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format w:val="UPPERCASE"/>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Orion" w:date="2011-04-24T20:13:00Z">
        <w:r w:rsidR="00A90417">
          <w:rPr>
            <w:caps/>
            <w:noProof/>
            <w:sz w:val="40"/>
            <w:lang w:val="es-ES"/>
          </w:rPr>
          <w:t xml:space="preserve">Simulación </w:t>
        </w:r>
        <w:r w:rsidR="00A90417" w:rsidRPr="00A90417">
          <w:rPr>
            <w:caps/>
            <w:noProof/>
            <w:sz w:val="40"/>
            <w:lang w:val="es-ES"/>
          </w:rPr>
          <w:t>ba</w:t>
        </w:r>
        <w:r w:rsidR="00A90417">
          <w:rPr>
            <w:caps/>
            <w:noProof/>
            <w:sz w:val="40"/>
            <w:lang w:val="es-ES"/>
          </w:rPr>
          <w:t>sada en agentes de trá</w:t>
        </w:r>
      </w:ins>
      <w:ins w:id="11" w:author="Orion" w:date="2011-04-24T20:14:00Z">
        <w:r w:rsidR="00A90417">
          <w:rPr>
            <w:caps/>
            <w:noProof/>
            <w:sz w:val="40"/>
            <w:lang w:val="es-ES"/>
          </w:rPr>
          <w:t>FI</w:t>
        </w:r>
      </w:ins>
      <w:ins w:id="12" w:author="Orion" w:date="2011-04-24T20:13:00Z">
        <w:r w:rsidR="00A90417">
          <w:rPr>
            <w:caps/>
            <w:noProof/>
            <w:sz w:val="40"/>
            <w:lang w:val="es-ES"/>
          </w:rPr>
          <w:t xml:space="preserve">co </w:t>
        </w:r>
        <w:r w:rsidR="00A90417" w:rsidRPr="00A90417">
          <w:rPr>
            <w:caps/>
            <w:noProof/>
            <w:sz w:val="40"/>
            <w:lang w:val="es-ES"/>
          </w:rPr>
          <w:t>aéreo</w:t>
        </w:r>
      </w:ins>
      <w:ins w:id="13" w:author="Orion" w:date="2011-04-24T19:58:00Z">
        <w:r>
          <w:fldChar w:fldCharType="end"/>
        </w:r>
      </w:ins>
    </w:p>
    <w:bookmarkEnd w:id="3"/>
    <w:p w:rsidR="00120931" w:rsidRPr="00120931" w:rsidRDefault="00120931" w:rsidP="00120931">
      <w:pPr>
        <w:pStyle w:val="TitlePage"/>
        <w:rPr>
          <w:ins w:id="14" w:author="Orion" w:date="2011-04-24T19:58:00Z"/>
          <w:lang w:val="es-ES"/>
          <w:rPrChange w:id="15" w:author="Orion" w:date="2011-04-24T19:58:00Z">
            <w:rPr>
              <w:ins w:id="16" w:author="Orion" w:date="2011-04-24T19:58:00Z"/>
            </w:rPr>
          </w:rPrChange>
        </w:rPr>
      </w:pPr>
    </w:p>
    <w:p w:rsidR="00120931" w:rsidRPr="00120931" w:rsidRDefault="00120931" w:rsidP="00120931">
      <w:pPr>
        <w:pStyle w:val="TitlePage"/>
        <w:rPr>
          <w:ins w:id="17" w:author="Orion" w:date="2011-04-24T19:58:00Z"/>
          <w:lang w:val="es-ES"/>
          <w:rPrChange w:id="18" w:author="Orion" w:date="2011-04-24T19:58:00Z">
            <w:rPr>
              <w:ins w:id="19" w:author="Orion" w:date="2011-04-24T19:58:00Z"/>
            </w:rPr>
          </w:rPrChange>
        </w:rPr>
      </w:pPr>
    </w:p>
    <w:p w:rsidR="00120931" w:rsidRPr="00120931" w:rsidRDefault="00120931" w:rsidP="00120931">
      <w:pPr>
        <w:pStyle w:val="TitlePage"/>
        <w:rPr>
          <w:ins w:id="20" w:author="Orion" w:date="2011-04-24T19:58:00Z"/>
          <w:lang w:val="es-ES"/>
          <w:rPrChange w:id="21" w:author="Orion" w:date="2011-04-24T19:58:00Z">
            <w:rPr>
              <w:ins w:id="22" w:author="Orion" w:date="2011-04-24T19:58:00Z"/>
            </w:rPr>
          </w:rPrChange>
        </w:rPr>
      </w:pPr>
    </w:p>
    <w:p w:rsidR="00120931" w:rsidRPr="00120931" w:rsidRDefault="00120931" w:rsidP="00120931">
      <w:pPr>
        <w:pStyle w:val="TitlePage"/>
        <w:rPr>
          <w:ins w:id="23" w:author="Orion" w:date="2011-04-24T19:58:00Z"/>
          <w:lang w:val="es-ES"/>
          <w:rPrChange w:id="24" w:author="Orion" w:date="2011-04-24T19:58:00Z">
            <w:rPr>
              <w:ins w:id="25" w:author="Orion" w:date="2011-04-24T19:58:00Z"/>
            </w:rPr>
          </w:rPrChange>
        </w:rPr>
      </w:pPr>
    </w:p>
    <w:p w:rsidR="00120931" w:rsidRPr="00120931" w:rsidRDefault="00120931" w:rsidP="00120931">
      <w:pPr>
        <w:pStyle w:val="TitlePage"/>
        <w:rPr>
          <w:ins w:id="26" w:author="Orion" w:date="2011-04-24T19:58:00Z"/>
          <w:lang w:val="es-ES"/>
          <w:rPrChange w:id="27" w:author="Orion" w:date="2011-04-24T19:58:00Z">
            <w:rPr>
              <w:ins w:id="28" w:author="Orion" w:date="2011-04-24T19:58:00Z"/>
            </w:rPr>
          </w:rPrChange>
        </w:rPr>
      </w:pPr>
    </w:p>
    <w:bookmarkStart w:id="29" w:name="Text9"/>
    <w:p w:rsidR="00120931" w:rsidRPr="00120931" w:rsidRDefault="00120931" w:rsidP="00120931">
      <w:pPr>
        <w:pStyle w:val="TitlePage"/>
        <w:rPr>
          <w:ins w:id="30" w:author="Orion" w:date="2011-04-24T19:58:00Z"/>
          <w:caps/>
          <w:sz w:val="32"/>
          <w:szCs w:val="32"/>
          <w:lang w:val="es-ES"/>
          <w:rPrChange w:id="31" w:author="Orion" w:date="2011-04-24T19:58:00Z">
            <w:rPr>
              <w:ins w:id="32" w:author="Orion" w:date="2011-04-24T19:58:00Z"/>
              <w:caps/>
              <w:sz w:val="32"/>
              <w:szCs w:val="32"/>
            </w:rPr>
          </w:rPrChange>
        </w:rPr>
      </w:pPr>
      <w:ins w:id="33" w:author="Orion" w:date="2011-04-24T19:58:00Z">
        <w:r>
          <w:fldChar w:fldCharType="begin">
            <w:ffData>
              <w:name w:val="Text9"/>
              <w:enabled/>
              <w:calcOnExit w:val="0"/>
              <w:textInput>
                <w:default w:val="Autor"/>
                <w:format w:val="UPPERCASE"/>
              </w:textInput>
            </w:ffData>
          </w:fldChar>
        </w:r>
        <w:r w:rsidRPr="00120931">
          <w:rPr>
            <w:caps/>
            <w:sz w:val="32"/>
            <w:szCs w:val="32"/>
            <w:lang w:val="es-ES"/>
            <w:rPrChange w:id="34" w:author="Orion" w:date="2011-04-24T19:58:00Z">
              <w:rPr>
                <w:rFonts w:eastAsia="SimSun" w:cs="Mangal"/>
                <w:caps/>
                <w:kern w:val="1"/>
                <w:sz w:val="32"/>
                <w:szCs w:val="32"/>
                <w:lang w:val="es-ES" w:eastAsia="hi-IN" w:bidi="hi-IN"/>
              </w:rPr>
            </w:rPrChange>
          </w:rPr>
          <w:instrText xml:space="preserve"> FORMTEXT </w:instrText>
        </w:r>
        <w:r>
          <w:fldChar w:fldCharType="separate"/>
        </w:r>
      </w:ins>
      <w:ins w:id="35" w:author="Orion" w:date="2011-04-24T20:00:00Z">
        <w:r>
          <w:rPr>
            <w:caps/>
            <w:noProof/>
            <w:sz w:val="32"/>
            <w:szCs w:val="32"/>
            <w:lang w:val="es-ES"/>
          </w:rPr>
          <w:t>ORI</w:t>
        </w:r>
      </w:ins>
      <w:ins w:id="36" w:author="Orion" w:date="2011-04-24T20:01:00Z">
        <w:r>
          <w:rPr>
            <w:caps/>
            <w:noProof/>
            <w:sz w:val="32"/>
            <w:szCs w:val="32"/>
            <w:lang w:val="es-ES"/>
          </w:rPr>
          <w:t>Ó</w:t>
        </w:r>
      </w:ins>
      <w:ins w:id="37" w:author="Orion" w:date="2011-04-24T20:00:00Z">
        <w:r>
          <w:rPr>
            <w:caps/>
            <w:noProof/>
            <w:sz w:val="32"/>
            <w:szCs w:val="32"/>
            <w:lang w:val="es-ES"/>
          </w:rPr>
          <w:t>N GARCÍA GALLARDO</w:t>
        </w:r>
      </w:ins>
      <w:ins w:id="38" w:author="Orion" w:date="2011-04-24T19:58:00Z">
        <w:r>
          <w:fldChar w:fldCharType="end"/>
        </w:r>
        <w:bookmarkEnd w:id="29"/>
      </w:ins>
    </w:p>
    <w:p w:rsidR="00120931" w:rsidRPr="00120931" w:rsidRDefault="00120931" w:rsidP="00120931">
      <w:pPr>
        <w:pStyle w:val="TitlePage"/>
        <w:rPr>
          <w:ins w:id="39" w:author="Orion" w:date="2011-04-24T19:58:00Z"/>
          <w:lang w:val="es-ES"/>
          <w:rPrChange w:id="40" w:author="Orion" w:date="2011-04-24T19:58:00Z">
            <w:rPr>
              <w:ins w:id="41" w:author="Orion" w:date="2011-04-24T19:58:00Z"/>
            </w:rPr>
          </w:rPrChange>
        </w:rPr>
      </w:pPr>
    </w:p>
    <w:p w:rsidR="00120931" w:rsidRPr="00120931" w:rsidRDefault="00120931" w:rsidP="00120931">
      <w:pPr>
        <w:pStyle w:val="TitlePage"/>
        <w:rPr>
          <w:ins w:id="42" w:author="Orion" w:date="2011-04-24T19:58:00Z"/>
          <w:lang w:val="es-ES"/>
          <w:rPrChange w:id="43" w:author="Orion" w:date="2011-04-24T19:58:00Z">
            <w:rPr>
              <w:ins w:id="44" w:author="Orion" w:date="2011-04-24T19:58:00Z"/>
            </w:rPr>
          </w:rPrChange>
        </w:rPr>
      </w:pPr>
    </w:p>
    <w:p w:rsidR="00120931" w:rsidRPr="00120931" w:rsidRDefault="00120931" w:rsidP="00120931">
      <w:pPr>
        <w:pStyle w:val="TitlePage"/>
        <w:rPr>
          <w:ins w:id="45" w:author="Orion" w:date="2011-04-24T19:58:00Z"/>
          <w:lang w:val="es-ES"/>
          <w:rPrChange w:id="46" w:author="Orion" w:date="2011-04-24T19:58:00Z">
            <w:rPr>
              <w:ins w:id="47" w:author="Orion" w:date="2011-04-24T19:58:00Z"/>
            </w:rPr>
          </w:rPrChange>
        </w:rPr>
      </w:pPr>
    </w:p>
    <w:p w:rsidR="00120931" w:rsidRDefault="00120931" w:rsidP="00120931">
      <w:pPr>
        <w:pStyle w:val="TitlePage"/>
        <w:rPr>
          <w:ins w:id="48" w:author="Orion" w:date="2011-04-24T19:58:00Z"/>
          <w:caps/>
          <w:lang w:val="es-ES"/>
        </w:rPr>
      </w:pPr>
      <w:ins w:id="49" w:author="Orion" w:date="2011-04-24T19:58:00Z">
        <w:r>
          <w:rPr>
            <w:caps/>
            <w:lang w:val="es-ES"/>
          </w:rPr>
          <w:t>Máster en Investigación en Informática, Facultad de Informática,</w:t>
        </w:r>
      </w:ins>
    </w:p>
    <w:p w:rsidR="00120931" w:rsidRDefault="00120931" w:rsidP="00120931">
      <w:pPr>
        <w:pStyle w:val="TitlePage"/>
        <w:rPr>
          <w:ins w:id="50" w:author="Orion" w:date="2011-04-24T19:58:00Z"/>
          <w:caps/>
        </w:rPr>
      </w:pPr>
      <w:ins w:id="51" w:author="Orion" w:date="2011-04-24T19:58:00Z">
        <w:r>
          <w:rPr>
            <w:caps/>
          </w:rPr>
          <w:t>Universidad Complutense de Madrid</w:t>
        </w:r>
      </w:ins>
    </w:p>
    <w:p w:rsidR="00120931" w:rsidRDefault="00120931" w:rsidP="00120931">
      <w:pPr>
        <w:pStyle w:val="TitlePage"/>
        <w:rPr>
          <w:ins w:id="52" w:author="Orion" w:date="2011-04-24T19:58:00Z"/>
        </w:rPr>
      </w:pPr>
    </w:p>
    <w:p w:rsidR="00120931" w:rsidRDefault="00120931" w:rsidP="00120931">
      <w:pPr>
        <w:pStyle w:val="TitlePage"/>
        <w:rPr>
          <w:ins w:id="53" w:author="Orion" w:date="2011-04-24T19:58:00Z"/>
        </w:rPr>
      </w:pPr>
    </w:p>
    <w:p w:rsidR="00120931" w:rsidRDefault="00120931" w:rsidP="00120931">
      <w:pPr>
        <w:pStyle w:val="TitlePage"/>
        <w:rPr>
          <w:ins w:id="54" w:author="Orion" w:date="2011-04-24T19:58:00Z"/>
        </w:rPr>
      </w:pPr>
    </w:p>
    <w:p w:rsidR="00120931" w:rsidRDefault="00120931" w:rsidP="00120931">
      <w:pPr>
        <w:pStyle w:val="TitlePage"/>
        <w:rPr>
          <w:ins w:id="55" w:author="Orion" w:date="2011-04-24T19:58:00Z"/>
          <w:lang w:val="es-ES"/>
        </w:rPr>
      </w:pPr>
      <w:ins w:id="56" w:author="Orion" w:date="2011-04-24T19:59:00Z">
        <w:r>
          <w:rPr>
            <w:noProof/>
            <w:rPrChange w:id="57">
              <w:rPr>
                <w:rFonts w:eastAsia="SimSun" w:cs="Mangal"/>
                <w:noProof/>
                <w:kern w:val="1"/>
                <w:szCs w:val="24"/>
              </w:rPr>
            </w:rPrChange>
          </w:rPr>
          <w:drawing>
            <wp:inline distT="0" distB="0" distL="0" distR="0">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58" w:author="Orion" w:date="2011-04-24T19:58:00Z"/>
          <w:lang w:val="es-ES"/>
        </w:rPr>
      </w:pPr>
    </w:p>
    <w:p w:rsidR="00120931" w:rsidRDefault="00120931" w:rsidP="00120931">
      <w:pPr>
        <w:pStyle w:val="TitlePage"/>
        <w:rPr>
          <w:ins w:id="59" w:author="Orion" w:date="2011-04-24T19:58:00Z"/>
          <w:lang w:val="es-ES"/>
        </w:rPr>
      </w:pPr>
    </w:p>
    <w:p w:rsidR="00120931" w:rsidRDefault="00120931" w:rsidP="00120931">
      <w:pPr>
        <w:pStyle w:val="TitlePage"/>
        <w:rPr>
          <w:ins w:id="60" w:author="Orion" w:date="2011-04-24T19:58:00Z"/>
          <w:lang w:val="es-ES"/>
        </w:rPr>
      </w:pPr>
    </w:p>
    <w:p w:rsidR="00120931" w:rsidRDefault="00120931" w:rsidP="00120931">
      <w:pPr>
        <w:pStyle w:val="TitlePage"/>
        <w:rPr>
          <w:ins w:id="61" w:author="Orion" w:date="2011-04-24T19:58:00Z"/>
          <w:lang w:val="es-ES"/>
        </w:rPr>
      </w:pPr>
      <w:ins w:id="62" w:author="Orion" w:date="2011-04-24T19:58:00Z">
        <w:r>
          <w:rPr>
            <w:lang w:val="es-ES"/>
          </w:rPr>
          <w:t>Trabajo Fin Máster en Sistemas Inteligentes</w:t>
        </w:r>
      </w:ins>
    </w:p>
    <w:p w:rsidR="00120931" w:rsidRDefault="00120931" w:rsidP="00120931">
      <w:pPr>
        <w:pStyle w:val="TitlePage"/>
        <w:rPr>
          <w:ins w:id="63" w:author="Orion" w:date="2011-04-24T19:58:00Z"/>
          <w:lang w:val="es-ES"/>
        </w:rPr>
      </w:pPr>
    </w:p>
    <w:p w:rsidR="00120931" w:rsidRDefault="00120931" w:rsidP="00120931">
      <w:pPr>
        <w:pStyle w:val="TitlePage"/>
        <w:rPr>
          <w:ins w:id="64" w:author="Orion" w:date="2011-04-24T19:58:00Z"/>
          <w:lang w:val="es-ES"/>
        </w:rPr>
      </w:pPr>
    </w:p>
    <w:p w:rsidR="00120931" w:rsidRDefault="00120931" w:rsidP="00120931">
      <w:pPr>
        <w:pStyle w:val="TitlePage"/>
        <w:rPr>
          <w:ins w:id="65" w:author="Orion" w:date="2011-04-24T19:58:00Z"/>
          <w:lang w:val="es-ES"/>
        </w:rPr>
      </w:pPr>
    </w:p>
    <w:p w:rsidR="00120931" w:rsidRDefault="00120931" w:rsidP="00120931">
      <w:pPr>
        <w:pStyle w:val="TitlePage"/>
        <w:rPr>
          <w:ins w:id="66" w:author="Orion" w:date="2011-04-24T19:58:00Z"/>
          <w:lang w:val="es-ES"/>
        </w:rPr>
      </w:pPr>
    </w:p>
    <w:bookmarkStart w:id="67" w:name="GradYear1"/>
    <w:p w:rsidR="00120931" w:rsidRDefault="00120931" w:rsidP="00120931">
      <w:pPr>
        <w:pStyle w:val="TitlePage"/>
        <w:rPr>
          <w:ins w:id="68" w:author="Orion" w:date="2011-04-24T19:58:00Z"/>
          <w:lang w:val="es-ES"/>
        </w:rPr>
      </w:pPr>
      <w:ins w:id="6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67"/>
      </w:ins>
    </w:p>
    <w:p w:rsidR="00120931" w:rsidRDefault="00120931" w:rsidP="00120931">
      <w:pPr>
        <w:pStyle w:val="TitlePage"/>
        <w:rPr>
          <w:ins w:id="70" w:author="Orion" w:date="2011-04-24T19:58:00Z"/>
          <w:lang w:val="es-ES"/>
        </w:rPr>
      </w:pPr>
    </w:p>
    <w:p w:rsidR="00120931" w:rsidRPr="00120931" w:rsidRDefault="00120931" w:rsidP="00120931">
      <w:pPr>
        <w:pStyle w:val="TitlePageRightAlign"/>
        <w:rPr>
          <w:ins w:id="71" w:author="Orion" w:date="2011-04-24T19:58:00Z"/>
          <w:lang w:val="es-ES"/>
          <w:rPrChange w:id="72" w:author="Orion" w:date="2011-04-24T19:58:00Z">
            <w:rPr>
              <w:ins w:id="73" w:author="Orion" w:date="2011-04-24T19:58:00Z"/>
            </w:rPr>
          </w:rPrChange>
        </w:rPr>
      </w:pPr>
      <w:ins w:id="74" w:author="Orion" w:date="2011-04-24T19:58:00Z">
        <w:r w:rsidRPr="00120931">
          <w:rPr>
            <w:lang w:val="es-ES"/>
            <w:rPrChange w:id="75" w:author="Orion" w:date="2011-04-24T19:58:00Z">
              <w:rPr>
                <w:rFonts w:eastAsia="SimSun" w:cs="Mangal"/>
                <w:kern w:val="1"/>
                <w:szCs w:val="24"/>
                <w:lang w:val="es-ES" w:eastAsia="hi-IN" w:bidi="hi-IN"/>
              </w:rPr>
            </w:rPrChange>
          </w:rPr>
          <w:t>Director/es / Colaborador etc.:</w:t>
        </w:r>
      </w:ins>
    </w:p>
    <w:p w:rsidR="00120931" w:rsidRPr="00120931" w:rsidRDefault="00120931" w:rsidP="00120931">
      <w:pPr>
        <w:pStyle w:val="TitlePageRightAlign"/>
        <w:rPr>
          <w:ins w:id="76" w:author="Orion" w:date="2011-04-24T19:58:00Z"/>
          <w:lang w:val="es-ES"/>
          <w:rPrChange w:id="77" w:author="Orion" w:date="2011-04-24T19:58:00Z">
            <w:rPr>
              <w:ins w:id="78" w:author="Orion" w:date="2011-04-24T19:58:00Z"/>
            </w:rPr>
          </w:rPrChange>
        </w:rPr>
      </w:pPr>
    </w:p>
    <w:bookmarkStart w:id="79" w:name="ProfName"/>
    <w:p w:rsidR="00120931" w:rsidRDefault="00120931" w:rsidP="00120931">
      <w:pPr>
        <w:pStyle w:val="TitlePageRightAlign"/>
        <w:rPr>
          <w:ins w:id="80" w:author="Orion" w:date="2011-04-24T19:58:00Z"/>
          <w:lang w:val="es-ES"/>
        </w:rPr>
      </w:pPr>
      <w:ins w:id="81" w:author="Orion" w:date="2011-04-24T19:58:00Z">
        <w:r>
          <w:fldChar w:fldCharType="begin">
            <w:ffData>
              <w:name w:val="ProfName"/>
              <w:enabled/>
              <w:calcOnExit w:val="0"/>
              <w:textInput>
                <w:default w:val="Director/Colaborador"/>
                <w:format w:val="FIRST CAPITAL"/>
              </w:textInput>
            </w:ffData>
          </w:fldChar>
        </w:r>
        <w:r>
          <w:rPr>
            <w:lang w:val="es-ES"/>
          </w:rPr>
          <w:instrText xml:space="preserve"> FORMTEXT </w:instrText>
        </w:r>
        <w:r>
          <w:fldChar w:fldCharType="separate"/>
        </w:r>
      </w:ins>
      <w:ins w:id="82" w:author="Orion" w:date="2011-04-24T20:03:00Z">
        <w:r w:rsidR="00637D0F" w:rsidRPr="00246937">
          <w:rPr>
            <w:rStyle w:val="apple-style-span"/>
            <w:rFonts w:ascii="Verdana" w:hAnsi="Verdana"/>
            <w:color w:val="000000"/>
            <w:sz w:val="20"/>
            <w:lang w:val="es-ES"/>
            <w:rPrChange w:id="83" w:author="Orion" w:date="2011-04-24T22:33:00Z">
              <w:rPr>
                <w:rStyle w:val="apple-style-span"/>
                <w:rFonts w:ascii="Verdana" w:eastAsia="SimSun" w:hAnsi="Verdana" w:cs="Mangal"/>
                <w:color w:val="000000"/>
                <w:kern w:val="1"/>
                <w:sz w:val="20"/>
                <w:szCs w:val="24"/>
                <w:lang w:val="es-ES" w:eastAsia="hi-IN" w:bidi="hi-IN"/>
              </w:rPr>
            </w:rPrChange>
          </w:rPr>
          <w:t>RUBEN FUENTES FERNANDEZ</w:t>
        </w:r>
      </w:ins>
      <w:ins w:id="84" w:author="Orion" w:date="2011-04-24T19:58:00Z">
        <w:r>
          <w:fldChar w:fldCharType="end"/>
        </w:r>
        <w:bookmarkEnd w:id="79"/>
      </w:ins>
    </w:p>
    <w:p w:rsidR="004D60AE" w:rsidRDefault="00120931">
      <w:pPr>
        <w:widowControl/>
        <w:suppressAutoHyphens w:val="0"/>
        <w:rPr>
          <w:ins w:id="85" w:author="Orion" w:date="2011-05-01T20:38:00Z"/>
          <w:rFonts w:eastAsia="Times New Roman" w:cs="Times New Roman"/>
          <w:kern w:val="0"/>
          <w:sz w:val="32"/>
          <w:szCs w:val="20"/>
          <w:lang w:eastAsia="en-US" w:bidi="ar-SA"/>
        </w:rPr>
      </w:pPr>
      <w:ins w:id="86" w:author="Orion" w:date="2011-04-24T19:58:00Z">
        <w:r>
          <w:rPr>
            <w:b/>
          </w:rPr>
          <w:br w:type="page"/>
        </w:r>
      </w:ins>
      <w:bookmarkStart w:id="87" w:name="Copyright"/>
      <w:ins w:id="88" w:author="Orion" w:date="2011-05-01T20:38:00Z">
        <w:r w:rsidR="004D60AE">
          <w:rPr>
            <w:b/>
          </w:rPr>
          <w:lastRenderedPageBreak/>
          <w:br w:type="page"/>
        </w:r>
      </w:ins>
    </w:p>
    <w:p w:rsidR="00120931" w:rsidRDefault="00120931" w:rsidP="00120931">
      <w:pPr>
        <w:pStyle w:val="PageHeading"/>
        <w:rPr>
          <w:ins w:id="89" w:author="Orion" w:date="2011-04-24T19:58:00Z"/>
          <w:lang w:val="es-ES"/>
        </w:rPr>
      </w:pPr>
      <w:bookmarkStart w:id="90" w:name="_Toc292832751"/>
      <w:ins w:id="91" w:author="Orion" w:date="2011-04-24T19:58:00Z">
        <w:r>
          <w:rPr>
            <w:lang w:val="es-ES"/>
          </w:rPr>
          <w:lastRenderedPageBreak/>
          <w:t>Autorización de Difusión</w:t>
        </w:r>
        <w:bookmarkEnd w:id="90"/>
      </w:ins>
    </w:p>
    <w:bookmarkStart w:id="92" w:name="AuthorName2"/>
    <w:bookmarkEnd w:id="87"/>
    <w:p w:rsidR="00120931" w:rsidRDefault="00120931" w:rsidP="00120931">
      <w:pPr>
        <w:pStyle w:val="TitlePage"/>
        <w:spacing w:after="240"/>
        <w:rPr>
          <w:ins w:id="93" w:author="Orion" w:date="2011-04-24T19:58:00Z"/>
          <w:caps/>
          <w:lang w:val="es-ES"/>
        </w:rPr>
      </w:pPr>
      <w:ins w:id="94" w:author="Orion" w:date="2011-04-24T19:58:00Z">
        <w:r>
          <w:fldChar w:fldCharType="begin">
            <w:ffData>
              <w:name w:val="AuthorName2"/>
              <w:enabled/>
              <w:calcOnExit w:val="0"/>
              <w:textInput>
                <w:default w:val="Autor"/>
                <w:format w:val="UPPERCASE"/>
              </w:textInput>
            </w:ffData>
          </w:fldChar>
        </w:r>
        <w:r>
          <w:rPr>
            <w:caps/>
            <w:lang w:val="es-ES"/>
          </w:rPr>
          <w:instrText xml:space="preserve"> FORMTEXT </w:instrText>
        </w:r>
        <w:r>
          <w:fldChar w:fldCharType="separate"/>
        </w:r>
        <w:r>
          <w:rPr>
            <w:caps/>
            <w:noProof/>
            <w:lang w:val="es-ES"/>
          </w:rPr>
          <w:t>Autor</w:t>
        </w:r>
        <w:r>
          <w:fldChar w:fldCharType="end"/>
        </w:r>
        <w:bookmarkEnd w:id="92"/>
      </w:ins>
    </w:p>
    <w:bookmarkStart w:id="95" w:name="GradYear2"/>
    <w:p w:rsidR="00120931" w:rsidRDefault="00120931" w:rsidP="00120931">
      <w:pPr>
        <w:pStyle w:val="TitlePage"/>
        <w:spacing w:after="240"/>
        <w:rPr>
          <w:ins w:id="96" w:author="Orion" w:date="2011-04-24T19:58:00Z"/>
          <w:lang w:val="es-ES"/>
        </w:rPr>
      </w:pPr>
      <w:ins w:id="97"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95"/>
      </w:ins>
    </w:p>
    <w:p w:rsidR="00120931" w:rsidRDefault="00120931" w:rsidP="00120931">
      <w:pPr>
        <w:pStyle w:val="BodyText"/>
        <w:rPr>
          <w:ins w:id="98" w:author="Orion" w:date="2011-04-24T19:58:00Z"/>
        </w:rPr>
      </w:pPr>
      <w:ins w:id="99"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00" w:author="Orion" w:date="2011-04-24T20:17:00Z">
        <w:r w:rsidR="00DD56C9" w:rsidRPr="00DD56C9">
          <w:t>Simulación</w:t>
        </w:r>
        <w:r w:rsidR="00DD56C9">
          <w:t xml:space="preserve"> basada en agentes de tráfico </w:t>
        </w:r>
        <w:r w:rsidR="00DD56C9" w:rsidRPr="00DD56C9">
          <w:t>aéreo</w:t>
        </w:r>
      </w:ins>
      <w:ins w:id="101" w:author="Orion" w:date="2011-04-24T19:58:00Z">
        <w:r>
          <w:t xml:space="preserve">”, realizado durante el </w:t>
        </w:r>
        <w:r w:rsidRPr="002F3D6F">
          <w:rPr>
            <w:rFonts w:cs="Times New Roman"/>
          </w:rPr>
          <w:t>curso académico 20</w:t>
        </w:r>
      </w:ins>
      <w:ins w:id="102" w:author="Orion" w:date="2011-04-24T20:17:00Z">
        <w:r w:rsidR="00DD56C9" w:rsidRPr="002F3D6F">
          <w:rPr>
            <w:rFonts w:cs="Times New Roman"/>
          </w:rPr>
          <w:t>10</w:t>
        </w:r>
      </w:ins>
      <w:ins w:id="103" w:author="Orion" w:date="2011-04-24T19:58:00Z">
        <w:r w:rsidR="00DD56C9" w:rsidRPr="002F3D6F">
          <w:rPr>
            <w:rFonts w:cs="Times New Roman"/>
          </w:rPr>
          <w:t>-20</w:t>
        </w:r>
      </w:ins>
      <w:ins w:id="104" w:author="Orion" w:date="2011-04-24T20:17:00Z">
        <w:r w:rsidR="00DD56C9" w:rsidRPr="002F3D6F">
          <w:rPr>
            <w:rFonts w:cs="Times New Roman"/>
          </w:rPr>
          <w:t>11</w:t>
        </w:r>
      </w:ins>
      <w:ins w:id="105" w:author="Orion" w:date="2011-04-24T19:58:00Z">
        <w:r w:rsidRPr="002F3D6F">
          <w:rPr>
            <w:rFonts w:cs="Times New Roman"/>
          </w:rPr>
          <w:t xml:space="preserve"> bajo la dirección de </w:t>
        </w:r>
      </w:ins>
      <w:ins w:id="106" w:author="Orion" w:date="2011-04-24T20:17:00Z">
        <w:r w:rsidR="00DD56C9" w:rsidRPr="002F3D6F">
          <w:rPr>
            <w:rFonts w:cs="Times New Roman"/>
          </w:rPr>
          <w:t xml:space="preserve">Rubén Fuentes </w:t>
        </w:r>
      </w:ins>
      <w:ins w:id="107" w:author="Orion" w:date="2011-04-24T20:18:00Z">
        <w:r w:rsidR="00DD56C9" w:rsidRPr="002F3D6F">
          <w:rPr>
            <w:rFonts w:cs="Times New Roman"/>
          </w:rPr>
          <w:t>Fernández</w:t>
        </w:r>
      </w:ins>
      <w:ins w:id="108" w:author="Orion" w:date="2011-04-24T19:58:00Z">
        <w:r w:rsidRPr="002F3D6F">
          <w:rPr>
            <w:rFonts w:cs="Times New Roman"/>
          </w:rPr>
          <w:t xml:space="preserve"> en el Departamento de </w:t>
        </w:r>
      </w:ins>
      <w:ins w:id="109" w:author="Orion" w:date="2011-04-24T20:23:00Z">
        <w:r w:rsidR="00F508C2" w:rsidRPr="002F3D6F">
          <w:rPr>
            <w:rFonts w:cs="Times New Roman"/>
          </w:rPr>
          <w:t>“</w:t>
        </w:r>
        <w:r w:rsidR="00F508C2" w:rsidRPr="00F508C2">
          <w:rPr>
            <w:rStyle w:val="apple-style-span"/>
            <w:rFonts w:cs="Times New Roman"/>
            <w:bCs/>
            <w:rPrChange w:id="110" w:author="Orion" w:date="2011-04-24T20:24:00Z">
              <w:rPr>
                <w:rStyle w:val="apple-style-span"/>
                <w:rFonts w:ascii="Verdana" w:hAnsi="Verdana"/>
                <w:b/>
                <w:bCs/>
                <w:color w:val="FFFFFF"/>
                <w:sz w:val="20"/>
                <w:szCs w:val="20"/>
              </w:rPr>
            </w:rPrChange>
          </w:rPr>
          <w:t>Ingeniería del Software e Inteligencia Artificial”</w:t>
        </w:r>
      </w:ins>
      <w:ins w:id="111" w:author="Orion" w:date="2011-04-24T19:58:00Z">
        <w:r w:rsidRPr="002F3D6F">
          <w:rPr>
            <w:rFonts w:cs="Times New Roman"/>
          </w:rPr>
          <w:t>,</w:t>
        </w:r>
        <w:r w:rsidRPr="002F3D6F">
          <w:t xml:space="preserve"> y a la Biblioteca de</w:t>
        </w:r>
        <w:r>
          <w:t xml:space="preserve"> la UCM a depositarlo en el Archivo Institucional E-Prints Complutense con el objeto de incrementar la difusión, uso e impacto del trabajo en Internet y garantizar su preservación y acceso a largo plazo.</w:t>
        </w:r>
      </w:ins>
    </w:p>
    <w:p w:rsidR="00120931" w:rsidRDefault="00120931" w:rsidP="00120931">
      <w:pPr>
        <w:pStyle w:val="BodyText"/>
        <w:rPr>
          <w:ins w:id="112" w:author="Orion" w:date="2011-04-24T19:58:00Z"/>
        </w:rPr>
      </w:pPr>
    </w:p>
    <w:p w:rsidR="00A77437" w:rsidRPr="00575005" w:rsidRDefault="00120931">
      <w:pPr>
        <w:widowControl/>
        <w:suppressAutoHyphens w:val="0"/>
        <w:rPr>
          <w:ins w:id="113" w:author="Orion" w:date="2011-05-01T20:38:00Z"/>
          <w:rFonts w:eastAsia="Times New Roman" w:cs="Times New Roman"/>
          <w:kern w:val="0"/>
          <w:sz w:val="32"/>
          <w:szCs w:val="20"/>
          <w:lang w:eastAsia="en-US" w:bidi="ar-SA"/>
          <w:rPrChange w:id="114" w:author="Orion" w:date="2011-05-02T20:00:00Z">
            <w:rPr>
              <w:ins w:id="115" w:author="Orion" w:date="2011-05-01T20:38:00Z"/>
              <w:rFonts w:eastAsia="Times New Roman" w:cs="Times New Roman"/>
              <w:kern w:val="0"/>
              <w:sz w:val="32"/>
              <w:szCs w:val="20"/>
              <w:lang w:val="en-US" w:eastAsia="en-US" w:bidi="ar-SA"/>
            </w:rPr>
          </w:rPrChange>
        </w:rPr>
      </w:pPr>
      <w:ins w:id="116" w:author="Orion" w:date="2011-04-24T19:58:00Z">
        <w:r w:rsidRPr="00575005">
          <w:rPr>
            <w:rFonts w:eastAsia="Times New Roman" w:cs="Times New Roman"/>
            <w:kern w:val="0"/>
            <w:sz w:val="32"/>
            <w:szCs w:val="20"/>
            <w:lang w:eastAsia="en-US" w:bidi="ar-SA"/>
            <w:rPrChange w:id="117" w:author="Orion" w:date="2011-05-02T20:00:00Z">
              <w:rPr/>
            </w:rPrChange>
          </w:rPr>
          <w:br w:type="page"/>
        </w:r>
      </w:ins>
      <w:ins w:id="118" w:author="Orion" w:date="2011-05-01T20:38:00Z">
        <w:r w:rsidR="00A77437">
          <w:rPr>
            <w:b/>
          </w:rPr>
          <w:lastRenderedPageBreak/>
          <w:br w:type="page"/>
        </w:r>
      </w:ins>
    </w:p>
    <w:p w:rsidR="00120931" w:rsidRPr="00120931" w:rsidRDefault="00120931" w:rsidP="00120931">
      <w:pPr>
        <w:pStyle w:val="PageHeading"/>
        <w:rPr>
          <w:ins w:id="119" w:author="Orion" w:date="2011-04-24T19:58:00Z"/>
          <w:rPrChange w:id="120" w:author="Orion" w:date="2011-04-24T19:58:00Z">
            <w:rPr>
              <w:ins w:id="121" w:author="Orion" w:date="2011-04-24T19:58:00Z"/>
              <w:lang w:val="es-ES"/>
            </w:rPr>
          </w:rPrChange>
        </w:rPr>
      </w:pPr>
      <w:bookmarkStart w:id="122" w:name="_Toc292832752"/>
      <w:ins w:id="123" w:author="Orion" w:date="2011-04-24T19:58:00Z">
        <w:r w:rsidRPr="00120931">
          <w:rPr>
            <w:rPrChange w:id="124" w:author="Orion" w:date="2011-04-24T19:58:00Z">
              <w:rPr>
                <w:rFonts w:eastAsia="SimSun" w:cs="Mangal"/>
                <w:b w:val="0"/>
                <w:kern w:val="1"/>
                <w:sz w:val="24"/>
                <w:szCs w:val="24"/>
                <w:lang w:val="es-ES" w:eastAsia="hi-IN" w:bidi="hi-IN"/>
              </w:rPr>
            </w:rPrChange>
          </w:rPr>
          <w:lastRenderedPageBreak/>
          <w:t>Resumen en castellano</w:t>
        </w:r>
        <w:bookmarkEnd w:id="122"/>
      </w:ins>
    </w:p>
    <w:bookmarkStart w:id="125" w:name="Abstract"/>
    <w:p w:rsidR="00120931" w:rsidRDefault="00120931" w:rsidP="00120931">
      <w:pPr>
        <w:pStyle w:val="BodyText"/>
        <w:rPr>
          <w:ins w:id="126" w:author="Orion" w:date="2011-04-24T19:58:00Z"/>
          <w:lang w:val="en-US"/>
        </w:rPr>
      </w:pPr>
      <w:ins w:id="127"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28" w:author="Orion" w:date="2011-04-24T19:58:00Z">
              <w:rPr/>
            </w:rPrChange>
          </w:rPr>
          <w:instrText xml:space="preserve"> FORMTEXT </w:instrText>
        </w:r>
        <w:r>
          <w:fldChar w:fldCharType="separate"/>
        </w:r>
        <w:r w:rsidRPr="00120931">
          <w:rPr>
            <w:noProof/>
            <w:lang w:val="en-US"/>
            <w:rPrChange w:id="129" w:author="Orion" w:date="2011-04-24T19:58:00Z">
              <w:rPr>
                <w:noProof/>
              </w:rPr>
            </w:rPrChange>
          </w:rPr>
          <w:t>[Enter abstract here, no longer than 350 words.  Be sure to retain the Section Break below.]</w:t>
        </w:r>
        <w:r>
          <w:fldChar w:fldCharType="end"/>
        </w:r>
        <w:bookmarkEnd w:id="125"/>
      </w:ins>
    </w:p>
    <w:p w:rsidR="00120931" w:rsidRPr="00120931" w:rsidRDefault="00120931" w:rsidP="00120931">
      <w:pPr>
        <w:pStyle w:val="PageHeading"/>
        <w:rPr>
          <w:ins w:id="130" w:author="Orion" w:date="2011-04-24T19:58:00Z"/>
          <w:rPrChange w:id="131" w:author="Orion" w:date="2011-04-24T19:58:00Z">
            <w:rPr>
              <w:ins w:id="132" w:author="Orion" w:date="2011-04-24T19:58:00Z"/>
              <w:lang w:val="es-ES"/>
            </w:rPr>
          </w:rPrChange>
        </w:rPr>
      </w:pPr>
      <w:bookmarkStart w:id="133" w:name="_Toc292832753"/>
      <w:ins w:id="134" w:author="Orion" w:date="2011-04-24T19:58:00Z">
        <w:r w:rsidRPr="00120931">
          <w:rPr>
            <w:rPrChange w:id="135" w:author="Orion" w:date="2011-04-24T19:58:00Z">
              <w:rPr>
                <w:rFonts w:eastAsia="SimSun" w:cs="Mangal"/>
                <w:b w:val="0"/>
                <w:kern w:val="1"/>
                <w:sz w:val="24"/>
                <w:szCs w:val="24"/>
                <w:lang w:val="es-ES" w:eastAsia="hi-IN" w:bidi="hi-IN"/>
              </w:rPr>
            </w:rPrChange>
          </w:rPr>
          <w:t>Palabras clave</w:t>
        </w:r>
        <w:bookmarkEnd w:id="133"/>
      </w:ins>
    </w:p>
    <w:p w:rsidR="00120931" w:rsidRPr="00120931" w:rsidRDefault="00120931" w:rsidP="00120931">
      <w:pPr>
        <w:pStyle w:val="BodyText"/>
        <w:rPr>
          <w:ins w:id="136" w:author="Orion" w:date="2011-04-24T19:58:00Z"/>
          <w:lang w:val="en-US"/>
          <w:rPrChange w:id="137" w:author="Orion" w:date="2011-04-24T19:58:00Z">
            <w:rPr>
              <w:ins w:id="138" w:author="Orion" w:date="2011-04-24T19:58:00Z"/>
            </w:rPr>
          </w:rPrChange>
        </w:rPr>
      </w:pPr>
    </w:p>
    <w:p w:rsidR="00120931" w:rsidRDefault="00120931" w:rsidP="00120931">
      <w:pPr>
        <w:pStyle w:val="PageHeading"/>
        <w:rPr>
          <w:ins w:id="139" w:author="Orion" w:date="2011-04-24T19:58:00Z"/>
        </w:rPr>
      </w:pPr>
      <w:ins w:id="140" w:author="Orion" w:date="2011-04-24T19:58:00Z">
        <w:r w:rsidRPr="00120931">
          <w:rPr>
            <w:b w:val="0"/>
            <w:rPrChange w:id="141" w:author="Orion" w:date="2011-04-24T19:58:00Z">
              <w:rPr>
                <w:rFonts w:eastAsia="SimSun" w:cs="Mangal"/>
                <w:b w:val="0"/>
                <w:kern w:val="1"/>
                <w:sz w:val="24"/>
                <w:szCs w:val="24"/>
                <w:lang w:val="es-ES" w:eastAsia="hi-IN" w:bidi="hi-IN"/>
              </w:rPr>
            </w:rPrChange>
          </w:rPr>
          <w:br w:type="page"/>
        </w:r>
        <w:bookmarkStart w:id="142" w:name="_Toc292832754"/>
        <w:r>
          <w:lastRenderedPageBreak/>
          <w:t>Resumen en inglés</w:t>
        </w:r>
        <w:bookmarkEnd w:id="142"/>
      </w:ins>
    </w:p>
    <w:p w:rsidR="00120931" w:rsidRPr="00120931" w:rsidRDefault="00120931" w:rsidP="00120931">
      <w:pPr>
        <w:pStyle w:val="BodyText"/>
        <w:rPr>
          <w:ins w:id="143" w:author="Orion" w:date="2011-04-24T19:58:00Z"/>
          <w:lang w:val="en-US"/>
          <w:rPrChange w:id="144" w:author="Orion" w:date="2011-04-24T19:58:00Z">
            <w:rPr>
              <w:ins w:id="145" w:author="Orion" w:date="2011-04-24T19:58:00Z"/>
            </w:rPr>
          </w:rPrChange>
        </w:rPr>
      </w:pPr>
      <w:ins w:id="146"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47" w:author="Orion" w:date="2011-04-24T19:58:00Z">
              <w:rPr/>
            </w:rPrChange>
          </w:rPr>
          <w:instrText xml:space="preserve"> FORMTEXT </w:instrText>
        </w:r>
        <w:r>
          <w:fldChar w:fldCharType="separate"/>
        </w:r>
        <w:r w:rsidRPr="00120931">
          <w:rPr>
            <w:noProof/>
            <w:lang w:val="en-US"/>
            <w:rPrChange w:id="148"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49" w:author="Orion" w:date="2011-04-24T19:58:00Z"/>
          <w:lang w:val="en-US"/>
          <w:rPrChange w:id="150" w:author="Orion" w:date="2011-04-24T19:58:00Z">
            <w:rPr>
              <w:ins w:id="151" w:author="Orion" w:date="2011-04-24T19:58:00Z"/>
            </w:rPr>
          </w:rPrChange>
        </w:rPr>
      </w:pPr>
    </w:p>
    <w:p w:rsidR="00120931" w:rsidRDefault="00120931" w:rsidP="00120931">
      <w:pPr>
        <w:pStyle w:val="PageHeading"/>
        <w:rPr>
          <w:ins w:id="152" w:author="Orion" w:date="2011-04-24T19:58:00Z"/>
          <w:lang w:val="es-ES"/>
        </w:rPr>
      </w:pPr>
      <w:bookmarkStart w:id="153" w:name="_Toc292832755"/>
      <w:ins w:id="154" w:author="Orion" w:date="2011-04-24T19:58:00Z">
        <w:r>
          <w:rPr>
            <w:lang w:val="es-ES"/>
          </w:rPr>
          <w:t>Keywords</w:t>
        </w:r>
        <w:bookmarkEnd w:id="153"/>
      </w:ins>
    </w:p>
    <w:p w:rsidR="00120931" w:rsidRDefault="00120931" w:rsidP="00120931">
      <w:pPr>
        <w:pStyle w:val="BodyText"/>
        <w:rPr>
          <w:ins w:id="155" w:author="Orion" w:date="2011-04-24T19:58:00Z"/>
          <w:lang w:val="en-US"/>
        </w:rPr>
      </w:pPr>
    </w:p>
    <w:p w:rsidR="00120931" w:rsidRDefault="00120931" w:rsidP="00120931">
      <w:pPr>
        <w:pStyle w:val="BodyText"/>
        <w:rPr>
          <w:ins w:id="156" w:author="Orion" w:date="2011-04-24T19:58:00Z"/>
        </w:rPr>
      </w:pPr>
    </w:p>
    <w:p w:rsidR="00120931" w:rsidRDefault="00120931" w:rsidP="00120931">
      <w:pPr>
        <w:pStyle w:val="BodyText"/>
        <w:rPr>
          <w:ins w:id="157" w:author="Orion" w:date="2011-04-24T19:58:00Z"/>
        </w:rPr>
      </w:pPr>
    </w:p>
    <w:p w:rsidR="00120931" w:rsidRDefault="00120931" w:rsidP="00120931">
      <w:pPr>
        <w:rPr>
          <w:ins w:id="158"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64" w:author="Orion" w:date="2011-04-24T19:58:00Z"/>
        </w:rPr>
      </w:pPr>
      <w:bookmarkStart w:id="165" w:name="_Toc292832756"/>
      <w:ins w:id="166" w:author="Orion" w:date="2011-04-24T19:58:00Z">
        <w:r>
          <w:lastRenderedPageBreak/>
          <w:t>Índice de contenidos</w:t>
        </w:r>
        <w:bookmarkEnd w:id="165"/>
      </w:ins>
    </w:p>
    <w:p w:rsidR="007B683C" w:rsidRDefault="00120931">
      <w:pPr>
        <w:pStyle w:val="TOC1"/>
        <w:rPr>
          <w:ins w:id="167" w:author="Orion" w:date="2011-05-10T23:17:00Z"/>
          <w:rFonts w:asciiTheme="minorHAnsi" w:eastAsiaTheme="minorEastAsia" w:hAnsiTheme="minorHAnsi" w:cstheme="minorBidi"/>
          <w:noProof/>
          <w:sz w:val="22"/>
          <w:szCs w:val="22"/>
        </w:rPr>
      </w:pPr>
      <w:ins w:id="168" w:author="Orion" w:date="2011-04-24T19:58:00Z">
        <w:r>
          <w:rPr>
            <w:lang w:val="es-ES"/>
          </w:rPr>
          <w:fldChar w:fldCharType="begin"/>
        </w:r>
        <w:r>
          <w:rPr>
            <w:lang w:val="es-ES"/>
          </w:rPr>
          <w:instrText xml:space="preserve"> TOC \o "1-3" \h \z \u </w:instrText>
        </w:r>
        <w:r>
          <w:rPr>
            <w:lang w:val="es-ES"/>
          </w:rPr>
          <w:fldChar w:fldCharType="separate"/>
        </w:r>
      </w:ins>
      <w:ins w:id="169" w:author="Orion" w:date="2011-05-10T23:17:00Z">
        <w:r w:rsidR="007B683C" w:rsidRPr="004E6A16">
          <w:rPr>
            <w:rStyle w:val="Hyperlink"/>
            <w:noProof/>
          </w:rPr>
          <w:fldChar w:fldCharType="begin"/>
        </w:r>
        <w:r w:rsidR="007B683C" w:rsidRPr="004E6A16">
          <w:rPr>
            <w:rStyle w:val="Hyperlink"/>
            <w:noProof/>
          </w:rPr>
          <w:instrText xml:space="preserve"> </w:instrText>
        </w:r>
        <w:r w:rsidR="007B683C">
          <w:rPr>
            <w:noProof/>
          </w:rPr>
          <w:instrText>HYPERLINK \l "_Toc292832751"</w:instrText>
        </w:r>
        <w:r w:rsidR="007B683C" w:rsidRPr="004E6A16">
          <w:rPr>
            <w:rStyle w:val="Hyperlink"/>
            <w:noProof/>
          </w:rPr>
          <w:instrText xml:space="preserve"> </w:instrText>
        </w:r>
        <w:r w:rsidR="007B683C" w:rsidRPr="004E6A16">
          <w:rPr>
            <w:rStyle w:val="Hyperlink"/>
            <w:noProof/>
          </w:rPr>
          <w:fldChar w:fldCharType="separate"/>
        </w:r>
        <w:r w:rsidR="007B683C" w:rsidRPr="004E6A16">
          <w:rPr>
            <w:rStyle w:val="Hyperlink"/>
            <w:noProof/>
            <w:lang w:val="es-ES"/>
          </w:rPr>
          <w:t>Autorización de Difusión</w:t>
        </w:r>
        <w:r w:rsidR="007B683C">
          <w:rPr>
            <w:noProof/>
            <w:webHidden/>
          </w:rPr>
          <w:tab/>
        </w:r>
        <w:r w:rsidR="007B683C">
          <w:rPr>
            <w:noProof/>
            <w:webHidden/>
          </w:rPr>
          <w:fldChar w:fldCharType="begin"/>
        </w:r>
        <w:r w:rsidR="007B683C">
          <w:rPr>
            <w:noProof/>
            <w:webHidden/>
          </w:rPr>
          <w:instrText xml:space="preserve"> PAGEREF _Toc292832751 \h </w:instrText>
        </w:r>
      </w:ins>
      <w:r w:rsidR="007B683C">
        <w:rPr>
          <w:noProof/>
          <w:webHidden/>
        </w:rPr>
      </w:r>
      <w:r w:rsidR="007B683C">
        <w:rPr>
          <w:noProof/>
          <w:webHidden/>
        </w:rPr>
        <w:fldChar w:fldCharType="separate"/>
      </w:r>
      <w:ins w:id="170" w:author="Orion" w:date="2011-05-10T23:17:00Z">
        <w:r w:rsidR="007B683C">
          <w:rPr>
            <w:noProof/>
            <w:webHidden/>
          </w:rPr>
          <w:t>iii</w:t>
        </w:r>
        <w:r w:rsidR="007B683C">
          <w:rPr>
            <w:noProof/>
            <w:webHidden/>
          </w:rPr>
          <w:fldChar w:fldCharType="end"/>
        </w:r>
        <w:r w:rsidR="007B683C" w:rsidRPr="004E6A16">
          <w:rPr>
            <w:rStyle w:val="Hyperlink"/>
            <w:noProof/>
          </w:rPr>
          <w:fldChar w:fldCharType="end"/>
        </w:r>
      </w:ins>
    </w:p>
    <w:p w:rsidR="007B683C" w:rsidRDefault="007B683C">
      <w:pPr>
        <w:pStyle w:val="TOC1"/>
        <w:rPr>
          <w:ins w:id="171" w:author="Orion" w:date="2011-05-10T23:17:00Z"/>
          <w:rFonts w:asciiTheme="minorHAnsi" w:eastAsiaTheme="minorEastAsia" w:hAnsiTheme="minorHAnsi" w:cstheme="minorBidi"/>
          <w:noProof/>
          <w:sz w:val="22"/>
          <w:szCs w:val="22"/>
        </w:rPr>
      </w:pPr>
      <w:ins w:id="172"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"_Toc292832752"</w:instrText>
        </w:r>
        <w:r w:rsidRPr="004E6A16">
          <w:rPr>
            <w:rStyle w:val="Hyperlink"/>
            <w:noProof/>
          </w:rPr>
          <w:instrText xml:space="preserve"> </w:instrText>
        </w:r>
        <w:r w:rsidRPr="004E6A16">
          <w:rPr>
            <w:rStyle w:val="Hyperlink"/>
            <w:noProof/>
          </w:rPr>
          <w:fldChar w:fldCharType="separate"/>
        </w:r>
        <w:r w:rsidRPr="004E6A16">
          <w:rPr>
            <w:rStyle w:val="Hyperlink"/>
            <w:noProof/>
          </w:rPr>
          <w:t>Resumen en castellano</w:t>
        </w:r>
        <w:r>
          <w:rPr>
            <w:noProof/>
            <w:webHidden/>
          </w:rPr>
          <w:tab/>
        </w:r>
        <w:r>
          <w:rPr>
            <w:noProof/>
            <w:webHidden/>
          </w:rPr>
          <w:fldChar w:fldCharType="begin"/>
        </w:r>
        <w:r>
          <w:rPr>
            <w:noProof/>
            <w:webHidden/>
          </w:rPr>
          <w:instrText xml:space="preserve"> PAGEREF _Toc292832752 \h </w:instrText>
        </w:r>
      </w:ins>
      <w:r>
        <w:rPr>
          <w:noProof/>
          <w:webHidden/>
        </w:rPr>
      </w:r>
      <w:r>
        <w:rPr>
          <w:noProof/>
          <w:webHidden/>
        </w:rPr>
        <w:fldChar w:fldCharType="separate"/>
      </w:r>
      <w:ins w:id="173" w:author="Orion" w:date="2011-05-10T23:17:00Z">
        <w:r>
          <w:rPr>
            <w:noProof/>
            <w:webHidden/>
          </w:rPr>
          <w:t>v</w:t>
        </w:r>
        <w:r>
          <w:rPr>
            <w:noProof/>
            <w:webHidden/>
          </w:rPr>
          <w:fldChar w:fldCharType="end"/>
        </w:r>
        <w:r w:rsidRPr="004E6A16">
          <w:rPr>
            <w:rStyle w:val="Hyperlink"/>
            <w:noProof/>
          </w:rPr>
          <w:fldChar w:fldCharType="end"/>
        </w:r>
      </w:ins>
    </w:p>
    <w:p w:rsidR="007B683C" w:rsidRDefault="007B683C">
      <w:pPr>
        <w:pStyle w:val="TOC1"/>
        <w:rPr>
          <w:ins w:id="174" w:author="Orion" w:date="2011-05-10T23:17:00Z"/>
          <w:rFonts w:asciiTheme="minorHAnsi" w:eastAsiaTheme="minorEastAsia" w:hAnsiTheme="minorHAnsi" w:cstheme="minorBidi"/>
          <w:noProof/>
          <w:sz w:val="22"/>
          <w:szCs w:val="22"/>
        </w:rPr>
      </w:pPr>
      <w:ins w:id="175"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"_Toc292832753"</w:instrText>
        </w:r>
        <w:r w:rsidRPr="004E6A16">
          <w:rPr>
            <w:rStyle w:val="Hyperlink"/>
            <w:noProof/>
          </w:rPr>
          <w:instrText xml:space="preserve"> </w:instrText>
        </w:r>
        <w:r w:rsidRPr="004E6A16">
          <w:rPr>
            <w:rStyle w:val="Hyperlink"/>
            <w:noProof/>
          </w:rPr>
          <w:fldChar w:fldCharType="separate"/>
        </w:r>
        <w:r w:rsidRPr="004E6A16">
          <w:rPr>
            <w:rStyle w:val="Hyperlink"/>
            <w:noProof/>
          </w:rPr>
          <w:t>Palabras clave</w:t>
        </w:r>
        <w:r>
          <w:rPr>
            <w:noProof/>
            <w:webHidden/>
          </w:rPr>
          <w:tab/>
        </w:r>
        <w:r>
          <w:rPr>
            <w:noProof/>
            <w:webHidden/>
          </w:rPr>
          <w:fldChar w:fldCharType="begin"/>
        </w:r>
        <w:r>
          <w:rPr>
            <w:noProof/>
            <w:webHidden/>
          </w:rPr>
          <w:instrText xml:space="preserve"> PAGEREF _Toc292832753 \h </w:instrText>
        </w:r>
      </w:ins>
      <w:r>
        <w:rPr>
          <w:noProof/>
          <w:webHidden/>
        </w:rPr>
      </w:r>
      <w:r>
        <w:rPr>
          <w:noProof/>
          <w:webHidden/>
        </w:rPr>
        <w:fldChar w:fldCharType="separate"/>
      </w:r>
      <w:ins w:id="176" w:author="Orion" w:date="2011-05-10T23:17:00Z">
        <w:r>
          <w:rPr>
            <w:noProof/>
            <w:webHidden/>
          </w:rPr>
          <w:t>v</w:t>
        </w:r>
        <w:r>
          <w:rPr>
            <w:noProof/>
            <w:webHidden/>
          </w:rPr>
          <w:fldChar w:fldCharType="end"/>
        </w:r>
        <w:r w:rsidRPr="004E6A16">
          <w:rPr>
            <w:rStyle w:val="Hyperlink"/>
            <w:noProof/>
          </w:rPr>
          <w:fldChar w:fldCharType="end"/>
        </w:r>
      </w:ins>
    </w:p>
    <w:p w:rsidR="007B683C" w:rsidRDefault="007B683C">
      <w:pPr>
        <w:pStyle w:val="TOC1"/>
        <w:rPr>
          <w:ins w:id="177" w:author="Orion" w:date="2011-05-10T23:17:00Z"/>
          <w:rFonts w:asciiTheme="minorHAnsi" w:eastAsiaTheme="minorEastAsia" w:hAnsiTheme="minorHAnsi" w:cstheme="minorBidi"/>
          <w:noProof/>
          <w:sz w:val="22"/>
          <w:szCs w:val="22"/>
        </w:rPr>
      </w:pPr>
      <w:ins w:id="178"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"_Toc292832754"</w:instrText>
        </w:r>
        <w:r w:rsidRPr="004E6A16">
          <w:rPr>
            <w:rStyle w:val="Hyperlink"/>
            <w:noProof/>
          </w:rPr>
          <w:instrText xml:space="preserve"> </w:instrText>
        </w:r>
        <w:r w:rsidRPr="004E6A16">
          <w:rPr>
            <w:rStyle w:val="Hyperlink"/>
            <w:noProof/>
          </w:rPr>
          <w:fldChar w:fldCharType="separate"/>
        </w:r>
        <w:r w:rsidRPr="004E6A16">
          <w:rPr>
            <w:rStyle w:val="Hyperlink"/>
            <w:noProof/>
          </w:rPr>
          <w:t>Resumen en inglés</w:t>
        </w:r>
        <w:r>
          <w:rPr>
            <w:noProof/>
            <w:webHidden/>
          </w:rPr>
          <w:tab/>
        </w:r>
        <w:r>
          <w:rPr>
            <w:noProof/>
            <w:webHidden/>
          </w:rPr>
          <w:fldChar w:fldCharType="begin"/>
        </w:r>
        <w:r>
          <w:rPr>
            <w:noProof/>
            <w:webHidden/>
          </w:rPr>
          <w:instrText xml:space="preserve"> PAGEREF _Toc292832754 \h </w:instrText>
        </w:r>
      </w:ins>
      <w:r>
        <w:rPr>
          <w:noProof/>
          <w:webHidden/>
        </w:rPr>
      </w:r>
      <w:r>
        <w:rPr>
          <w:noProof/>
          <w:webHidden/>
        </w:rPr>
        <w:fldChar w:fldCharType="separate"/>
      </w:r>
      <w:ins w:id="179" w:author="Orion" w:date="2011-05-10T23:17:00Z">
        <w:r>
          <w:rPr>
            <w:noProof/>
            <w:webHidden/>
          </w:rPr>
          <w:t>vi</w:t>
        </w:r>
        <w:r>
          <w:rPr>
            <w:noProof/>
            <w:webHidden/>
          </w:rPr>
          <w:fldChar w:fldCharType="end"/>
        </w:r>
        <w:r w:rsidRPr="004E6A16">
          <w:rPr>
            <w:rStyle w:val="Hyperlink"/>
            <w:noProof/>
          </w:rPr>
          <w:fldChar w:fldCharType="end"/>
        </w:r>
      </w:ins>
    </w:p>
    <w:p w:rsidR="007B683C" w:rsidRDefault="007B683C">
      <w:pPr>
        <w:pStyle w:val="TOC1"/>
        <w:rPr>
          <w:ins w:id="180" w:author="Orion" w:date="2011-05-10T23:17:00Z"/>
          <w:rFonts w:asciiTheme="minorHAnsi" w:eastAsiaTheme="minorEastAsia" w:hAnsiTheme="minorHAnsi" w:cstheme="minorBidi"/>
          <w:noProof/>
          <w:sz w:val="22"/>
          <w:szCs w:val="22"/>
        </w:rPr>
      </w:pPr>
      <w:ins w:id="181"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"_Toc292832755"</w:instrText>
        </w:r>
        <w:r w:rsidRPr="004E6A16">
          <w:rPr>
            <w:rStyle w:val="Hyperlink"/>
            <w:noProof/>
          </w:rPr>
          <w:instrText xml:space="preserve"> </w:instrText>
        </w:r>
        <w:r w:rsidRPr="004E6A16">
          <w:rPr>
            <w:rStyle w:val="Hyperlink"/>
            <w:noProof/>
          </w:rPr>
          <w:fldChar w:fldCharType="separate"/>
        </w:r>
        <w:r w:rsidRPr="004E6A16">
          <w:rPr>
            <w:rStyle w:val="Hyperlink"/>
            <w:noProof/>
            <w:lang w:val="es-ES"/>
          </w:rPr>
          <w:t>Keywords</w:t>
        </w:r>
        <w:r>
          <w:rPr>
            <w:noProof/>
            <w:webHidden/>
          </w:rPr>
          <w:tab/>
        </w:r>
        <w:r>
          <w:rPr>
            <w:noProof/>
            <w:webHidden/>
          </w:rPr>
          <w:fldChar w:fldCharType="begin"/>
        </w:r>
        <w:r>
          <w:rPr>
            <w:noProof/>
            <w:webHidden/>
          </w:rPr>
          <w:instrText xml:space="preserve"> PAGEREF _Toc292832755 \h </w:instrText>
        </w:r>
      </w:ins>
      <w:r>
        <w:rPr>
          <w:noProof/>
          <w:webHidden/>
        </w:rPr>
      </w:r>
      <w:r>
        <w:rPr>
          <w:noProof/>
          <w:webHidden/>
        </w:rPr>
        <w:fldChar w:fldCharType="separate"/>
      </w:r>
      <w:ins w:id="182" w:author="Orion" w:date="2011-05-10T23:17:00Z">
        <w:r>
          <w:rPr>
            <w:noProof/>
            <w:webHidden/>
          </w:rPr>
          <w:t>vi</w:t>
        </w:r>
        <w:r>
          <w:rPr>
            <w:noProof/>
            <w:webHidden/>
          </w:rPr>
          <w:fldChar w:fldCharType="end"/>
        </w:r>
        <w:r w:rsidRPr="004E6A16">
          <w:rPr>
            <w:rStyle w:val="Hyperlink"/>
            <w:noProof/>
          </w:rPr>
          <w:fldChar w:fldCharType="end"/>
        </w:r>
      </w:ins>
    </w:p>
    <w:p w:rsidR="007B683C" w:rsidRDefault="007B683C">
      <w:pPr>
        <w:pStyle w:val="TOC1"/>
        <w:rPr>
          <w:ins w:id="183" w:author="Orion" w:date="2011-05-10T23:17:00Z"/>
          <w:rFonts w:asciiTheme="minorHAnsi" w:eastAsiaTheme="minorEastAsia" w:hAnsiTheme="minorHAnsi" w:cstheme="minorBidi"/>
          <w:noProof/>
          <w:sz w:val="22"/>
          <w:szCs w:val="22"/>
        </w:rPr>
      </w:pPr>
      <w:ins w:id="184"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"_Toc292832756"</w:instrText>
        </w:r>
        <w:r w:rsidRPr="004E6A16">
          <w:rPr>
            <w:rStyle w:val="Hyperlink"/>
            <w:noProof/>
          </w:rPr>
          <w:instrText xml:space="preserve"> </w:instrText>
        </w:r>
        <w:r w:rsidRPr="004E6A16">
          <w:rPr>
            <w:rStyle w:val="Hyperlink"/>
            <w:noProof/>
          </w:rPr>
          <w:fldChar w:fldCharType="separate"/>
        </w:r>
        <w:r w:rsidRPr="004E6A16">
          <w:rPr>
            <w:rStyle w:val="Hyperlink"/>
            <w:noProof/>
          </w:rPr>
          <w:t>Índice de contenidos</w:t>
        </w:r>
        <w:r>
          <w:rPr>
            <w:noProof/>
            <w:webHidden/>
          </w:rPr>
          <w:tab/>
        </w:r>
        <w:r>
          <w:rPr>
            <w:noProof/>
            <w:webHidden/>
          </w:rPr>
          <w:fldChar w:fldCharType="begin"/>
        </w:r>
        <w:r>
          <w:rPr>
            <w:noProof/>
            <w:webHidden/>
          </w:rPr>
          <w:instrText xml:space="preserve"> PAGEREF _Toc292832756 \h </w:instrText>
        </w:r>
      </w:ins>
      <w:r>
        <w:rPr>
          <w:noProof/>
          <w:webHidden/>
        </w:rPr>
      </w:r>
      <w:r>
        <w:rPr>
          <w:noProof/>
          <w:webHidden/>
        </w:rPr>
        <w:fldChar w:fldCharType="separate"/>
      </w:r>
      <w:ins w:id="185" w:author="Orion" w:date="2011-05-10T23:17:00Z">
        <w:r>
          <w:rPr>
            <w:noProof/>
            <w:webHidden/>
          </w:rPr>
          <w:t>7</w:t>
        </w:r>
        <w:r>
          <w:rPr>
            <w:noProof/>
            <w:webHidden/>
          </w:rPr>
          <w:fldChar w:fldCharType="end"/>
        </w:r>
        <w:r w:rsidRPr="004E6A16">
          <w:rPr>
            <w:rStyle w:val="Hyperlink"/>
            <w:noProof/>
          </w:rPr>
          <w:fldChar w:fldCharType="end"/>
        </w:r>
      </w:ins>
    </w:p>
    <w:p w:rsidR="007B683C" w:rsidRDefault="007B683C">
      <w:pPr>
        <w:pStyle w:val="TOC1"/>
        <w:rPr>
          <w:ins w:id="186" w:author="Orion" w:date="2011-05-10T23:17:00Z"/>
          <w:rFonts w:asciiTheme="minorHAnsi" w:eastAsiaTheme="minorEastAsia" w:hAnsiTheme="minorHAnsi" w:cstheme="minorBidi"/>
          <w:noProof/>
          <w:sz w:val="22"/>
          <w:szCs w:val="22"/>
        </w:rPr>
      </w:pPr>
      <w:ins w:id="187"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"_Toc292832757"</w:instrText>
        </w:r>
        <w:r w:rsidRPr="004E6A16">
          <w:rPr>
            <w:rStyle w:val="Hyperlink"/>
            <w:noProof/>
          </w:rPr>
          <w:instrText xml:space="preserve"> </w:instrText>
        </w:r>
        <w:r w:rsidRPr="004E6A16">
          <w:rPr>
            <w:rStyle w:val="Hyperlink"/>
            <w:noProof/>
          </w:rPr>
          <w:fldChar w:fldCharType="separate"/>
        </w:r>
        <w:r w:rsidRPr="004E6A16">
          <w:rPr>
            <w:rStyle w:val="Hyperlink"/>
            <w:noProof/>
          </w:rPr>
          <w:t>Tabla de Figuras</w:t>
        </w:r>
        <w:r>
          <w:rPr>
            <w:noProof/>
            <w:webHidden/>
          </w:rPr>
          <w:tab/>
        </w:r>
        <w:r>
          <w:rPr>
            <w:noProof/>
            <w:webHidden/>
          </w:rPr>
          <w:fldChar w:fldCharType="begin"/>
        </w:r>
        <w:r>
          <w:rPr>
            <w:noProof/>
            <w:webHidden/>
          </w:rPr>
          <w:instrText xml:space="preserve"> PAGEREF _Toc292832757 \h </w:instrText>
        </w:r>
      </w:ins>
      <w:r>
        <w:rPr>
          <w:noProof/>
          <w:webHidden/>
        </w:rPr>
      </w:r>
      <w:r>
        <w:rPr>
          <w:noProof/>
          <w:webHidden/>
        </w:rPr>
        <w:fldChar w:fldCharType="separate"/>
      </w:r>
      <w:ins w:id="188" w:author="Orion" w:date="2011-05-10T23:17:00Z">
        <w:r>
          <w:rPr>
            <w:noProof/>
            <w:webHidden/>
          </w:rPr>
          <w:t>8</w:t>
        </w:r>
        <w:r>
          <w:rPr>
            <w:noProof/>
            <w:webHidden/>
          </w:rPr>
          <w:fldChar w:fldCharType="end"/>
        </w:r>
        <w:r w:rsidRPr="004E6A16">
          <w:rPr>
            <w:rStyle w:val="Hyperlink"/>
            <w:noProof/>
          </w:rPr>
          <w:fldChar w:fldCharType="end"/>
        </w:r>
      </w:ins>
    </w:p>
    <w:p w:rsidR="007B683C" w:rsidRDefault="007B683C">
      <w:pPr>
        <w:pStyle w:val="TOC1"/>
        <w:rPr>
          <w:ins w:id="189" w:author="Orion" w:date="2011-05-10T23:17:00Z"/>
          <w:rFonts w:asciiTheme="minorHAnsi" w:eastAsiaTheme="minorEastAsia" w:hAnsiTheme="minorHAnsi" w:cstheme="minorBidi"/>
          <w:noProof/>
          <w:sz w:val="22"/>
          <w:szCs w:val="22"/>
        </w:rPr>
      </w:pPr>
      <w:ins w:id="190"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"_Toc292832758"</w:instrText>
        </w:r>
        <w:r w:rsidRPr="004E6A16">
          <w:rPr>
            <w:rStyle w:val="Hyperlink"/>
            <w:noProof/>
          </w:rPr>
          <w:instrText xml:space="preserve"> </w:instrText>
        </w:r>
        <w:r w:rsidRPr="004E6A16">
          <w:rPr>
            <w:rStyle w:val="Hyperlink"/>
            <w:noProof/>
          </w:rPr>
          <w:fldChar w:fldCharType="separate"/>
        </w:r>
        <w:r w:rsidRPr="004E6A16">
          <w:rPr>
            <w:rStyle w:val="Hyperlink"/>
            <w:noProof/>
          </w:rPr>
          <w:t>Agradecimientos</w:t>
        </w:r>
        <w:r>
          <w:rPr>
            <w:noProof/>
            <w:webHidden/>
          </w:rPr>
          <w:tab/>
        </w:r>
        <w:r>
          <w:rPr>
            <w:noProof/>
            <w:webHidden/>
          </w:rPr>
          <w:fldChar w:fldCharType="begin"/>
        </w:r>
        <w:r>
          <w:rPr>
            <w:noProof/>
            <w:webHidden/>
          </w:rPr>
          <w:instrText xml:space="preserve"> PAGEREF _Toc292832758 \h </w:instrText>
        </w:r>
      </w:ins>
      <w:r>
        <w:rPr>
          <w:noProof/>
          <w:webHidden/>
        </w:rPr>
      </w:r>
      <w:r>
        <w:rPr>
          <w:noProof/>
          <w:webHidden/>
        </w:rPr>
        <w:fldChar w:fldCharType="separate"/>
      </w:r>
      <w:ins w:id="191" w:author="Orion" w:date="2011-05-10T23:17:00Z">
        <w:r>
          <w:rPr>
            <w:noProof/>
            <w:webHidden/>
          </w:rPr>
          <w:t>9</w:t>
        </w:r>
        <w:r>
          <w:rPr>
            <w:noProof/>
            <w:webHidden/>
          </w:rPr>
          <w:fldChar w:fldCharType="end"/>
        </w:r>
        <w:r w:rsidRPr="004E6A16">
          <w:rPr>
            <w:rStyle w:val="Hyperlink"/>
            <w:noProof/>
          </w:rPr>
          <w:fldChar w:fldCharType="end"/>
        </w:r>
      </w:ins>
    </w:p>
    <w:p w:rsidR="007B683C" w:rsidRDefault="007B683C">
      <w:pPr>
        <w:pStyle w:val="TOC1"/>
        <w:rPr>
          <w:ins w:id="192" w:author="Orion" w:date="2011-05-10T23:17:00Z"/>
          <w:rFonts w:asciiTheme="minorHAnsi" w:eastAsiaTheme="minorEastAsia" w:hAnsiTheme="minorHAnsi" w:cstheme="minorBidi"/>
          <w:noProof/>
          <w:sz w:val="22"/>
          <w:szCs w:val="22"/>
        </w:rPr>
      </w:pPr>
      <w:ins w:id="193"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"_Toc292832759"</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Introducción</w:t>
        </w:r>
        <w:r>
          <w:rPr>
            <w:noProof/>
            <w:webHidden/>
          </w:rPr>
          <w:tab/>
        </w:r>
        <w:r>
          <w:rPr>
            <w:noProof/>
            <w:webHidden/>
          </w:rPr>
          <w:fldChar w:fldCharType="begin"/>
        </w:r>
        <w:r>
          <w:rPr>
            <w:noProof/>
            <w:webHidden/>
          </w:rPr>
          <w:instrText xml:space="preserve"> PAGEREF _Toc292832759 \h </w:instrText>
        </w:r>
      </w:ins>
      <w:r>
        <w:rPr>
          <w:noProof/>
          <w:webHidden/>
        </w:rPr>
      </w:r>
      <w:r>
        <w:rPr>
          <w:noProof/>
          <w:webHidden/>
        </w:rPr>
        <w:fldChar w:fldCharType="separate"/>
      </w:r>
      <w:ins w:id="194" w:author="Orion" w:date="2011-05-10T23:17:00Z">
        <w:r>
          <w:rPr>
            <w:noProof/>
            <w:webHidden/>
          </w:rPr>
          <w:t>11</w:t>
        </w:r>
        <w:r>
          <w:rPr>
            <w:noProof/>
            <w:webHidden/>
          </w:rPr>
          <w:fldChar w:fldCharType="end"/>
        </w:r>
        <w:r w:rsidRPr="004E6A16">
          <w:rPr>
            <w:rStyle w:val="Hyperlink"/>
            <w:noProof/>
          </w:rPr>
          <w:fldChar w:fldCharType="end"/>
        </w:r>
      </w:ins>
    </w:p>
    <w:p w:rsidR="007B683C" w:rsidRDefault="007B683C">
      <w:pPr>
        <w:pStyle w:val="TOC1"/>
        <w:rPr>
          <w:ins w:id="195" w:author="Orion" w:date="2011-05-10T23:17:00Z"/>
          <w:rFonts w:asciiTheme="minorHAnsi" w:eastAsiaTheme="minorEastAsia" w:hAnsiTheme="minorHAnsi" w:cstheme="minorBidi"/>
          <w:noProof/>
          <w:sz w:val="22"/>
          <w:szCs w:val="22"/>
        </w:rPr>
      </w:pPr>
      <w:ins w:id="196"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"_Toc292832760"</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_Toc292832760 \h </w:instrText>
        </w:r>
      </w:ins>
      <w:r>
        <w:rPr>
          <w:noProof/>
          <w:webHidden/>
        </w:rPr>
      </w:r>
      <w:r>
        <w:rPr>
          <w:noProof/>
          <w:webHidden/>
        </w:rPr>
        <w:fldChar w:fldCharType="separate"/>
      </w:r>
      <w:ins w:id="197" w:author="Orion" w:date="2011-05-10T23:17:00Z">
        <w:r>
          <w:rPr>
            <w:noProof/>
            <w:webHidden/>
          </w:rPr>
          <w:t>13</w:t>
        </w:r>
        <w:r>
          <w:rPr>
            <w:noProof/>
            <w:webHidden/>
          </w:rPr>
          <w:fldChar w:fldCharType="end"/>
        </w:r>
        <w:r w:rsidRPr="004E6A16">
          <w:rPr>
            <w:rStyle w:val="Hyperlink"/>
            <w:noProof/>
          </w:rPr>
          <w:fldChar w:fldCharType="end"/>
        </w:r>
      </w:ins>
    </w:p>
    <w:p w:rsidR="007B683C" w:rsidRDefault="007B683C">
      <w:pPr>
        <w:pStyle w:val="TOC1"/>
        <w:rPr>
          <w:ins w:id="198" w:author="Orion" w:date="2011-05-10T23:17:00Z"/>
          <w:rFonts w:asciiTheme="minorHAnsi" w:eastAsiaTheme="minorEastAsia" w:hAnsiTheme="minorHAnsi" w:cstheme="minorBidi"/>
          <w:noProof/>
          <w:sz w:val="22"/>
          <w:szCs w:val="22"/>
        </w:rPr>
      </w:pPr>
      <w:ins w:id="199"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"_Toc292832761"</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Estado del arte</w:t>
        </w:r>
        <w:r>
          <w:rPr>
            <w:noProof/>
            <w:webHidden/>
          </w:rPr>
          <w:tab/>
        </w:r>
        <w:r>
          <w:rPr>
            <w:noProof/>
            <w:webHidden/>
          </w:rPr>
          <w:fldChar w:fldCharType="begin"/>
        </w:r>
        <w:r>
          <w:rPr>
            <w:noProof/>
            <w:webHidden/>
          </w:rPr>
          <w:instrText xml:space="preserve"> PAGEREF _Toc292832761 \h </w:instrText>
        </w:r>
      </w:ins>
      <w:r>
        <w:rPr>
          <w:noProof/>
          <w:webHidden/>
        </w:rPr>
      </w:r>
      <w:r>
        <w:rPr>
          <w:noProof/>
          <w:webHidden/>
        </w:rPr>
        <w:fldChar w:fldCharType="separate"/>
      </w:r>
      <w:ins w:id="200" w:author="Orion" w:date="2011-05-10T23:17:00Z">
        <w:r>
          <w:rPr>
            <w:noProof/>
            <w:webHidden/>
          </w:rPr>
          <w:t>13</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01" w:author="Orion" w:date="2011-05-10T23:17:00Z"/>
          <w:rFonts w:asciiTheme="minorHAnsi" w:eastAsiaTheme="minorEastAsia" w:hAnsiTheme="minorHAnsi" w:cstheme="minorBidi"/>
          <w:noProof/>
          <w:sz w:val="22"/>
          <w:szCs w:val="22"/>
        </w:rPr>
      </w:pPr>
      <w:ins w:id="202"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"_Toc292832762"</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_Toc292832762 \h </w:instrText>
        </w:r>
      </w:ins>
      <w:r>
        <w:rPr>
          <w:noProof/>
          <w:webHidden/>
        </w:rPr>
      </w:r>
      <w:r>
        <w:rPr>
          <w:noProof/>
          <w:webHidden/>
        </w:rPr>
        <w:fldChar w:fldCharType="separate"/>
      </w:r>
      <w:ins w:id="203" w:author="Orion" w:date="2011-05-10T23:17:00Z">
        <w:r>
          <w:rPr>
            <w:noProof/>
            <w:webHidden/>
          </w:rPr>
          <w:t>14</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04" w:author="Orion" w:date="2011-05-10T23:17:00Z"/>
          <w:rFonts w:asciiTheme="minorHAnsi" w:eastAsiaTheme="minorEastAsia" w:hAnsiTheme="minorHAnsi" w:cstheme="minorBidi"/>
          <w:noProof/>
          <w:sz w:val="22"/>
          <w:szCs w:val="22"/>
        </w:rPr>
      </w:pPr>
      <w:ins w:id="205"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"_Toc292832763"</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Factores humanos en aviación</w:t>
        </w:r>
        <w:r>
          <w:rPr>
            <w:noProof/>
            <w:webHidden/>
          </w:rPr>
          <w:tab/>
        </w:r>
        <w:r>
          <w:rPr>
            <w:noProof/>
            <w:webHidden/>
          </w:rPr>
          <w:fldChar w:fldCharType="begin"/>
        </w:r>
        <w:r>
          <w:rPr>
            <w:noProof/>
            <w:webHidden/>
          </w:rPr>
          <w:instrText xml:space="preserve"> PAGEREF _Toc292832763 \h </w:instrText>
        </w:r>
      </w:ins>
      <w:r>
        <w:rPr>
          <w:noProof/>
          <w:webHidden/>
        </w:rPr>
      </w:r>
      <w:r>
        <w:rPr>
          <w:noProof/>
          <w:webHidden/>
        </w:rPr>
        <w:fldChar w:fldCharType="separate"/>
      </w:r>
      <w:ins w:id="206" w:author="Orion" w:date="2011-05-10T23:17:00Z">
        <w:r>
          <w:rPr>
            <w:noProof/>
            <w:webHidden/>
          </w:rPr>
          <w:t>16</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07" w:author="Orion" w:date="2011-05-10T23:17:00Z"/>
          <w:rFonts w:asciiTheme="minorHAnsi" w:eastAsiaTheme="minorEastAsia" w:hAnsiTheme="minorHAnsi" w:cstheme="minorBidi"/>
          <w:noProof/>
          <w:sz w:val="22"/>
          <w:szCs w:val="22"/>
        </w:rPr>
      </w:pPr>
      <w:ins w:id="208"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"_Toc292832764"</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_Toc292832764 \h </w:instrText>
        </w:r>
      </w:ins>
      <w:r>
        <w:rPr>
          <w:noProof/>
          <w:webHidden/>
        </w:rPr>
      </w:r>
      <w:r>
        <w:rPr>
          <w:noProof/>
          <w:webHidden/>
        </w:rPr>
        <w:fldChar w:fldCharType="separate"/>
      </w:r>
      <w:ins w:id="209" w:author="Orion" w:date="2011-05-10T23:17:00Z">
        <w:r>
          <w:rPr>
            <w:noProof/>
            <w:webHidden/>
          </w:rPr>
          <w:t>17</w:t>
        </w:r>
        <w:r>
          <w:rPr>
            <w:noProof/>
            <w:webHidden/>
          </w:rPr>
          <w:fldChar w:fldCharType="end"/>
        </w:r>
        <w:r w:rsidRPr="004E6A16">
          <w:rPr>
            <w:rStyle w:val="Hyperlink"/>
            <w:noProof/>
          </w:rPr>
          <w:fldChar w:fldCharType="end"/>
        </w:r>
      </w:ins>
    </w:p>
    <w:p w:rsidR="007B683C" w:rsidRDefault="007B683C">
      <w:pPr>
        <w:pStyle w:val="TOC1"/>
        <w:rPr>
          <w:ins w:id="210" w:author="Orion" w:date="2011-05-10T23:17:00Z"/>
          <w:rFonts w:asciiTheme="minorHAnsi" w:eastAsiaTheme="minorEastAsia" w:hAnsiTheme="minorHAnsi" w:cstheme="minorBidi"/>
          <w:noProof/>
          <w:sz w:val="22"/>
          <w:szCs w:val="22"/>
        </w:rPr>
      </w:pPr>
      <w:ins w:id="211"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"_Toc292832765"</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Requisitos del Sistema</w:t>
        </w:r>
        <w:r>
          <w:rPr>
            <w:noProof/>
            <w:webHidden/>
          </w:rPr>
          <w:tab/>
        </w:r>
        <w:r>
          <w:rPr>
            <w:noProof/>
            <w:webHidden/>
          </w:rPr>
          <w:fldChar w:fldCharType="begin"/>
        </w:r>
        <w:r>
          <w:rPr>
            <w:noProof/>
            <w:webHidden/>
          </w:rPr>
          <w:instrText xml:space="preserve"> PAGEREF _Toc292832765 \h </w:instrText>
        </w:r>
      </w:ins>
      <w:r>
        <w:rPr>
          <w:noProof/>
          <w:webHidden/>
        </w:rPr>
      </w:r>
      <w:r>
        <w:rPr>
          <w:noProof/>
          <w:webHidden/>
        </w:rPr>
        <w:fldChar w:fldCharType="separate"/>
      </w:r>
      <w:ins w:id="212" w:author="Orion" w:date="2011-05-10T23:17:00Z">
        <w:r>
          <w:rPr>
            <w:noProof/>
            <w:webHidden/>
          </w:rPr>
          <w:t>18</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13" w:author="Orion" w:date="2011-05-10T23:17:00Z"/>
          <w:rFonts w:asciiTheme="minorHAnsi" w:eastAsiaTheme="minorEastAsia" w:hAnsiTheme="minorHAnsi" w:cstheme="minorBidi"/>
          <w:noProof/>
          <w:sz w:val="22"/>
          <w:szCs w:val="22"/>
        </w:rPr>
      </w:pPr>
      <w:ins w:id="214"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"_Toc292832766"</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Ingenias y MDE (Ingeniería orientada a Modelos)</w:t>
        </w:r>
        <w:r>
          <w:rPr>
            <w:noProof/>
            <w:webHidden/>
          </w:rPr>
          <w:tab/>
        </w:r>
        <w:r>
          <w:rPr>
            <w:noProof/>
            <w:webHidden/>
          </w:rPr>
          <w:fldChar w:fldCharType="begin"/>
        </w:r>
        <w:r>
          <w:rPr>
            <w:noProof/>
            <w:webHidden/>
          </w:rPr>
          <w:instrText xml:space="preserve"> PAGEREF _Toc292832766 \h </w:instrText>
        </w:r>
      </w:ins>
      <w:r>
        <w:rPr>
          <w:noProof/>
          <w:webHidden/>
        </w:rPr>
      </w:r>
      <w:r>
        <w:rPr>
          <w:noProof/>
          <w:webHidden/>
        </w:rPr>
        <w:fldChar w:fldCharType="separate"/>
      </w:r>
      <w:ins w:id="215" w:author="Orion" w:date="2011-05-10T23:17:00Z">
        <w:r>
          <w:rPr>
            <w:noProof/>
            <w:webHidden/>
          </w:rPr>
          <w:t>20</w:t>
        </w:r>
        <w:r>
          <w:rPr>
            <w:noProof/>
            <w:webHidden/>
          </w:rPr>
          <w:fldChar w:fldCharType="end"/>
        </w:r>
        <w:r w:rsidRPr="004E6A16">
          <w:rPr>
            <w:rStyle w:val="Hyperlink"/>
            <w:noProof/>
          </w:rPr>
          <w:fldChar w:fldCharType="end"/>
        </w:r>
      </w:ins>
    </w:p>
    <w:p w:rsidR="007B683C" w:rsidRDefault="007B683C">
      <w:pPr>
        <w:pStyle w:val="TOC1"/>
        <w:rPr>
          <w:ins w:id="216" w:author="Orion" w:date="2011-05-10T23:17:00Z"/>
          <w:rFonts w:asciiTheme="minorHAnsi" w:eastAsiaTheme="minorEastAsia" w:hAnsiTheme="minorHAnsi" w:cstheme="minorBidi"/>
          <w:noProof/>
          <w:sz w:val="22"/>
          <w:szCs w:val="22"/>
        </w:rPr>
      </w:pPr>
      <w:ins w:id="217"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"_Toc292832767"</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Plataforma</w:t>
        </w:r>
        <w:r>
          <w:rPr>
            <w:noProof/>
            <w:webHidden/>
          </w:rPr>
          <w:tab/>
        </w:r>
        <w:r>
          <w:rPr>
            <w:noProof/>
            <w:webHidden/>
          </w:rPr>
          <w:fldChar w:fldCharType="begin"/>
        </w:r>
        <w:r>
          <w:rPr>
            <w:noProof/>
            <w:webHidden/>
          </w:rPr>
          <w:instrText xml:space="preserve"> PAGEREF _Toc292832767 \h </w:instrText>
        </w:r>
      </w:ins>
      <w:r>
        <w:rPr>
          <w:noProof/>
          <w:webHidden/>
        </w:rPr>
      </w:r>
      <w:r>
        <w:rPr>
          <w:noProof/>
          <w:webHidden/>
        </w:rPr>
        <w:fldChar w:fldCharType="separate"/>
      </w:r>
      <w:ins w:id="218" w:author="Orion" w:date="2011-05-10T23:17:00Z">
        <w:r>
          <w:rPr>
            <w:noProof/>
            <w:webHidden/>
          </w:rPr>
          <w:t>20</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19" w:author="Orion" w:date="2011-05-10T23:17:00Z"/>
          <w:rFonts w:asciiTheme="minorHAnsi" w:eastAsiaTheme="minorEastAsia" w:hAnsiTheme="minorHAnsi" w:cstheme="minorBidi"/>
          <w:noProof/>
          <w:sz w:val="22"/>
          <w:szCs w:val="22"/>
        </w:rPr>
      </w:pPr>
      <w:ins w:id="220"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"_Toc292832768"</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Especificación</w:t>
        </w:r>
        <w:r>
          <w:rPr>
            <w:noProof/>
            <w:webHidden/>
          </w:rPr>
          <w:tab/>
        </w:r>
        <w:r>
          <w:rPr>
            <w:noProof/>
            <w:webHidden/>
          </w:rPr>
          <w:fldChar w:fldCharType="begin"/>
        </w:r>
        <w:r>
          <w:rPr>
            <w:noProof/>
            <w:webHidden/>
          </w:rPr>
          <w:instrText xml:space="preserve"> PAGEREF _Toc292832768 \h </w:instrText>
        </w:r>
      </w:ins>
      <w:r>
        <w:rPr>
          <w:noProof/>
          <w:webHidden/>
        </w:rPr>
      </w:r>
      <w:r>
        <w:rPr>
          <w:noProof/>
          <w:webHidden/>
        </w:rPr>
        <w:fldChar w:fldCharType="separate"/>
      </w:r>
      <w:ins w:id="221" w:author="Orion" w:date="2011-05-10T23:17:00Z">
        <w:r>
          <w:rPr>
            <w:noProof/>
            <w:webHidden/>
          </w:rPr>
          <w:t>21</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22" w:author="Orion" w:date="2011-05-10T23:17:00Z"/>
          <w:rFonts w:asciiTheme="minorHAnsi" w:eastAsiaTheme="minorEastAsia" w:hAnsiTheme="minorHAnsi" w:cstheme="minorBidi"/>
          <w:noProof/>
          <w:sz w:val="22"/>
          <w:szCs w:val="22"/>
        </w:rPr>
      </w:pPr>
      <w:ins w:id="223"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"_Toc292832769"</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Módulo de lógica</w:t>
        </w:r>
        <w:r>
          <w:rPr>
            <w:noProof/>
            <w:webHidden/>
          </w:rPr>
          <w:tab/>
        </w:r>
        <w:r>
          <w:rPr>
            <w:noProof/>
            <w:webHidden/>
          </w:rPr>
          <w:fldChar w:fldCharType="begin"/>
        </w:r>
        <w:r>
          <w:rPr>
            <w:noProof/>
            <w:webHidden/>
          </w:rPr>
          <w:instrText xml:space="preserve"> PAGEREF _Toc292832769 \h </w:instrText>
        </w:r>
      </w:ins>
      <w:r>
        <w:rPr>
          <w:noProof/>
          <w:webHidden/>
        </w:rPr>
      </w:r>
      <w:r>
        <w:rPr>
          <w:noProof/>
          <w:webHidden/>
        </w:rPr>
        <w:fldChar w:fldCharType="separate"/>
      </w:r>
      <w:ins w:id="224"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25" w:author="Orion" w:date="2011-05-10T23:17:00Z"/>
          <w:rFonts w:asciiTheme="minorHAnsi" w:eastAsiaTheme="minorEastAsia" w:hAnsiTheme="minorHAnsi" w:cstheme="minorBidi"/>
          <w:noProof/>
          <w:sz w:val="22"/>
          <w:szCs w:val="22"/>
        </w:rPr>
      </w:pPr>
      <w:ins w:id="226"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"_Toc292832770"</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Visualización</w:t>
        </w:r>
        <w:r>
          <w:rPr>
            <w:noProof/>
            <w:webHidden/>
          </w:rPr>
          <w:tab/>
        </w:r>
        <w:r>
          <w:rPr>
            <w:noProof/>
            <w:webHidden/>
          </w:rPr>
          <w:fldChar w:fldCharType="begin"/>
        </w:r>
        <w:r>
          <w:rPr>
            <w:noProof/>
            <w:webHidden/>
          </w:rPr>
          <w:instrText xml:space="preserve"> PAGEREF _Toc292832770 \h </w:instrText>
        </w:r>
      </w:ins>
      <w:r>
        <w:rPr>
          <w:noProof/>
          <w:webHidden/>
        </w:rPr>
      </w:r>
      <w:r>
        <w:rPr>
          <w:noProof/>
          <w:webHidden/>
        </w:rPr>
        <w:fldChar w:fldCharType="separate"/>
      </w:r>
      <w:ins w:id="227"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2"/>
        <w:tabs>
          <w:tab w:val="right" w:leader="dot" w:pos="9628"/>
        </w:tabs>
        <w:rPr>
          <w:ins w:id="228" w:author="Orion" w:date="2011-05-10T23:17:00Z"/>
          <w:rFonts w:asciiTheme="minorHAnsi" w:eastAsiaTheme="minorEastAsia" w:hAnsiTheme="minorHAnsi" w:cstheme="minorBidi"/>
          <w:noProof/>
          <w:sz w:val="22"/>
          <w:szCs w:val="22"/>
        </w:rPr>
      </w:pPr>
      <w:ins w:id="229"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"_Toc292832771"</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Controlador</w:t>
        </w:r>
        <w:r>
          <w:rPr>
            <w:noProof/>
            <w:webHidden/>
          </w:rPr>
          <w:tab/>
        </w:r>
        <w:r>
          <w:rPr>
            <w:noProof/>
            <w:webHidden/>
          </w:rPr>
          <w:fldChar w:fldCharType="begin"/>
        </w:r>
        <w:r>
          <w:rPr>
            <w:noProof/>
            <w:webHidden/>
          </w:rPr>
          <w:instrText xml:space="preserve"> PAGEREF _Toc292832771 \h </w:instrText>
        </w:r>
      </w:ins>
      <w:r>
        <w:rPr>
          <w:noProof/>
          <w:webHidden/>
        </w:rPr>
      </w:r>
      <w:r>
        <w:rPr>
          <w:noProof/>
          <w:webHidden/>
        </w:rPr>
        <w:fldChar w:fldCharType="separate"/>
      </w:r>
      <w:ins w:id="230"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1"/>
        <w:rPr>
          <w:ins w:id="231" w:author="Orion" w:date="2011-05-10T23:17:00Z"/>
          <w:rFonts w:asciiTheme="minorHAnsi" w:eastAsiaTheme="minorEastAsia" w:hAnsiTheme="minorHAnsi" w:cstheme="minorBidi"/>
          <w:noProof/>
          <w:sz w:val="22"/>
          <w:szCs w:val="22"/>
        </w:rPr>
      </w:pPr>
      <w:ins w:id="232"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"_Toc292832772"</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Casos de estudio</w:t>
        </w:r>
        <w:r>
          <w:rPr>
            <w:noProof/>
            <w:webHidden/>
          </w:rPr>
          <w:tab/>
        </w:r>
        <w:r>
          <w:rPr>
            <w:noProof/>
            <w:webHidden/>
          </w:rPr>
          <w:fldChar w:fldCharType="begin"/>
        </w:r>
        <w:r>
          <w:rPr>
            <w:noProof/>
            <w:webHidden/>
          </w:rPr>
          <w:instrText xml:space="preserve"> PAGEREF _Toc292832772 \h </w:instrText>
        </w:r>
      </w:ins>
      <w:r>
        <w:rPr>
          <w:noProof/>
          <w:webHidden/>
        </w:rPr>
      </w:r>
      <w:r>
        <w:rPr>
          <w:noProof/>
          <w:webHidden/>
        </w:rPr>
        <w:fldChar w:fldCharType="separate"/>
      </w:r>
      <w:ins w:id="233"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1"/>
        <w:rPr>
          <w:ins w:id="234" w:author="Orion" w:date="2011-05-10T23:17:00Z"/>
          <w:rFonts w:asciiTheme="minorHAnsi" w:eastAsiaTheme="minorEastAsia" w:hAnsiTheme="minorHAnsi" w:cstheme="minorBidi"/>
          <w:noProof/>
          <w:sz w:val="22"/>
          <w:szCs w:val="22"/>
        </w:rPr>
      </w:pPr>
      <w:ins w:id="235"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"_Toc292832773"</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Discusión</w:t>
        </w:r>
        <w:r>
          <w:rPr>
            <w:noProof/>
            <w:webHidden/>
          </w:rPr>
          <w:tab/>
        </w:r>
        <w:r>
          <w:rPr>
            <w:noProof/>
            <w:webHidden/>
          </w:rPr>
          <w:fldChar w:fldCharType="begin"/>
        </w:r>
        <w:r>
          <w:rPr>
            <w:noProof/>
            <w:webHidden/>
          </w:rPr>
          <w:instrText xml:space="preserve"> PAGEREF _Toc292832773 \h </w:instrText>
        </w:r>
      </w:ins>
      <w:r>
        <w:rPr>
          <w:noProof/>
          <w:webHidden/>
        </w:rPr>
      </w:r>
      <w:r>
        <w:rPr>
          <w:noProof/>
          <w:webHidden/>
        </w:rPr>
        <w:fldChar w:fldCharType="separate"/>
      </w:r>
      <w:ins w:id="236"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1"/>
        <w:rPr>
          <w:ins w:id="237" w:author="Orion" w:date="2011-05-10T23:17:00Z"/>
          <w:rFonts w:asciiTheme="minorHAnsi" w:eastAsiaTheme="minorEastAsia" w:hAnsiTheme="minorHAnsi" w:cstheme="minorBidi"/>
          <w:noProof/>
          <w:sz w:val="22"/>
          <w:szCs w:val="22"/>
        </w:rPr>
      </w:pPr>
      <w:ins w:id="238"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"_Toc292832774"</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Conclusión y trabajo futuro</w:t>
        </w:r>
        <w:r>
          <w:rPr>
            <w:noProof/>
            <w:webHidden/>
          </w:rPr>
          <w:tab/>
        </w:r>
        <w:r>
          <w:rPr>
            <w:noProof/>
            <w:webHidden/>
          </w:rPr>
          <w:fldChar w:fldCharType="begin"/>
        </w:r>
        <w:r>
          <w:rPr>
            <w:noProof/>
            <w:webHidden/>
          </w:rPr>
          <w:instrText xml:space="preserve"> PAGEREF _Toc292832774 \h </w:instrText>
        </w:r>
      </w:ins>
      <w:r>
        <w:rPr>
          <w:noProof/>
          <w:webHidden/>
        </w:rPr>
      </w:r>
      <w:r>
        <w:rPr>
          <w:noProof/>
          <w:webHidden/>
        </w:rPr>
        <w:fldChar w:fldCharType="separate"/>
      </w:r>
      <w:ins w:id="239" w:author="Orion" w:date="2011-05-10T23:17:00Z">
        <w:r>
          <w:rPr>
            <w:noProof/>
            <w:webHidden/>
          </w:rPr>
          <w:t>22</w:t>
        </w:r>
        <w:r>
          <w:rPr>
            <w:noProof/>
            <w:webHidden/>
          </w:rPr>
          <w:fldChar w:fldCharType="end"/>
        </w:r>
        <w:r w:rsidRPr="004E6A16">
          <w:rPr>
            <w:rStyle w:val="Hyperlink"/>
            <w:noProof/>
          </w:rPr>
          <w:fldChar w:fldCharType="end"/>
        </w:r>
      </w:ins>
    </w:p>
    <w:p w:rsidR="007B683C" w:rsidRDefault="007B683C">
      <w:pPr>
        <w:pStyle w:val="TOC1"/>
        <w:rPr>
          <w:ins w:id="240" w:author="Orion" w:date="2011-05-10T23:17:00Z"/>
          <w:rFonts w:asciiTheme="minorHAnsi" w:eastAsiaTheme="minorEastAsia" w:hAnsiTheme="minorHAnsi" w:cstheme="minorBidi"/>
          <w:noProof/>
          <w:sz w:val="22"/>
          <w:szCs w:val="22"/>
        </w:rPr>
      </w:pPr>
      <w:ins w:id="241"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"_Toc292832775"</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Bibliografía</w:t>
        </w:r>
        <w:r>
          <w:rPr>
            <w:noProof/>
            <w:webHidden/>
          </w:rPr>
          <w:tab/>
        </w:r>
        <w:r>
          <w:rPr>
            <w:noProof/>
            <w:webHidden/>
          </w:rPr>
          <w:fldChar w:fldCharType="begin"/>
        </w:r>
        <w:r>
          <w:rPr>
            <w:noProof/>
            <w:webHidden/>
          </w:rPr>
          <w:instrText xml:space="preserve"> PAGEREF _Toc292832775 \h </w:instrText>
        </w:r>
      </w:ins>
      <w:r>
        <w:rPr>
          <w:noProof/>
          <w:webHidden/>
        </w:rPr>
      </w:r>
      <w:r>
        <w:rPr>
          <w:noProof/>
          <w:webHidden/>
        </w:rPr>
        <w:fldChar w:fldCharType="separate"/>
      </w:r>
      <w:ins w:id="242" w:author="Orion" w:date="2011-05-10T23:17:00Z">
        <w:r>
          <w:rPr>
            <w:noProof/>
            <w:webHidden/>
          </w:rPr>
          <w:t>23</w:t>
        </w:r>
        <w:r>
          <w:rPr>
            <w:noProof/>
            <w:webHidden/>
          </w:rPr>
          <w:fldChar w:fldCharType="end"/>
        </w:r>
        <w:r w:rsidRPr="004E6A16">
          <w:rPr>
            <w:rStyle w:val="Hyperlink"/>
            <w:noProof/>
          </w:rPr>
          <w:fldChar w:fldCharType="end"/>
        </w:r>
      </w:ins>
    </w:p>
    <w:p w:rsidR="007B683C" w:rsidRDefault="007B683C">
      <w:pPr>
        <w:pStyle w:val="TOC1"/>
        <w:rPr>
          <w:ins w:id="243" w:author="Orion" w:date="2011-05-10T23:17:00Z"/>
          <w:rFonts w:asciiTheme="minorHAnsi" w:eastAsiaTheme="minorEastAsia" w:hAnsiTheme="minorHAnsi" w:cstheme="minorBidi"/>
          <w:noProof/>
          <w:sz w:val="22"/>
          <w:szCs w:val="22"/>
        </w:rPr>
      </w:pPr>
      <w:ins w:id="244" w:author="Orion" w:date="2011-05-10T23:17:00Z">
        <w:r w:rsidRPr="004E6A16">
          <w:rPr>
            <w:rStyle w:val="Hyperlink"/>
            <w:noProof/>
          </w:rPr>
          <w:fldChar w:fldCharType="begin"/>
        </w:r>
        <w:r w:rsidRPr="004E6A16">
          <w:rPr>
            <w:rStyle w:val="Hyperlink"/>
            <w:noProof/>
          </w:rPr>
          <w:instrText xml:space="preserve"> </w:instrText>
        </w:r>
        <w:r>
          <w:rPr>
            <w:noProof/>
          </w:rPr>
          <w:instrText>HYPERLINK \l "_Toc292832776"</w:instrText>
        </w:r>
        <w:r w:rsidRPr="004E6A16">
          <w:rPr>
            <w:rStyle w:val="Hyperlink"/>
            <w:noProof/>
          </w:rPr>
          <w:instrText xml:space="preserve"> </w:instrText>
        </w:r>
        <w:r w:rsidRPr="004E6A16">
          <w:rPr>
            <w:rStyle w:val="Hyperlink"/>
            <w:noProof/>
          </w:rPr>
          <w:fldChar w:fldCharType="separate"/>
        </w:r>
        <w:r w:rsidRPr="004E6A16">
          <w:rPr>
            <w:rStyle w:val="Hyperlink"/>
            <w:noProof/>
            <w:lang w:bidi="hi-IN"/>
          </w:rPr>
          <w:t>Glosario</w:t>
        </w:r>
        <w:r>
          <w:rPr>
            <w:noProof/>
            <w:webHidden/>
          </w:rPr>
          <w:tab/>
        </w:r>
        <w:r>
          <w:rPr>
            <w:noProof/>
            <w:webHidden/>
          </w:rPr>
          <w:fldChar w:fldCharType="begin"/>
        </w:r>
        <w:r>
          <w:rPr>
            <w:noProof/>
            <w:webHidden/>
          </w:rPr>
          <w:instrText xml:space="preserve"> PAGEREF _Toc292832776 \h </w:instrText>
        </w:r>
      </w:ins>
      <w:r>
        <w:rPr>
          <w:noProof/>
          <w:webHidden/>
        </w:rPr>
      </w:r>
      <w:r>
        <w:rPr>
          <w:noProof/>
          <w:webHidden/>
        </w:rPr>
        <w:fldChar w:fldCharType="separate"/>
      </w:r>
      <w:ins w:id="245" w:author="Orion" w:date="2011-05-10T23:17:00Z">
        <w:r>
          <w:rPr>
            <w:noProof/>
            <w:webHidden/>
          </w:rPr>
          <w:t>25</w:t>
        </w:r>
        <w:r>
          <w:rPr>
            <w:noProof/>
            <w:webHidden/>
          </w:rPr>
          <w:fldChar w:fldCharType="end"/>
        </w:r>
        <w:r w:rsidRPr="004E6A16">
          <w:rPr>
            <w:rStyle w:val="Hyperlink"/>
            <w:noProof/>
          </w:rPr>
          <w:fldChar w:fldCharType="end"/>
        </w:r>
      </w:ins>
    </w:p>
    <w:p w:rsidR="00E026E0" w:rsidRDefault="00120931">
      <w:pPr>
        <w:pStyle w:val="TableofFigures"/>
        <w:tabs>
          <w:tab w:val="right" w:leader="dot" w:pos="9628"/>
        </w:tabs>
        <w:rPr>
          <w:ins w:id="246" w:author="Orion" w:date="2011-05-10T23:15:00Z"/>
        </w:rPr>
      </w:pPr>
      <w:ins w:id="247" w:author="Orion" w:date="2011-04-24T19:58:00Z">
        <w:r>
          <w:fldChar w:fldCharType="end"/>
        </w:r>
        <w:r>
          <w:br w:type="page"/>
        </w:r>
      </w:ins>
      <w:bookmarkStart w:id="248" w:name="Acknowledgements"/>
    </w:p>
    <w:p w:rsidR="00E026E0" w:rsidRDefault="00BC3639">
      <w:pPr>
        <w:pStyle w:val="PageHeading"/>
        <w:rPr>
          <w:ins w:id="249" w:author="Orion" w:date="2011-05-10T23:15:00Z"/>
        </w:rPr>
        <w:pPrChange w:id="250" w:author="Orion" w:date="2011-05-10T23:15:00Z">
          <w:pPr>
            <w:pStyle w:val="TableofFigures"/>
            <w:tabs>
              <w:tab w:val="right" w:leader="dot" w:pos="9628"/>
            </w:tabs>
          </w:pPr>
        </w:pPrChange>
      </w:pPr>
      <w:bookmarkStart w:id="251" w:name="_Toc292832757"/>
      <w:ins w:id="252" w:author="Orion" w:date="2011-05-10T23:16:00Z">
        <w:r>
          <w:lastRenderedPageBreak/>
          <w:t>Tabla de Figuras</w:t>
        </w:r>
      </w:ins>
      <w:bookmarkEnd w:id="251"/>
    </w:p>
    <w:p w:rsidR="00266A4F" w:rsidRDefault="00266A4F">
      <w:pPr>
        <w:pStyle w:val="TableofFigures"/>
        <w:tabs>
          <w:tab w:val="right" w:leader="dot" w:pos="9628"/>
        </w:tabs>
        <w:rPr>
          <w:ins w:id="253" w:author="Orion" w:date="2011-05-10T23:26:00Z"/>
          <w:rFonts w:asciiTheme="minorHAnsi" w:eastAsiaTheme="minorEastAsia" w:hAnsiTheme="minorHAnsi" w:cstheme="minorBidi"/>
          <w:noProof/>
          <w:kern w:val="0"/>
          <w:sz w:val="22"/>
          <w:szCs w:val="22"/>
          <w:lang w:val="en-US" w:eastAsia="en-US" w:bidi="ar-SA"/>
        </w:rPr>
      </w:pPr>
      <w:ins w:id="254" w:author="Orion" w:date="2011-05-10T23:25:00Z">
        <w:r>
          <w:fldChar w:fldCharType="begin"/>
        </w:r>
        <w:r>
          <w:instrText xml:space="preserve"> TOC \n \h \z \c "Figura" </w:instrText>
        </w:r>
      </w:ins>
      <w:r>
        <w:fldChar w:fldCharType="separate"/>
      </w:r>
      <w:ins w:id="255" w:author="Orion" w:date="2011-05-10T23:26:00Z">
        <w:r w:rsidRPr="00664F7E">
          <w:rPr>
            <w:rStyle w:val="Hyperlink"/>
            <w:noProof/>
          </w:rPr>
          <w:fldChar w:fldCharType="begin"/>
        </w:r>
        <w:r w:rsidRPr="00664F7E">
          <w:rPr>
            <w:rStyle w:val="Hyperlink"/>
            <w:noProof/>
          </w:rPr>
          <w:instrText xml:space="preserve"> </w:instrText>
        </w:r>
        <w:r>
          <w:rPr>
            <w:noProof/>
          </w:rPr>
          <w:instrText>HYPERLINK \l "_Toc292833304"</w:instrText>
        </w:r>
        <w:r w:rsidRPr="00664F7E">
          <w:rPr>
            <w:rStyle w:val="Hyperlink"/>
            <w:noProof/>
          </w:rPr>
          <w:instrText xml:space="preserve"> </w:instrText>
        </w:r>
        <w:r w:rsidRPr="00664F7E">
          <w:rPr>
            <w:rStyle w:val="Hyperlink"/>
            <w:noProof/>
          </w:rPr>
          <w:fldChar w:fldCharType="separate"/>
        </w:r>
        <w:r w:rsidRPr="00664F7E">
          <w:rPr>
            <w:rStyle w:val="Hyperlink"/>
            <w:noProof/>
          </w:rPr>
          <w:t>Figura 1:Casos de Uso</w:t>
        </w:r>
        <w:r w:rsidRPr="00664F7E">
          <w:rPr>
            <w:rStyle w:val="Hyperlink"/>
            <w:noProof/>
          </w:rPr>
          <w:fldChar w:fldCharType="end"/>
        </w:r>
      </w:ins>
    </w:p>
    <w:p w:rsidR="00266A4F" w:rsidRDefault="00266A4F">
      <w:pPr>
        <w:pStyle w:val="TableofFigures"/>
        <w:tabs>
          <w:tab w:val="right" w:leader="dot" w:pos="9628"/>
        </w:tabs>
        <w:rPr>
          <w:ins w:id="256" w:author="Orion" w:date="2011-05-10T23:26:00Z"/>
          <w:rFonts w:asciiTheme="minorHAnsi" w:eastAsiaTheme="minorEastAsia" w:hAnsiTheme="minorHAnsi" w:cstheme="minorBidi"/>
          <w:noProof/>
          <w:kern w:val="0"/>
          <w:sz w:val="22"/>
          <w:szCs w:val="22"/>
          <w:lang w:val="en-US" w:eastAsia="en-US" w:bidi="ar-SA"/>
        </w:rPr>
      </w:pPr>
      <w:ins w:id="257" w:author="Orion" w:date="2011-05-10T23:26:00Z">
        <w:r w:rsidRPr="00664F7E">
          <w:rPr>
            <w:rStyle w:val="Hyperlink"/>
            <w:noProof/>
          </w:rPr>
          <w:fldChar w:fldCharType="begin"/>
        </w:r>
        <w:r w:rsidRPr="00664F7E">
          <w:rPr>
            <w:rStyle w:val="Hyperlink"/>
            <w:noProof/>
          </w:rPr>
          <w:instrText xml:space="preserve"> </w:instrText>
        </w:r>
        <w:r>
          <w:rPr>
            <w:noProof/>
          </w:rPr>
          <w:instrText>HYPERLINK \l "_Toc292833305"</w:instrText>
        </w:r>
        <w:r w:rsidRPr="00664F7E">
          <w:rPr>
            <w:rStyle w:val="Hyperlink"/>
            <w:noProof/>
          </w:rPr>
          <w:instrText xml:space="preserve"> </w:instrText>
        </w:r>
        <w:r w:rsidRPr="00664F7E">
          <w:rPr>
            <w:rStyle w:val="Hyperlink"/>
            <w:noProof/>
          </w:rPr>
          <w:fldChar w:fldCharType="separate"/>
        </w:r>
        <w:r w:rsidRPr="00664F7E">
          <w:rPr>
            <w:rStyle w:val="Hyperlink"/>
            <w:noProof/>
          </w:rPr>
          <w:t>Figura 2: Diagrama de Objetivos 1</w:t>
        </w:r>
        <w:r w:rsidRPr="00664F7E">
          <w:rPr>
            <w:rStyle w:val="Hyperlink"/>
            <w:noProof/>
          </w:rPr>
          <w:fldChar w:fldCharType="end"/>
        </w:r>
      </w:ins>
    </w:p>
    <w:p w:rsidR="004654A3" w:rsidRDefault="00266A4F">
      <w:pPr>
        <w:widowControl/>
        <w:suppressAutoHyphens w:val="0"/>
        <w:rPr>
          <w:ins w:id="258" w:author="Orion" w:date="2011-05-10T23:14:00Z"/>
        </w:rPr>
      </w:pPr>
      <w:ins w:id="259" w:author="Orion" w:date="2011-05-10T23:25:00Z">
        <w:r>
          <w:rPr>
            <w:szCs w:val="21"/>
          </w:rPr>
          <w:fldChar w:fldCharType="end"/>
        </w:r>
      </w:ins>
      <w:ins w:id="260" w:author="Orion" w:date="2011-05-01T20:38:00Z">
        <w:r w:rsidR="004654A3">
          <w:br w:type="page"/>
        </w:r>
      </w:ins>
    </w:p>
    <w:p w:rsidR="00FE466F" w:rsidRDefault="00FE466F">
      <w:pPr>
        <w:widowControl/>
        <w:suppressAutoHyphens w:val="0"/>
        <w:rPr>
          <w:ins w:id="261"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262" w:author="Orion" w:date="2011-04-24T19:58:00Z"/>
        </w:rPr>
      </w:pPr>
      <w:bookmarkStart w:id="263" w:name="_Toc292832758"/>
      <w:ins w:id="264" w:author="Orion" w:date="2011-04-24T19:58:00Z">
        <w:r>
          <w:t>Agradecimientos</w:t>
        </w:r>
        <w:bookmarkEnd w:id="263"/>
      </w:ins>
    </w:p>
    <w:bookmarkEnd w:id="248"/>
    <w:p w:rsidR="00120931" w:rsidRPr="00120931" w:rsidRDefault="00120931" w:rsidP="00120931">
      <w:pPr>
        <w:pStyle w:val="BodyText"/>
        <w:rPr>
          <w:ins w:id="265" w:author="Orion" w:date="2011-04-24T19:58:00Z"/>
          <w:lang w:val="en-US"/>
          <w:rPrChange w:id="266" w:author="Orion" w:date="2011-04-24T19:58:00Z">
            <w:rPr>
              <w:ins w:id="267" w:author="Orion" w:date="2011-04-24T19:58:00Z"/>
            </w:rPr>
          </w:rPrChange>
        </w:rPr>
      </w:pPr>
      <w:ins w:id="268"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69" w:name="AcknowledgementsText"/>
        <w:r w:rsidRPr="00120931">
          <w:rPr>
            <w:lang w:val="en-US"/>
            <w:rPrChange w:id="270" w:author="Orion" w:date="2011-04-24T19:58:00Z">
              <w:rPr>
                <w:szCs w:val="21"/>
              </w:rPr>
            </w:rPrChange>
          </w:rPr>
          <w:instrText xml:space="preserve"> FORMTEXT </w:instrText>
        </w:r>
        <w:r>
          <w:fldChar w:fldCharType="separate"/>
        </w:r>
        <w:r w:rsidRPr="00120931">
          <w:rPr>
            <w:noProof/>
            <w:lang w:val="en-US"/>
            <w:rPrChange w:id="271"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269"/>
      </w:ins>
    </w:p>
    <w:p w:rsidR="00120931" w:rsidRPr="00120931" w:rsidRDefault="00960667">
      <w:pPr>
        <w:pStyle w:val="Heading1"/>
        <w:widowControl/>
        <w:tabs>
          <w:tab w:val="clear" w:pos="0"/>
        </w:tabs>
        <w:suppressAutoHyphens w:val="0"/>
        <w:spacing w:before="0" w:after="240" w:line="360" w:lineRule="auto"/>
        <w:ind w:left="0" w:firstLine="0"/>
        <w:rPr>
          <w:ins w:id="272" w:author="Orion" w:date="2011-04-24T19:58:00Z"/>
          <w:lang w:val="en-US"/>
          <w:rPrChange w:id="273" w:author="Orion" w:date="2011-04-24T19:58:00Z">
            <w:rPr>
              <w:ins w:id="274" w:author="Orion" w:date="2011-04-24T19:58:00Z"/>
            </w:rPr>
          </w:rPrChange>
        </w:rPr>
        <w:pPrChange w:id="275" w:author="Orion" w:date="2011-05-01T20:35:00Z">
          <w:pPr>
            <w:pStyle w:val="BodyText"/>
          </w:pPr>
        </w:pPrChange>
      </w:pPr>
      <w:ins w:id="276" w:author="Orion" w:date="2011-05-01T20:35:00Z">
        <w:r w:rsidRPr="00B42FC5">
          <w:rPr>
            <w:lang w:val="en-US"/>
          </w:rPr>
          <w:t xml:space="preserve"> </w:t>
        </w:r>
      </w:ins>
    </w:p>
    <w:p w:rsidR="00960667" w:rsidRDefault="00960667">
      <w:pPr>
        <w:widowControl/>
        <w:suppressAutoHyphens w:val="0"/>
        <w:rPr>
          <w:ins w:id="277" w:author="Orion" w:date="2011-05-01T20:36:00Z"/>
          <w:rFonts w:asciiTheme="majorHAnsi" w:eastAsiaTheme="majorEastAsia" w:hAnsiTheme="majorHAnsi" w:cs="Times New Roman"/>
          <w:color w:val="17365D" w:themeColor="text2" w:themeShade="BF"/>
          <w:spacing w:val="5"/>
          <w:kern w:val="28"/>
          <w:sz w:val="52"/>
          <w:szCs w:val="47"/>
          <w:lang w:val="en-US"/>
        </w:rPr>
      </w:pPr>
      <w:ins w:id="278" w:author="Orion" w:date="2011-05-01T20:36:00Z">
        <w:r>
          <w:rPr>
            <w:rFonts w:cs="Times New Roman"/>
            <w:lang w:val="en-US"/>
          </w:rPr>
          <w:br w:type="page"/>
        </w:r>
      </w:ins>
    </w:p>
    <w:p w:rsidR="00A77437" w:rsidRDefault="00A77437">
      <w:pPr>
        <w:widowControl/>
        <w:suppressAutoHyphens w:val="0"/>
        <w:rPr>
          <w:ins w:id="279" w:author="Orion" w:date="2011-05-01T20:39:00Z"/>
          <w:rFonts w:asciiTheme="majorHAnsi" w:eastAsiaTheme="majorEastAsia" w:hAnsiTheme="majorHAnsi" w:cs="Times New Roman"/>
          <w:color w:val="17365D" w:themeColor="text2" w:themeShade="BF"/>
          <w:spacing w:val="5"/>
          <w:kern w:val="28"/>
          <w:sz w:val="52"/>
          <w:szCs w:val="47"/>
          <w:lang w:val="en-US"/>
        </w:rPr>
      </w:pPr>
      <w:ins w:id="280" w:author="Orion" w:date="2011-05-01T20:39:00Z">
        <w:r>
          <w:rPr>
            <w:rFonts w:cs="Times New Roman"/>
            <w:lang w:val="en-US"/>
          </w:rPr>
          <w:lastRenderedPageBreak/>
          <w:br w:type="page"/>
        </w:r>
      </w:ins>
    </w:p>
    <w:p w:rsidR="00FE689F" w:rsidRPr="00246937" w:rsidDel="00DE7DC9" w:rsidRDefault="00FE689F">
      <w:pPr>
        <w:jc w:val="both"/>
        <w:outlineLvl w:val="0"/>
        <w:rPr>
          <w:del w:id="281" w:author="Orion" w:date="2011-03-24T18:47:00Z"/>
          <w:rFonts w:cs="Times New Roman"/>
          <w:lang w:val="en-US"/>
          <w:rPrChange w:id="282" w:author="Orion" w:date="2011-04-24T22:33:00Z">
            <w:rPr>
              <w:del w:id="283" w:author="Orion" w:date="2011-03-24T18:47:00Z"/>
              <w:rFonts w:cs="Times New Roman"/>
            </w:rPr>
          </w:rPrChange>
        </w:rPr>
        <w:pPrChange w:id="284" w:author="Orion" w:date="2011-05-01T20:33:00Z">
          <w:pPr>
            <w:jc w:val="both"/>
          </w:pPr>
        </w:pPrChange>
      </w:pPr>
      <w:del w:id="285" w:author="Orion" w:date="2011-04-24T22:31:00Z">
        <w:r w:rsidRPr="00246937" w:rsidDel="00634CE4">
          <w:rPr>
            <w:rFonts w:cs="Times New Roman"/>
            <w:lang w:val="en-US"/>
            <w:rPrChange w:id="286"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287" w:author="Orion" w:date="2011-03-24T18:40:00Z"/>
          <w:rFonts w:cs="Times New Roman"/>
          <w:iCs/>
          <w:noProof/>
          <w:szCs w:val="24"/>
        </w:rPr>
        <w:pPrChange w:id="288" w:author="Orion" w:date="2011-05-01T20:33:00Z">
          <w:pPr>
            <w:pStyle w:val="Index1"/>
            <w:tabs>
              <w:tab w:val="right" w:leader="dot" w:pos="9628"/>
            </w:tabs>
          </w:pPr>
        </w:pPrChange>
      </w:pPr>
      <w:del w:id="289"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290"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291" w:author="Orion" w:date="2011-04-01T23:35:00Z"/>
          <w:rFonts w:cs="Times New Roman"/>
        </w:rPr>
        <w:pPrChange w:id="292" w:author="Orion" w:date="2011-05-01T20:33:00Z">
          <w:pPr>
            <w:jc w:val="both"/>
          </w:pPr>
        </w:pPrChange>
      </w:pPr>
      <w:del w:id="293"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294" w:author="Orion" w:date="2011-04-24T22:38:00Z">
              <w:rPr/>
            </w:rPrChange>
          </w:rPr>
          <w:br w:type="page"/>
        </w:r>
      </w:del>
      <w:bookmarkStart w:id="295" w:name="_Toc292832759"/>
      <w:r w:rsidR="00BB1765" w:rsidRPr="00246937">
        <w:rPr>
          <w:rFonts w:ascii="Times New Roman" w:hAnsi="Times New Roman" w:cs="Times New Roman"/>
          <w:rPrChange w:id="296" w:author="Orion" w:date="2011-04-24T22:32:00Z">
            <w:rPr/>
          </w:rPrChange>
        </w:rPr>
        <w:t>Introducción</w:t>
      </w:r>
      <w:bookmarkEnd w:id="295"/>
      <w:ins w:id="297" w:author="Orion" w:date="2011-05-01T20:27:00Z">
        <w:r w:rsidR="00B51FD8">
          <w:rPr>
            <w:rFonts w:ascii="Times New Roman" w:hAnsi="Times New Roman" w:cs="Times New Roman"/>
          </w:rPr>
          <w:fldChar w:fldCharType="begin"/>
        </w:r>
        <w:r w:rsidR="00B51FD8">
          <w:instrText xml:space="preserve"> XE "</w:instrText>
        </w:r>
        <w:r w:rsidR="00B51FD8" w:rsidRPr="00B42FC5">
          <w:instrText>Introducción</w:instrText>
        </w:r>
        <w:r w:rsidR="00B51FD8">
          <w:instrText xml:space="preserve">" </w:instrText>
        </w:r>
        <w:r w:rsidR="00B51FD8">
          <w:rPr>
            <w:rFonts w:ascii="Times New Roman" w:hAnsi="Times New Roman" w:cs="Times New Roman"/>
          </w:rPr>
          <w:fldChar w:fldCharType="end"/>
        </w:r>
      </w:ins>
    </w:p>
    <w:p w:rsidR="00A30167" w:rsidRPr="00246937" w:rsidRDefault="00A30167">
      <w:pPr>
        <w:pStyle w:val="Index1"/>
        <w:ind w:left="0" w:firstLine="0"/>
        <w:rPr>
          <w:ins w:id="298" w:author="Orion" w:date="2011-04-01T23:35:00Z"/>
          <w:rFonts w:ascii="Times New Roman" w:hAnsi="Times New Roman" w:cs="Times New Roman"/>
          <w:rPrChange w:id="299" w:author="Orion" w:date="2011-04-24T22:32:00Z">
            <w:rPr>
              <w:ins w:id="300" w:author="Orion" w:date="2011-04-01T23:35:00Z"/>
              <w:rFonts w:ascii="Courier New" w:hAnsi="Courier New" w:cs="Courier New"/>
            </w:rPr>
          </w:rPrChange>
        </w:rPr>
        <w:pPrChange w:id="301" w:author="Orion" w:date="2011-03-27T16:10:00Z">
          <w:pPr>
            <w:jc w:val="both"/>
          </w:pPr>
        </w:pPrChange>
      </w:pPr>
    </w:p>
    <w:p w:rsidR="00BB1765" w:rsidRPr="00CB0CCD" w:rsidDel="00FE689F" w:rsidRDefault="00366188">
      <w:pPr>
        <w:pStyle w:val="Index1"/>
        <w:ind w:left="0" w:firstLine="0"/>
        <w:rPr>
          <w:del w:id="302" w:author="Orion" w:date="2011-03-24T18:46:00Z"/>
          <w:rFonts w:ascii="Times New Roman" w:hAnsi="Times New Roman" w:cs="Times New Roman"/>
          <w:sz w:val="24"/>
          <w:szCs w:val="24"/>
          <w:rPrChange w:id="303" w:author="Orion" w:date="2011-05-02T20:00:00Z">
            <w:rPr>
              <w:del w:id="304" w:author="Orion" w:date="2011-03-24T18:46:00Z"/>
              <w:rFonts w:asciiTheme="minorHAnsi" w:hAnsiTheme="minorHAnsi" w:cs="Times New Roman"/>
              <w:sz w:val="18"/>
              <w:szCs w:val="18"/>
            </w:rPr>
          </w:rPrChange>
        </w:rPr>
        <w:pPrChange w:id="305" w:author="Orion" w:date="2011-03-27T16:10:00Z">
          <w:pPr>
            <w:jc w:val="both"/>
          </w:pPr>
        </w:pPrChange>
      </w:pPr>
      <w:ins w:id="306" w:author="Orion" w:date="2011-05-01T21:02:00Z">
        <w:r w:rsidRPr="00CB0CCD">
          <w:rPr>
            <w:rFonts w:ascii="Times New Roman" w:hAnsi="Times New Roman" w:cs="Times New Roman"/>
            <w:rPrChange w:id="307" w:author="Orion" w:date="2011-05-02T20:00:00Z">
              <w:rPr>
                <w:rFonts w:ascii="Courier New" w:hAnsi="Courier New" w:cs="Courier New"/>
              </w:rPr>
            </w:rPrChange>
          </w:rPr>
          <w:t>Cada día más personas usan e</w:t>
        </w:r>
      </w:ins>
      <w:ins w:id="308" w:author="Orion" w:date="2011-05-01T21:03:00Z">
        <w:r w:rsidRPr="00CB0CCD">
          <w:rPr>
            <w:rFonts w:cs="Times New Roman"/>
          </w:rPr>
          <w:t>l avión como</w:t>
        </w:r>
      </w:ins>
      <w:ins w:id="309" w:author="Orion" w:date="2011-05-01T21:02:00Z">
        <w:r w:rsidRPr="00CB0CCD">
          <w:rPr>
            <w:rFonts w:ascii="Times New Roman" w:hAnsi="Times New Roman" w:cs="Times New Roman"/>
            <w:rPrChange w:id="310" w:author="Orion" w:date="2011-05-02T20:00:00Z">
              <w:rPr>
                <w:rFonts w:ascii="Courier New" w:hAnsi="Courier New" w:cs="Courier New"/>
              </w:rPr>
            </w:rPrChange>
          </w:rPr>
          <w:t xml:space="preserve"> medio de transporte para desplazarse de un lugar a otro, hasta el punto de que en algunos países, como por ejemplo EE.UU., el avión </w:t>
        </w:r>
      </w:ins>
      <w:ins w:id="311" w:author="Orion" w:date="2011-05-01T21:03:00Z">
        <w:r w:rsidRPr="00CB0CCD">
          <w:rPr>
            <w:rFonts w:cs="Times New Roman"/>
          </w:rPr>
          <w:t>es</w:t>
        </w:r>
      </w:ins>
      <w:ins w:id="312" w:author="Orion" w:date="2011-05-01T21:02:00Z">
        <w:r w:rsidRPr="00CB0CCD">
          <w:rPr>
            <w:rFonts w:ascii="Times New Roman" w:hAnsi="Times New Roman" w:cs="Times New Roman"/>
            <w:rPrChange w:id="313" w:author="Orion" w:date="2011-05-02T20:00:00Z">
              <w:rPr>
                <w:rFonts w:ascii="Courier New" w:hAnsi="Courier New" w:cs="Courier New"/>
              </w:rPr>
            </w:rPrChange>
          </w:rPr>
          <w:t xml:space="preserve"> el vehículo más usado para algunos ciudadanos. Este </w:t>
        </w:r>
      </w:ins>
      <w:ins w:id="314" w:author="Orion" w:date="2011-04-01T23:43:00Z">
        <w:r w:rsidR="00A30167" w:rsidRPr="00CB0CCD">
          <w:rPr>
            <w:rFonts w:ascii="Times New Roman" w:hAnsi="Times New Roman" w:cs="Times New Roman"/>
            <w:rPrChange w:id="315" w:author="Orion" w:date="2011-05-02T20:00:00Z">
              <w:rPr>
                <w:rFonts w:ascii="Courier New" w:hAnsi="Courier New" w:cs="Courier New"/>
              </w:rPr>
            </w:rPrChange>
          </w:rPr>
          <w:t xml:space="preserve">incremento de los vuelos </w:t>
        </w:r>
      </w:ins>
      <w:ins w:id="316" w:author="Orion" w:date="2011-05-01T20:52:00Z">
        <w:r w:rsidR="00AE32D3" w:rsidRPr="00CB0CCD">
          <w:rPr>
            <w:rFonts w:cs="Times New Roman"/>
            <w:sz w:val="24"/>
            <w:szCs w:val="24"/>
            <w:rPrChange w:id="317" w:author="Orion" w:date="2011-05-02T20:00:00Z">
              <w:rPr>
                <w:rFonts w:cs="Times New Roman"/>
                <w:sz w:val="18"/>
                <w:szCs w:val="18"/>
              </w:rPr>
            </w:rPrChange>
          </w:rPr>
          <w:t>que se operan</w:t>
        </w:r>
      </w:ins>
      <w:ins w:id="318" w:author="Orion" w:date="2011-04-01T23:43:00Z">
        <w:r w:rsidR="00A30167" w:rsidRPr="00CB0CCD">
          <w:rPr>
            <w:rFonts w:ascii="Times New Roman" w:hAnsi="Times New Roman" w:cs="Times New Roman"/>
            <w:rPrChange w:id="319" w:author="Orion" w:date="2011-05-02T20:00:00Z">
              <w:rPr>
                <w:rFonts w:ascii="Courier New" w:hAnsi="Courier New" w:cs="Courier New"/>
              </w:rPr>
            </w:rPrChange>
          </w:rPr>
          <w:t xml:space="preserve"> diariamen</w:t>
        </w:r>
      </w:ins>
      <w:ins w:id="320" w:author="Orion" w:date="2011-04-01T23:47:00Z">
        <w:r w:rsidR="004913D5" w:rsidRPr="00CB0CCD">
          <w:rPr>
            <w:rFonts w:ascii="Times New Roman" w:hAnsi="Times New Roman" w:cs="Times New Roman"/>
            <w:rPrChange w:id="321" w:author="Orion" w:date="2011-05-02T20:00:00Z">
              <w:rPr>
                <w:rFonts w:ascii="Courier New" w:hAnsi="Courier New" w:cs="Courier New"/>
              </w:rPr>
            </w:rPrChange>
          </w:rPr>
          <w:t>te</w:t>
        </w:r>
      </w:ins>
      <w:ins w:id="322" w:author="Orion" w:date="2011-05-01T21:00:00Z">
        <w:r w:rsidRPr="00CB0CCD">
          <w:rPr>
            <w:rFonts w:cs="Times New Roman"/>
            <w:sz w:val="24"/>
            <w:szCs w:val="24"/>
            <w:rPrChange w:id="323" w:author="Orion" w:date="2011-05-02T20:00:00Z">
              <w:rPr>
                <w:rFonts w:cs="Times New Roman"/>
                <w:sz w:val="18"/>
                <w:szCs w:val="18"/>
              </w:rPr>
            </w:rPrChange>
          </w:rPr>
          <w:t xml:space="preserve"> (Eurocontrol</w:t>
        </w:r>
        <w:r w:rsidRPr="00CB0CCD">
          <w:rPr>
            <w:rFonts w:cs="Times New Roman"/>
            <w:rPrChange w:id="324" w:author="Orion" w:date="2011-05-02T20:00:00Z">
              <w:rPr>
                <w:rFonts w:cs="Times New Roman"/>
                <w:lang w:val="en-US"/>
              </w:rPr>
            </w:rPrChange>
          </w:rPr>
          <w:t xml:space="preserve"> estima que el tráfico aéreo continuará creciendo aproximadamente 3.</w:t>
        </w:r>
      </w:ins>
      <w:ins w:id="325" w:author="Orion" w:date="2011-05-01T21:01:00Z">
        <w:r w:rsidRPr="00CB0CCD">
          <w:rPr>
            <w:rFonts w:cs="Times New Roman"/>
            <w:sz w:val="24"/>
            <w:szCs w:val="24"/>
            <w:rPrChange w:id="326" w:author="Orion" w:date="2011-05-02T20:00:00Z">
              <w:rPr>
                <w:rFonts w:cs="Times New Roman"/>
                <w:sz w:val="18"/>
                <w:szCs w:val="18"/>
              </w:rPr>
            </w:rPrChange>
          </w:rPr>
          <w:t>7 por ciento al año en toda Europa entre 2005</w:t>
        </w:r>
      </w:ins>
      <w:ins w:id="327" w:author="Orion" w:date="2011-05-01T21:04:00Z">
        <w:r w:rsidR="006E6798" w:rsidRPr="00CB0CCD">
          <w:rPr>
            <w:rFonts w:cs="Times New Roman"/>
          </w:rPr>
          <w:t>-</w:t>
        </w:r>
      </w:ins>
      <w:ins w:id="328" w:author="Orion" w:date="2011-05-01T21:01:00Z">
        <w:r w:rsidRPr="00CB0CCD">
          <w:rPr>
            <w:rFonts w:cs="Times New Roman"/>
            <w:sz w:val="24"/>
            <w:szCs w:val="24"/>
            <w:rPrChange w:id="329" w:author="Orion" w:date="2011-05-02T20:00:00Z">
              <w:rPr>
                <w:rFonts w:cs="Times New Roman"/>
                <w:sz w:val="18"/>
                <w:szCs w:val="18"/>
              </w:rPr>
            </w:rPrChange>
          </w:rPr>
          <w:t>2011</w:t>
        </w:r>
      </w:ins>
      <w:customXmlInsRangeStart w:id="330" w:author="Orion" w:date="2011-05-01T21:07:00Z"/>
      <w:sdt>
        <w:sdtPr>
          <w:rPr>
            <w:rFonts w:cs="Times New Roman"/>
          </w:rPr>
          <w:id w:val="964079274"/>
          <w:citation/>
        </w:sdtPr>
        <w:sdtEndPr/>
        <w:sdtContent>
          <w:customXmlInsRangeEnd w:id="330"/>
          <w:ins w:id="331" w:author="Orion" w:date="2011-05-01T21:07:00Z">
            <w:r w:rsidR="000264CF" w:rsidRPr="00CB0CCD">
              <w:rPr>
                <w:rFonts w:ascii="Times New Roman" w:hAnsi="Times New Roman" w:cs="Times New Roman"/>
                <w:sz w:val="24"/>
                <w:szCs w:val="24"/>
                <w:rPrChange w:id="332" w:author="Orion" w:date="2011-05-02T20:00:00Z">
                  <w:rPr>
                    <w:rFonts w:asciiTheme="minorHAnsi" w:hAnsiTheme="minorHAnsi" w:cs="Times New Roman"/>
                    <w:sz w:val="18"/>
                    <w:szCs w:val="18"/>
                  </w:rPr>
                </w:rPrChange>
              </w:rPr>
              <w:fldChar w:fldCharType="begin"/>
            </w:r>
            <w:r w:rsidR="000264CF" w:rsidRPr="00CB0CCD">
              <w:rPr>
                <w:rFonts w:cs="Times New Roman"/>
              </w:rPr>
              <w:instrText xml:space="preserve"> CITATION Eur05 \l 3082 </w:instrText>
            </w:r>
          </w:ins>
          <w:r w:rsidR="000264CF" w:rsidRPr="00CB0CCD">
            <w:rPr>
              <w:rFonts w:ascii="Times New Roman" w:hAnsi="Times New Roman" w:cs="Times New Roman"/>
              <w:sz w:val="24"/>
              <w:szCs w:val="24"/>
              <w:rPrChange w:id="333" w:author="Orion" w:date="2011-05-02T20:00:00Z">
                <w:rPr>
                  <w:rFonts w:asciiTheme="minorHAnsi" w:hAnsiTheme="minorHAnsi" w:cs="Times New Roman"/>
                  <w:sz w:val="18"/>
                  <w:szCs w:val="18"/>
                </w:rPr>
              </w:rPrChange>
            </w:rPr>
            <w:fldChar w:fldCharType="separate"/>
          </w:r>
          <w:r w:rsidR="00181070">
            <w:rPr>
              <w:rFonts w:cs="Times New Roman"/>
              <w:noProof/>
            </w:rPr>
            <w:t xml:space="preserve"> </w:t>
          </w:r>
          <w:r w:rsidR="00181070" w:rsidRPr="00181070">
            <w:rPr>
              <w:rFonts w:cs="Times New Roman"/>
              <w:noProof/>
            </w:rPr>
            <w:t>(1)</w:t>
          </w:r>
          <w:ins w:id="334" w:author="Orion" w:date="2011-05-01T21:07:00Z">
            <w:r w:rsidR="000264CF" w:rsidRPr="00CB0CCD">
              <w:rPr>
                <w:rFonts w:ascii="Times New Roman" w:hAnsi="Times New Roman" w:cs="Times New Roman"/>
                <w:sz w:val="24"/>
                <w:szCs w:val="24"/>
                <w:rPrChange w:id="335" w:author="Orion" w:date="2011-05-02T20:00:00Z">
                  <w:rPr>
                    <w:rFonts w:asciiTheme="minorHAnsi" w:hAnsiTheme="minorHAnsi" w:cs="Times New Roman"/>
                    <w:sz w:val="18"/>
                    <w:szCs w:val="18"/>
                  </w:rPr>
                </w:rPrChange>
              </w:rPr>
              <w:fldChar w:fldCharType="end"/>
            </w:r>
          </w:ins>
          <w:customXmlInsRangeStart w:id="336" w:author="Orion" w:date="2011-05-01T21:07:00Z"/>
        </w:sdtContent>
      </w:sdt>
      <w:customXmlInsRangeEnd w:id="336"/>
      <w:ins w:id="337" w:author="Orion" w:date="2011-05-01T21:01:00Z">
        <w:r w:rsidRPr="00CB0CCD">
          <w:rPr>
            <w:rFonts w:cs="Times New Roman"/>
            <w:sz w:val="24"/>
            <w:szCs w:val="24"/>
            <w:rPrChange w:id="338" w:author="Orion" w:date="2011-05-02T20:00:00Z">
              <w:rPr>
                <w:rFonts w:cs="Times New Roman"/>
                <w:sz w:val="18"/>
                <w:szCs w:val="18"/>
              </w:rPr>
            </w:rPrChange>
          </w:rPr>
          <w:t>)</w:t>
        </w:r>
      </w:ins>
      <w:ins w:id="339" w:author="Orion" w:date="2011-04-01T23:46:00Z">
        <w:r w:rsidR="004913D5" w:rsidRPr="00CB0CCD">
          <w:rPr>
            <w:rFonts w:ascii="Times New Roman" w:hAnsi="Times New Roman" w:cs="Times New Roman"/>
            <w:rPrChange w:id="340" w:author="Orion" w:date="2011-05-02T20:00:00Z">
              <w:rPr>
                <w:rFonts w:ascii="Courier New" w:hAnsi="Courier New" w:cs="Courier New"/>
              </w:rPr>
            </w:rPrChange>
          </w:rPr>
          <w:t xml:space="preserve">, ha hecho </w:t>
        </w:r>
      </w:ins>
      <w:ins w:id="341" w:author="Orion" w:date="2011-04-01T23:47:00Z">
        <w:r w:rsidR="004913D5" w:rsidRPr="00CB0CCD">
          <w:rPr>
            <w:rFonts w:ascii="Times New Roman" w:hAnsi="Times New Roman" w:cs="Times New Roman"/>
            <w:rPrChange w:id="342" w:author="Orion" w:date="2011-05-02T20:00:00Z">
              <w:rPr>
                <w:rFonts w:ascii="Courier New" w:hAnsi="Courier New" w:cs="Courier New"/>
              </w:rPr>
            </w:rPrChange>
          </w:rPr>
          <w:t xml:space="preserve">que sea </w:t>
        </w:r>
      </w:ins>
      <w:ins w:id="343" w:author="Orion" w:date="2011-04-01T23:46:00Z">
        <w:r w:rsidR="004913D5" w:rsidRPr="00CB0CCD">
          <w:rPr>
            <w:rFonts w:ascii="Times New Roman" w:hAnsi="Times New Roman" w:cs="Times New Roman"/>
            <w:rPrChange w:id="344" w:author="Orion" w:date="2011-05-02T20:00:00Z">
              <w:rPr>
                <w:rFonts w:ascii="Courier New" w:hAnsi="Courier New" w:cs="Courier New"/>
              </w:rPr>
            </w:rPrChange>
          </w:rPr>
          <w:t>razonable plantearse que se pueda</w:t>
        </w:r>
      </w:ins>
      <w:ins w:id="345" w:author="Orion" w:date="2011-05-01T21:10:00Z">
        <w:r w:rsidR="002849FC" w:rsidRPr="00CB0CCD">
          <w:rPr>
            <w:rFonts w:cs="Times New Roman"/>
          </w:rPr>
          <w:t>n</w:t>
        </w:r>
      </w:ins>
      <w:ins w:id="346" w:author="Orion" w:date="2011-04-01T23:46:00Z">
        <w:r w:rsidR="004913D5" w:rsidRPr="00CB0CCD">
          <w:rPr>
            <w:rFonts w:ascii="Times New Roman" w:hAnsi="Times New Roman" w:cs="Times New Roman"/>
            <w:rPrChange w:id="347" w:author="Orion" w:date="2011-05-02T20:00:00Z">
              <w:rPr>
                <w:rFonts w:ascii="Courier New" w:hAnsi="Courier New" w:cs="Courier New"/>
              </w:rPr>
            </w:rPrChange>
          </w:rPr>
          <w:t xml:space="preserve"> </w:t>
        </w:r>
      </w:ins>
      <w:ins w:id="348" w:author="Orion" w:date="2011-04-01T23:45:00Z">
        <w:r w:rsidR="004913D5" w:rsidRPr="00CB0CCD">
          <w:rPr>
            <w:rFonts w:ascii="Times New Roman" w:hAnsi="Times New Roman" w:cs="Times New Roman"/>
            <w:rPrChange w:id="349" w:author="Orion" w:date="2011-05-02T20:00:00Z">
              <w:rPr>
                <w:rFonts w:ascii="Courier New" w:hAnsi="Courier New" w:cs="Courier New"/>
              </w:rPr>
            </w:rPrChange>
          </w:rPr>
          <w:t xml:space="preserve">llegar a </w:t>
        </w:r>
      </w:ins>
      <w:ins w:id="350" w:author="Orion" w:date="2011-04-01T23:46:00Z">
        <w:r w:rsidR="004913D5" w:rsidRPr="00CB0CCD">
          <w:rPr>
            <w:rFonts w:ascii="Times New Roman" w:hAnsi="Times New Roman" w:cs="Times New Roman"/>
            <w:rPrChange w:id="351" w:author="Orion" w:date="2011-05-02T20:00:00Z">
              <w:rPr>
                <w:rFonts w:ascii="Courier New" w:hAnsi="Courier New" w:cs="Courier New"/>
              </w:rPr>
            </w:rPrChange>
          </w:rPr>
          <w:t>saturar</w:t>
        </w:r>
      </w:ins>
      <w:ins w:id="352" w:author="Orion" w:date="2011-05-01T21:10:00Z">
        <w:r w:rsidR="002849FC" w:rsidRPr="00CB0CCD">
          <w:rPr>
            <w:rFonts w:cs="Times New Roman"/>
          </w:rPr>
          <w:t xml:space="preserve"> tanto</w:t>
        </w:r>
      </w:ins>
      <w:ins w:id="353" w:author="Orion" w:date="2011-04-01T23:46:00Z">
        <w:r w:rsidR="004913D5" w:rsidRPr="00CB0CCD">
          <w:rPr>
            <w:rFonts w:ascii="Times New Roman" w:hAnsi="Times New Roman" w:cs="Times New Roman"/>
            <w:rPrChange w:id="354" w:author="Orion" w:date="2011-05-02T20:00:00Z">
              <w:rPr>
                <w:rFonts w:ascii="Courier New" w:hAnsi="Courier New" w:cs="Courier New"/>
              </w:rPr>
            </w:rPrChange>
          </w:rPr>
          <w:t xml:space="preserve"> el espacio aéreo</w:t>
        </w:r>
      </w:ins>
      <w:ins w:id="355" w:author="Orion" w:date="2011-05-01T21:10:00Z">
        <w:r w:rsidR="002849FC" w:rsidRPr="00CB0CCD">
          <w:rPr>
            <w:rFonts w:cs="Times New Roman"/>
          </w:rPr>
          <w:t xml:space="preserve"> como los aeropuertos</w:t>
        </w:r>
      </w:ins>
      <w:ins w:id="356" w:author="Orion" w:date="2011-04-01T23:44:00Z">
        <w:r w:rsidR="00A30167" w:rsidRPr="00CB0CCD">
          <w:rPr>
            <w:rFonts w:ascii="Times New Roman" w:hAnsi="Times New Roman" w:cs="Times New Roman"/>
            <w:rPrChange w:id="357" w:author="Orion" w:date="2011-05-02T20:00:00Z">
              <w:rPr>
                <w:rFonts w:ascii="Courier New" w:hAnsi="Courier New" w:cs="Courier New"/>
              </w:rPr>
            </w:rPrChange>
          </w:rPr>
          <w:t>.</w:t>
        </w:r>
      </w:ins>
      <w:ins w:id="358" w:author="Orion" w:date="2011-04-01T23:46:00Z">
        <w:r w:rsidR="004913D5" w:rsidRPr="00CB0CCD">
          <w:rPr>
            <w:rFonts w:ascii="Times New Roman" w:hAnsi="Times New Roman" w:cs="Times New Roman"/>
            <w:rPrChange w:id="359" w:author="Orion" w:date="2011-05-02T20:00:00Z">
              <w:rPr>
                <w:rFonts w:ascii="Courier New" w:hAnsi="Courier New" w:cs="Courier New"/>
              </w:rPr>
            </w:rPrChange>
          </w:rPr>
          <w:t xml:space="preserve"> </w:t>
        </w:r>
      </w:ins>
      <w:ins w:id="360" w:author="Orion" w:date="2011-03-24T18:48:00Z">
        <w:r w:rsidR="00DE7DC9" w:rsidRPr="00CB0CCD">
          <w:rPr>
            <w:rFonts w:ascii="Times New Roman" w:hAnsi="Times New Roman" w:cs="Times New Roman"/>
            <w:sz w:val="24"/>
            <w:szCs w:val="24"/>
            <w:rPrChange w:id="361" w:author="Orion" w:date="2011-05-02T20:00:00Z">
              <w:rPr>
                <w:rFonts w:asciiTheme="minorHAnsi" w:hAnsiTheme="minorHAnsi" w:cs="Times New Roman"/>
                <w:sz w:val="18"/>
                <w:szCs w:val="18"/>
              </w:rPr>
            </w:rPrChange>
          </w:rPr>
          <w:fldChar w:fldCharType="begin"/>
        </w:r>
        <w:r w:rsidR="00DE7DC9" w:rsidRPr="00CB0CCD">
          <w:rPr>
            <w:rFonts w:cs="Times New Roman"/>
          </w:rPr>
          <w:instrText xml:space="preserve"> XE "</w:instrText>
        </w:r>
      </w:ins>
      <w:r w:rsidR="00DE7DC9" w:rsidRPr="00CB0CCD">
        <w:rPr>
          <w:rFonts w:cs="Times New Roman"/>
        </w:rPr>
        <w:instrText>Introducción</w:instrText>
      </w:r>
      <w:ins w:id="362" w:author="Orion" w:date="2011-03-24T18:48:00Z">
        <w:r w:rsidR="00DE7DC9" w:rsidRPr="00CB0CCD">
          <w:rPr>
            <w:rFonts w:cs="Times New Roman"/>
          </w:rPr>
          <w:instrText xml:space="preserve">" \i </w:instrText>
        </w:r>
        <w:r w:rsidR="00DE7DC9" w:rsidRPr="00CB0CCD">
          <w:rPr>
            <w:rFonts w:ascii="Times New Roman" w:hAnsi="Times New Roman" w:cs="Times New Roman"/>
            <w:sz w:val="24"/>
            <w:szCs w:val="24"/>
            <w:rPrChange w:id="363" w:author="Orion" w:date="2011-05-02T20:00:00Z">
              <w:rPr>
                <w:rFonts w:asciiTheme="minorHAnsi" w:hAnsiTheme="minorHAnsi" w:cs="Times New Roman"/>
                <w:sz w:val="18"/>
                <w:szCs w:val="18"/>
              </w:rPr>
            </w:rPrChange>
          </w:rPr>
          <w:fldChar w:fldCharType="end"/>
        </w:r>
      </w:ins>
    </w:p>
    <w:p w:rsidR="00BB1765" w:rsidRPr="00CB0CCD" w:rsidDel="004913D5" w:rsidRDefault="00BB1765">
      <w:pPr>
        <w:pStyle w:val="Index1"/>
        <w:ind w:left="0" w:firstLine="0"/>
        <w:rPr>
          <w:del w:id="364" w:author="Orion" w:date="2011-04-01T23:46:00Z"/>
          <w:rFonts w:cs="Times New Roman"/>
        </w:rPr>
        <w:pPrChange w:id="365" w:author="Orion" w:date="2011-03-27T16:10:00Z">
          <w:pPr>
            <w:jc w:val="both"/>
          </w:pPr>
        </w:pPrChange>
      </w:pPr>
    </w:p>
    <w:p w:rsidR="004861EC" w:rsidRDefault="00BB1765">
      <w:pPr>
        <w:jc w:val="both"/>
        <w:rPr>
          <w:ins w:id="366" w:author="Orion" w:date="2011-05-01T21:11:00Z"/>
          <w:rFonts w:cs="Times New Roman"/>
        </w:rPr>
      </w:pPr>
      <w:del w:id="367" w:author="Orion" w:date="2011-04-01T23:44:00Z">
        <w:r w:rsidRPr="008D082C" w:rsidDel="00A30167">
          <w:rPr>
            <w:rFonts w:cs="Times New Roman"/>
          </w:rPr>
          <w:delText xml:space="preserve">La </w:delText>
        </w:r>
      </w:del>
      <w:ins w:id="368" w:author="Orion" w:date="2011-04-01T23:44:00Z">
        <w:r w:rsidR="00A30167" w:rsidRPr="00CB0CCD">
          <w:rPr>
            <w:rFonts w:cs="Times New Roman"/>
            <w:rPrChange w:id="369" w:author="Orion" w:date="2011-05-02T20:00:00Z">
              <w:rPr>
                <w:rFonts w:ascii="Courier New" w:hAnsi="Courier New" w:cs="Courier New"/>
              </w:rPr>
            </w:rPrChange>
          </w:rPr>
          <w:t>Esta</w:t>
        </w:r>
        <w:r w:rsidR="00A30167" w:rsidRPr="008D082C">
          <w:rPr>
            <w:rFonts w:cs="Times New Roman"/>
          </w:rPr>
          <w:t xml:space="preserve"> </w:t>
        </w:r>
      </w:ins>
      <w:r w:rsidRPr="008D082C">
        <w:rPr>
          <w:rFonts w:cs="Times New Roman"/>
        </w:rPr>
        <w:t>inminente saturación de</w:t>
      </w:r>
      <w:ins w:id="370" w:author="Orion" w:date="2011-04-01T23:48:00Z">
        <w:r w:rsidR="000B0A95" w:rsidRPr="00CB0CCD">
          <w:rPr>
            <w:rFonts w:cs="Times New Roman"/>
            <w:rPrChange w:id="371" w:author="Orion" w:date="2011-05-02T20:00:00Z">
              <w:rPr>
                <w:rFonts w:ascii="Courier New" w:hAnsi="Courier New" w:cs="Courier New"/>
              </w:rPr>
            </w:rPrChange>
          </w:rPr>
          <w:t>l</w:t>
        </w:r>
      </w:ins>
      <w:r w:rsidRPr="008D082C">
        <w:rPr>
          <w:rFonts w:cs="Times New Roman"/>
        </w:rPr>
        <w:t xml:space="preserve"> espacio aéreo civil tanto a nivel físico como a nivel de comunicaciones es un problema que se ha </w:t>
      </w:r>
      <w:r w:rsidR="006D4D9D" w:rsidRPr="007E223D">
        <w:rPr>
          <w:rFonts w:cs="Times New Roman"/>
        </w:rPr>
        <w:t>intentado</w:t>
      </w:r>
      <w:r w:rsidRPr="007E223D">
        <w:rPr>
          <w:rFonts w:cs="Times New Roman"/>
        </w:rPr>
        <w:t xml:space="preserve"> abordar los</w:t>
      </w:r>
      <w:r w:rsidRPr="00246937">
        <w:rPr>
          <w:rFonts w:cs="Times New Roman"/>
        </w:rPr>
        <w:t xml:space="preserve"> últimos años.</w:t>
      </w:r>
    </w:p>
    <w:p w:rsidR="00BB1765" w:rsidRPr="00246937" w:rsidDel="00366188" w:rsidRDefault="00BB1765">
      <w:pPr>
        <w:jc w:val="both"/>
        <w:rPr>
          <w:del w:id="372" w:author="Orion" w:date="2011-05-01T20:54:00Z"/>
          <w:rFonts w:cs="Times New Roman"/>
        </w:rPr>
      </w:pPr>
      <w:del w:id="373" w:author="Orion" w:date="2011-05-01T20:54:00Z">
        <w:r w:rsidRPr="00246937" w:rsidDel="00366188">
          <w:rPr>
            <w:rFonts w:cs="Times New Roman"/>
          </w:rPr>
          <w:delText xml:space="preserve"> Dicho problema se ve </w:delText>
        </w:r>
      </w:del>
      <w:del w:id="374" w:author="Orion" w:date="2011-05-01T20:53:00Z">
        <w:r w:rsidRPr="00246937" w:rsidDel="00AE32D3">
          <w:rPr>
            <w:rFonts w:cs="Times New Roman"/>
          </w:rPr>
          <w:delText xml:space="preserve">incrementado </w:delText>
        </w:r>
      </w:del>
      <w:del w:id="375" w:author="Orion" w:date="2011-05-01T20:54:00Z">
        <w:r w:rsidRPr="00246937" w:rsidDel="00366188">
          <w:rPr>
            <w:rFonts w:cs="Times New Roman"/>
          </w:rPr>
          <w:delText xml:space="preserve">por el hecho de que cada año se introducen multitud de nuevos vuelos en este espacio aéreo. </w:delText>
        </w:r>
      </w:del>
    </w:p>
    <w:p w:rsidR="00BB1765" w:rsidRPr="00246937" w:rsidRDefault="00BB1765">
      <w:pPr>
        <w:jc w:val="both"/>
        <w:rPr>
          <w:rFonts w:cs="Times New Roman"/>
        </w:rPr>
      </w:pPr>
      <w:r w:rsidRPr="00246937">
        <w:rPr>
          <w:rFonts w:cs="Times New Roman"/>
        </w:rPr>
        <w:t>De acuerdo con</w:t>
      </w:r>
      <w:ins w:id="376" w:author="Orion" w:date="2011-03-31T18:15:00Z">
        <w:r w:rsidR="00EB5BE1" w:rsidRPr="00246937">
          <w:rPr>
            <w:rFonts w:cs="Times New Roman"/>
            <w:rPrChange w:id="377" w:author="Orion" w:date="2011-04-24T22:32:00Z">
              <w:rPr>
                <w:rFonts w:ascii="Courier New" w:hAnsi="Courier New" w:cs="Courier New"/>
              </w:rPr>
            </w:rPrChange>
          </w:rPr>
          <w:t xml:space="preserve"> </w:t>
        </w:r>
      </w:ins>
      <w:customXmlInsRangeStart w:id="378" w:author="Orion" w:date="2011-03-31T18:17:00Z"/>
      <w:sdt>
        <w:sdtPr>
          <w:rPr>
            <w:rFonts w:cs="Times New Roman"/>
          </w:rPr>
          <w:id w:val="399098619"/>
          <w:citation/>
        </w:sdtPr>
        <w:sdtEndPr/>
        <w:sdtContent>
          <w:customXmlInsRangeEnd w:id="378"/>
          <w:ins w:id="379" w:author="Orion" w:date="2011-03-31T18:17:00Z">
            <w:r w:rsidR="003457F6" w:rsidRPr="00246937">
              <w:rPr>
                <w:rFonts w:cs="Times New Roman"/>
                <w:rPrChange w:id="380" w:author="Orion" w:date="2011-04-24T22:32:00Z">
                  <w:rPr>
                    <w:rFonts w:ascii="Courier New" w:hAnsi="Courier New" w:cs="Courier New"/>
                  </w:rPr>
                </w:rPrChange>
              </w:rPr>
              <w:fldChar w:fldCharType="begin"/>
            </w:r>
            <w:r w:rsidR="003457F6" w:rsidRPr="00246937">
              <w:rPr>
                <w:rFonts w:cs="Times New Roman"/>
                <w:rPrChange w:id="381" w:author="Orion" w:date="2011-04-24T22:32:00Z">
                  <w:rPr>
                    <w:rFonts w:ascii="Courier New" w:hAnsi="Courier New" w:cs="Courier New"/>
                  </w:rPr>
                </w:rPrChange>
              </w:rPr>
              <w:instrText xml:space="preserve"> CITATION Cla98 \l 3082 </w:instrText>
            </w:r>
          </w:ins>
          <w:r w:rsidR="003457F6" w:rsidRPr="00246937">
            <w:rPr>
              <w:rFonts w:cs="Times New Roman"/>
              <w:rPrChange w:id="382" w:author="Orion" w:date="2011-04-24T22:32:00Z">
                <w:rPr>
                  <w:rFonts w:ascii="Courier New" w:hAnsi="Courier New" w:cs="Courier New"/>
                </w:rPr>
              </w:rPrChange>
            </w:rPr>
            <w:fldChar w:fldCharType="separate"/>
          </w:r>
          <w:r w:rsidR="00181070" w:rsidRPr="00181070">
            <w:rPr>
              <w:rFonts w:cs="Times New Roman"/>
              <w:noProof/>
            </w:rPr>
            <w:t>(2)</w:t>
          </w:r>
          <w:ins w:id="383" w:author="Orion" w:date="2011-03-31T18:17:00Z">
            <w:r w:rsidR="003457F6" w:rsidRPr="00246937">
              <w:rPr>
                <w:rFonts w:cs="Times New Roman"/>
                <w:rPrChange w:id="384" w:author="Orion" w:date="2011-04-24T22:32:00Z">
                  <w:rPr>
                    <w:rFonts w:ascii="Courier New" w:hAnsi="Courier New" w:cs="Courier New"/>
                  </w:rPr>
                </w:rPrChange>
              </w:rPr>
              <w:fldChar w:fldCharType="end"/>
            </w:r>
          </w:ins>
          <w:customXmlInsRangeStart w:id="385" w:author="Orion" w:date="2011-03-31T18:17:00Z"/>
        </w:sdtContent>
      </w:sdt>
      <w:customXmlInsRangeEnd w:id="385"/>
      <w:ins w:id="386" w:author="Orion" w:date="2011-03-31T22:46:00Z">
        <w:r w:rsidR="00C0579F" w:rsidRPr="00246937">
          <w:rPr>
            <w:rFonts w:cs="Times New Roman"/>
            <w:rPrChange w:id="387" w:author="Orion" w:date="2011-04-24T22:32:00Z">
              <w:rPr>
                <w:rFonts w:ascii="Courier New" w:hAnsi="Courier New" w:cs="Courier New"/>
              </w:rPr>
            </w:rPrChange>
          </w:rPr>
          <w:t xml:space="preserve"> </w:t>
        </w:r>
      </w:ins>
      <w:del w:id="388" w:author="Orion" w:date="2011-03-31T18:15:00Z">
        <w:r w:rsidRPr="00246937" w:rsidDel="00EB5BE1">
          <w:rPr>
            <w:rFonts w:cs="Times New Roman"/>
          </w:rPr>
          <w:delText xml:space="preserve"> </w:delText>
        </w:r>
      </w:del>
      <w:del w:id="389" w:author="Orion" w:date="2011-03-31T18:13:00Z">
        <w:r w:rsidRPr="00246937" w:rsidDel="00EB5BE1">
          <w:rPr>
            <w:rFonts w:cs="Times New Roman"/>
          </w:rPr>
          <w:delText>[2]</w:delText>
        </w:r>
      </w:del>
      <w:del w:id="390" w:author="Orion" w:date="2011-03-31T18:15:00Z">
        <w:r w:rsidRPr="00246937" w:rsidDel="00EB5BE1">
          <w:rPr>
            <w:rFonts w:cs="Times New Roman"/>
          </w:rPr>
          <w:delText xml:space="preserve"> </w:delText>
        </w:r>
      </w:del>
      <w:r w:rsidRPr="00246937">
        <w:rPr>
          <w:rFonts w:cs="Times New Roman"/>
        </w:rPr>
        <w:t xml:space="preserve">los métodos actuales de control del </w:t>
      </w:r>
      <w:r w:rsidR="006D4D9D" w:rsidRPr="00246937">
        <w:rPr>
          <w:rFonts w:cs="Times New Roman"/>
        </w:rPr>
        <w:t>tráfico</w:t>
      </w:r>
      <w:r w:rsidRPr="00246937">
        <w:rPr>
          <w:rFonts w:cs="Times New Roman"/>
        </w:rPr>
        <w:t xml:space="preserve"> aéreo basados en espacios aéreos han mostrado ser ineficientes incluso para la futura coordinación de pilotos de aeronaves. Esto se debe principalmente a:</w:t>
      </w:r>
    </w:p>
    <w:p w:rsidR="00BB1765" w:rsidRPr="00246937" w:rsidRDefault="00BB1765">
      <w:pPr>
        <w:numPr>
          <w:ilvl w:val="0"/>
          <w:numId w:val="2"/>
        </w:numPr>
        <w:jc w:val="both"/>
        <w:rPr>
          <w:rFonts w:cs="Times New Roman"/>
        </w:rPr>
      </w:pPr>
      <w:r w:rsidRPr="00246937">
        <w:rPr>
          <w:rFonts w:cs="Times New Roman"/>
        </w:rPr>
        <w:t>Ineficiente utilización del espacio aéreo que se basa en pasillos predefinidos.</w:t>
      </w:r>
    </w:p>
    <w:p w:rsidR="00BB1765" w:rsidRPr="00246937" w:rsidRDefault="00BB1765">
      <w:pPr>
        <w:numPr>
          <w:ilvl w:val="0"/>
          <w:numId w:val="2"/>
        </w:numPr>
        <w:jc w:val="both"/>
        <w:rPr>
          <w:rFonts w:cs="Times New Roman"/>
        </w:rPr>
      </w:pPr>
      <w:r w:rsidRPr="00246937">
        <w:rPr>
          <w:rFonts w:cs="Times New Roman"/>
        </w:rPr>
        <w:t>Incre</w:t>
      </w:r>
      <w:r w:rsidR="006D4D9D" w:rsidRPr="00246937">
        <w:rPr>
          <w:rFonts w:cs="Times New Roman"/>
        </w:rPr>
        <w:t>mento en la carga de trabajo de</w:t>
      </w:r>
      <w:r w:rsidRPr="00246937">
        <w:rPr>
          <w:rFonts w:cs="Times New Roman"/>
        </w:rPr>
        <w:t xml:space="preserve"> los controladores aéreos debido al </w:t>
      </w:r>
      <w:del w:id="391" w:author="Orion" w:date="2011-04-02T19:15:00Z">
        <w:r w:rsidRPr="00246937" w:rsidDel="00A776FB">
          <w:rPr>
            <w:rFonts w:cs="Times New Roman"/>
          </w:rPr>
          <w:delText xml:space="preserve">incremento </w:delText>
        </w:r>
      </w:del>
      <w:ins w:id="392" w:author="Orion" w:date="2011-04-02T19:15:00Z">
        <w:r w:rsidR="00A776FB" w:rsidRPr="00246937">
          <w:rPr>
            <w:rFonts w:cs="Times New Roman"/>
            <w:rPrChange w:id="393" w:author="Orion" w:date="2011-04-24T22:32:00Z">
              <w:rPr>
                <w:rFonts w:ascii="Courier New" w:hAnsi="Courier New" w:cs="Courier New"/>
              </w:rPr>
            </w:rPrChange>
          </w:rPr>
          <w:t>aumento</w:t>
        </w:r>
        <w:r w:rsidR="00A776FB" w:rsidRPr="00246937">
          <w:rPr>
            <w:rFonts w:cs="Times New Roman"/>
          </w:rPr>
          <w:t xml:space="preserve"> </w:t>
        </w:r>
      </w:ins>
      <w:r w:rsidRPr="00246937">
        <w:rPr>
          <w:rFonts w:cs="Times New Roman"/>
        </w:rPr>
        <w:t>en la densidad del tráfico aéreo.</w:t>
      </w:r>
    </w:p>
    <w:p w:rsidR="00BB1765" w:rsidRPr="00246937" w:rsidRDefault="00BB1765">
      <w:pPr>
        <w:numPr>
          <w:ilvl w:val="0"/>
          <w:numId w:val="2"/>
        </w:numPr>
        <w:jc w:val="both"/>
        <w:rPr>
          <w:ins w:id="394" w:author="Orion" w:date="2011-03-28T18:11:00Z"/>
          <w:rFonts w:cs="Times New Roman"/>
        </w:rPr>
      </w:pPr>
      <w:r w:rsidRPr="00246937">
        <w:rPr>
          <w:rFonts w:cs="Times New Roman"/>
        </w:rPr>
        <w:t>El uso de tecnologías obsoletas, que en algunos casos tienen más de 30 años.</w:t>
      </w:r>
    </w:p>
    <w:p w:rsidR="00160B52" w:rsidRPr="00246937" w:rsidRDefault="00160B52">
      <w:pPr>
        <w:jc w:val="both"/>
        <w:rPr>
          <w:ins w:id="395" w:author="Orion" w:date="2011-03-28T18:12:00Z"/>
          <w:rFonts w:cs="Times New Roman"/>
        </w:rPr>
        <w:pPrChange w:id="396" w:author="Orion" w:date="2011-03-28T18:11:00Z">
          <w:pPr>
            <w:numPr>
              <w:numId w:val="2"/>
            </w:numPr>
            <w:tabs>
              <w:tab w:val="num" w:pos="720"/>
            </w:tabs>
            <w:ind w:left="720" w:hanging="360"/>
            <w:jc w:val="both"/>
          </w:pPr>
        </w:pPrChange>
      </w:pPr>
    </w:p>
    <w:p w:rsidR="001010ED" w:rsidRDefault="00034B85">
      <w:pPr>
        <w:jc w:val="both"/>
        <w:rPr>
          <w:ins w:id="397" w:author="Orion" w:date="2011-05-02T20:18:00Z"/>
          <w:rFonts w:cs="Times New Roman"/>
        </w:rPr>
        <w:pPrChange w:id="398" w:author="Orion" w:date="2011-03-28T18:11:00Z">
          <w:pPr>
            <w:numPr>
              <w:numId w:val="2"/>
            </w:numPr>
            <w:tabs>
              <w:tab w:val="num" w:pos="720"/>
            </w:tabs>
            <w:ind w:left="720" w:hanging="360"/>
            <w:jc w:val="both"/>
          </w:pPr>
        </w:pPrChange>
      </w:pPr>
      <w:ins w:id="399" w:author="Orion" w:date="2011-04-02T14:09:00Z">
        <w:r w:rsidRPr="00246937">
          <w:rPr>
            <w:rFonts w:cs="Times New Roman"/>
            <w:rPrChange w:id="400" w:author="Orion" w:date="2011-04-24T22:32:00Z">
              <w:rPr>
                <w:rFonts w:ascii="Courier New" w:hAnsi="Courier New" w:cs="Courier New"/>
              </w:rPr>
            </w:rPrChange>
          </w:rPr>
          <w:t>En primer lugar</w:t>
        </w:r>
      </w:ins>
      <w:ins w:id="401" w:author="Orion" w:date="2011-03-28T18:18:00Z">
        <w:r w:rsidR="00B17D54" w:rsidRPr="00246937">
          <w:rPr>
            <w:rFonts w:cs="Times New Roman"/>
          </w:rPr>
          <w:t xml:space="preserve"> </w:t>
        </w:r>
      </w:ins>
      <w:ins w:id="402" w:author="Orion" w:date="2011-05-03T12:13:00Z">
        <w:r w:rsidR="00547362">
          <w:rPr>
            <w:rFonts w:cs="Times New Roman"/>
          </w:rPr>
          <w:t>se hará</w:t>
        </w:r>
      </w:ins>
      <w:ins w:id="403" w:author="Orion" w:date="2011-03-28T18:18:00Z">
        <w:r w:rsidR="00B17D54" w:rsidRPr="00246937">
          <w:rPr>
            <w:rFonts w:cs="Times New Roman"/>
          </w:rPr>
          <w:t xml:space="preserve"> una pequeña presentación de lo que es navegación aérea en general. </w:t>
        </w:r>
      </w:ins>
      <w:ins w:id="404" w:author="Orion" w:date="2011-03-28T18:12:00Z">
        <w:r w:rsidR="00160B52" w:rsidRPr="00246937">
          <w:rPr>
            <w:rFonts w:cs="Times New Roman"/>
          </w:rPr>
          <w:t>La navegación aérea engloba a un conjunto de técnicas y procedimientos, como planificac</w:t>
        </w:r>
      </w:ins>
      <w:ins w:id="405" w:author="Orion" w:date="2011-03-28T18:13:00Z">
        <w:r w:rsidR="00160B52" w:rsidRPr="00246937">
          <w:rPr>
            <w:rFonts w:cs="Times New Roman"/>
          </w:rPr>
          <w:t>ión, grabación y control de los movimientos de</w:t>
        </w:r>
      </w:ins>
      <w:ins w:id="406" w:author="Orion" w:date="2011-05-02T20:52:00Z">
        <w:r w:rsidR="00D62D06">
          <w:rPr>
            <w:rFonts w:cs="Times New Roman"/>
          </w:rPr>
          <w:t xml:space="preserve"> la aeronave</w:t>
        </w:r>
      </w:ins>
      <w:ins w:id="407" w:author="Orion" w:date="2011-03-28T18:13:00Z">
        <w:r w:rsidR="00160B52" w:rsidRPr="00246937">
          <w:rPr>
            <w:rFonts w:cs="Times New Roman"/>
          </w:rPr>
          <w:t>, que</w:t>
        </w:r>
      </w:ins>
      <w:ins w:id="408" w:author="Orion" w:date="2011-05-02T20:52:00Z">
        <w:r w:rsidR="00D62D06">
          <w:rPr>
            <w:rFonts w:cs="Times New Roman"/>
          </w:rPr>
          <w:t xml:space="preserve"> </w:t>
        </w:r>
      </w:ins>
      <w:ins w:id="409" w:author="Orion" w:date="2011-03-28T18:13:00Z">
        <w:r w:rsidR="00160B52" w:rsidRPr="00246937">
          <w:rPr>
            <w:rFonts w:cs="Times New Roman"/>
          </w:rPr>
          <w:t>permiten conducir</w:t>
        </w:r>
      </w:ins>
      <w:ins w:id="410" w:author="Orion" w:date="2011-05-02T20:52:00Z">
        <w:r w:rsidR="00D62D06">
          <w:rPr>
            <w:rFonts w:cs="Times New Roman"/>
          </w:rPr>
          <w:t>la</w:t>
        </w:r>
      </w:ins>
      <w:ins w:id="411" w:author="Orion" w:date="2011-03-28T18:13:00Z">
        <w:r w:rsidR="00160B52" w:rsidRPr="00246937">
          <w:rPr>
            <w:rFonts w:cs="Times New Roman"/>
          </w:rPr>
          <w:t xml:space="preserve"> eficientemente a su destino</w:t>
        </w:r>
      </w:ins>
      <w:ins w:id="412" w:author="Orion" w:date="2011-03-28T18:14:00Z">
        <w:r w:rsidR="00160B52" w:rsidRPr="00246937">
          <w:rPr>
            <w:rFonts w:cs="Times New Roman"/>
          </w:rPr>
          <w:t xml:space="preserve">. </w:t>
        </w:r>
      </w:ins>
      <w:ins w:id="413" w:author="Orion" w:date="2011-03-28T18:15:00Z">
        <w:r w:rsidR="00160B52" w:rsidRPr="00246937">
          <w:rPr>
            <w:rFonts w:cs="Times New Roman"/>
          </w:rPr>
          <w:t>Pilotar con éxito una aeronave implica pilotarla de</w:t>
        </w:r>
      </w:ins>
      <w:ins w:id="414" w:author="Orion" w:date="2011-05-02T20:02:00Z">
        <w:r w:rsidR="00575005">
          <w:rPr>
            <w:rFonts w:cs="Times New Roman"/>
          </w:rPr>
          <w:t>sde</w:t>
        </w:r>
      </w:ins>
      <w:ins w:id="415" w:author="Orion" w:date="2011-03-28T18:15:00Z">
        <w:r w:rsidR="00160B52" w:rsidRPr="00246937">
          <w:rPr>
            <w:rFonts w:cs="Times New Roman"/>
          </w:rPr>
          <w:t xml:space="preserve"> un punto a otro </w:t>
        </w:r>
      </w:ins>
      <w:ins w:id="416" w:author="Orion" w:date="2011-05-02T20:53:00Z">
        <w:r w:rsidR="00183C90">
          <w:rPr>
            <w:rFonts w:cs="Times New Roman"/>
          </w:rPr>
          <w:t>siguiendo una serie de pasos intermedios sin</w:t>
        </w:r>
      </w:ins>
      <w:ins w:id="417" w:author="Orion" w:date="2011-03-28T18:15:00Z">
        <w:r w:rsidR="00160B52" w:rsidRPr="00246937">
          <w:rPr>
            <w:rFonts w:cs="Times New Roman"/>
          </w:rPr>
          <w:t xml:space="preserve"> </w:t>
        </w:r>
      </w:ins>
      <w:ins w:id="418" w:author="Orion" w:date="2011-03-28T18:17:00Z">
        <w:r w:rsidR="00160B52" w:rsidRPr="00246937">
          <w:rPr>
            <w:rFonts w:cs="Times New Roman"/>
          </w:rPr>
          <w:t>poner en peligro la seguridad de las personas que s</w:t>
        </w:r>
      </w:ins>
      <w:ins w:id="419" w:author="Orion" w:date="2011-03-28T18:19:00Z">
        <w:r w:rsidR="00B17D54" w:rsidRPr="00246937">
          <w:rPr>
            <w:rFonts w:cs="Times New Roman"/>
          </w:rPr>
          <w:t xml:space="preserve">e </w:t>
        </w:r>
      </w:ins>
      <w:ins w:id="420" w:author="Orion" w:date="2011-03-28T18:17:00Z">
        <w:r w:rsidR="00160B52" w:rsidRPr="00246937">
          <w:rPr>
            <w:rFonts w:cs="Times New Roman"/>
          </w:rPr>
          <w:t>encuentran a bordo o en tierra</w:t>
        </w:r>
        <w:r w:rsidR="00160B52" w:rsidRPr="008D082C">
          <w:rPr>
            <w:rFonts w:cs="Times New Roman"/>
          </w:rPr>
          <w:t>.</w:t>
        </w:r>
      </w:ins>
      <w:ins w:id="421" w:author="Orion" w:date="2011-03-28T18:20:00Z">
        <w:r w:rsidR="005A3434" w:rsidRPr="008D082C">
          <w:rPr>
            <w:rFonts w:cs="Times New Roman"/>
          </w:rPr>
          <w:t xml:space="preserve"> </w:t>
        </w:r>
      </w:ins>
      <w:ins w:id="422" w:author="Orion" w:date="2011-05-02T20:16:00Z">
        <w:r w:rsidR="001010ED" w:rsidRPr="001010ED">
          <w:rPr>
            <w:rFonts w:cs="Times New Roman"/>
            <w:rPrChange w:id="423" w:author="Orion" w:date="2011-05-02T20:16:00Z">
              <w:rPr>
                <w:rFonts w:ascii="Courier New" w:hAnsi="Courier New" w:cs="Courier New"/>
              </w:rPr>
            </w:rPrChange>
          </w:rPr>
          <w:t xml:space="preserve">Además hay que tener en cuenta restricciones adicionales como las leyes vigentes para la navegación aérea, las características de la </w:t>
        </w:r>
        <w:r w:rsidR="001010ED">
          <w:rPr>
            <w:rFonts w:cs="Times New Roman"/>
          </w:rPr>
          <w:t>a</w:t>
        </w:r>
        <w:r w:rsidR="001010ED" w:rsidRPr="001010ED">
          <w:rPr>
            <w:rFonts w:cs="Times New Roman"/>
            <w:rPrChange w:id="424" w:author="Orion" w:date="2011-05-02T20:16:00Z">
              <w:rPr>
                <w:rFonts w:ascii="Courier New" w:hAnsi="Courier New" w:cs="Courier New"/>
              </w:rPr>
            </w:rPrChange>
          </w:rPr>
          <w:t>eronave o la optimización del consumo de combustible. D</w:t>
        </w:r>
        <w:r w:rsidR="001010ED">
          <w:rPr>
            <w:rFonts w:cs="Times New Roman"/>
          </w:rPr>
          <w:t>e</w:t>
        </w:r>
        <w:r w:rsidR="001010ED" w:rsidRPr="001010ED">
          <w:rPr>
            <w:rFonts w:cs="Times New Roman"/>
            <w:rPrChange w:id="425" w:author="Orion" w:date="2011-05-02T20:16:00Z">
              <w:rPr>
                <w:rFonts w:ascii="Courier New" w:hAnsi="Courier New" w:cs="Courier New"/>
              </w:rPr>
            </w:rPrChange>
          </w:rPr>
          <w:t xml:space="preserve"> hecho u</w:t>
        </w:r>
      </w:ins>
      <w:ins w:id="426" w:author="Orion" w:date="2011-03-28T18:20:00Z">
        <w:r w:rsidR="005A3434" w:rsidRPr="008D082C">
          <w:rPr>
            <w:rFonts w:cs="Times New Roman"/>
          </w:rPr>
          <w:t>n</w:t>
        </w:r>
        <w:r w:rsidR="005A3434" w:rsidRPr="00246937">
          <w:rPr>
            <w:rFonts w:cs="Times New Roman"/>
          </w:rPr>
          <w:t xml:space="preserve"> gran </w:t>
        </w:r>
      </w:ins>
      <w:ins w:id="427" w:author="Orion" w:date="2011-03-28T18:21:00Z">
        <w:r w:rsidR="005A3434" w:rsidRPr="00246937">
          <w:rPr>
            <w:rFonts w:cs="Times New Roman"/>
          </w:rPr>
          <w:t>hándicap en la navegación aérea es que, por un lado, las aeronaves están limitadas por la cantidad de combustible que pueden llevar y una vez consumido este no puede</w:t>
        </w:r>
      </w:ins>
      <w:ins w:id="428" w:author="Orion" w:date="2011-05-02T20:55:00Z">
        <w:r w:rsidR="00183C90">
          <w:rPr>
            <w:rFonts w:cs="Times New Roman"/>
          </w:rPr>
          <w:t>n</w:t>
        </w:r>
      </w:ins>
      <w:ins w:id="429" w:author="Orion" w:date="2011-03-28T18:21:00Z">
        <w:r w:rsidR="005A3434" w:rsidRPr="00246937">
          <w:rPr>
            <w:rFonts w:cs="Times New Roman"/>
          </w:rPr>
          <w:t xml:space="preserve"> quedarse </w:t>
        </w:r>
      </w:ins>
      <w:ins w:id="430" w:author="Orion" w:date="2011-05-02T20:55:00Z">
        <w:r w:rsidR="00183C90">
          <w:rPr>
            <w:rFonts w:cs="Times New Roman"/>
          </w:rPr>
          <w:t>estacionadas</w:t>
        </w:r>
      </w:ins>
      <w:ins w:id="431" w:author="Orion" w:date="2011-03-28T18:21:00Z">
        <w:r w:rsidR="005A3434" w:rsidRPr="00246937">
          <w:rPr>
            <w:rFonts w:cs="Times New Roman"/>
          </w:rPr>
          <w:t xml:space="preserve"> esperando un posible rescate</w:t>
        </w:r>
      </w:ins>
      <w:ins w:id="432" w:author="Orion" w:date="2011-03-28T18:22:00Z">
        <w:r w:rsidR="005A3434" w:rsidRPr="00246937">
          <w:rPr>
            <w:rFonts w:cs="Times New Roman"/>
          </w:rPr>
          <w:t>. P</w:t>
        </w:r>
      </w:ins>
      <w:ins w:id="433" w:author="Orion" w:date="2011-03-28T18:21:00Z">
        <w:r w:rsidR="005A3434" w:rsidRPr="00246937">
          <w:rPr>
            <w:rFonts w:cs="Times New Roman"/>
          </w:rPr>
          <w:t>or otro lado,</w:t>
        </w:r>
      </w:ins>
      <w:ins w:id="434" w:author="Orion" w:date="2011-03-28T18:22:00Z">
        <w:r w:rsidR="005A3434" w:rsidRPr="00246937">
          <w:rPr>
            <w:rFonts w:cs="Times New Roman"/>
          </w:rPr>
          <w:t xml:space="preserve"> una colisión de una aeronave puede</w:t>
        </w:r>
      </w:ins>
      <w:ins w:id="435" w:author="Orion" w:date="2011-03-28T18:24:00Z">
        <w:r w:rsidR="000B72FD" w:rsidRPr="00246937">
          <w:rPr>
            <w:rFonts w:cs="Times New Roman"/>
          </w:rPr>
          <w:t>, muy probablemente,</w:t>
        </w:r>
      </w:ins>
      <w:ins w:id="436" w:author="Orion" w:date="2011-03-28T18:22:00Z">
        <w:r w:rsidR="005A3434" w:rsidRPr="00246937">
          <w:rPr>
            <w:rFonts w:cs="Times New Roman"/>
          </w:rPr>
          <w:t xml:space="preserve"> </w:t>
        </w:r>
      </w:ins>
      <w:ins w:id="437" w:author="Orion" w:date="2011-03-28T18:23:00Z">
        <w:r w:rsidR="005A3434" w:rsidRPr="00246937">
          <w:rPr>
            <w:rFonts w:cs="Times New Roman"/>
          </w:rPr>
          <w:t>acarrear</w:t>
        </w:r>
      </w:ins>
      <w:ins w:id="438" w:author="Orion" w:date="2011-03-28T18:22:00Z">
        <w:r w:rsidR="005A3434" w:rsidRPr="00246937">
          <w:rPr>
            <w:rFonts w:cs="Times New Roman"/>
          </w:rPr>
          <w:t xml:space="preserve"> repercusiones </w:t>
        </w:r>
      </w:ins>
      <w:ins w:id="439" w:author="Orion" w:date="2011-03-28T18:23:00Z">
        <w:r w:rsidR="005A3434" w:rsidRPr="00246937">
          <w:rPr>
            <w:rFonts w:cs="Times New Roman"/>
          </w:rPr>
          <w:t>desastrosas</w:t>
        </w:r>
      </w:ins>
      <w:ins w:id="440" w:author="Orion" w:date="2011-03-28T18:24:00Z">
        <w:r w:rsidR="000B72FD" w:rsidRPr="00246937">
          <w:rPr>
            <w:rFonts w:cs="Times New Roman"/>
          </w:rPr>
          <w:t>.</w:t>
        </w:r>
      </w:ins>
      <w:ins w:id="441" w:author="Orion" w:date="2011-03-28T18:26:00Z">
        <w:r w:rsidR="006212E3" w:rsidRPr="00246937">
          <w:rPr>
            <w:rFonts w:cs="Times New Roman"/>
          </w:rPr>
          <w:t xml:space="preserve"> </w:t>
        </w:r>
      </w:ins>
    </w:p>
    <w:p w:rsidR="007B2B50" w:rsidRDefault="007B2B50">
      <w:pPr>
        <w:jc w:val="both"/>
        <w:rPr>
          <w:ins w:id="442" w:author="Orion" w:date="2011-05-02T20:20:00Z"/>
          <w:rFonts w:cs="Times New Roman"/>
        </w:rPr>
        <w:pPrChange w:id="443" w:author="Orion" w:date="2011-03-28T18:11:00Z">
          <w:pPr>
            <w:numPr>
              <w:numId w:val="2"/>
            </w:numPr>
            <w:tabs>
              <w:tab w:val="num" w:pos="720"/>
            </w:tabs>
            <w:ind w:left="720" w:hanging="360"/>
            <w:jc w:val="both"/>
          </w:pPr>
        </w:pPrChange>
      </w:pPr>
    </w:p>
    <w:p w:rsidR="007B2B50" w:rsidRPr="00246937" w:rsidRDefault="00536ED5" w:rsidP="007B2B50">
      <w:pPr>
        <w:jc w:val="both"/>
        <w:rPr>
          <w:ins w:id="444" w:author="Orion" w:date="2011-05-02T20:20:00Z"/>
          <w:rFonts w:cs="Times New Roman"/>
        </w:rPr>
      </w:pPr>
      <w:ins w:id="445" w:author="Orion" w:date="2011-05-02T20:22:00Z">
        <w:r>
          <w:rPr>
            <w:rFonts w:cs="Times New Roman"/>
          </w:rPr>
          <w:t>Existen diversas alternativas para estudiar y tratar de resolver los problemas en el tr</w:t>
        </w:r>
      </w:ins>
      <w:ins w:id="446" w:author="Orion" w:date="2011-05-02T20:23:00Z">
        <w:r>
          <w:rPr>
            <w:rFonts w:cs="Times New Roman"/>
          </w:rPr>
          <w:t xml:space="preserve">áfico y gestión </w:t>
        </w:r>
      </w:ins>
      <w:ins w:id="447" w:author="Orion" w:date="2011-05-02T20:24:00Z">
        <w:r>
          <w:rPr>
            <w:rFonts w:cs="Times New Roman"/>
          </w:rPr>
          <w:t>aérea</w:t>
        </w:r>
      </w:ins>
      <w:ins w:id="448" w:author="Orion" w:date="2011-05-02T20:23:00Z">
        <w:r>
          <w:rPr>
            <w:rFonts w:cs="Times New Roman"/>
          </w:rPr>
          <w:t xml:space="preserve">, </w:t>
        </w:r>
      </w:ins>
      <w:ins w:id="449" w:author="Orion" w:date="2011-05-02T20:25:00Z">
        <w:r>
          <w:rPr>
            <w:rFonts w:cs="Times New Roman"/>
          </w:rPr>
          <w:t xml:space="preserve">pero </w:t>
        </w:r>
      </w:ins>
      <w:ins w:id="450" w:author="Orion" w:date="2011-05-02T20:26:00Z">
        <w:r>
          <w:rPr>
            <w:rFonts w:cs="Times New Roman"/>
          </w:rPr>
          <w:t>son las herramientas de simulación</w:t>
        </w:r>
      </w:ins>
      <w:ins w:id="451" w:author="Orion" w:date="2011-05-02T20:27:00Z">
        <w:r>
          <w:rPr>
            <w:rFonts w:cs="Times New Roman"/>
          </w:rPr>
          <w:t xml:space="preserve"> las más usadas,</w:t>
        </w:r>
      </w:ins>
      <w:ins w:id="452" w:author="Orion" w:date="2011-05-02T20:26:00Z">
        <w:r>
          <w:rPr>
            <w:rFonts w:cs="Times New Roman"/>
          </w:rPr>
          <w:t xml:space="preserve"> las que más</w:t>
        </w:r>
      </w:ins>
      <w:ins w:id="453" w:author="Orion" w:date="2011-05-02T20:24:00Z">
        <w:r>
          <w:rPr>
            <w:rFonts w:cs="Times New Roman"/>
          </w:rPr>
          <w:t xml:space="preserve"> </w:t>
        </w:r>
      </w:ins>
      <w:ins w:id="454" w:author="Orion" w:date="2011-05-02T20:25:00Z">
        <w:r>
          <w:rPr>
            <w:rFonts w:cs="Times New Roman"/>
          </w:rPr>
          <w:t>aportan</w:t>
        </w:r>
      </w:ins>
      <w:ins w:id="455" w:author="Orion" w:date="2011-05-02T20:26:00Z">
        <w:r>
          <w:rPr>
            <w:rFonts w:cs="Times New Roman"/>
          </w:rPr>
          <w:t xml:space="preserve"> </w:t>
        </w:r>
      </w:ins>
      <w:ins w:id="456" w:author="Orion" w:date="2011-05-02T20:27:00Z">
        <w:r>
          <w:rPr>
            <w:rFonts w:cs="Times New Roman"/>
          </w:rPr>
          <w:t xml:space="preserve">y </w:t>
        </w:r>
      </w:ins>
      <w:ins w:id="457" w:author="Orion" w:date="2011-05-02T20:28:00Z">
        <w:r>
          <w:rPr>
            <w:rFonts w:cs="Times New Roman"/>
          </w:rPr>
          <w:t xml:space="preserve">las </w:t>
        </w:r>
      </w:ins>
      <w:ins w:id="458" w:author="Orion" w:date="2011-05-02T20:27:00Z">
        <w:r>
          <w:rPr>
            <w:rFonts w:cs="Times New Roman"/>
          </w:rPr>
          <w:t xml:space="preserve">que mejor nos permiten </w:t>
        </w:r>
      </w:ins>
      <w:ins w:id="459" w:author="Orion" w:date="2011-05-02T20:29:00Z">
        <w:r>
          <w:rPr>
            <w:rFonts w:cs="Times New Roman"/>
          </w:rPr>
          <w:t>el</w:t>
        </w:r>
      </w:ins>
      <w:ins w:id="460" w:author="Orion" w:date="2011-05-02T20:27:00Z">
        <w:r>
          <w:rPr>
            <w:rFonts w:cs="Times New Roman"/>
          </w:rPr>
          <w:t xml:space="preserve"> estudio</w:t>
        </w:r>
      </w:ins>
      <w:ins w:id="461" w:author="Orion" w:date="2011-05-02T20:28:00Z">
        <w:r>
          <w:rPr>
            <w:rFonts w:cs="Times New Roman"/>
          </w:rPr>
          <w:t xml:space="preserve"> del</w:t>
        </w:r>
      </w:ins>
      <w:ins w:id="462" w:author="Orion" w:date="2011-05-02T20:29:00Z">
        <w:r>
          <w:rPr>
            <w:rFonts w:cs="Times New Roman"/>
          </w:rPr>
          <w:t xml:space="preserve"> dominio que nos interesa. </w:t>
        </w:r>
      </w:ins>
      <w:ins w:id="463" w:author="Orion" w:date="2011-05-02T20:20:00Z">
        <w:r w:rsidR="007B2B50" w:rsidRPr="00246937">
          <w:rPr>
            <w:rFonts w:cs="Times New Roman"/>
          </w:rPr>
          <w:t>Actualmente hay numerosas aplicaciones que se dedican a la simulación aérea</w:t>
        </w:r>
        <w:r w:rsidR="007B2B50" w:rsidRPr="007E223D">
          <w:rPr>
            <w:rFonts w:cs="Times New Roman"/>
          </w:rPr>
          <w:t xml:space="preserve">. </w:t>
        </w:r>
      </w:ins>
      <w:ins w:id="464" w:author="Orion" w:date="2011-05-02T21:04:00Z">
        <w:r w:rsidR="006C1FAC" w:rsidRPr="006C1FAC">
          <w:rPr>
            <w:rFonts w:cs="Times New Roman"/>
            <w:rPrChange w:id="465"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466" w:author="Orion" w:date="2011-05-02T21:05:00Z">
        <w:r w:rsidR="00723DA9" w:rsidRPr="007E223D">
          <w:rPr>
            <w:rFonts w:cs="Times New Roman"/>
          </w:rPr>
          <w:t>Por</w:t>
        </w:r>
      </w:ins>
      <w:ins w:id="467" w:author="Orion" w:date="2011-05-02T20:20:00Z">
        <w:r w:rsidR="007B2B50" w:rsidRPr="00246937">
          <w:rPr>
            <w:rFonts w:cs="Times New Roman"/>
          </w:rPr>
          <w:t xml:space="preserve"> un lado</w:t>
        </w:r>
        <w:r w:rsidR="00E55EED">
          <w:rPr>
            <w:rFonts w:cs="Times New Roman"/>
          </w:rPr>
          <w:t xml:space="preserve"> hay una serie de</w:t>
        </w:r>
        <w:r w:rsidR="007B2B50" w:rsidRPr="00246937">
          <w:rPr>
            <w:rFonts w:cs="Times New Roman"/>
          </w:rPr>
          <w:t xml:space="preserve"> aplicaciones </w:t>
        </w:r>
        <w:r w:rsidR="007B2B50" w:rsidRPr="00F818EC">
          <w:rPr>
            <w:rFonts w:cs="Times New Roman"/>
          </w:rPr>
          <w:t>centradas en los aspectos físicos</w:t>
        </w:r>
        <w:r w:rsidR="007B2B50" w:rsidRPr="007E223D">
          <w:rPr>
            <w:rFonts w:cs="Times New Roman"/>
          </w:rPr>
          <w:t xml:space="preserve">. </w:t>
        </w:r>
      </w:ins>
      <w:ins w:id="468" w:author="Orion" w:date="2011-05-03T12:12:00Z">
        <w:r w:rsidR="00547362">
          <w:rPr>
            <w:rFonts w:cs="Times New Roman"/>
          </w:rPr>
          <w:t>Se pueden</w:t>
        </w:r>
      </w:ins>
      <w:ins w:id="469" w:author="Orion" w:date="2011-05-02T21:06:00Z">
        <w:r w:rsidR="00723DA9" w:rsidRPr="00723DA9">
          <w:rPr>
            <w:rFonts w:cs="Times New Roman"/>
            <w:rPrChange w:id="470" w:author="Orion" w:date="2011-05-02T21:06:00Z">
              <w:rPr>
                <w:rFonts w:ascii="Courier New" w:hAnsi="Courier New" w:cs="Courier New"/>
              </w:rPr>
            </w:rPrChange>
          </w:rPr>
          <w:t xml:space="preserve"> destacar una serie de herramientas desarrolladas sobre </w:t>
        </w:r>
      </w:ins>
      <w:ins w:id="471" w:author="Orion" w:date="2011-05-02T20:20:00Z">
        <w:r w:rsidR="007B2B50" w:rsidRPr="00246937">
          <w:rPr>
            <w:rFonts w:cs="Times New Roman"/>
          </w:rPr>
          <w:t>JSBSim</w:t>
        </w:r>
        <w:r w:rsidR="007B2B50" w:rsidRPr="00F818EC">
          <w:rPr>
            <w:rFonts w:cs="Times New Roman"/>
          </w:rPr>
          <w:t>,</w:t>
        </w:r>
        <w:r w:rsidR="00723DA9">
          <w:rPr>
            <w:rFonts w:cs="Times New Roman"/>
          </w:rPr>
          <w:t xml:space="preserve"> que es una librería software </w:t>
        </w:r>
      </w:ins>
      <w:ins w:id="472" w:author="Orion" w:date="2011-05-02T21:05:00Z">
        <w:r w:rsidR="00723DA9">
          <w:rPr>
            <w:rFonts w:cs="Times New Roman"/>
          </w:rPr>
          <w:t>de código abierto</w:t>
        </w:r>
      </w:ins>
      <w:ins w:id="473" w:author="Orion" w:date="2011-05-02T20:20:00Z">
        <w:r w:rsidR="007B2B50" w:rsidRPr="00246937">
          <w:rPr>
            <w:rFonts w:cs="Times New Roman"/>
          </w:rPr>
          <w:t xml:space="preserve"> que modela la dinámica de vuelo de aeronaves</w:t>
        </w:r>
      </w:ins>
      <w:ins w:id="474" w:author="Orion" w:date="2011-05-02T21:05:00Z">
        <w:r w:rsidR="00723DA9">
          <w:rPr>
            <w:rFonts w:cs="Times New Roman"/>
          </w:rPr>
          <w:t>, el denominado</w:t>
        </w:r>
      </w:ins>
      <w:ins w:id="475" w:author="Orion" w:date="2011-05-02T21:06:00Z">
        <w:r w:rsidR="00723DA9">
          <w:rPr>
            <w:rFonts w:cs="Times New Roman"/>
          </w:rPr>
          <w:t xml:space="preserve"> </w:t>
        </w:r>
      </w:ins>
      <w:ins w:id="476" w:author="Orion" w:date="2011-05-02T20:20:00Z">
        <w:r w:rsidR="007B2B50" w:rsidRPr="00246937">
          <w:rPr>
            <w:rFonts w:cs="Times New Roman"/>
          </w:rPr>
          <w:t>modelo físico de</w:t>
        </w:r>
        <w:r w:rsidR="00723DA9">
          <w:rPr>
            <w:rFonts w:cs="Times New Roman"/>
          </w:rPr>
          <w:t xml:space="preserve"> los movimientos de los aviones</w:t>
        </w:r>
      </w:ins>
      <w:customXmlInsRangeStart w:id="477" w:author="Orion" w:date="2011-05-02T20:20:00Z"/>
      <w:sdt>
        <w:sdtPr>
          <w:rPr>
            <w:rFonts w:cs="Times New Roman"/>
          </w:rPr>
          <w:id w:val="-1890024628"/>
          <w:citation/>
        </w:sdtPr>
        <w:sdtEndPr/>
        <w:sdtContent>
          <w:customXmlInsRangeEnd w:id="477"/>
          <w:ins w:id="478" w:author="Orion" w:date="2011-05-02T20:20:00Z">
            <w:r w:rsidR="007B2B50" w:rsidRPr="00F818EC">
              <w:rPr>
                <w:rFonts w:cs="Times New Roman"/>
              </w:rPr>
              <w:fldChar w:fldCharType="begin"/>
            </w:r>
            <w:r w:rsidR="007B2B50" w:rsidRPr="00F818EC">
              <w:rPr>
                <w:rFonts w:cs="Times New Roman"/>
              </w:rPr>
              <w:instrText xml:space="preserve"> CITATION JSB \l 3082 </w:instrText>
            </w:r>
            <w:r w:rsidR="007B2B50" w:rsidRPr="00F818EC">
              <w:rPr>
                <w:rFonts w:cs="Times New Roman"/>
              </w:rPr>
              <w:fldChar w:fldCharType="separate"/>
            </w:r>
          </w:ins>
          <w:r w:rsidR="00181070">
            <w:rPr>
              <w:rFonts w:cs="Times New Roman"/>
              <w:noProof/>
            </w:rPr>
            <w:t xml:space="preserve"> </w:t>
          </w:r>
          <w:r w:rsidR="00181070" w:rsidRPr="00181070">
            <w:rPr>
              <w:rFonts w:cs="Times New Roman"/>
              <w:noProof/>
            </w:rPr>
            <w:t>(3)</w:t>
          </w:r>
          <w:ins w:id="479" w:author="Orion" w:date="2011-05-02T20:20:00Z">
            <w:r w:rsidR="007B2B50" w:rsidRPr="00F818EC">
              <w:rPr>
                <w:rFonts w:cs="Times New Roman"/>
              </w:rPr>
              <w:fldChar w:fldCharType="end"/>
            </w:r>
          </w:ins>
          <w:customXmlInsRangeStart w:id="480" w:author="Orion" w:date="2011-05-02T20:20:00Z"/>
        </w:sdtContent>
      </w:sdt>
      <w:customXmlInsRangeEnd w:id="480"/>
      <w:ins w:id="481" w:author="Orion" w:date="2011-05-02T21:07:00Z">
        <w:r w:rsidR="00723DA9" w:rsidRPr="007E223D">
          <w:rPr>
            <w:rFonts w:cs="Times New Roman"/>
          </w:rPr>
          <w:t>.</w:t>
        </w:r>
      </w:ins>
      <w:ins w:id="482" w:author="Orion" w:date="2011-05-02T20:46:00Z">
        <w:r w:rsidR="009B6936" w:rsidRPr="007E223D">
          <w:rPr>
            <w:rFonts w:cs="Times New Roman"/>
          </w:rPr>
          <w:t xml:space="preserve"> </w:t>
        </w:r>
      </w:ins>
      <w:ins w:id="483" w:author="Orion" w:date="2011-05-02T21:06:00Z">
        <w:r w:rsidR="00723DA9" w:rsidRPr="00723DA9">
          <w:rPr>
            <w:rFonts w:cs="Times New Roman"/>
            <w:rPrChange w:id="484" w:author="Orion" w:date="2011-05-02T21:07:00Z">
              <w:rPr>
                <w:rFonts w:ascii="Courier New" w:hAnsi="Courier New" w:cs="Courier New"/>
              </w:rPr>
            </w:rPrChange>
          </w:rPr>
          <w:t xml:space="preserve">Entre las herramientas </w:t>
        </w:r>
      </w:ins>
      <w:ins w:id="485" w:author="Orion" w:date="2011-05-03T09:19:00Z">
        <w:r w:rsidR="00382AD3">
          <w:rPr>
            <w:rFonts w:cs="Times New Roman"/>
          </w:rPr>
          <w:t xml:space="preserve">más destacadas </w:t>
        </w:r>
      </w:ins>
      <w:ins w:id="486" w:author="Orion" w:date="2011-05-02T21:06:00Z">
        <w:r w:rsidR="00723DA9" w:rsidRPr="00723DA9">
          <w:rPr>
            <w:rFonts w:cs="Times New Roman"/>
            <w:rPrChange w:id="487" w:author="Orion" w:date="2011-05-02T21:07:00Z">
              <w:rPr>
                <w:rFonts w:ascii="Courier New" w:hAnsi="Courier New" w:cs="Courier New"/>
              </w:rPr>
            </w:rPrChange>
          </w:rPr>
          <w:t xml:space="preserve">construidas sobre JSBSim se encuentran </w:t>
        </w:r>
      </w:ins>
      <w:ins w:id="488" w:author="Orion" w:date="2011-05-02T20:20:00Z">
        <w:r w:rsidR="007B2B50" w:rsidRPr="00246937">
          <w:rPr>
            <w:rFonts w:cs="Times New Roman"/>
          </w:rPr>
          <w:t>FlightGear</w:t>
        </w:r>
        <w:r w:rsidR="007B2B50" w:rsidRPr="00F818EC">
          <w:rPr>
            <w:rFonts w:cs="Times New Roman"/>
          </w:rPr>
          <w:t xml:space="preserve"> </w:t>
        </w:r>
      </w:ins>
      <w:customXmlInsRangeStart w:id="489" w:author="Orion" w:date="2011-05-02T20:20:00Z"/>
      <w:sdt>
        <w:sdtPr>
          <w:rPr>
            <w:rFonts w:cs="Times New Roman"/>
          </w:rPr>
          <w:id w:val="685101863"/>
          <w:citation/>
        </w:sdtPr>
        <w:sdtEndPr/>
        <w:sdtContent>
          <w:customXmlInsRangeEnd w:id="489"/>
          <w:ins w:id="490" w:author="Orion" w:date="2011-05-02T20:20:00Z">
            <w:r w:rsidR="007B2B50" w:rsidRPr="00F818EC">
              <w:rPr>
                <w:rFonts w:cs="Times New Roman"/>
              </w:rPr>
              <w:fldChar w:fldCharType="begin"/>
            </w:r>
            <w:r w:rsidR="007B2B50" w:rsidRPr="00F818EC">
              <w:rPr>
                <w:rFonts w:cs="Times New Roman"/>
              </w:rPr>
              <w:instrText xml:space="preserve"> CITATION Fli \l 3082 </w:instrText>
            </w:r>
            <w:r w:rsidR="007B2B50" w:rsidRPr="00F818EC">
              <w:rPr>
                <w:rFonts w:cs="Times New Roman"/>
              </w:rPr>
              <w:fldChar w:fldCharType="separate"/>
            </w:r>
          </w:ins>
          <w:r w:rsidR="00181070" w:rsidRPr="00181070">
            <w:rPr>
              <w:rFonts w:cs="Times New Roman"/>
              <w:noProof/>
            </w:rPr>
            <w:t>(4)</w:t>
          </w:r>
          <w:ins w:id="491" w:author="Orion" w:date="2011-05-02T20:20:00Z">
            <w:r w:rsidR="007B2B50" w:rsidRPr="00F818EC">
              <w:rPr>
                <w:rFonts w:cs="Times New Roman"/>
              </w:rPr>
              <w:fldChar w:fldCharType="end"/>
            </w:r>
          </w:ins>
          <w:customXmlInsRangeStart w:id="492" w:author="Orion" w:date="2011-05-02T20:20:00Z"/>
        </w:sdtContent>
      </w:sdt>
      <w:customXmlInsRangeEnd w:id="492"/>
      <w:ins w:id="493" w:author="Orion" w:date="2011-05-02T20:20:00Z">
        <w:r w:rsidR="007B2B50" w:rsidRPr="00246937">
          <w:rPr>
            <w:rFonts w:cs="Times New Roman"/>
          </w:rPr>
          <w:t xml:space="preserve"> y el OpenEaagles </w:t>
        </w:r>
      </w:ins>
      <w:customXmlInsRangeStart w:id="494" w:author="Orion" w:date="2011-05-02T20:20:00Z"/>
      <w:sdt>
        <w:sdtPr>
          <w:rPr>
            <w:rFonts w:cs="Times New Roman"/>
          </w:rPr>
          <w:id w:val="140473646"/>
          <w:citation/>
        </w:sdtPr>
        <w:sdtEndPr/>
        <w:sdtContent>
          <w:customXmlInsRangeEnd w:id="494"/>
          <w:ins w:id="495" w:author="Orion" w:date="2011-05-02T20:20:00Z">
            <w:r w:rsidR="007B2B50" w:rsidRPr="00F818EC">
              <w:rPr>
                <w:rFonts w:cs="Times New Roman"/>
              </w:rPr>
              <w:fldChar w:fldCharType="begin"/>
            </w:r>
            <w:r w:rsidR="007B2B50" w:rsidRPr="00F818EC">
              <w:rPr>
                <w:rFonts w:cs="Times New Roman"/>
              </w:rPr>
              <w:instrText xml:space="preserve"> CITATION Ope \l 3082 </w:instrText>
            </w:r>
            <w:r w:rsidR="007B2B50" w:rsidRPr="00F818EC">
              <w:rPr>
                <w:rFonts w:cs="Times New Roman"/>
              </w:rPr>
              <w:fldChar w:fldCharType="separate"/>
            </w:r>
          </w:ins>
          <w:r w:rsidR="00181070" w:rsidRPr="00181070">
            <w:rPr>
              <w:rFonts w:cs="Times New Roman"/>
              <w:noProof/>
            </w:rPr>
            <w:t>(5)</w:t>
          </w:r>
          <w:ins w:id="496" w:author="Orion" w:date="2011-05-02T20:20:00Z">
            <w:r w:rsidR="007B2B50" w:rsidRPr="00F818EC">
              <w:rPr>
                <w:rFonts w:cs="Times New Roman"/>
              </w:rPr>
              <w:fldChar w:fldCharType="end"/>
            </w:r>
          </w:ins>
          <w:customXmlInsRangeStart w:id="497" w:author="Orion" w:date="2011-05-02T20:20:00Z"/>
        </w:sdtContent>
      </w:sdt>
      <w:customXmlInsRangeEnd w:id="497"/>
      <w:ins w:id="498" w:author="Orion" w:date="2011-05-03T09:19:00Z">
        <w:r w:rsidR="00382AD3">
          <w:rPr>
            <w:rFonts w:cs="Times New Roman"/>
          </w:rPr>
          <w:t>.</w:t>
        </w:r>
        <w:r w:rsidR="0026344F">
          <w:rPr>
            <w:rFonts w:cs="Times New Roman"/>
          </w:rPr>
          <w:t xml:space="preserve"> </w:t>
        </w:r>
      </w:ins>
      <w:ins w:id="499" w:author="Orion" w:date="2011-05-02T20:20:00Z">
        <w:r w:rsidR="0026344F">
          <w:rPr>
            <w:rFonts w:cs="Times New Roman"/>
          </w:rPr>
          <w:t>Otro trabajo</w:t>
        </w:r>
        <w:r w:rsidR="007B2B50" w:rsidRPr="00F818EC">
          <w:rPr>
            <w:rFonts w:cs="Times New Roman"/>
          </w:rPr>
          <w:t xml:space="preserve"> que se centra también en los aspectos físicos</w:t>
        </w:r>
      </w:ins>
      <w:ins w:id="500" w:author="Orion" w:date="2011-05-03T09:22:00Z">
        <w:r w:rsidR="00D10997">
          <w:rPr>
            <w:rFonts w:cs="Times New Roman"/>
          </w:rPr>
          <w:t>,</w:t>
        </w:r>
      </w:ins>
      <w:ins w:id="501" w:author="Orion" w:date="2011-05-02T20:20:00Z">
        <w:r w:rsidR="007B2B50" w:rsidRPr="00F818EC">
          <w:rPr>
            <w:rFonts w:cs="Times New Roman"/>
          </w:rPr>
          <w:t xml:space="preserve"> </w:t>
        </w:r>
      </w:ins>
      <w:ins w:id="502" w:author="Orion" w:date="2011-05-03T09:21:00Z">
        <w:r w:rsidR="0026344F">
          <w:rPr>
            <w:rFonts w:cs="Times New Roman"/>
          </w:rPr>
          <w:t>pero esta vez desarrollado bajo el entorno Matlab</w:t>
        </w:r>
      </w:ins>
      <w:ins w:id="503" w:author="Orion" w:date="2011-05-03T09:22:00Z">
        <w:r w:rsidR="00D10997">
          <w:rPr>
            <w:rFonts w:cs="Times New Roman"/>
          </w:rPr>
          <w:t>,</w:t>
        </w:r>
      </w:ins>
      <w:ins w:id="504" w:author="Orion" w:date="2011-05-03T09:21:00Z">
        <w:r w:rsidR="0026344F">
          <w:rPr>
            <w:rFonts w:cs="Times New Roman"/>
          </w:rPr>
          <w:t xml:space="preserve"> </w:t>
        </w:r>
      </w:ins>
      <w:ins w:id="505" w:author="Orion" w:date="2011-05-02T20:20:00Z">
        <w:r w:rsidR="007B2B50" w:rsidRPr="00F818EC">
          <w:rPr>
            <w:rFonts w:cs="Times New Roman"/>
          </w:rPr>
          <w:t xml:space="preserve">es </w:t>
        </w:r>
        <w:r w:rsidR="007B2B50" w:rsidRPr="00246937">
          <w:rPr>
            <w:rFonts w:cs="Times New Roman"/>
          </w:rPr>
          <w:t>el Aviator Visual Design Simulator</w:t>
        </w:r>
        <w:r w:rsidR="007B2B50" w:rsidRPr="00F818EC">
          <w:rPr>
            <w:rFonts w:cs="Times New Roman"/>
          </w:rPr>
          <w:t xml:space="preserve"> </w:t>
        </w:r>
      </w:ins>
      <w:customXmlInsRangeStart w:id="506" w:author="Orion" w:date="2011-05-02T20:20:00Z"/>
      <w:sdt>
        <w:sdtPr>
          <w:rPr>
            <w:rFonts w:cs="Times New Roman"/>
          </w:rPr>
          <w:id w:val="-2011977449"/>
          <w:citation/>
        </w:sdtPr>
        <w:sdtEndPr/>
        <w:sdtContent>
          <w:customXmlInsRangeEnd w:id="506"/>
          <w:ins w:id="507" w:author="Orion" w:date="2011-05-02T20:20:00Z">
            <w:r w:rsidR="007B2B50" w:rsidRPr="00F818EC">
              <w:rPr>
                <w:rFonts w:cs="Times New Roman"/>
              </w:rPr>
              <w:fldChar w:fldCharType="begin"/>
            </w:r>
            <w:r w:rsidR="007B2B50" w:rsidRPr="00F818EC">
              <w:rPr>
                <w:rFonts w:cs="Times New Roman"/>
              </w:rPr>
              <w:instrText xml:space="preserve"> CITATION AVI \l 3082 </w:instrText>
            </w:r>
            <w:r w:rsidR="007B2B50" w:rsidRPr="00F818EC">
              <w:rPr>
                <w:rFonts w:cs="Times New Roman"/>
              </w:rPr>
              <w:fldChar w:fldCharType="separate"/>
            </w:r>
          </w:ins>
          <w:r w:rsidR="00181070" w:rsidRPr="00181070">
            <w:rPr>
              <w:rFonts w:cs="Times New Roman"/>
              <w:noProof/>
            </w:rPr>
            <w:t>(6)</w:t>
          </w:r>
          <w:ins w:id="508" w:author="Orion" w:date="2011-05-02T20:20:00Z">
            <w:r w:rsidR="007B2B50" w:rsidRPr="00F818EC">
              <w:rPr>
                <w:rFonts w:cs="Times New Roman"/>
              </w:rPr>
              <w:fldChar w:fldCharType="end"/>
            </w:r>
          </w:ins>
          <w:customXmlInsRangeStart w:id="509" w:author="Orion" w:date="2011-05-02T20:20:00Z"/>
        </w:sdtContent>
      </w:sdt>
      <w:customXmlInsRangeEnd w:id="509"/>
      <w:ins w:id="510" w:author="Orion" w:date="2011-05-03T09:21:00Z">
        <w:r w:rsidR="0026344F">
          <w:rPr>
            <w:rFonts w:cs="Times New Roman"/>
          </w:rPr>
          <w:t>.</w:t>
        </w:r>
      </w:ins>
    </w:p>
    <w:p w:rsidR="007B2B50" w:rsidRDefault="007B2B50">
      <w:pPr>
        <w:jc w:val="both"/>
        <w:rPr>
          <w:ins w:id="511" w:author="Orion" w:date="2011-05-02T20:16:00Z"/>
          <w:rFonts w:cs="Times New Roman"/>
        </w:rPr>
        <w:pPrChange w:id="512" w:author="Orion" w:date="2011-03-28T18:11:00Z">
          <w:pPr>
            <w:numPr>
              <w:numId w:val="2"/>
            </w:numPr>
            <w:tabs>
              <w:tab w:val="num" w:pos="720"/>
            </w:tabs>
            <w:ind w:left="720" w:hanging="360"/>
            <w:jc w:val="both"/>
          </w:pPr>
        </w:pPrChange>
      </w:pPr>
    </w:p>
    <w:p w:rsidR="00E9657F" w:rsidDel="00575005" w:rsidRDefault="00E9657F">
      <w:pPr>
        <w:jc w:val="both"/>
        <w:rPr>
          <w:del w:id="513" w:author="Orion" w:date="2011-03-28T13:27:00Z"/>
          <w:rFonts w:cs="Times New Roman"/>
        </w:rPr>
        <w:pPrChange w:id="514" w:author="Orion" w:date="2011-03-28T13:27:00Z">
          <w:pPr>
            <w:numPr>
              <w:numId w:val="2"/>
            </w:numPr>
            <w:tabs>
              <w:tab w:val="num" w:pos="720"/>
            </w:tabs>
            <w:ind w:left="720" w:hanging="360"/>
            <w:jc w:val="both"/>
          </w:pPr>
        </w:pPrChange>
      </w:pPr>
    </w:p>
    <w:p w:rsidR="00B426FD" w:rsidRPr="00246937" w:rsidDel="00816D50" w:rsidRDefault="00B426FD">
      <w:pPr>
        <w:jc w:val="both"/>
        <w:rPr>
          <w:del w:id="515" w:author="Orion" w:date="2011-03-28T13:46:00Z"/>
          <w:rFonts w:cs="Times New Roman"/>
        </w:rPr>
      </w:pPr>
    </w:p>
    <w:p w:rsidR="007176BD" w:rsidRPr="00246937" w:rsidDel="00554EC2" w:rsidRDefault="00BB1765" w:rsidP="00512048">
      <w:pPr>
        <w:jc w:val="both"/>
        <w:rPr>
          <w:del w:id="516" w:author="Orion" w:date="2011-03-28T17:20:00Z"/>
          <w:rFonts w:cs="Times New Roman"/>
        </w:rPr>
      </w:pPr>
      <w:del w:id="517" w:author="Orion" w:date="2011-03-28T13:46:00Z">
        <w:r w:rsidRPr="00246937" w:rsidDel="00816D50">
          <w:rPr>
            <w:rFonts w:cs="Times New Roman"/>
          </w:rPr>
          <w:delText>Con respecto al último punto el</w:delText>
        </w:r>
      </w:del>
      <w:del w:id="518" w:author="Orion" w:date="2011-04-01T23:50:00Z">
        <w:r w:rsidRPr="00246937" w:rsidDel="002D5955">
          <w:rPr>
            <w:rFonts w:cs="Times New Roman"/>
          </w:rPr>
          <w:delText xml:space="preserve"> uso cada vez mayor de UAVs</w:delText>
        </w:r>
      </w:del>
      <w:del w:id="519" w:author="Orion" w:date="2011-03-26T03:24:00Z">
        <w:r w:rsidRPr="00246937" w:rsidDel="00AD533A">
          <w:rPr>
            <w:rFonts w:cs="Times New Roman"/>
          </w:rPr>
          <w:delText xml:space="preserve"> </w:delText>
        </w:r>
      </w:del>
      <w:del w:id="520" w:author="Orion" w:date="2011-03-28T02:37:00Z">
        <w:r w:rsidRPr="00246937" w:rsidDel="00B426FD">
          <w:rPr>
            <w:rFonts w:cs="Times New Roman"/>
          </w:rPr>
          <w:delText xml:space="preserve">(Vehículos aéreos no tripulados) </w:delText>
        </w:r>
      </w:del>
      <w:del w:id="521" w:author="Orion" w:date="2011-03-28T15:38:00Z">
        <w:r w:rsidRPr="00246937" w:rsidDel="00AE3990">
          <w:rPr>
            <w:rFonts w:cs="Times New Roman"/>
          </w:rPr>
          <w:delText>para</w:delText>
        </w:r>
      </w:del>
      <w:del w:id="522"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523" w:author="Orion" w:date="2011-03-28T15:39:00Z">
        <w:r w:rsidRPr="00246937" w:rsidDel="00C20729">
          <w:rPr>
            <w:rFonts w:cs="Times New Roman"/>
          </w:rPr>
          <w:delText xml:space="preserve">demostrado </w:delText>
        </w:r>
      </w:del>
      <w:del w:id="524"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525"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526"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527" w:author="Orion" w:date="2011-03-26T03:27:00Z">
        <w:r w:rsidRPr="00246937" w:rsidDel="008E5870">
          <w:rPr>
            <w:rFonts w:cs="Times New Roman"/>
            <w:color w:val="000000"/>
          </w:rPr>
          <w:delText>European Organisation for the Safety of Air Navigation</w:delText>
        </w:r>
      </w:del>
      <w:del w:id="528"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529" w:author="Orion" w:date="2011-03-31T18:18:00Z">
        <w:r w:rsidRPr="00246937" w:rsidDel="003457F6">
          <w:rPr>
            <w:rFonts w:cs="Times New Roman"/>
          </w:rPr>
          <w:delText xml:space="preserve">[1] </w:delText>
        </w:r>
      </w:del>
      <w:del w:id="530"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531" w:author="Orion" w:date="2011-05-02T20:20:00Z"/>
          <w:rFonts w:cs="Times New Roman"/>
        </w:rPr>
      </w:pPr>
    </w:p>
    <w:p w:rsidR="00BB1765" w:rsidRPr="00246937" w:rsidDel="00717CAE" w:rsidRDefault="00BB1765">
      <w:pPr>
        <w:jc w:val="both"/>
        <w:rPr>
          <w:del w:id="532" w:author="Orion" w:date="2011-05-02T20:07:00Z"/>
          <w:rFonts w:cs="Times New Roman"/>
        </w:rPr>
      </w:pPr>
      <w:del w:id="533" w:author="Orion" w:date="2011-05-02T20:07:00Z">
        <w:r w:rsidRPr="00246937" w:rsidDel="00717CAE">
          <w:rPr>
            <w:rFonts w:cs="Times New Roman"/>
          </w:rPr>
          <w:delText xml:space="preserve">Actualmente hay </w:delText>
        </w:r>
      </w:del>
      <w:del w:id="534" w:author="Orion" w:date="2011-03-28T16:48:00Z">
        <w:r w:rsidRPr="00246937" w:rsidDel="0012339A">
          <w:rPr>
            <w:rFonts w:cs="Times New Roman"/>
          </w:rPr>
          <w:delText xml:space="preserve">muchísimas </w:delText>
        </w:r>
      </w:del>
      <w:del w:id="535" w:author="Orion" w:date="2011-05-02T20:07:00Z">
        <w:r w:rsidRPr="00246937" w:rsidDel="00717CAE">
          <w:rPr>
            <w:rFonts w:cs="Times New Roman"/>
          </w:rPr>
          <w:delText xml:space="preserve">aplicaciones que se dedican a la simulación aérea. </w:delText>
        </w:r>
      </w:del>
      <w:del w:id="536" w:author="Orion" w:date="2011-04-02T19:16:00Z">
        <w:r w:rsidRPr="00246937" w:rsidDel="001F6EAC">
          <w:rPr>
            <w:rFonts w:cs="Times New Roman"/>
          </w:rPr>
          <w:delText>Centrándonos en el área de investigación p</w:delText>
        </w:r>
      </w:del>
      <w:del w:id="537" w:author="Orion" w:date="2011-05-02T20:07:00Z">
        <w:r w:rsidRPr="00246937" w:rsidDel="00717CAE">
          <w:rPr>
            <w:rFonts w:cs="Times New Roman"/>
          </w:rPr>
          <w:delText xml:space="preserve">or un lado tenemos </w:delText>
        </w:r>
      </w:del>
      <w:del w:id="538" w:author="Orion" w:date="2011-04-01T00:07:00Z">
        <w:r w:rsidRPr="00246937" w:rsidDel="0060739E">
          <w:rPr>
            <w:rFonts w:cs="Times New Roman"/>
          </w:rPr>
          <w:delText xml:space="preserve">un par de </w:delText>
        </w:r>
      </w:del>
      <w:del w:id="539"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540" w:author="Orion" w:date="2011-04-01T00:08:00Z">
        <w:r w:rsidRPr="00246937" w:rsidDel="0060739E">
          <w:rPr>
            <w:rFonts w:cs="Times New Roman"/>
          </w:rPr>
          <w:delText xml:space="preserve"> </w:delText>
        </w:r>
      </w:del>
      <w:del w:id="541" w:author="Orion" w:date="2011-03-31T22:40:00Z">
        <w:r w:rsidRPr="00246937" w:rsidDel="006D1793">
          <w:rPr>
            <w:rFonts w:cs="Times New Roman"/>
          </w:rPr>
          <w:delText>[3]</w:delText>
        </w:r>
      </w:del>
      <w:del w:id="542" w:author="Orion" w:date="2011-05-02T20:07:00Z">
        <w:r w:rsidRPr="00246937" w:rsidDel="00717CAE">
          <w:rPr>
            <w:rFonts w:cs="Times New Roman"/>
          </w:rPr>
          <w:delText xml:space="preserve">, </w:delText>
        </w:r>
      </w:del>
      <w:del w:id="543" w:author="Orion" w:date="2011-04-01T00:08:00Z">
        <w:r w:rsidRPr="00246937" w:rsidDel="0060739E">
          <w:rPr>
            <w:rFonts w:cs="Times New Roman"/>
          </w:rPr>
          <w:delText>este par de aplicaciones</w:delText>
        </w:r>
      </w:del>
      <w:del w:id="544" w:author="Orion" w:date="2011-05-02T20:07:00Z">
        <w:r w:rsidRPr="00246937" w:rsidDel="00717CAE">
          <w:rPr>
            <w:rFonts w:cs="Times New Roman"/>
          </w:rPr>
          <w:delText xml:space="preserve"> son el FlightGear </w:delText>
        </w:r>
      </w:del>
      <w:del w:id="545" w:author="Orion" w:date="2011-03-31T22:41:00Z">
        <w:r w:rsidRPr="00246937" w:rsidDel="006D1793">
          <w:rPr>
            <w:rFonts w:cs="Times New Roman"/>
          </w:rPr>
          <w:delText xml:space="preserve">[4] </w:delText>
        </w:r>
      </w:del>
      <w:del w:id="546" w:author="Orion" w:date="2011-05-02T20:07:00Z">
        <w:r w:rsidRPr="00246937" w:rsidDel="00717CAE">
          <w:rPr>
            <w:rFonts w:cs="Times New Roman"/>
          </w:rPr>
          <w:delText xml:space="preserve">que sirve para simular el pilotaje de un avión, y el OpenEaagles </w:delText>
        </w:r>
      </w:del>
      <w:del w:id="547" w:author="Orion" w:date="2011-03-31T22:41:00Z">
        <w:r w:rsidRPr="00246937" w:rsidDel="006D1793">
          <w:rPr>
            <w:rFonts w:cs="Times New Roman"/>
          </w:rPr>
          <w:delText xml:space="preserve">[5] </w:delText>
        </w:r>
      </w:del>
      <w:del w:id="548"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549" w:author="Orion" w:date="2011-05-02T20:07:00Z"/>
          <w:rFonts w:cs="Times New Roman"/>
        </w:rPr>
      </w:pPr>
      <w:del w:id="550" w:author="Orion" w:date="2011-04-01T00:09:00Z">
        <w:r w:rsidRPr="00246937" w:rsidDel="0060739E">
          <w:rPr>
            <w:rFonts w:cs="Times New Roman"/>
          </w:rPr>
          <w:delText xml:space="preserve">Por otro lado tenemos </w:delText>
        </w:r>
      </w:del>
      <w:del w:id="551" w:author="Orion" w:date="2011-05-02T20:07:00Z">
        <w:r w:rsidRPr="00246937" w:rsidDel="00717CAE">
          <w:rPr>
            <w:rFonts w:cs="Times New Roman"/>
          </w:rPr>
          <w:delText>el Aviator Visual Design Simulator</w:delText>
        </w:r>
      </w:del>
      <w:del w:id="552" w:author="Orion" w:date="2011-03-31T22:41:00Z">
        <w:r w:rsidRPr="00246937" w:rsidDel="006D1793">
          <w:rPr>
            <w:rFonts w:cs="Times New Roman"/>
          </w:rPr>
          <w:delText xml:space="preserve"> [6]</w:delText>
        </w:r>
      </w:del>
      <w:del w:id="553"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554" w:author="Orion" w:date="2011-05-02T20:44:00Z"/>
          <w:rFonts w:cs="Times New Roman"/>
          <w:color w:val="000000"/>
        </w:rPr>
      </w:pPr>
      <w:del w:id="555" w:author="Orion" w:date="2011-04-01T00:09:00Z">
        <w:r w:rsidRPr="00246937" w:rsidDel="0060739E">
          <w:rPr>
            <w:rFonts w:cs="Times New Roman"/>
          </w:rPr>
          <w:delText>Y por último</w:delText>
        </w:r>
      </w:del>
      <w:ins w:id="556" w:author="Orion" w:date="2011-05-02T20:18:00Z">
        <w:r w:rsidR="007B2B50">
          <w:rPr>
            <w:rFonts w:cs="Times New Roman"/>
          </w:rPr>
          <w:t>Por</w:t>
        </w:r>
      </w:ins>
      <w:ins w:id="557" w:author="Orion" w:date="2011-04-01T00:09:00Z">
        <w:r w:rsidR="00717CAE" w:rsidRPr="008D082C">
          <w:rPr>
            <w:rFonts w:cs="Times New Roman"/>
          </w:rPr>
          <w:t xml:space="preserve"> </w:t>
        </w:r>
      </w:ins>
      <w:ins w:id="558" w:author="Orion" w:date="2011-05-02T20:20:00Z">
        <w:r w:rsidR="007B2B50">
          <w:rPr>
            <w:rFonts w:cs="Times New Roman"/>
          </w:rPr>
          <w:t>otro</w:t>
        </w:r>
      </w:ins>
      <w:ins w:id="559" w:author="Orion" w:date="2011-04-01T00:09:00Z">
        <w:r w:rsidR="0060739E" w:rsidRPr="00246937">
          <w:rPr>
            <w:rFonts w:cs="Times New Roman"/>
            <w:rPrChange w:id="560" w:author="Orion" w:date="2011-04-24T22:32:00Z">
              <w:rPr>
                <w:rFonts w:ascii="Courier New" w:hAnsi="Courier New" w:cs="Courier New"/>
              </w:rPr>
            </w:rPrChange>
          </w:rPr>
          <w:t xml:space="preserve"> lado</w:t>
        </w:r>
      </w:ins>
      <w:ins w:id="561" w:author="Orion" w:date="2011-05-02T20:11:00Z">
        <w:r w:rsidR="00717CAE">
          <w:rPr>
            <w:rFonts w:cs="Times New Roman"/>
          </w:rPr>
          <w:t>,</w:t>
        </w:r>
      </w:ins>
      <w:del w:id="562" w:author="Orion" w:date="2011-05-02T20:11:00Z">
        <w:r w:rsidRPr="00246937" w:rsidDel="00717CAE">
          <w:rPr>
            <w:rFonts w:cs="Times New Roman"/>
          </w:rPr>
          <w:delText xml:space="preserve"> tenemos</w:delText>
        </w:r>
      </w:del>
      <w:r w:rsidRPr="00246937">
        <w:rPr>
          <w:rFonts w:cs="Times New Roman"/>
        </w:rPr>
        <w:t xml:space="preserve"> </w:t>
      </w:r>
      <w:ins w:id="563" w:author="Orion" w:date="2011-05-02T20:20:00Z">
        <w:r w:rsidR="007B2B50">
          <w:rPr>
            <w:rFonts w:cs="Times New Roman"/>
          </w:rPr>
          <w:t xml:space="preserve">hay </w:t>
        </w:r>
      </w:ins>
      <w:r w:rsidRPr="00246937">
        <w:rPr>
          <w:rFonts w:cs="Times New Roman"/>
        </w:rPr>
        <w:t xml:space="preserve">una serie de herramientas </w:t>
      </w:r>
      <w:del w:id="564"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565" w:author="Orion" w:date="2011-03-28T19:31:00Z">
        <w:r w:rsidR="00EB1A80" w:rsidRPr="00246937">
          <w:rPr>
            <w:rFonts w:cs="Times New Roman"/>
          </w:rPr>
          <w:t xml:space="preserve">que </w:t>
        </w:r>
      </w:ins>
      <w:ins w:id="566" w:author="Orion" w:date="2011-03-28T19:34:00Z">
        <w:r w:rsidR="006F7A2E" w:rsidRPr="00246937">
          <w:rPr>
            <w:rFonts w:cs="Times New Roman"/>
          </w:rPr>
          <w:t xml:space="preserve">se centran </w:t>
        </w:r>
      </w:ins>
      <w:ins w:id="567" w:author="Orion" w:date="2011-03-28T19:31:00Z">
        <w:r w:rsidR="00EB1A80" w:rsidRPr="00246937">
          <w:rPr>
            <w:rFonts w:cs="Times New Roman"/>
          </w:rPr>
          <w:t>en la navegación aérea</w:t>
        </w:r>
      </w:ins>
      <w:r w:rsidRPr="00246937">
        <w:rPr>
          <w:rFonts w:cs="Times New Roman"/>
        </w:rPr>
        <w:t xml:space="preserve">. </w:t>
      </w:r>
      <w:del w:id="568" w:author="Orion" w:date="2011-05-02T20:07:00Z">
        <w:r w:rsidRPr="00246937" w:rsidDel="00EB38C0">
          <w:rPr>
            <w:rFonts w:cs="Times New Roman"/>
          </w:rPr>
          <w:delText>Así tenemos que la</w:delText>
        </w:r>
      </w:del>
      <w:ins w:id="569" w:author="Orion" w:date="2011-05-02T20:07:00Z">
        <w:r w:rsidR="00EB38C0">
          <w:rPr>
            <w:rFonts w:cs="Times New Roman"/>
          </w:rPr>
          <w:t>Por ejemplo la</w:t>
        </w:r>
      </w:ins>
      <w:r w:rsidRPr="00246937">
        <w:rPr>
          <w:rFonts w:cs="Times New Roman"/>
        </w:rPr>
        <w:t xml:space="preserve"> NASA ha desarrollado</w:t>
      </w:r>
      <w:ins w:id="570" w:author="Orion" w:date="2011-04-01T18:00:00Z">
        <w:r w:rsidR="007F0601" w:rsidRPr="00246937">
          <w:rPr>
            <w:rFonts w:cs="Times New Roman"/>
            <w:rPrChange w:id="571" w:author="Orion" w:date="2011-04-24T22:32:00Z">
              <w:rPr>
                <w:rFonts w:ascii="Courier New" w:hAnsi="Courier New" w:cs="Courier New"/>
              </w:rPr>
            </w:rPrChange>
          </w:rPr>
          <w:t xml:space="preserve"> </w:t>
        </w:r>
      </w:ins>
      <w:del w:id="572" w:author="Orion" w:date="2011-04-01T18:00:00Z">
        <w:r w:rsidRPr="00246937" w:rsidDel="007F0601">
          <w:rPr>
            <w:rFonts w:cs="Times New Roman"/>
          </w:rPr>
          <w:delText xml:space="preserve"> el</w:delText>
        </w:r>
      </w:del>
      <w:ins w:id="573" w:author="Orion" w:date="2011-04-01T18:00:00Z">
        <w:r w:rsidR="00D4776D" w:rsidRPr="00246937">
          <w:rPr>
            <w:rFonts w:cs="Times New Roman"/>
            <w:rPrChange w:id="574" w:author="Orion" w:date="2011-04-24T22:32:00Z">
              <w:rPr>
                <w:rFonts w:ascii="Courier New" w:hAnsi="Courier New" w:cs="Courier New"/>
              </w:rPr>
            </w:rPrChange>
          </w:rPr>
          <w:t>una herramienta denominada</w:t>
        </w:r>
      </w:ins>
      <w:r w:rsidRPr="00246937">
        <w:rPr>
          <w:rFonts w:cs="Times New Roman"/>
        </w:rPr>
        <w:t xml:space="preserve"> FACET</w:t>
      </w:r>
      <w:ins w:id="575"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576" w:author="Orion" w:date="2011-03-31T22:42:00Z"/>
      <w:sdt>
        <w:sdtPr>
          <w:rPr>
            <w:rFonts w:cs="Times New Roman"/>
          </w:rPr>
          <w:id w:val="430472185"/>
          <w:citation/>
        </w:sdtPr>
        <w:sdtEndPr/>
        <w:sdtContent>
          <w:customXmlInsRangeEnd w:id="576"/>
          <w:ins w:id="577" w:author="Orion" w:date="2011-03-31T22:42:00Z">
            <w:r w:rsidR="006D1793" w:rsidRPr="00246937">
              <w:rPr>
                <w:rFonts w:cs="Times New Roman"/>
                <w:rPrChange w:id="578" w:author="Orion" w:date="2011-04-24T22:32:00Z">
                  <w:rPr>
                    <w:rFonts w:ascii="Courier New" w:hAnsi="Courier New" w:cs="Courier New"/>
                  </w:rPr>
                </w:rPrChange>
              </w:rPr>
              <w:fldChar w:fldCharType="begin"/>
            </w:r>
            <w:r w:rsidR="006D1793" w:rsidRPr="00246937">
              <w:rPr>
                <w:rFonts w:cs="Times New Roman"/>
                <w:rPrChange w:id="579" w:author="Orion" w:date="2011-04-24T22:32:00Z">
                  <w:rPr>
                    <w:rFonts w:ascii="Courier New" w:hAnsi="Courier New" w:cs="Courier New"/>
                  </w:rPr>
                </w:rPrChange>
              </w:rPr>
              <w:instrText xml:space="preserve"> CITATION Bil00 \l 3082 </w:instrText>
            </w:r>
          </w:ins>
          <w:r w:rsidR="006D1793" w:rsidRPr="00246937">
            <w:rPr>
              <w:rFonts w:cs="Times New Roman"/>
              <w:rPrChange w:id="580" w:author="Orion" w:date="2011-04-24T22:32:00Z">
                <w:rPr>
                  <w:rFonts w:ascii="Courier New" w:hAnsi="Courier New" w:cs="Courier New"/>
                </w:rPr>
              </w:rPrChange>
            </w:rPr>
            <w:fldChar w:fldCharType="separate"/>
          </w:r>
          <w:r w:rsidR="00181070" w:rsidRPr="00181070">
            <w:rPr>
              <w:rFonts w:cs="Times New Roman"/>
              <w:noProof/>
            </w:rPr>
            <w:t>(7)</w:t>
          </w:r>
          <w:ins w:id="581" w:author="Orion" w:date="2011-03-31T22:42:00Z">
            <w:r w:rsidR="006D1793" w:rsidRPr="00246937">
              <w:rPr>
                <w:rFonts w:cs="Times New Roman"/>
                <w:rPrChange w:id="582" w:author="Orion" w:date="2011-04-24T22:32:00Z">
                  <w:rPr>
                    <w:rFonts w:ascii="Courier New" w:hAnsi="Courier New" w:cs="Courier New"/>
                  </w:rPr>
                </w:rPrChange>
              </w:rPr>
              <w:fldChar w:fldCharType="end"/>
            </w:r>
          </w:ins>
          <w:customXmlInsRangeStart w:id="583" w:author="Orion" w:date="2011-03-31T22:42:00Z"/>
        </w:sdtContent>
      </w:sdt>
      <w:customXmlInsRangeEnd w:id="583"/>
      <w:customXmlInsRangeStart w:id="584" w:author="Orion" w:date="2011-03-31T22:42:00Z"/>
      <w:sdt>
        <w:sdtPr>
          <w:rPr>
            <w:rFonts w:cs="Times New Roman"/>
          </w:rPr>
          <w:id w:val="-487867065"/>
          <w:citation/>
        </w:sdtPr>
        <w:sdtEndPr/>
        <w:sdtContent>
          <w:customXmlInsRangeEnd w:id="584"/>
          <w:ins w:id="585" w:author="Orion" w:date="2011-03-31T22:42:00Z">
            <w:r w:rsidR="006D1793" w:rsidRPr="00246937">
              <w:rPr>
                <w:rFonts w:cs="Times New Roman"/>
                <w:rPrChange w:id="586" w:author="Orion" w:date="2011-04-24T22:32:00Z">
                  <w:rPr>
                    <w:rFonts w:ascii="Courier New" w:hAnsi="Courier New" w:cs="Courier New"/>
                  </w:rPr>
                </w:rPrChange>
              </w:rPr>
              <w:fldChar w:fldCharType="begin"/>
            </w:r>
            <w:r w:rsidR="006D1793" w:rsidRPr="00246937">
              <w:rPr>
                <w:rFonts w:cs="Times New Roman"/>
                <w:rPrChange w:id="587" w:author="Orion" w:date="2011-04-24T22:32:00Z">
                  <w:rPr>
                    <w:rFonts w:ascii="Courier New" w:hAnsi="Courier New" w:cs="Courier New"/>
                  </w:rPr>
                </w:rPrChange>
              </w:rPr>
              <w:instrText xml:space="preserve"> CITATION Smi \l 3082 </w:instrText>
            </w:r>
          </w:ins>
          <w:r w:rsidR="006D1793" w:rsidRPr="00246937">
            <w:rPr>
              <w:rFonts w:cs="Times New Roman"/>
              <w:rPrChange w:id="588" w:author="Orion" w:date="2011-04-24T22:32:00Z">
                <w:rPr>
                  <w:rFonts w:ascii="Courier New" w:hAnsi="Courier New" w:cs="Courier New"/>
                </w:rPr>
              </w:rPrChange>
            </w:rPr>
            <w:fldChar w:fldCharType="separate"/>
          </w:r>
          <w:r w:rsidR="00181070">
            <w:rPr>
              <w:rFonts w:cs="Times New Roman"/>
              <w:noProof/>
            </w:rPr>
            <w:t xml:space="preserve"> </w:t>
          </w:r>
          <w:r w:rsidR="00181070" w:rsidRPr="00181070">
            <w:rPr>
              <w:rFonts w:cs="Times New Roman"/>
              <w:noProof/>
            </w:rPr>
            <w:t>(8)</w:t>
          </w:r>
          <w:ins w:id="589" w:author="Orion" w:date="2011-03-31T22:42:00Z">
            <w:r w:rsidR="006D1793" w:rsidRPr="00246937">
              <w:rPr>
                <w:rFonts w:cs="Times New Roman"/>
                <w:rPrChange w:id="590" w:author="Orion" w:date="2011-04-24T22:32:00Z">
                  <w:rPr>
                    <w:rFonts w:ascii="Courier New" w:hAnsi="Courier New" w:cs="Courier New"/>
                  </w:rPr>
                </w:rPrChange>
              </w:rPr>
              <w:fldChar w:fldCharType="end"/>
            </w:r>
          </w:ins>
          <w:customXmlInsRangeStart w:id="591" w:author="Orion" w:date="2011-03-31T22:42:00Z"/>
        </w:sdtContent>
      </w:sdt>
      <w:customXmlInsRangeEnd w:id="591"/>
      <w:ins w:id="592" w:author="Orion" w:date="2011-03-31T22:41:00Z">
        <w:r w:rsidR="006D1793" w:rsidRPr="00246937">
          <w:rPr>
            <w:rFonts w:cs="Times New Roman"/>
            <w:rPrChange w:id="593" w:author="Orion" w:date="2011-04-24T22:32:00Z">
              <w:rPr>
                <w:rFonts w:ascii="Courier New" w:hAnsi="Courier New" w:cs="Courier New"/>
              </w:rPr>
            </w:rPrChange>
          </w:rPr>
          <w:t xml:space="preserve"> </w:t>
        </w:r>
      </w:ins>
      <w:del w:id="594" w:author="Orion" w:date="2011-03-31T22:41:00Z">
        <w:r w:rsidRPr="00246937" w:rsidDel="006D1793">
          <w:rPr>
            <w:rFonts w:cs="Times New Roman"/>
          </w:rPr>
          <w:delText xml:space="preserve">[7][8] </w:delText>
        </w:r>
      </w:del>
      <w:del w:id="595" w:author="Orion" w:date="2011-05-02T20:44:00Z">
        <w:r w:rsidRPr="00246937" w:rsidDel="00F62CE9">
          <w:rPr>
            <w:rFonts w:cs="Times New Roman"/>
          </w:rPr>
          <w:delText xml:space="preserve">que </w:delText>
        </w:r>
      </w:del>
      <w:del w:id="596" w:author="Orion" w:date="2011-04-01T18:00:00Z">
        <w:r w:rsidRPr="00246937" w:rsidDel="007F0601">
          <w:rPr>
            <w:rFonts w:cs="Times New Roman"/>
            <w:color w:val="000000"/>
          </w:rPr>
          <w:delText xml:space="preserve">es una herramienta desarrollada </w:delText>
        </w:r>
      </w:del>
      <w:del w:id="597" w:author="Orion" w:date="2011-05-02T20:44:00Z">
        <w:r w:rsidRPr="00246937" w:rsidDel="00F62CE9">
          <w:rPr>
            <w:rFonts w:cs="Times New Roman"/>
            <w:color w:val="000000"/>
          </w:rPr>
          <w:delText>para simular el flujo del tráfico aéreo</w:delText>
        </w:r>
      </w:del>
      <w:del w:id="598" w:author="Orion" w:date="2011-03-26T03:44:00Z">
        <w:r w:rsidRPr="00246937" w:rsidDel="003926F0">
          <w:rPr>
            <w:rFonts w:cs="Times New Roman"/>
            <w:color w:val="000000"/>
          </w:rPr>
          <w:delText xml:space="preserve">. FACET </w:delText>
        </w:r>
      </w:del>
      <w:del w:id="599" w:author="Orion" w:date="2011-05-02T20:44:00Z">
        <w:r w:rsidRPr="00246937" w:rsidDel="00F62CE9">
          <w:rPr>
            <w:rFonts w:cs="Times New Roman"/>
            <w:color w:val="000000"/>
          </w:rPr>
          <w:delText xml:space="preserve">contiene </w:delText>
        </w:r>
      </w:del>
      <w:del w:id="600" w:author="Orion" w:date="2011-04-02T19:18:00Z">
        <w:r w:rsidRPr="00246937" w:rsidDel="006B65BB">
          <w:rPr>
            <w:rFonts w:cs="Times New Roman"/>
            <w:color w:val="000000"/>
          </w:rPr>
          <w:delText xml:space="preserve">módulos </w:delText>
        </w:r>
      </w:del>
      <w:del w:id="601" w:author="Orion" w:date="2011-05-02T20:44:00Z">
        <w:r w:rsidRPr="00246937" w:rsidDel="00F62CE9">
          <w:rPr>
            <w:rFonts w:cs="Times New Roman"/>
            <w:color w:val="000000"/>
          </w:rPr>
          <w:delText>que se centran en el modelado de la trayectoria</w:delText>
        </w:r>
      </w:del>
      <w:del w:id="602" w:author="Orion" w:date="2011-04-02T12:19:00Z">
        <w:r w:rsidRPr="00246937" w:rsidDel="00D7194E">
          <w:rPr>
            <w:rFonts w:cs="Times New Roman"/>
            <w:color w:val="000000"/>
          </w:rPr>
          <w:delText xml:space="preserve">, el modelado </w:delText>
        </w:r>
      </w:del>
      <w:del w:id="603"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604" w:author="Orion" w:date="2011-04-01T18:02:00Z">
        <w:r w:rsidRPr="00246937" w:rsidDel="00352D7E">
          <w:rPr>
            <w:rFonts w:cs="Times New Roman"/>
            <w:color w:val="000000"/>
          </w:rPr>
          <w:delText xml:space="preserve">FACET </w:delText>
        </w:r>
      </w:del>
      <w:del w:id="605" w:author="Orion" w:date="2011-04-02T19:18:00Z">
        <w:r w:rsidRPr="00246937" w:rsidDel="00EB3269">
          <w:rPr>
            <w:rFonts w:cs="Times New Roman"/>
            <w:color w:val="000000"/>
          </w:rPr>
          <w:delText>se</w:delText>
        </w:r>
      </w:del>
      <w:del w:id="606" w:author="Orion" w:date="2011-04-02T19:19:00Z">
        <w:r w:rsidRPr="00246937" w:rsidDel="00EB3269">
          <w:rPr>
            <w:rFonts w:cs="Times New Roman"/>
            <w:color w:val="000000"/>
          </w:rPr>
          <w:delText xml:space="preserve"> </w:delText>
        </w:r>
      </w:del>
      <w:del w:id="607" w:author="Orion" w:date="2011-05-02T20:44:00Z">
        <w:r w:rsidRPr="00246937" w:rsidDel="00F62CE9">
          <w:rPr>
            <w:rFonts w:cs="Times New Roman"/>
            <w:color w:val="000000"/>
          </w:rPr>
          <w:delText xml:space="preserve">ha </w:delText>
        </w:r>
      </w:del>
      <w:del w:id="608" w:author="Orion" w:date="2011-04-02T19:19:00Z">
        <w:r w:rsidRPr="00246937" w:rsidDel="00EB3269">
          <w:rPr>
            <w:rFonts w:cs="Times New Roman"/>
            <w:color w:val="000000"/>
          </w:rPr>
          <w:delText xml:space="preserve">integrado </w:delText>
        </w:r>
      </w:del>
      <w:del w:id="609" w:author="Orion" w:date="2011-05-02T20:44:00Z">
        <w:r w:rsidRPr="00246937" w:rsidDel="00F62CE9">
          <w:rPr>
            <w:rFonts w:cs="Times New Roman"/>
            <w:color w:val="000000"/>
          </w:rPr>
          <w:delText>en un producto comercial,  Flight Explorer</w:delText>
        </w:r>
      </w:del>
      <w:del w:id="610" w:author="Orion" w:date="2011-03-31T22:42:00Z">
        <w:r w:rsidRPr="00246937" w:rsidDel="006D1793">
          <w:rPr>
            <w:rFonts w:cs="Times New Roman"/>
            <w:color w:val="000000"/>
          </w:rPr>
          <w:delText xml:space="preserve"> [9]</w:delText>
        </w:r>
      </w:del>
      <w:del w:id="611"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612" w:author="Orion" w:date="2011-04-01T18:03:00Z">
        <w:r w:rsidRPr="00246937" w:rsidDel="00352D7E">
          <w:rPr>
            <w:rFonts w:cs="Times New Roman"/>
            <w:color w:val="000000"/>
          </w:rPr>
          <w:delText>FACET n</w:delText>
        </w:r>
      </w:del>
      <w:del w:id="613"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614" w:author="Orion" w:date="2011-04-01T18:03:00Z">
        <w:r w:rsidRPr="00246937" w:rsidDel="00D97707">
          <w:rPr>
            <w:rFonts w:cs="Times New Roman"/>
            <w:color w:val="000000"/>
          </w:rPr>
          <w:delText xml:space="preserve">incluye </w:delText>
        </w:r>
      </w:del>
      <w:del w:id="615" w:author="Orion" w:date="2011-05-02T20:44:00Z">
        <w:r w:rsidRPr="00246937" w:rsidDel="00F62CE9">
          <w:rPr>
            <w:rFonts w:cs="Times New Roman"/>
            <w:color w:val="000000"/>
          </w:rPr>
          <w:delText>aspectos</w:delText>
        </w:r>
      </w:del>
      <w:del w:id="616" w:author="Orion" w:date="2011-04-01T18:03:00Z">
        <w:r w:rsidRPr="00246937" w:rsidDel="00A25CEC">
          <w:rPr>
            <w:rFonts w:cs="Times New Roman"/>
            <w:color w:val="000000"/>
          </w:rPr>
          <w:delText xml:space="preserve"> físicos</w:delText>
        </w:r>
      </w:del>
      <w:del w:id="617" w:author="Orion" w:date="2011-05-02T20:44:00Z">
        <w:r w:rsidRPr="00246937" w:rsidDel="00F62CE9">
          <w:rPr>
            <w:rFonts w:cs="Times New Roman"/>
            <w:color w:val="000000"/>
          </w:rPr>
          <w:delText>, tales como la carga de trabajo del controlador y las iniciativas de gestión del tráfico aéreo.</w:delText>
        </w:r>
      </w:del>
      <w:ins w:id="618" w:author="Orion" w:date="2011-05-02T20:44:00Z">
        <w:r w:rsidR="00F62CE9">
          <w:rPr>
            <w:rFonts w:cs="Times New Roman"/>
          </w:rPr>
          <w:t>mientras que</w:t>
        </w:r>
      </w:ins>
      <w:ins w:id="619" w:author="Orion" w:date="2011-05-02T20:45:00Z">
        <w:r w:rsidR="00A20FA6">
          <w:rPr>
            <w:rFonts w:cs="Times New Roman"/>
          </w:rPr>
          <w:t>, por otra parte</w:t>
        </w:r>
      </w:ins>
    </w:p>
    <w:p w:rsidR="00D261CF" w:rsidRDefault="00BB1765" w:rsidP="007E223D">
      <w:pPr>
        <w:jc w:val="both"/>
        <w:rPr>
          <w:ins w:id="620" w:author="Orion" w:date="2011-05-02T20:42:00Z"/>
          <w:rFonts w:cs="Times New Roman"/>
        </w:rPr>
      </w:pPr>
      <w:del w:id="621" w:author="Orion" w:date="2011-05-02T20:44:00Z">
        <w:r w:rsidRPr="00246937" w:rsidDel="00F62CE9">
          <w:rPr>
            <w:rFonts w:cs="Times New Roman"/>
          </w:rPr>
          <w:delText>P</w:delText>
        </w:r>
        <w:r w:rsidRPr="00246937" w:rsidDel="00A20FA6">
          <w:rPr>
            <w:rFonts w:cs="Times New Roman"/>
          </w:rPr>
          <w:delText xml:space="preserve">or </w:delText>
        </w:r>
      </w:del>
      <w:del w:id="622" w:author="Orion" w:date="2011-05-02T20:45:00Z">
        <w:r w:rsidRPr="00246937" w:rsidDel="00A20FA6">
          <w:rPr>
            <w:rFonts w:cs="Times New Roman"/>
          </w:rPr>
          <w:delText>otra parte</w:delText>
        </w:r>
      </w:del>
      <w:ins w:id="623" w:author="Orion" w:date="2011-05-02T20:45:00Z">
        <w:r w:rsidR="00A20FA6">
          <w:rPr>
            <w:rFonts w:cs="Times New Roman"/>
          </w:rPr>
          <w:t>,</w:t>
        </w:r>
      </w:ins>
      <w:r w:rsidRPr="00246937">
        <w:rPr>
          <w:rFonts w:cs="Times New Roman"/>
        </w:rPr>
        <w:t xml:space="preserve"> la FAA</w:t>
      </w:r>
      <w:ins w:id="624" w:author="Orion" w:date="2011-05-02T22:45:00Z">
        <w:r w:rsidR="004800ED">
          <w:rPr>
            <w:rFonts w:cs="Times New Roman"/>
          </w:rPr>
          <w:t xml:space="preserve"> </w:t>
        </w:r>
        <w:r w:rsidR="004800ED" w:rsidRPr="00F818EC">
          <w:rPr>
            <w:rFonts w:cs="Times New Roman"/>
          </w:rPr>
          <w:t xml:space="preserve">(Administración federal de aviación de EEUU) </w:t>
        </w:r>
      </w:ins>
      <w:del w:id="625" w:author="Orion" w:date="2011-05-02T22:45:00Z">
        <w:r w:rsidRPr="00246937" w:rsidDel="004800ED">
          <w:rPr>
            <w:rFonts w:cs="Times New Roman"/>
          </w:rPr>
          <w:delText xml:space="preserve"> </w:delText>
        </w:r>
      </w:del>
      <w:del w:id="626" w:author="Orion" w:date="2011-03-26T03:46:00Z">
        <w:r w:rsidRPr="00246937" w:rsidDel="00EE718E">
          <w:rPr>
            <w:rFonts w:cs="Times New Roman"/>
          </w:rPr>
          <w:delText xml:space="preserve">(Administración federal de aviación de USA) </w:delText>
        </w:r>
      </w:del>
      <w:del w:id="627" w:author="Orion" w:date="2011-04-01T00:12:00Z">
        <w:r w:rsidRPr="00246937" w:rsidDel="00D777A5">
          <w:rPr>
            <w:rFonts w:cs="Times New Roman"/>
          </w:rPr>
          <w:delText>tiene</w:delText>
        </w:r>
      </w:del>
      <w:ins w:id="628" w:author="Orion" w:date="2011-04-01T18:04:00Z">
        <w:r w:rsidR="006157D0" w:rsidRPr="00246937">
          <w:rPr>
            <w:rFonts w:cs="Times New Roman"/>
            <w:rPrChange w:id="629" w:author="Orion" w:date="2011-04-24T22:32:00Z">
              <w:rPr>
                <w:rFonts w:ascii="Courier New" w:hAnsi="Courier New" w:cs="Courier New"/>
              </w:rPr>
            </w:rPrChange>
          </w:rPr>
          <w:t>suele hacer</w:t>
        </w:r>
      </w:ins>
      <w:ins w:id="630" w:author="Orion" w:date="2011-04-01T00:12:00Z">
        <w:r w:rsidR="00D777A5" w:rsidRPr="00246937">
          <w:rPr>
            <w:rFonts w:cs="Times New Roman"/>
            <w:rPrChange w:id="631" w:author="Orion" w:date="2011-04-24T22:32:00Z">
              <w:rPr>
                <w:rFonts w:ascii="Courier New" w:hAnsi="Courier New" w:cs="Courier New"/>
              </w:rPr>
            </w:rPrChange>
          </w:rPr>
          <w:t xml:space="preserve"> uso de una herramienta denominada</w:t>
        </w:r>
      </w:ins>
      <w:del w:id="632" w:author="Orion" w:date="2011-04-01T00:12:00Z">
        <w:r w:rsidRPr="00246937" w:rsidDel="00D777A5">
          <w:rPr>
            <w:rFonts w:cs="Times New Roman"/>
          </w:rPr>
          <w:delText xml:space="preserve"> el</w:delText>
        </w:r>
      </w:del>
      <w:r w:rsidRPr="00246937">
        <w:rPr>
          <w:rFonts w:cs="Times New Roman"/>
        </w:rPr>
        <w:t xml:space="preserve"> IMPACT</w:t>
      </w:r>
      <w:ins w:id="633" w:author="Orion" w:date="2011-03-26T03:52:00Z">
        <w:r w:rsidR="009C5871" w:rsidRPr="00246937">
          <w:rPr>
            <w:rFonts w:cs="Times New Roman"/>
          </w:rPr>
          <w:t xml:space="preserve"> (Modelo Inteligente basado en agentes para</w:t>
        </w:r>
      </w:ins>
      <w:ins w:id="634"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635" w:author="Orion" w:date="2011-03-26T03:54:00Z">
        <w:r w:rsidR="006A1BB1" w:rsidRPr="00246937">
          <w:rPr>
            <w:rFonts w:cs="Times New Roman"/>
          </w:rPr>
          <w:t>g</w:t>
        </w:r>
      </w:ins>
      <w:ins w:id="636" w:author="Orion" w:date="2011-03-26T03:53:00Z">
        <w:r w:rsidR="006A1BB1" w:rsidRPr="00246937">
          <w:rPr>
            <w:rFonts w:cs="Times New Roman"/>
          </w:rPr>
          <w:t>esti</w:t>
        </w:r>
      </w:ins>
      <w:ins w:id="637" w:author="Orion" w:date="2011-03-26T03:54:00Z">
        <w:r w:rsidR="006A1BB1" w:rsidRPr="00246937">
          <w:rPr>
            <w:rFonts w:cs="Times New Roman"/>
          </w:rPr>
          <w:t>ón del Tráfico aéreo)</w:t>
        </w:r>
      </w:ins>
      <w:del w:id="638" w:author="Orion" w:date="2011-04-01T17:58:00Z">
        <w:r w:rsidRPr="00246937" w:rsidDel="008F5A24">
          <w:rPr>
            <w:rFonts w:cs="Times New Roman"/>
          </w:rPr>
          <w:delText xml:space="preserve"> </w:delText>
        </w:r>
      </w:del>
      <w:customXmlInsRangeStart w:id="639" w:author="Orion" w:date="2011-03-31T22:44:00Z"/>
      <w:sdt>
        <w:sdtPr>
          <w:rPr>
            <w:rFonts w:cs="Times New Roman"/>
          </w:rPr>
          <w:id w:val="-531874602"/>
          <w:citation/>
        </w:sdtPr>
        <w:sdtEndPr/>
        <w:sdtContent>
          <w:customXmlInsRangeEnd w:id="639"/>
          <w:ins w:id="640" w:author="Orion" w:date="2011-03-31T22:44:00Z">
            <w:r w:rsidR="00C0579F" w:rsidRPr="00246937">
              <w:rPr>
                <w:rFonts w:cs="Times New Roman"/>
                <w:rPrChange w:id="641" w:author="Orion" w:date="2011-04-24T22:32:00Z">
                  <w:rPr>
                    <w:rFonts w:ascii="Courier New" w:hAnsi="Courier New" w:cs="Courier New"/>
                  </w:rPr>
                </w:rPrChange>
              </w:rPr>
              <w:fldChar w:fldCharType="begin"/>
            </w:r>
            <w:r w:rsidR="00C0579F" w:rsidRPr="00246937">
              <w:rPr>
                <w:rFonts w:cs="Times New Roman"/>
                <w:rPrChange w:id="642" w:author="Orion" w:date="2011-04-24T22:32:00Z">
                  <w:rPr>
                    <w:rFonts w:ascii="Courier New" w:hAnsi="Courier New" w:cs="Courier New"/>
                  </w:rPr>
                </w:rPrChange>
              </w:rPr>
              <w:instrText xml:space="preserve"> CITATION Sha09 \l 3082 </w:instrText>
            </w:r>
          </w:ins>
          <w:r w:rsidR="00C0579F" w:rsidRPr="00246937">
            <w:rPr>
              <w:rFonts w:cs="Times New Roman"/>
              <w:rPrChange w:id="643" w:author="Orion" w:date="2011-04-24T22:32:00Z">
                <w:rPr>
                  <w:rFonts w:ascii="Courier New" w:hAnsi="Courier New" w:cs="Courier New"/>
                </w:rPr>
              </w:rPrChange>
            </w:rPr>
            <w:fldChar w:fldCharType="separate"/>
          </w:r>
          <w:r w:rsidR="00181070" w:rsidRPr="00181070">
            <w:rPr>
              <w:rFonts w:cs="Times New Roman"/>
              <w:noProof/>
            </w:rPr>
            <w:t>(9)</w:t>
          </w:r>
          <w:ins w:id="644" w:author="Orion" w:date="2011-03-31T22:44:00Z">
            <w:r w:rsidR="00C0579F" w:rsidRPr="00246937">
              <w:rPr>
                <w:rFonts w:cs="Times New Roman"/>
                <w:rPrChange w:id="645" w:author="Orion" w:date="2011-04-24T22:32:00Z">
                  <w:rPr>
                    <w:rFonts w:ascii="Courier New" w:hAnsi="Courier New" w:cs="Courier New"/>
                  </w:rPr>
                </w:rPrChange>
              </w:rPr>
              <w:fldChar w:fldCharType="end"/>
            </w:r>
          </w:ins>
          <w:customXmlInsRangeStart w:id="646" w:author="Orion" w:date="2011-03-31T22:44:00Z"/>
        </w:sdtContent>
      </w:sdt>
      <w:customXmlInsRangeEnd w:id="646"/>
      <w:del w:id="647" w:author="Orion" w:date="2011-03-31T22:43:00Z">
        <w:r w:rsidRPr="00246937" w:rsidDel="00C0579F">
          <w:rPr>
            <w:rFonts w:eastAsia="TimesNewRomanMS" w:cs="Times New Roman"/>
          </w:rPr>
          <w:delText>[11]</w:delText>
        </w:r>
      </w:del>
      <w:ins w:id="648" w:author="Orion" w:date="2011-05-02T20:43:00Z">
        <w:r w:rsidR="00D261CF">
          <w:rPr>
            <w:rFonts w:eastAsia="TimesNewRomanMS" w:cs="Times New Roman"/>
          </w:rPr>
          <w:t>.</w:t>
        </w:r>
      </w:ins>
      <w:ins w:id="649" w:author="Orion" w:date="2011-05-02T20:44:00Z">
        <w:r w:rsidR="00F62CE9">
          <w:rPr>
            <w:rFonts w:eastAsia="TimesNewRomanMS" w:cs="Times New Roman"/>
          </w:rPr>
          <w:t xml:space="preserve"> </w:t>
        </w:r>
      </w:ins>
      <w:del w:id="650"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651"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652" w:author="Orion" w:date="2011-04-24T22:32:00Z">
              <w:rPr>
                <w:color w:val="000000"/>
              </w:rPr>
            </w:rPrChange>
          </w:rPr>
          <w:delText>basado en la economía</w:delText>
        </w:r>
        <w:r w:rsidRPr="00246937" w:rsidDel="00B16A68">
          <w:rPr>
            <w:rFonts w:cs="Times New Roman"/>
            <w:color w:val="000000"/>
          </w:rPr>
          <w:delText xml:space="preserve"> </w:delText>
        </w:r>
      </w:del>
      <w:del w:id="653" w:author="Orion" w:date="2011-03-31T22:43:00Z">
        <w:r w:rsidRPr="00246937" w:rsidDel="00C0579F">
          <w:rPr>
            <w:rFonts w:cs="Times New Roman"/>
            <w:color w:val="000000"/>
          </w:rPr>
          <w:delText>[10]</w:delText>
        </w:r>
      </w:del>
      <w:del w:id="654" w:author="Orion" w:date="2011-05-02T20:43:00Z">
        <w:r w:rsidRPr="00246937" w:rsidDel="00D261CF">
          <w:rPr>
            <w:rFonts w:cs="Times New Roman"/>
            <w:color w:val="000000"/>
          </w:rPr>
          <w:delText>. En</w:delText>
        </w:r>
      </w:del>
      <w:del w:id="655" w:author="Orion" w:date="2011-04-01T18:05:00Z">
        <w:r w:rsidRPr="00246937" w:rsidDel="000947F2">
          <w:rPr>
            <w:rFonts w:cs="Times New Roman"/>
            <w:color w:val="000000"/>
          </w:rPr>
          <w:delText xml:space="preserve"> la</w:delText>
        </w:r>
      </w:del>
      <w:del w:id="656" w:author="Orion" w:date="2011-05-02T20:43:00Z">
        <w:r w:rsidRPr="00246937" w:rsidDel="00D261CF">
          <w:rPr>
            <w:rFonts w:cs="Times New Roman"/>
            <w:color w:val="000000"/>
          </w:rPr>
          <w:delText xml:space="preserve"> simulaci</w:delText>
        </w:r>
      </w:del>
      <w:del w:id="657" w:author="Orion" w:date="2011-04-01T18:05:00Z">
        <w:r w:rsidRPr="00246937" w:rsidDel="000947F2">
          <w:rPr>
            <w:rFonts w:cs="Times New Roman"/>
            <w:color w:val="000000"/>
          </w:rPr>
          <w:delText>ón</w:delText>
        </w:r>
      </w:del>
      <w:del w:id="658" w:author="Orion" w:date="2011-05-02T20:43:00Z">
        <w:r w:rsidRPr="00246937" w:rsidDel="00D261CF">
          <w:rPr>
            <w:rFonts w:cs="Times New Roman"/>
            <w:color w:val="000000"/>
          </w:rPr>
          <w:delText xml:space="preserve">, los agentes basados en la política de la FAA evalúan e imponen </w:delText>
        </w:r>
      </w:del>
      <w:del w:id="659" w:author="Orion" w:date="2011-03-26T11:50:00Z">
        <w:r w:rsidRPr="00246937" w:rsidDel="000F5CCA">
          <w:rPr>
            <w:rFonts w:cs="Times New Roman"/>
            <w:color w:val="000000"/>
          </w:rPr>
          <w:delText>programas de retraso en tierra (</w:delText>
        </w:r>
      </w:del>
      <w:del w:id="660" w:author="Orion" w:date="2011-05-02T20:43:00Z">
        <w:r w:rsidRPr="00246937" w:rsidDel="00D261CF">
          <w:rPr>
            <w:rFonts w:cs="Times New Roman"/>
            <w:color w:val="000000"/>
          </w:rPr>
          <w:delText>GDP</w:delText>
        </w:r>
      </w:del>
      <w:del w:id="661" w:author="Orion" w:date="2011-03-26T11:50:00Z">
        <w:r w:rsidRPr="00246937" w:rsidDel="000F5CCA">
          <w:rPr>
            <w:rFonts w:cs="Times New Roman"/>
            <w:color w:val="000000"/>
          </w:rPr>
          <w:delText>)</w:delText>
        </w:r>
      </w:del>
      <w:del w:id="662"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663" w:author="Orion" w:date="2011-04-02T12:21:00Z">
        <w:r w:rsidRPr="00246937" w:rsidDel="004C7C11">
          <w:rPr>
            <w:rFonts w:cs="Times New Roman"/>
            <w:color w:val="000000"/>
          </w:rPr>
          <w:delText xml:space="preserve">están basados económicamente en agentes y </w:delText>
        </w:r>
      </w:del>
      <w:del w:id="664"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665" w:author="Orion" w:date="2011-04-02T19:23:00Z">
        <w:r w:rsidRPr="00246937" w:rsidDel="000F41AC">
          <w:rPr>
            <w:rFonts w:cs="Times New Roman"/>
            <w:color w:val="000000"/>
          </w:rPr>
          <w:delText xml:space="preserve">, </w:delText>
        </w:r>
      </w:del>
      <w:del w:id="666" w:author="Orion" w:date="2011-04-02T19:24:00Z">
        <w:r w:rsidRPr="00246937" w:rsidDel="000F41AC">
          <w:rPr>
            <w:rFonts w:cs="Times New Roman"/>
            <w:color w:val="000000"/>
          </w:rPr>
          <w:delText xml:space="preserve">la </w:delText>
        </w:r>
      </w:del>
      <w:del w:id="667" w:author="Orion" w:date="2011-05-02T20:43:00Z">
        <w:r w:rsidRPr="00246937" w:rsidDel="00D261CF">
          <w:rPr>
            <w:rFonts w:cs="Times New Roman"/>
            <w:color w:val="000000"/>
          </w:rPr>
          <w:delText xml:space="preserve">salida de la simulación </w:delText>
        </w:r>
      </w:del>
      <w:del w:id="668" w:author="Orion" w:date="2011-04-02T19:24:00Z">
        <w:r w:rsidRPr="00246937" w:rsidDel="000F41AC">
          <w:rPr>
            <w:rFonts w:cs="Times New Roman"/>
            <w:color w:val="000000"/>
          </w:rPr>
          <w:delText xml:space="preserve">son </w:delText>
        </w:r>
      </w:del>
      <w:del w:id="669"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670"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671" w:author="Orion" w:date="2011-05-02T20:43:00Z">
        <w:r w:rsidRPr="00246937" w:rsidDel="00D261CF">
          <w:rPr>
            <w:rFonts w:cs="Times New Roman"/>
            <w:color w:val="000000"/>
          </w:rPr>
          <w:delText xml:space="preserve"> en </w:delText>
        </w:r>
      </w:del>
      <w:del w:id="672" w:author="Orion" w:date="2011-04-02T19:24:00Z">
        <w:r w:rsidRPr="00246937" w:rsidDel="00D41F2B">
          <w:rPr>
            <w:rFonts w:cs="Times New Roman"/>
            <w:color w:val="000000"/>
          </w:rPr>
          <w:delText xml:space="preserve">que </w:delText>
        </w:r>
      </w:del>
      <w:del w:id="673"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674" w:author="Orion" w:date="2011-05-02T20:42:00Z">
        <w:r w:rsidR="00D261CF">
          <w:rPr>
            <w:rFonts w:cs="Times New Roman"/>
          </w:rPr>
          <w:t xml:space="preserve">De dichas herramientas </w:t>
        </w:r>
      </w:ins>
      <w:ins w:id="675" w:author="Orion" w:date="2011-05-03T12:13:00Z">
        <w:r w:rsidR="00547362">
          <w:rPr>
            <w:rFonts w:cs="Times New Roman"/>
          </w:rPr>
          <w:t>se hablará</w:t>
        </w:r>
      </w:ins>
      <w:ins w:id="676" w:author="Orion" w:date="2011-05-02T20:42:00Z">
        <w:r w:rsidR="00D261CF">
          <w:rPr>
            <w:rFonts w:cs="Times New Roman"/>
          </w:rPr>
          <w:t xml:space="preserve"> más en profundidad en el estado del arte.</w:t>
        </w:r>
      </w:ins>
    </w:p>
    <w:p w:rsidR="00717CAE" w:rsidRPr="00246937" w:rsidDel="007B2B50" w:rsidRDefault="00717CAE">
      <w:pPr>
        <w:jc w:val="both"/>
        <w:rPr>
          <w:del w:id="677" w:author="Orion" w:date="2011-05-02T20:20:00Z"/>
          <w:rFonts w:cs="Times New Roman"/>
        </w:rPr>
      </w:pPr>
    </w:p>
    <w:p w:rsidR="00BB1765" w:rsidRPr="00246937" w:rsidRDefault="00BB1765">
      <w:pPr>
        <w:jc w:val="both"/>
        <w:rPr>
          <w:rFonts w:cs="Times New Roman"/>
        </w:rPr>
      </w:pPr>
    </w:p>
    <w:p w:rsidR="00BB1765" w:rsidRPr="00246937" w:rsidRDefault="00447703">
      <w:pPr>
        <w:jc w:val="both"/>
        <w:rPr>
          <w:rFonts w:cs="Times New Roman"/>
        </w:rPr>
      </w:pPr>
      <w:ins w:id="678" w:author="Orion" w:date="2011-05-03T12:07:00Z">
        <w:r>
          <w:rPr>
            <w:rFonts w:cs="Times New Roman"/>
          </w:rPr>
          <w:t>Se puede</w:t>
        </w:r>
      </w:ins>
      <w:ins w:id="679" w:author="Orion" w:date="2011-05-03T09:51:00Z">
        <w:r w:rsidR="00E53EA9">
          <w:rPr>
            <w:rFonts w:cs="Times New Roman"/>
          </w:rPr>
          <w:t xml:space="preserve"> decir </w:t>
        </w:r>
      </w:ins>
      <w:ins w:id="680" w:author="Orion" w:date="2011-05-03T09:42:00Z">
        <w:r w:rsidR="00E4313C">
          <w:rPr>
            <w:rFonts w:cs="Times New Roman"/>
          </w:rPr>
          <w:t>que l</w:t>
        </w:r>
        <w:r w:rsidR="00E53EA9">
          <w:rPr>
            <w:rFonts w:cs="Times New Roman"/>
          </w:rPr>
          <w:t xml:space="preserve">as simulaciones son </w:t>
        </w:r>
      </w:ins>
      <w:ins w:id="681" w:author="Orion" w:date="2011-05-03T09:49:00Z">
        <w:r w:rsidR="00E53EA9">
          <w:rPr>
            <w:rFonts w:cs="Times New Roman"/>
          </w:rPr>
          <w:t xml:space="preserve">un </w:t>
        </w:r>
      </w:ins>
      <w:ins w:id="682" w:author="Orion" w:date="2011-05-03T09:52:00Z">
        <w:r w:rsidR="00E53EA9">
          <w:rPr>
            <w:rFonts w:cs="Times New Roman"/>
          </w:rPr>
          <w:t>proceso</w:t>
        </w:r>
      </w:ins>
      <w:ins w:id="683" w:author="Orion" w:date="2011-05-03T09:53:00Z">
        <w:r w:rsidR="00E53EA9">
          <w:rPr>
            <w:rFonts w:cs="Times New Roman"/>
          </w:rPr>
          <w:t xml:space="preserve"> relativamente</w:t>
        </w:r>
      </w:ins>
      <w:ins w:id="684" w:author="Orion" w:date="2011-05-03T09:43:00Z">
        <w:r w:rsidR="00E4313C">
          <w:rPr>
            <w:rFonts w:cs="Times New Roman"/>
          </w:rPr>
          <w:t xml:space="preserve"> econ</w:t>
        </w:r>
      </w:ins>
      <w:ins w:id="685" w:author="Orion" w:date="2011-05-03T09:44:00Z">
        <w:r w:rsidR="00E4313C">
          <w:rPr>
            <w:rFonts w:cs="Times New Roman"/>
          </w:rPr>
          <w:t>ómico para obtener una</w:t>
        </w:r>
      </w:ins>
      <w:ins w:id="686" w:author="Orion" w:date="2011-05-03T09:50:00Z">
        <w:r w:rsidR="00E53EA9">
          <w:rPr>
            <w:rFonts w:cs="Times New Roman"/>
          </w:rPr>
          <w:t xml:space="preserve"> </w:t>
        </w:r>
        <w:r w:rsidR="00E53EA9">
          <w:rPr>
            <w:rFonts w:cs="Times New Roman"/>
          </w:rPr>
          <w:lastRenderedPageBreak/>
          <w:t>representación de la realidad a largo plazo en un espacio relativamente corto de tiempo</w:t>
        </w:r>
      </w:ins>
      <w:ins w:id="687" w:author="Orion" w:date="2011-05-03T09:55:00Z">
        <w:r w:rsidR="00E53EA9">
          <w:rPr>
            <w:rFonts w:cs="Times New Roman"/>
          </w:rPr>
          <w:t xml:space="preserve"> sin interferir en el sistema del mundo real</w:t>
        </w:r>
      </w:ins>
      <w:ins w:id="688" w:author="Orion" w:date="2011-05-03T09:50:00Z">
        <w:r w:rsidR="00E53EA9">
          <w:rPr>
            <w:rFonts w:cs="Times New Roman"/>
          </w:rPr>
          <w:t>. P</w:t>
        </w:r>
      </w:ins>
      <w:ins w:id="689" w:author="Orion" w:date="2011-05-03T09:51:00Z">
        <w:r w:rsidR="00E53EA9">
          <w:rPr>
            <w:rFonts w:cs="Times New Roman"/>
          </w:rPr>
          <w:t>ese a ello,</w:t>
        </w:r>
      </w:ins>
      <w:ins w:id="690" w:author="Orion" w:date="2011-05-03T09:44:00Z">
        <w:r w:rsidR="00E4313C">
          <w:rPr>
            <w:rFonts w:cs="Times New Roman"/>
          </w:rPr>
          <w:t xml:space="preserve"> </w:t>
        </w:r>
      </w:ins>
      <w:del w:id="691" w:author="Orion" w:date="2011-05-03T09:49:00Z">
        <w:r w:rsidR="00BB1765" w:rsidRPr="00246937" w:rsidDel="00E53EA9">
          <w:rPr>
            <w:rFonts w:cs="Times New Roman"/>
          </w:rPr>
          <w:delText>Todos estos</w:delText>
        </w:r>
      </w:del>
      <w:ins w:id="692" w:author="Orion" w:date="2011-05-03T09:49:00Z">
        <w:r w:rsidR="00E53EA9">
          <w:rPr>
            <w:rFonts w:cs="Times New Roman"/>
          </w:rPr>
          <w:t>los</w:t>
        </w:r>
      </w:ins>
      <w:r w:rsidR="00BB1765" w:rsidRPr="00246937">
        <w:rPr>
          <w:rFonts w:cs="Times New Roman"/>
        </w:rPr>
        <w:t xml:space="preserve"> enfoques </w:t>
      </w:r>
      <w:ins w:id="693"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694"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695" w:author="Orion" w:date="2011-04-02T14:44:00Z">
        <w:r w:rsidR="00BB1765" w:rsidRPr="00246937" w:rsidDel="00E07A3E">
          <w:rPr>
            <w:rFonts w:cs="Times New Roman"/>
          </w:rPr>
          <w:delText>un poco</w:delText>
        </w:r>
      </w:del>
      <w:ins w:id="696" w:author="Orion" w:date="2011-04-02T14:44:00Z">
        <w:r w:rsidR="00E07A3E" w:rsidRPr="00246937">
          <w:rPr>
            <w:rFonts w:cs="Times New Roman"/>
            <w:rPrChange w:id="697" w:author="Orion" w:date="2011-04-24T22:32:00Z">
              <w:rPr>
                <w:rFonts w:ascii="Courier New" w:hAnsi="Courier New" w:cs="Courier New"/>
              </w:rPr>
            </w:rPrChange>
          </w:rPr>
          <w:t>algo</w:t>
        </w:r>
      </w:ins>
      <w:r w:rsidR="00BB1765" w:rsidRPr="00246937">
        <w:rPr>
          <w:rFonts w:cs="Times New Roman"/>
        </w:rPr>
        <w:t xml:space="preserve"> incompletas ya que son poco </w:t>
      </w:r>
      <w:del w:id="698" w:author="Orion" w:date="2011-04-02T14:44:00Z">
        <w:r w:rsidR="00BB1765" w:rsidRPr="00246937" w:rsidDel="0066164E">
          <w:rPr>
            <w:rFonts w:cs="Times New Roman"/>
          </w:rPr>
          <w:delText>intuitivos</w:delText>
        </w:r>
      </w:del>
      <w:ins w:id="699" w:author="Orion" w:date="2011-04-02T14:44:00Z">
        <w:r w:rsidR="0066164E" w:rsidRPr="00246937">
          <w:rPr>
            <w:rFonts w:cs="Times New Roman"/>
          </w:rPr>
          <w:t>intuitiv</w:t>
        </w:r>
        <w:r w:rsidR="0066164E" w:rsidRPr="00246937">
          <w:rPr>
            <w:rFonts w:cs="Times New Roman"/>
            <w:rPrChange w:id="700" w:author="Orion" w:date="2011-04-24T22:32:00Z">
              <w:rPr>
                <w:rFonts w:ascii="Courier New" w:hAnsi="Courier New" w:cs="Courier New"/>
              </w:rPr>
            </w:rPrChange>
          </w:rPr>
          <w:t>a</w:t>
        </w:r>
        <w:r w:rsidR="0066164E" w:rsidRPr="00246937">
          <w:rPr>
            <w:rFonts w:cs="Times New Roman"/>
          </w:rPr>
          <w:t>s</w:t>
        </w:r>
      </w:ins>
      <w:del w:id="701" w:author="Orion" w:date="2011-05-02T23:10:00Z">
        <w:r w:rsidR="00BB1765" w:rsidRPr="00246937" w:rsidDel="00EA072B">
          <w:rPr>
            <w:rFonts w:cs="Times New Roman"/>
          </w:rPr>
          <w:delText>,</w:delText>
        </w:r>
      </w:del>
      <w:r w:rsidR="00BB1765" w:rsidRPr="00246937">
        <w:rPr>
          <w:rFonts w:cs="Times New Roman"/>
        </w:rPr>
        <w:t xml:space="preserve"> </w:t>
      </w:r>
      <w:del w:id="702" w:author="Orion" w:date="2011-05-02T23:10:00Z">
        <w:r w:rsidR="00BB1765" w:rsidRPr="00246937" w:rsidDel="00EA072B">
          <w:rPr>
            <w:rFonts w:cs="Times New Roman"/>
          </w:rPr>
          <w:delText>es decir,</w:delText>
        </w:r>
      </w:del>
      <w:ins w:id="703" w:author="Orion" w:date="2011-05-02T23:10:00Z">
        <w:r w:rsidR="00EA072B">
          <w:rPr>
            <w:rFonts w:cs="Times New Roman"/>
          </w:rPr>
          <w:t xml:space="preserve"> y</w:t>
        </w:r>
      </w:ins>
      <w:r w:rsidR="00BB1765" w:rsidRPr="00246937">
        <w:rPr>
          <w:rFonts w:cs="Times New Roman"/>
        </w:rPr>
        <w:t xml:space="preserve"> </w:t>
      </w:r>
      <w:del w:id="704" w:author="Orion" w:date="2011-05-02T23:10:00Z">
        <w:r w:rsidR="00BB1765" w:rsidRPr="00246937" w:rsidDel="00EA072B">
          <w:rPr>
            <w:rFonts w:cs="Times New Roman"/>
          </w:rPr>
          <w:delText xml:space="preserve">son muy </w:delText>
        </w:r>
      </w:del>
      <w:del w:id="705" w:author="Orion" w:date="2011-04-02T14:44:00Z">
        <w:r w:rsidR="00BB1765" w:rsidRPr="00246937" w:rsidDel="0066164E">
          <w:rPr>
            <w:rFonts w:cs="Times New Roman"/>
          </w:rPr>
          <w:delText xml:space="preserve">complejos </w:delText>
        </w:r>
      </w:del>
      <w:ins w:id="706" w:author="Orion" w:date="2011-04-02T14:44:00Z">
        <w:r w:rsidR="0066164E" w:rsidRPr="00246937">
          <w:rPr>
            <w:rFonts w:cs="Times New Roman"/>
          </w:rPr>
          <w:t>complej</w:t>
        </w:r>
        <w:r w:rsidR="0066164E" w:rsidRPr="00246937">
          <w:rPr>
            <w:rFonts w:cs="Times New Roman"/>
            <w:rPrChange w:id="707"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708" w:author="Orion" w:date="2011-05-02T23:10:00Z">
        <w:r w:rsidR="00BB1765" w:rsidRPr="00246937" w:rsidDel="00EA072B">
          <w:rPr>
            <w:rFonts w:cs="Times New Roman"/>
          </w:rPr>
          <w:delText xml:space="preserve">una </w:delText>
        </w:r>
      </w:del>
      <w:r w:rsidR="00BB1765" w:rsidRPr="00246937">
        <w:rPr>
          <w:rFonts w:cs="Times New Roman"/>
        </w:rPr>
        <w:t>persona</w:t>
      </w:r>
      <w:ins w:id="709" w:author="Orion" w:date="2011-05-02T23:10:00Z">
        <w:r w:rsidR="00EA072B">
          <w:rPr>
            <w:rFonts w:cs="Times New Roman"/>
          </w:rPr>
          <w:t>s</w:t>
        </w:r>
      </w:ins>
      <w:r w:rsidR="00BB1765" w:rsidRPr="00246937">
        <w:rPr>
          <w:rFonts w:cs="Times New Roman"/>
        </w:rPr>
        <w:t xml:space="preserve"> no familiarizada</w:t>
      </w:r>
      <w:ins w:id="710" w:author="Orion" w:date="2011-05-02T23:10:00Z">
        <w:r w:rsidR="00EA072B">
          <w:rPr>
            <w:rFonts w:cs="Times New Roman"/>
          </w:rPr>
          <w:t>s</w:t>
        </w:r>
      </w:ins>
      <w:r w:rsidR="00BB1765" w:rsidRPr="00246937">
        <w:rPr>
          <w:rFonts w:cs="Times New Roman"/>
        </w:rPr>
        <w:t xml:space="preserve"> con la herramienta, permiten </w:t>
      </w:r>
      <w:del w:id="711" w:author="Orion" w:date="2011-04-02T19:28:00Z">
        <w:r w:rsidR="00BB1765" w:rsidRPr="00246937" w:rsidDel="0037198D">
          <w:rPr>
            <w:rFonts w:cs="Times New Roman"/>
          </w:rPr>
          <w:delText xml:space="preserve">poca </w:delText>
        </w:r>
      </w:del>
      <w:ins w:id="712" w:author="Orion" w:date="2011-04-02T19:28:00Z">
        <w:r w:rsidR="0037198D" w:rsidRPr="00246937">
          <w:rPr>
            <w:rFonts w:cs="Times New Roman"/>
            <w:rPrChange w:id="713"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714" w:author="Orion" w:date="2011-05-02T23:21:00Z">
        <w:r w:rsidR="00BF4D37">
          <w:rPr>
            <w:rFonts w:cs="Times New Roman"/>
          </w:rPr>
          <w:t xml:space="preserve"> (ya que suelen ser productos cerrados o </w:t>
        </w:r>
      </w:ins>
      <w:ins w:id="715" w:author="Orion" w:date="2011-05-02T23:24:00Z">
        <w:r w:rsidR="00BF4D37">
          <w:rPr>
            <w:rFonts w:cs="Times New Roman"/>
          </w:rPr>
          <w:t>creados como un todo y no por módulos)</w:t>
        </w:r>
      </w:ins>
      <w:del w:id="716" w:author="Orion" w:date="2011-04-02T19:28:00Z">
        <w:r w:rsidR="00BB1765" w:rsidRPr="00246937" w:rsidDel="007C6E99">
          <w:rPr>
            <w:rFonts w:cs="Times New Roman"/>
          </w:rPr>
          <w:delText xml:space="preserve">, </w:delText>
        </w:r>
      </w:del>
      <w:ins w:id="717" w:author="Orion" w:date="2011-04-02T19:28:00Z">
        <w:r w:rsidR="007C6E99" w:rsidRPr="00246937">
          <w:rPr>
            <w:rFonts w:cs="Times New Roman"/>
            <w:rPrChange w:id="718"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hacen muy poca abstracción del problema a abordar</w:t>
      </w:r>
      <w:del w:id="719" w:author="Orion" w:date="2011-04-02T14:49:00Z">
        <w:r w:rsidR="00BB1765" w:rsidRPr="00246937" w:rsidDel="00216C93">
          <w:rPr>
            <w:rFonts w:cs="Times New Roman"/>
          </w:rPr>
          <w:delText>, y</w:delText>
        </w:r>
      </w:del>
      <w:ins w:id="720" w:author="Orion" w:date="2011-04-02T14:49:00Z">
        <w:r w:rsidR="00216C93" w:rsidRPr="00246937">
          <w:rPr>
            <w:rFonts w:cs="Times New Roman"/>
            <w:rPrChange w:id="721" w:author="Orion" w:date="2011-04-24T22:32:00Z">
              <w:rPr>
                <w:rFonts w:ascii="Courier New" w:hAnsi="Courier New" w:cs="Courier New"/>
              </w:rPr>
            </w:rPrChange>
          </w:rPr>
          <w:t>.</w:t>
        </w:r>
      </w:ins>
      <w:r w:rsidR="00BB1765" w:rsidRPr="00246937">
        <w:rPr>
          <w:rFonts w:cs="Times New Roman"/>
        </w:rPr>
        <w:t xml:space="preserve"> </w:t>
      </w:r>
      <w:ins w:id="722" w:author="Orion" w:date="2011-04-02T19:29:00Z">
        <w:r w:rsidR="00A741A8" w:rsidRPr="00246937">
          <w:rPr>
            <w:rFonts w:cs="Times New Roman"/>
            <w:rPrChange w:id="723" w:author="Orion" w:date="2011-04-24T22:32:00Z">
              <w:rPr>
                <w:rFonts w:ascii="Courier New" w:hAnsi="Courier New" w:cs="Courier New"/>
              </w:rPr>
            </w:rPrChange>
          </w:rPr>
          <w:t xml:space="preserve">Destacar </w:t>
        </w:r>
      </w:ins>
      <w:ins w:id="724" w:author="Orion" w:date="2011-04-02T19:28:00Z">
        <w:r w:rsidR="00A741A8" w:rsidRPr="00246937">
          <w:rPr>
            <w:rFonts w:cs="Times New Roman"/>
            <w:rPrChange w:id="725" w:author="Orion" w:date="2011-04-24T22:32:00Z">
              <w:rPr>
                <w:rFonts w:ascii="Courier New" w:hAnsi="Courier New" w:cs="Courier New"/>
              </w:rPr>
            </w:rPrChange>
          </w:rPr>
          <w:t>tambié</w:t>
        </w:r>
      </w:ins>
      <w:ins w:id="726" w:author="Orion" w:date="2011-04-02T19:29:00Z">
        <w:r w:rsidR="00A741A8" w:rsidRPr="00246937">
          <w:rPr>
            <w:rFonts w:cs="Times New Roman"/>
            <w:rPrChange w:id="727" w:author="Orion" w:date="2011-04-24T22:32:00Z">
              <w:rPr>
                <w:rFonts w:ascii="Courier New" w:hAnsi="Courier New" w:cs="Courier New"/>
              </w:rPr>
            </w:rPrChange>
          </w:rPr>
          <w:t>n</w:t>
        </w:r>
      </w:ins>
      <w:del w:id="728" w:author="Orion" w:date="2011-04-02T14:49:00Z">
        <w:r w:rsidR="00BB1765" w:rsidRPr="00246937" w:rsidDel="00216C93">
          <w:rPr>
            <w:rFonts w:cs="Times New Roman"/>
          </w:rPr>
          <w:delText>p</w:delText>
        </w:r>
      </w:del>
      <w:del w:id="729" w:author="Orion" w:date="2011-04-02T19:29:00Z">
        <w:r w:rsidR="00BB1765" w:rsidRPr="00246937" w:rsidDel="00A741A8">
          <w:rPr>
            <w:rFonts w:cs="Times New Roman"/>
          </w:rPr>
          <w:delText>or último</w:delText>
        </w:r>
      </w:del>
      <w:r w:rsidR="00BB1765" w:rsidRPr="00246937">
        <w:rPr>
          <w:rFonts w:cs="Times New Roman"/>
        </w:rPr>
        <w:t xml:space="preserve">, </w:t>
      </w:r>
      <w:del w:id="730" w:author="Orion" w:date="2011-04-02T19:29:00Z">
        <w:r w:rsidR="00BB1765" w:rsidRPr="00246937" w:rsidDel="00A741A8">
          <w:rPr>
            <w:rFonts w:cs="Times New Roman"/>
          </w:rPr>
          <w:delText>y lo más importante</w:delText>
        </w:r>
      </w:del>
      <w:ins w:id="731" w:author="Orion" w:date="2011-04-02T19:29:00Z">
        <w:r w:rsidR="00A741A8" w:rsidRPr="00246937">
          <w:rPr>
            <w:rFonts w:cs="Times New Roman"/>
            <w:rPrChange w:id="732" w:author="Orion" w:date="2011-04-24T22:32:00Z">
              <w:rPr>
                <w:rFonts w:ascii="Courier New" w:hAnsi="Courier New" w:cs="Courier New"/>
              </w:rPr>
            </w:rPrChange>
          </w:rPr>
          <w:t>como una de las cosas más importantes</w:t>
        </w:r>
      </w:ins>
      <w:r w:rsidR="00BB1765" w:rsidRPr="00246937">
        <w:rPr>
          <w:rFonts w:cs="Times New Roman"/>
        </w:rPr>
        <w:t xml:space="preserve">, </w:t>
      </w:r>
      <w:del w:id="733"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734" w:author="Orion" w:date="2011-05-03T09:56:00Z">
        <w:r w:rsidR="00850191">
          <w:rPr>
            <w:rFonts w:cs="Times New Roman"/>
          </w:rPr>
          <w:t>en la mayor</w:t>
        </w:r>
      </w:ins>
      <w:ins w:id="735" w:author="Orion" w:date="2011-05-03T09:57:00Z">
        <w:r w:rsidR="00850191">
          <w:rPr>
            <w:rFonts w:cs="Times New Roman"/>
          </w:rPr>
          <w:t xml:space="preserve">ía de los casos </w:t>
        </w:r>
      </w:ins>
      <w:r w:rsidR="00BB1765" w:rsidRPr="00246937">
        <w:rPr>
          <w:rFonts w:cs="Times New Roman"/>
        </w:rPr>
        <w:t xml:space="preserve">no modelan </w:t>
      </w:r>
      <w:del w:id="736" w:author="Orion" w:date="2011-04-02T14:49:00Z">
        <w:r w:rsidR="00BB1765" w:rsidRPr="00246937" w:rsidDel="002F41ED">
          <w:rPr>
            <w:rFonts w:cs="Times New Roman"/>
          </w:rPr>
          <w:delText xml:space="preserve">los </w:delText>
        </w:r>
      </w:del>
      <w:ins w:id="737" w:author="Orion" w:date="2011-04-02T14:49:00Z">
        <w:r w:rsidR="002F41ED" w:rsidRPr="00246937">
          <w:rPr>
            <w:rFonts w:cs="Times New Roman"/>
            <w:rPrChange w:id="738"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739" w:author="Orion" w:date="2011-04-02T14:49:00Z">
        <w:r w:rsidR="00BB1765" w:rsidRPr="00246937" w:rsidDel="00E622AF">
          <w:rPr>
            <w:rFonts w:cs="Times New Roman"/>
          </w:rPr>
          <w:delText xml:space="preserve">y </w:delText>
        </w:r>
      </w:del>
      <w:ins w:id="740" w:author="Orion" w:date="2011-04-02T14:49:00Z">
        <w:r w:rsidR="00E622AF" w:rsidRPr="00246937">
          <w:rPr>
            <w:rFonts w:cs="Times New Roman"/>
            <w:rPrChange w:id="741"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742" w:author="Orion" w:date="2011-04-02T12:22:00Z">
        <w:r w:rsidR="00BB1765" w:rsidRPr="00246937" w:rsidDel="008F08F5">
          <w:rPr>
            <w:rFonts w:cs="Times New Roman"/>
          </w:rPr>
          <w:delText>pilotos</w:delText>
        </w:r>
      </w:del>
      <w:ins w:id="743" w:author="Orion" w:date="2011-04-02T12:22:00Z">
        <w:r w:rsidR="008F08F5" w:rsidRPr="00246937">
          <w:rPr>
            <w:rFonts w:cs="Times New Roman"/>
            <w:rPrChange w:id="744" w:author="Orion" w:date="2011-04-24T22:32:00Z">
              <w:rPr>
                <w:rFonts w:ascii="Courier New" w:hAnsi="Courier New" w:cs="Courier New"/>
              </w:rPr>
            </w:rPrChange>
          </w:rPr>
          <w:t>humanos que intervienen en ellas (como pilotos, controladores, etc)</w:t>
        </w:r>
      </w:ins>
      <w:r w:rsidR="00BB1765" w:rsidRPr="00246937">
        <w:rPr>
          <w:rFonts w:cs="Times New Roman"/>
        </w:rPr>
        <w:t>, ni la interrelación entre ellos o con otros elementos externos.</w:t>
      </w:r>
    </w:p>
    <w:p w:rsidR="00BB1765" w:rsidRPr="00246937" w:rsidDel="00DA6D76" w:rsidRDefault="00BB1765">
      <w:pPr>
        <w:jc w:val="both"/>
        <w:rPr>
          <w:del w:id="745" w:author="Orion" w:date="2011-04-01T23:59:00Z"/>
          <w:rFonts w:cs="Times New Roman"/>
        </w:rPr>
      </w:pPr>
    </w:p>
    <w:p w:rsidR="00BB1765" w:rsidRPr="00246937" w:rsidDel="007176BD" w:rsidRDefault="00BB1765">
      <w:pPr>
        <w:jc w:val="both"/>
        <w:rPr>
          <w:del w:id="746" w:author="Orion" w:date="2011-03-28T15:42:00Z"/>
          <w:rFonts w:cs="Times New Roman"/>
        </w:rPr>
      </w:pPr>
      <w:del w:id="747" w:author="Orion" w:date="2011-03-28T15:42:00Z">
        <w:r w:rsidRPr="00246937" w:rsidDel="007176BD">
          <w:rPr>
            <w:rFonts w:cs="Times New Roman"/>
          </w:rPr>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rPr>
            <w:rFonts w:cs="Times New Roman"/>
          </w:rPr>
          <w:delText>los</w:delText>
        </w:r>
        <w:r w:rsidRPr="00246937" w:rsidDel="007176BD">
          <w:rPr>
            <w:rFonts w:cs="Times New Roman"/>
          </w:rPr>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rPr>
            <w:rFonts w:cs="Times New Roman"/>
          </w:rPr>
          <w:delText>cuáles</w:delText>
        </w:r>
        <w:r w:rsidRPr="00246937" w:rsidDel="007176BD">
          <w:rPr>
            <w:rFonts w:cs="Times New Roman"/>
          </w:rPr>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pPr>
        <w:jc w:val="both"/>
        <w:rPr>
          <w:del w:id="748" w:author="Orion" w:date="2011-04-01T23:59:00Z"/>
          <w:rFonts w:cs="Times New Roman"/>
        </w:rPr>
      </w:pPr>
    </w:p>
    <w:p w:rsidR="00BB1765" w:rsidRPr="00246937" w:rsidDel="002D5955" w:rsidRDefault="00BB1765">
      <w:pPr>
        <w:jc w:val="both"/>
        <w:rPr>
          <w:del w:id="749" w:author="Orion" w:date="2011-04-01T23:51:00Z"/>
          <w:rFonts w:cs="Times New Roman"/>
        </w:rPr>
      </w:pPr>
      <w:del w:id="750" w:author="Orion" w:date="2011-04-01T23:51:00Z">
        <w:r w:rsidRPr="00246937" w:rsidDel="002D5955">
          <w:rPr>
            <w:rFonts w:cs="Times New Roman"/>
          </w:rPr>
          <w:delText xml:space="preserve">Es importante que para la simulación de la introducción de UAVs en el </w:delText>
        </w:r>
      </w:del>
      <w:del w:id="751" w:author="Orion" w:date="2011-04-01T00:05:00Z">
        <w:r w:rsidRPr="00246937" w:rsidDel="00963451">
          <w:rPr>
            <w:rFonts w:cs="Times New Roman"/>
          </w:rPr>
          <w:delText xml:space="preserve">estación </w:delText>
        </w:r>
      </w:del>
      <w:del w:id="752" w:author="Orion" w:date="2011-04-01T23:51:00Z">
        <w:r w:rsidRPr="00246937" w:rsidDel="002D5955">
          <w:rPr>
            <w:rFonts w:cs="Times New Roman"/>
          </w:rPr>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rPr>
            <w:rFonts w:cs="Times New Roman"/>
          </w:rPr>
          <w:delText>vuelo.</w:delText>
        </w:r>
      </w:del>
    </w:p>
    <w:p w:rsidR="002D5955" w:rsidRPr="00246937" w:rsidRDefault="00BB1765" w:rsidP="002D5955">
      <w:pPr>
        <w:jc w:val="both"/>
        <w:rPr>
          <w:ins w:id="753" w:author="Orion" w:date="2011-04-01T23:51:00Z"/>
          <w:rFonts w:cs="Times New Roman"/>
          <w:rPrChange w:id="754" w:author="Orion" w:date="2011-04-24T22:32:00Z">
            <w:rPr>
              <w:ins w:id="755" w:author="Orion" w:date="2011-04-01T23:51:00Z"/>
              <w:rFonts w:ascii="Courier New" w:hAnsi="Courier New" w:cs="Courier New"/>
            </w:rPr>
          </w:rPrChange>
        </w:rPr>
      </w:pPr>
      <w:del w:id="756" w:author="Orion" w:date="2011-04-01T23:51:00Z">
        <w:r w:rsidRPr="00246937" w:rsidDel="002D5955">
          <w:rPr>
            <w:rFonts w:cs="Times New Roman"/>
          </w:rPr>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cs="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p>
    <w:p w:rsidR="002D5955" w:rsidRDefault="00414AE1" w:rsidP="002D5955">
      <w:pPr>
        <w:jc w:val="both"/>
        <w:rPr>
          <w:ins w:id="757" w:author="Orion" w:date="2011-05-03T10:52:00Z"/>
          <w:rFonts w:cs="Times New Roman"/>
        </w:rPr>
      </w:pPr>
      <w:ins w:id="758" w:author="Orion" w:date="2011-05-03T09:34:00Z">
        <w:r>
          <w:rPr>
            <w:rFonts w:eastAsia="Times New Roman" w:cs="Times New Roman"/>
          </w:rPr>
          <w:t xml:space="preserve">Como </w:t>
        </w:r>
      </w:ins>
      <w:ins w:id="759" w:author="Orion" w:date="2011-05-03T12:14:00Z">
        <w:r w:rsidR="005C71EC">
          <w:rPr>
            <w:rFonts w:eastAsia="Times New Roman" w:cs="Times New Roman"/>
          </w:rPr>
          <w:t>se ha</w:t>
        </w:r>
      </w:ins>
      <w:ins w:id="760" w:author="Orion" w:date="2011-05-03T09:34:00Z">
        <w:r>
          <w:rPr>
            <w:rFonts w:eastAsia="Times New Roman" w:cs="Times New Roman"/>
          </w:rPr>
          <w:t xml:space="preserve"> comentado al principio</w:t>
        </w:r>
      </w:ins>
      <w:ins w:id="761" w:author="Orion" w:date="2011-05-03T09:38:00Z">
        <w:r>
          <w:rPr>
            <w:rFonts w:eastAsia="Times New Roman" w:cs="Times New Roman"/>
          </w:rPr>
          <w:t xml:space="preserve"> sería interesante estudiar nuevos elementos o tecnolog</w:t>
        </w:r>
      </w:ins>
      <w:ins w:id="762" w:author="Orion" w:date="2011-05-03T09:39:00Z">
        <w:r>
          <w:rPr>
            <w:rFonts w:eastAsia="Times New Roman" w:cs="Times New Roman"/>
          </w:rPr>
          <w:t>ías</w:t>
        </w:r>
      </w:ins>
      <w:ins w:id="763" w:author="Orion" w:date="2011-05-03T09:38:00Z">
        <w:r>
          <w:rPr>
            <w:rFonts w:eastAsia="Times New Roman" w:cs="Times New Roman"/>
          </w:rPr>
          <w:t xml:space="preserve"> </w:t>
        </w:r>
      </w:ins>
      <w:ins w:id="764" w:author="Orion" w:date="2011-05-03T09:41:00Z">
        <w:r w:rsidR="008E56E7">
          <w:rPr>
            <w:rFonts w:eastAsia="Times New Roman" w:cs="Times New Roman"/>
          </w:rPr>
          <w:t>dentro d</w:t>
        </w:r>
      </w:ins>
      <w:ins w:id="765" w:author="Orion" w:date="2011-05-03T09:38:00Z">
        <w:r>
          <w:rPr>
            <w:rFonts w:eastAsia="Times New Roman" w:cs="Times New Roman"/>
          </w:rPr>
          <w:t>el espacio aéreo</w:t>
        </w:r>
      </w:ins>
      <w:ins w:id="766" w:author="Orion" w:date="2011-05-03T09:40:00Z">
        <w:r w:rsidR="008E56E7">
          <w:rPr>
            <w:rFonts w:eastAsia="Times New Roman" w:cs="Times New Roman"/>
          </w:rPr>
          <w:t xml:space="preserve"> haciendo uso de algún tipo de simulación,</w:t>
        </w:r>
      </w:ins>
      <w:ins w:id="767" w:author="Orion" w:date="2011-05-03T09:36:00Z">
        <w:r>
          <w:rPr>
            <w:rFonts w:eastAsia="Times New Roman" w:cs="Times New Roman"/>
          </w:rPr>
          <w:t xml:space="preserve"> es por ello</w:t>
        </w:r>
      </w:ins>
      <w:ins w:id="768" w:author="Orion" w:date="2011-05-03T09:40:00Z">
        <w:r w:rsidR="008E56E7">
          <w:rPr>
            <w:rFonts w:eastAsia="Times New Roman" w:cs="Times New Roman"/>
          </w:rPr>
          <w:t>,</w:t>
        </w:r>
      </w:ins>
      <w:ins w:id="769" w:author="Orion" w:date="2011-05-03T09:36:00Z">
        <w:r>
          <w:rPr>
            <w:rFonts w:eastAsia="Times New Roman" w:cs="Times New Roman"/>
          </w:rPr>
          <w:t xml:space="preserve"> por lo que este art</w:t>
        </w:r>
        <w:r w:rsidR="00845610">
          <w:rPr>
            <w:rFonts w:eastAsia="Times New Roman" w:cs="Times New Roman"/>
          </w:rPr>
          <w:t xml:space="preserve">ículo </w:t>
        </w:r>
      </w:ins>
      <w:ins w:id="770" w:author="Orion" w:date="2011-05-03T12:11:00Z">
        <w:r w:rsidR="00845610">
          <w:rPr>
            <w:rFonts w:eastAsia="Times New Roman" w:cs="Times New Roman"/>
          </w:rPr>
          <w:t xml:space="preserve">se propone </w:t>
        </w:r>
      </w:ins>
      <w:ins w:id="771" w:author="Orion" w:date="2011-05-03T09:36:00Z">
        <w:r>
          <w:rPr>
            <w:rFonts w:eastAsia="Times New Roman" w:cs="Times New Roman"/>
          </w:rPr>
          <w:t xml:space="preserve">estudiar </w:t>
        </w:r>
      </w:ins>
      <w:ins w:id="772" w:author="Orion" w:date="2011-04-01T23:51:00Z">
        <w:r w:rsidR="002D5955" w:rsidRPr="00246937">
          <w:rPr>
            <w:rFonts w:eastAsia="Times New Roman" w:cs="Times New Roman"/>
            <w:rPrChange w:id="773" w:author="Orion" w:date="2011-04-24T22:32:00Z">
              <w:rPr>
                <w:rFonts w:ascii="Courier New" w:eastAsia="Times New Roman" w:hAnsi="Courier New" w:cs="Courier New"/>
              </w:rPr>
            </w:rPrChange>
          </w:rPr>
          <w:t xml:space="preserve">cómo afectaría  la introducción de UAVs </w:t>
        </w:r>
        <w:r w:rsidR="002D5955" w:rsidRPr="00246937">
          <w:rPr>
            <w:rFonts w:cs="Times New Roman"/>
            <w:rPrChange w:id="774" w:author="Orion" w:date="2011-04-24T22:32:00Z">
              <w:rPr>
                <w:rFonts w:ascii="Courier New" w:hAnsi="Courier New" w:cs="Courier New"/>
              </w:rPr>
            </w:rPrChange>
          </w:rPr>
          <w:t>(Vehículo</w:t>
        </w:r>
      </w:ins>
      <w:ins w:id="775" w:author="Orion" w:date="2011-04-02T12:23:00Z">
        <w:r w:rsidR="00193F87" w:rsidRPr="00246937">
          <w:rPr>
            <w:rFonts w:cs="Times New Roman"/>
            <w:rPrChange w:id="776" w:author="Orion" w:date="2011-04-24T22:32:00Z">
              <w:rPr>
                <w:rFonts w:ascii="Courier New" w:hAnsi="Courier New" w:cs="Courier New"/>
              </w:rPr>
            </w:rPrChange>
          </w:rPr>
          <w:t>s</w:t>
        </w:r>
      </w:ins>
      <w:ins w:id="777" w:author="Orion" w:date="2011-04-01T23:51:00Z">
        <w:r w:rsidR="002D5955" w:rsidRPr="00246937">
          <w:rPr>
            <w:rFonts w:cs="Times New Roman"/>
            <w:rPrChange w:id="778" w:author="Orion" w:date="2011-04-24T22:32:00Z">
              <w:rPr>
                <w:rFonts w:ascii="Courier New" w:hAnsi="Courier New" w:cs="Courier New"/>
              </w:rPr>
            </w:rPrChange>
          </w:rPr>
          <w:t xml:space="preserve"> aéreo</w:t>
        </w:r>
      </w:ins>
      <w:ins w:id="779" w:author="Orion" w:date="2011-04-02T12:23:00Z">
        <w:r w:rsidR="00193F87" w:rsidRPr="00246937">
          <w:rPr>
            <w:rFonts w:cs="Times New Roman"/>
            <w:rPrChange w:id="780" w:author="Orion" w:date="2011-04-24T22:32:00Z">
              <w:rPr>
                <w:rFonts w:ascii="Courier New" w:hAnsi="Courier New" w:cs="Courier New"/>
              </w:rPr>
            </w:rPrChange>
          </w:rPr>
          <w:t>s</w:t>
        </w:r>
      </w:ins>
      <w:ins w:id="781" w:author="Orion" w:date="2011-04-01T23:51:00Z">
        <w:r w:rsidR="002D5955" w:rsidRPr="00246937">
          <w:rPr>
            <w:rFonts w:cs="Times New Roman"/>
            <w:rPrChange w:id="782" w:author="Orion" w:date="2011-04-24T22:32:00Z">
              <w:rPr>
                <w:rFonts w:ascii="Courier New" w:hAnsi="Courier New" w:cs="Courier New"/>
              </w:rPr>
            </w:rPrChange>
          </w:rPr>
          <w:t xml:space="preserve"> no tripulado</w:t>
        </w:r>
      </w:ins>
      <w:ins w:id="783" w:author="Orion" w:date="2011-04-02T12:23:00Z">
        <w:r w:rsidR="00193F87" w:rsidRPr="00246937">
          <w:rPr>
            <w:rFonts w:cs="Times New Roman"/>
            <w:rPrChange w:id="784" w:author="Orion" w:date="2011-04-24T22:32:00Z">
              <w:rPr>
                <w:rFonts w:ascii="Courier New" w:hAnsi="Courier New" w:cs="Courier New"/>
              </w:rPr>
            </w:rPrChange>
          </w:rPr>
          <w:t>s</w:t>
        </w:r>
      </w:ins>
      <w:ins w:id="785" w:author="Orion" w:date="2011-04-01T23:51:00Z">
        <w:r w:rsidR="002D5955" w:rsidRPr="00246937">
          <w:rPr>
            <w:rFonts w:cs="Times New Roman"/>
            <w:rPrChange w:id="786" w:author="Orion" w:date="2011-04-24T22:32:00Z">
              <w:rPr>
                <w:rFonts w:ascii="Courier New" w:hAnsi="Courier New" w:cs="Courier New"/>
              </w:rPr>
            </w:rPrChange>
          </w:rPr>
          <w:t>)</w:t>
        </w:r>
        <w:r w:rsidR="002D5955" w:rsidRPr="00246937">
          <w:rPr>
            <w:rStyle w:val="apple-style-span"/>
            <w:rFonts w:cs="Times New Roman"/>
            <w:color w:val="000000"/>
            <w:rPrChange w:id="787" w:author="Orion" w:date="2011-04-24T22:32:00Z">
              <w:rPr>
                <w:rStyle w:val="apple-style-span"/>
                <w:rFonts w:ascii="Courier New" w:hAnsi="Courier New" w:cs="Courier New"/>
                <w:color w:val="000000"/>
              </w:rPr>
            </w:rPrChange>
          </w:rPr>
          <w:t xml:space="preserve"> </w:t>
        </w:r>
        <w:r w:rsidR="002D5955" w:rsidRPr="00246937">
          <w:rPr>
            <w:rFonts w:eastAsia="Times New Roman" w:cs="Times New Roman"/>
            <w:rPrChange w:id="788" w:author="Orion" w:date="2011-04-24T22:32:00Z">
              <w:rPr>
                <w:rFonts w:ascii="Courier New" w:eastAsia="Times New Roman" w:hAnsi="Courier New" w:cs="Courier New"/>
              </w:rPr>
            </w:rPrChange>
          </w:rPr>
          <w:t>en el espacio civil actual</w:t>
        </w:r>
        <w:r w:rsidR="002D5955" w:rsidRPr="00246937">
          <w:rPr>
            <w:rFonts w:cs="Times New Roman"/>
            <w:rPrChange w:id="789" w:author="Orion" w:date="2011-04-24T22:32:00Z">
              <w:rPr>
                <w:rFonts w:ascii="Courier New" w:hAnsi="Courier New" w:cs="Courier New"/>
              </w:rPr>
            </w:rPrChange>
          </w:rPr>
          <w:t xml:space="preserve">. </w:t>
        </w:r>
        <w:r w:rsidR="002D5955" w:rsidRPr="00246937">
          <w:rPr>
            <w:rStyle w:val="apple-style-span"/>
            <w:rFonts w:cs="Times New Roman"/>
            <w:color w:val="000000"/>
            <w:rPrChange w:id="790" w:author="Orion" w:date="2011-04-24T22:32:00Z">
              <w:rPr>
                <w:rStyle w:val="apple-style-span"/>
                <w:rFonts w:ascii="Courier New" w:hAnsi="Courier New" w:cs="Courier New"/>
                <w:color w:val="000000"/>
              </w:rPr>
            </w:rPrChange>
          </w:rPr>
          <w:t>Un</w:t>
        </w:r>
        <w:r w:rsidR="002D5955" w:rsidRPr="00246937">
          <w:rPr>
            <w:rFonts w:cs="Times New Roman"/>
            <w:rPrChange w:id="791" w:author="Orion" w:date="2011-04-24T22:32:00Z">
              <w:rPr>
                <w:rFonts w:ascii="Courier New" w:hAnsi="Courier New" w:cs="Courier New"/>
              </w:rPr>
            </w:rPrChange>
          </w:rPr>
          <w:t xml:space="preserve"> UAV </w:t>
        </w:r>
        <w:r w:rsidR="002D5955" w:rsidRPr="00246937">
          <w:rPr>
            <w:rStyle w:val="apple-style-span"/>
            <w:rFonts w:cs="Times New Roman"/>
            <w:color w:val="000000"/>
            <w:rPrChange w:id="792" w:author="Orion" w:date="2011-04-24T22:32:00Z">
              <w:rPr>
                <w:rStyle w:val="apple-style-span"/>
                <w:rFonts w:ascii="Courier New" w:hAnsi="Courier New" w:cs="Courier New"/>
                <w:color w:val="000000"/>
              </w:rPr>
            </w:rPrChange>
          </w:rPr>
          <w:t>es una</w:t>
        </w:r>
        <w:r w:rsidR="002D5955" w:rsidRPr="00246937">
          <w:rPr>
            <w:rStyle w:val="apple-converted-space"/>
            <w:rFonts w:cs="Times New Roman"/>
            <w:color w:val="000000"/>
            <w:rPrChange w:id="793"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4" w:author="Orion" w:date="2011-04-24T22:32:00Z">
              <w:rPr>
                <w:rStyle w:val="apple-style-span"/>
                <w:rFonts w:ascii="Courier New" w:hAnsi="Courier New" w:cs="Courier New"/>
                <w:color w:val="000000"/>
              </w:rPr>
            </w:rPrChange>
          </w:rPr>
          <w:t>aeronave</w:t>
        </w:r>
        <w:r w:rsidR="002D5955" w:rsidRPr="00246937">
          <w:rPr>
            <w:rStyle w:val="apple-converted-space"/>
            <w:rFonts w:cs="Times New Roman"/>
            <w:color w:val="000000"/>
            <w:rPrChange w:id="79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6" w:author="Orion" w:date="2011-04-24T22:32:00Z">
              <w:rPr>
                <w:rStyle w:val="apple-style-span"/>
                <w:rFonts w:ascii="Courier New" w:hAnsi="Courier New" w:cs="Courier New"/>
                <w:color w:val="000000"/>
              </w:rPr>
            </w:rPrChange>
          </w:rPr>
          <w:t>que vuela sin</w:t>
        </w:r>
        <w:r w:rsidR="002D5955" w:rsidRPr="00246937">
          <w:rPr>
            <w:rStyle w:val="apple-converted-space"/>
            <w:rFonts w:cs="Times New Roman"/>
            <w:color w:val="000000"/>
            <w:rPrChange w:id="79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798" w:author="Orion" w:date="2011-04-24T22:32:00Z">
              <w:rPr>
                <w:rStyle w:val="apple-style-span"/>
                <w:rFonts w:ascii="Courier New" w:hAnsi="Courier New" w:cs="Courier New"/>
                <w:color w:val="000000"/>
              </w:rPr>
            </w:rPrChange>
          </w:rPr>
          <w:t>tripulación</w:t>
        </w:r>
        <w:r w:rsidR="002D5955" w:rsidRPr="00246937">
          <w:rPr>
            <w:rStyle w:val="apple-converted-space"/>
            <w:rFonts w:cs="Times New Roman"/>
            <w:color w:val="000000"/>
            <w:rPrChange w:id="799"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0" w:author="Orion" w:date="2011-04-24T22:32:00Z">
              <w:rPr>
                <w:rStyle w:val="apple-style-span"/>
                <w:rFonts w:ascii="Courier New" w:hAnsi="Courier New" w:cs="Courier New"/>
                <w:color w:val="000000"/>
              </w:rPr>
            </w:rPrChange>
          </w:rPr>
          <w:t>humana a bordo, es decir, controlad</w:t>
        </w:r>
      </w:ins>
      <w:ins w:id="801" w:author="Orion" w:date="2011-04-02T12:24:00Z">
        <w:r w:rsidR="003C6F5B" w:rsidRPr="00246937">
          <w:rPr>
            <w:rStyle w:val="apple-style-span"/>
            <w:rFonts w:cs="Times New Roman"/>
            <w:color w:val="000000"/>
            <w:rPrChange w:id="802" w:author="Orion" w:date="2011-04-24T22:32:00Z">
              <w:rPr>
                <w:rStyle w:val="apple-style-span"/>
                <w:rFonts w:ascii="Courier New" w:hAnsi="Courier New" w:cs="Courier New"/>
                <w:color w:val="000000"/>
              </w:rPr>
            </w:rPrChange>
          </w:rPr>
          <w:t>a</w:t>
        </w:r>
      </w:ins>
      <w:ins w:id="803" w:author="Orion" w:date="2011-04-01T23:51:00Z">
        <w:r w:rsidR="002D5955" w:rsidRPr="00246937">
          <w:rPr>
            <w:rStyle w:val="apple-style-span"/>
            <w:rFonts w:cs="Times New Roman"/>
            <w:color w:val="000000"/>
            <w:rPrChange w:id="804"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r w:rsidR="002D5955" w:rsidRPr="00246937">
          <w:rPr>
            <w:rStyle w:val="apple-converted-space"/>
            <w:rFonts w:cs="Times New Roman"/>
            <w:color w:val="000000"/>
            <w:rPrChange w:id="805"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6" w:author="Orion" w:date="2011-04-24T22:32:00Z">
              <w:rPr>
                <w:rStyle w:val="apple-style-span"/>
                <w:rFonts w:ascii="Courier New" w:hAnsi="Courier New" w:cs="Courier New"/>
                <w:color w:val="000000"/>
              </w:rPr>
            </w:rPrChange>
          </w:rPr>
          <w:t>motor de explosión</w:t>
        </w:r>
        <w:r w:rsidR="002D5955" w:rsidRPr="00246937">
          <w:rPr>
            <w:rStyle w:val="apple-converted-space"/>
            <w:rFonts w:cs="Times New Roman"/>
            <w:color w:val="000000"/>
            <w:rPrChange w:id="807"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08" w:author="Orion" w:date="2011-04-24T22:32:00Z">
              <w:rPr>
                <w:rStyle w:val="apple-style-span"/>
                <w:rFonts w:ascii="Courier New" w:hAnsi="Courier New" w:cs="Courier New"/>
                <w:color w:val="000000"/>
              </w:rPr>
            </w:rPrChange>
          </w:rPr>
          <w:t>o de reacción. Actualmente son usados mayoritariamente en aplicaciones</w:t>
        </w:r>
        <w:r w:rsidR="002D5955" w:rsidRPr="00246937">
          <w:rPr>
            <w:rStyle w:val="apple-converted-space"/>
            <w:rFonts w:cs="Times New Roman"/>
            <w:color w:val="000000"/>
            <w:rPrChange w:id="809"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10"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r w:rsidR="002D5955" w:rsidRPr="00246937">
          <w:rPr>
            <w:rStyle w:val="apple-converted-space"/>
            <w:rFonts w:cs="Times New Roman"/>
            <w:color w:val="000000"/>
            <w:rPrChange w:id="811"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12" w:author="Orion" w:date="2011-04-24T22:32:00Z">
              <w:rPr>
                <w:rStyle w:val="apple-style-span"/>
                <w:rFonts w:ascii="Courier New" w:hAnsi="Courier New" w:cs="Courier New"/>
                <w:color w:val="000000"/>
              </w:rPr>
            </w:rPrChange>
          </w:rPr>
          <w:t>lucha contra incendios</w:t>
        </w:r>
        <w:r w:rsidR="002D5955" w:rsidRPr="00246937">
          <w:rPr>
            <w:rStyle w:val="apple-converted-space"/>
            <w:rFonts w:cs="Times New Roman"/>
            <w:color w:val="000000"/>
            <w:rPrChange w:id="813" w:author="Orion" w:date="2011-04-24T22:32:00Z">
              <w:rPr>
                <w:rStyle w:val="apple-converted-space"/>
                <w:rFonts w:ascii="Courier New" w:hAnsi="Courier New" w:cs="Courier New"/>
                <w:color w:val="000000"/>
              </w:rPr>
            </w:rPrChange>
          </w:rPr>
          <w:t> </w:t>
        </w:r>
        <w:r w:rsidR="002D5955" w:rsidRPr="00246937">
          <w:rPr>
            <w:rStyle w:val="apple-style-span"/>
            <w:rFonts w:cs="Times New Roman"/>
            <w:color w:val="000000"/>
            <w:rPrChange w:id="814" w:author="Orion" w:date="2011-04-24T22:32:00Z">
              <w:rPr>
                <w:rStyle w:val="apple-style-span"/>
                <w:rFonts w:ascii="Courier New" w:hAnsi="Courier New" w:cs="Courier New"/>
                <w:color w:val="000000"/>
              </w:rPr>
            </w:rPrChange>
          </w:rPr>
          <w:t xml:space="preserve">o seguridad civil, como la vigilancia de los oleoductos. Los </w:t>
        </w:r>
      </w:ins>
      <w:ins w:id="815" w:author="Orion" w:date="2011-04-02T19:31:00Z">
        <w:r w:rsidR="00AF26A0" w:rsidRPr="00246937">
          <w:rPr>
            <w:rFonts w:cs="Times New Roman"/>
            <w:rPrChange w:id="816" w:author="Orion" w:date="2011-04-24T22:32:00Z">
              <w:rPr>
                <w:rFonts w:ascii="Courier New" w:hAnsi="Courier New" w:cs="Courier New"/>
              </w:rPr>
            </w:rPrChange>
          </w:rPr>
          <w:t>UAVs</w:t>
        </w:r>
        <w:r w:rsidR="00AF26A0" w:rsidRPr="00246937">
          <w:rPr>
            <w:rStyle w:val="apple-style-span"/>
            <w:rFonts w:cs="Times New Roman"/>
            <w:color w:val="000000"/>
            <w:rPrChange w:id="817" w:author="Orion" w:date="2011-04-24T22:32:00Z">
              <w:rPr>
                <w:rStyle w:val="apple-style-span"/>
                <w:rFonts w:ascii="Courier New" w:hAnsi="Courier New" w:cs="Courier New"/>
                <w:color w:val="000000"/>
              </w:rPr>
            </w:rPrChange>
          </w:rPr>
          <w:t xml:space="preserve"> </w:t>
        </w:r>
      </w:ins>
      <w:ins w:id="818" w:author="Orion" w:date="2011-04-01T23:51:00Z">
        <w:r w:rsidR="002D5955" w:rsidRPr="00246937">
          <w:rPr>
            <w:rStyle w:val="apple-style-span"/>
            <w:rFonts w:cs="Times New Roman"/>
            <w:color w:val="000000"/>
            <w:rPrChange w:id="819" w:author="Orion" w:date="2011-04-24T22:32:00Z">
              <w:rPr>
                <w:rStyle w:val="apple-style-span"/>
                <w:rFonts w:ascii="Courier New" w:hAnsi="Courier New" w:cs="Courier New"/>
                <w:color w:val="000000"/>
              </w:rPr>
            </w:rPrChange>
          </w:rPr>
          <w:t xml:space="preserve">suelen </w:t>
        </w:r>
      </w:ins>
      <w:ins w:id="820" w:author="Orion" w:date="2011-04-02T19:30:00Z">
        <w:r w:rsidR="00A63C2F" w:rsidRPr="00246937">
          <w:rPr>
            <w:rStyle w:val="apple-style-span"/>
            <w:rFonts w:cs="Times New Roman"/>
            <w:color w:val="000000"/>
            <w:rPrChange w:id="821" w:author="Orion" w:date="2011-04-24T22:32:00Z">
              <w:rPr>
                <w:rStyle w:val="apple-style-span"/>
                <w:rFonts w:ascii="Courier New" w:hAnsi="Courier New" w:cs="Courier New"/>
                <w:color w:val="000000"/>
              </w:rPr>
            </w:rPrChange>
          </w:rPr>
          <w:t>utilizarse</w:t>
        </w:r>
      </w:ins>
      <w:ins w:id="822" w:author="Orion" w:date="2011-04-02T19:31:00Z">
        <w:r w:rsidR="00AF26A0" w:rsidRPr="00246937">
          <w:rPr>
            <w:rStyle w:val="apple-style-span"/>
            <w:rFonts w:cs="Times New Roman"/>
            <w:color w:val="000000"/>
            <w:rPrChange w:id="823" w:author="Orion" w:date="2011-04-24T22:32:00Z">
              <w:rPr>
                <w:rStyle w:val="apple-style-span"/>
                <w:rFonts w:ascii="Courier New" w:hAnsi="Courier New" w:cs="Courier New"/>
                <w:color w:val="000000"/>
              </w:rPr>
            </w:rPrChange>
          </w:rPr>
          <w:t xml:space="preserve"> normalmente</w:t>
        </w:r>
      </w:ins>
      <w:ins w:id="824" w:author="Orion" w:date="2011-04-02T19:30:00Z">
        <w:r w:rsidR="00A63C2F" w:rsidRPr="00246937">
          <w:rPr>
            <w:rStyle w:val="apple-style-span"/>
            <w:rFonts w:cs="Times New Roman"/>
            <w:color w:val="000000"/>
            <w:rPrChange w:id="825" w:author="Orion" w:date="2011-04-24T22:32:00Z">
              <w:rPr>
                <w:rStyle w:val="apple-style-span"/>
                <w:rFonts w:ascii="Courier New" w:hAnsi="Courier New" w:cs="Courier New"/>
                <w:color w:val="000000"/>
              </w:rPr>
            </w:rPrChange>
          </w:rPr>
          <w:t xml:space="preserve"> en</w:t>
        </w:r>
      </w:ins>
      <w:ins w:id="826" w:author="Orion" w:date="2011-04-01T23:51:00Z">
        <w:r w:rsidR="002D5955" w:rsidRPr="00246937">
          <w:rPr>
            <w:rStyle w:val="apple-style-span"/>
            <w:rFonts w:cs="Times New Roman"/>
            <w:color w:val="000000"/>
            <w:rPrChange w:id="827"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Fonts w:cs="Times New Roman"/>
            <w:rPrChange w:id="828" w:author="Orion" w:date="2011-04-24T22:32:00Z">
              <w:rPr>
                <w:rFonts w:ascii="Courier New" w:hAnsi="Courier New" w:cs="Courier New"/>
              </w:rPr>
            </w:rPrChange>
          </w:rPr>
          <w:t xml:space="preserve"> </w:t>
        </w:r>
      </w:ins>
    </w:p>
    <w:p w:rsidR="005C69E5" w:rsidRPr="00246937" w:rsidRDefault="005C69E5" w:rsidP="002D5955">
      <w:pPr>
        <w:jc w:val="both"/>
        <w:rPr>
          <w:ins w:id="829" w:author="Orion" w:date="2011-04-01T23:51:00Z"/>
          <w:rFonts w:cs="Times New Roman"/>
          <w:rPrChange w:id="830" w:author="Orion" w:date="2011-04-24T22:32:00Z">
            <w:rPr>
              <w:ins w:id="831" w:author="Orion" w:date="2011-04-01T23:51:00Z"/>
              <w:rFonts w:ascii="Courier New" w:hAnsi="Courier New" w:cs="Courier New"/>
            </w:rPr>
          </w:rPrChange>
        </w:rPr>
      </w:pPr>
    </w:p>
    <w:p w:rsidR="002D5955" w:rsidRPr="00246937" w:rsidRDefault="002D5955">
      <w:pPr>
        <w:jc w:val="both"/>
        <w:rPr>
          <w:ins w:id="832" w:author="Orion" w:date="2011-04-01T23:59:00Z"/>
          <w:rFonts w:cs="Times New Roman"/>
          <w:rPrChange w:id="833" w:author="Orion" w:date="2011-04-24T22:32:00Z">
            <w:rPr>
              <w:ins w:id="834" w:author="Orion" w:date="2011-04-01T23:59:00Z"/>
              <w:rFonts w:ascii="Courier New" w:hAnsi="Courier New" w:cs="Courier New"/>
            </w:rPr>
          </w:rPrChange>
        </w:rPr>
      </w:pPr>
      <w:ins w:id="835" w:author="Orion" w:date="2011-04-01T23:51:00Z">
        <w:r w:rsidRPr="00246937">
          <w:rPr>
            <w:rFonts w:cs="Times New Roman"/>
            <w:rPrChange w:id="836" w:author="Orion" w:date="2011-04-24T22:32:00Z">
              <w:rPr>
                <w:rFonts w:ascii="Courier New" w:hAnsi="Courier New" w:cs="Courier New"/>
              </w:rPr>
            </w:rPrChange>
          </w:rPr>
          <w:t xml:space="preserve">Ya que estos vehículos no van </w:t>
        </w:r>
      </w:ins>
      <w:ins w:id="837" w:author="Orion" w:date="2011-05-03T10:41:00Z">
        <w:r w:rsidR="00B60C6C">
          <w:rPr>
            <w:rFonts w:cs="Times New Roman"/>
          </w:rPr>
          <w:t>funcionar como</w:t>
        </w:r>
      </w:ins>
      <w:ins w:id="838" w:author="Orion" w:date="2011-04-01T23:51:00Z">
        <w:r w:rsidRPr="00246937">
          <w:rPr>
            <w:rFonts w:cs="Times New Roman"/>
            <w:rPrChange w:id="839" w:author="Orion" w:date="2011-04-24T22:32:00Z">
              <w:rPr>
                <w:rFonts w:ascii="Courier New" w:hAnsi="Courier New" w:cs="Courier New"/>
              </w:rPr>
            </w:rPrChange>
          </w:rPr>
          <w:t xml:space="preserve"> elementos aislados </w:t>
        </w:r>
      </w:ins>
      <w:ins w:id="840" w:author="Orion" w:date="2011-05-03T10:41:00Z">
        <w:r w:rsidR="00B60C6C">
          <w:rPr>
            <w:rFonts w:cs="Times New Roman"/>
          </w:rPr>
          <w:t xml:space="preserve">en el caso de ser </w:t>
        </w:r>
      </w:ins>
      <w:ins w:id="841" w:author="Orion" w:date="2011-04-01T23:51:00Z">
        <w:r w:rsidRPr="00246937">
          <w:rPr>
            <w:rFonts w:cs="Times New Roman"/>
            <w:rPrChange w:id="842"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843" w:author="Orion" w:date="2011-04-02T00:00:00Z">
        <w:r w:rsidR="00DA6D76" w:rsidRPr="00246937">
          <w:rPr>
            <w:rFonts w:cs="Times New Roman"/>
            <w:rPrChange w:id="844" w:author="Orion" w:date="2011-04-24T22:32:00Z">
              <w:rPr>
                <w:rFonts w:ascii="Courier New" w:hAnsi="Courier New" w:cs="Courier New"/>
              </w:rPr>
            </w:rPrChange>
          </w:rPr>
          <w:t>.</w:t>
        </w:r>
      </w:ins>
      <w:ins w:id="845" w:author="Orion" w:date="2011-04-01T23:51:00Z">
        <w:r w:rsidRPr="00246937">
          <w:rPr>
            <w:rFonts w:cs="Times New Roman"/>
            <w:rPrChange w:id="846" w:author="Orion" w:date="2011-04-24T22:32:00Z">
              <w:rPr>
                <w:rFonts w:ascii="Courier New" w:hAnsi="Courier New" w:cs="Courier New"/>
              </w:rPr>
            </w:rPrChange>
          </w:rPr>
          <w:t xml:space="preserve"> </w:t>
        </w:r>
      </w:ins>
      <w:ins w:id="847" w:author="Orion" w:date="2011-04-02T00:00:00Z">
        <w:r w:rsidR="00DA6D76" w:rsidRPr="00246937">
          <w:rPr>
            <w:rFonts w:cs="Times New Roman"/>
            <w:rPrChange w:id="848" w:author="Orion" w:date="2011-04-24T22:32:00Z">
              <w:rPr>
                <w:rFonts w:ascii="Courier New" w:hAnsi="Courier New" w:cs="Courier New"/>
              </w:rPr>
            </w:rPrChange>
          </w:rPr>
          <w:t>E</w:t>
        </w:r>
      </w:ins>
      <w:ins w:id="849" w:author="Orion" w:date="2011-04-01T23:51:00Z">
        <w:r w:rsidRPr="00246937">
          <w:rPr>
            <w:rFonts w:cs="Times New Roman"/>
            <w:rPrChange w:id="850" w:author="Orion" w:date="2011-04-24T22:32:00Z">
              <w:rPr>
                <w:rFonts w:ascii="Courier New" w:hAnsi="Courier New" w:cs="Courier New"/>
              </w:rPr>
            </w:rPrChange>
          </w:rPr>
          <w:t xml:space="preserve">s importante distinguir también que el tiempo de respuesta es distinto entre un humano y una máquina. </w:t>
        </w:r>
      </w:ins>
      <w:ins w:id="851" w:author="Orion" w:date="2011-04-02T19:42:00Z">
        <w:r w:rsidR="00EC1A4F" w:rsidRPr="00246937">
          <w:rPr>
            <w:rFonts w:cs="Times New Roman"/>
            <w:rPrChange w:id="852" w:author="Orion" w:date="2011-04-24T22:32:00Z">
              <w:rPr>
                <w:rFonts w:ascii="Courier New" w:hAnsi="Courier New" w:cs="Courier New"/>
              </w:rPr>
            </w:rPrChange>
          </w:rPr>
          <w:t>Históricamente</w:t>
        </w:r>
      </w:ins>
      <w:ins w:id="853" w:author="Orion" w:date="2011-04-02T19:43:00Z">
        <w:r w:rsidR="00EC1A4F" w:rsidRPr="00246937">
          <w:rPr>
            <w:rFonts w:cs="Times New Roman"/>
            <w:rPrChange w:id="854" w:author="Orion" w:date="2011-04-24T22:32:00Z">
              <w:rPr>
                <w:rFonts w:ascii="Courier New" w:hAnsi="Courier New" w:cs="Courier New"/>
              </w:rPr>
            </w:rPrChange>
          </w:rPr>
          <w:t xml:space="preserve"> las tecnologías basadas en simulación de aviación</w:t>
        </w:r>
      </w:ins>
      <w:ins w:id="855" w:author="Orion" w:date="2011-04-02T19:42:00Z">
        <w:r w:rsidR="00EC1A4F" w:rsidRPr="00246937">
          <w:rPr>
            <w:rFonts w:cs="Times New Roman"/>
            <w:rPrChange w:id="856" w:author="Orion" w:date="2011-04-24T22:32:00Z">
              <w:rPr>
                <w:rFonts w:ascii="Courier New" w:hAnsi="Courier New" w:cs="Courier New"/>
              </w:rPr>
            </w:rPrChange>
          </w:rPr>
          <w:t xml:space="preserve"> se han enfocado más en los aspectos funcionales o técnicos de la simulación pero f</w:t>
        </w:r>
      </w:ins>
      <w:ins w:id="857" w:author="Orion" w:date="2011-04-02T19:41:00Z">
        <w:r w:rsidR="007C56EF" w:rsidRPr="00246937">
          <w:rPr>
            <w:rFonts w:cs="Times New Roman"/>
            <w:rPrChange w:id="858" w:author="Orion" w:date="2011-04-24T22:32:00Z">
              <w:rPr>
                <w:rFonts w:ascii="Courier New" w:hAnsi="Courier New" w:cs="Courier New"/>
              </w:rPr>
            </w:rPrChange>
          </w:rPr>
          <w:t>ijándonos en</w:t>
        </w:r>
      </w:ins>
      <w:ins w:id="859" w:author="Orion" w:date="2011-04-01T23:51:00Z">
        <w:r w:rsidRPr="00246937">
          <w:rPr>
            <w:rFonts w:cs="Times New Roman"/>
            <w:rPrChange w:id="860" w:author="Orion" w:date="2011-04-24T22:32:00Z">
              <w:rPr>
                <w:rFonts w:ascii="Courier New" w:hAnsi="Courier New" w:cs="Courier New"/>
              </w:rPr>
            </w:rPrChange>
          </w:rPr>
          <w:t xml:space="preserve"> que un tercio de los accidentes aéreos se deben a errores de los pilotos </w:t>
        </w:r>
      </w:ins>
      <w:customXmlInsRangeStart w:id="861" w:author="Orion" w:date="2011-04-01T23:51:00Z"/>
      <w:sdt>
        <w:sdtPr>
          <w:rPr>
            <w:rFonts w:cs="Times New Roman"/>
          </w:rPr>
          <w:id w:val="-587229299"/>
          <w:citation/>
        </w:sdtPr>
        <w:sdtEndPr/>
        <w:sdtContent>
          <w:customXmlInsRangeEnd w:id="861"/>
          <w:ins w:id="862" w:author="Orion" w:date="2011-04-01T23:51:00Z">
            <w:r w:rsidRPr="00246937">
              <w:rPr>
                <w:rFonts w:cs="Times New Roman"/>
                <w:rPrChange w:id="863" w:author="Orion" w:date="2011-04-24T22:32:00Z">
                  <w:rPr>
                    <w:rFonts w:ascii="Courier New" w:hAnsi="Courier New" w:cs="Courier New"/>
                  </w:rPr>
                </w:rPrChange>
              </w:rPr>
              <w:fldChar w:fldCharType="begin"/>
            </w:r>
            <w:r w:rsidRPr="00246937">
              <w:rPr>
                <w:rFonts w:cs="Times New Roman"/>
                <w:rPrChange w:id="864" w:author="Orion" w:date="2011-04-24T22:32:00Z">
                  <w:rPr>
                    <w:rFonts w:ascii="Courier New" w:hAnsi="Courier New" w:cs="Courier New"/>
                  </w:rPr>
                </w:rPrChange>
              </w:rPr>
              <w:instrText xml:space="preserve"> CITATION Foy05 \l 3082 </w:instrText>
            </w:r>
            <w:r w:rsidRPr="00246937">
              <w:rPr>
                <w:rFonts w:cs="Times New Roman"/>
                <w:rPrChange w:id="865" w:author="Orion" w:date="2011-04-24T22:32:00Z">
                  <w:rPr>
                    <w:rFonts w:ascii="Courier New" w:hAnsi="Courier New" w:cs="Courier New"/>
                  </w:rPr>
                </w:rPrChange>
              </w:rPr>
              <w:fldChar w:fldCharType="separate"/>
            </w:r>
          </w:ins>
          <w:r w:rsidR="00181070" w:rsidRPr="00181070">
            <w:rPr>
              <w:rFonts w:cs="Times New Roman"/>
              <w:noProof/>
            </w:rPr>
            <w:t>(10)</w:t>
          </w:r>
          <w:ins w:id="866" w:author="Orion" w:date="2011-04-01T23:51:00Z">
            <w:r w:rsidRPr="00246937">
              <w:rPr>
                <w:rFonts w:cs="Times New Roman"/>
                <w:rPrChange w:id="867" w:author="Orion" w:date="2011-04-24T22:32:00Z">
                  <w:rPr>
                    <w:rFonts w:ascii="Courier New" w:hAnsi="Courier New" w:cs="Courier New"/>
                  </w:rPr>
                </w:rPrChange>
              </w:rPr>
              <w:fldChar w:fldCharType="end"/>
            </w:r>
          </w:ins>
          <w:customXmlInsRangeStart w:id="868" w:author="Orion" w:date="2011-04-01T23:51:00Z"/>
        </w:sdtContent>
      </w:sdt>
      <w:customXmlInsRangeEnd w:id="868"/>
      <w:ins w:id="869" w:author="Orion" w:date="2011-04-01T23:51:00Z">
        <w:r w:rsidRPr="00246937">
          <w:rPr>
            <w:rFonts w:cs="Times New Roman"/>
            <w:rPrChange w:id="870" w:author="Orion" w:date="2011-04-24T22:32:00Z">
              <w:rPr>
                <w:rFonts w:ascii="Courier New" w:hAnsi="Courier New" w:cs="Courier New"/>
              </w:rPr>
            </w:rPrChange>
          </w:rPr>
          <w:t xml:space="preserve"> parece</w:t>
        </w:r>
      </w:ins>
      <w:ins w:id="871" w:author="Orion" w:date="2011-04-02T19:38:00Z">
        <w:r w:rsidR="007C56EF" w:rsidRPr="00246937">
          <w:rPr>
            <w:rFonts w:cs="Times New Roman"/>
            <w:rPrChange w:id="872" w:author="Orion" w:date="2011-04-24T22:32:00Z">
              <w:rPr>
                <w:rFonts w:ascii="Courier New" w:hAnsi="Courier New" w:cs="Courier New"/>
              </w:rPr>
            </w:rPrChange>
          </w:rPr>
          <w:t xml:space="preserve"> interesante</w:t>
        </w:r>
      </w:ins>
      <w:ins w:id="873" w:author="Orion" w:date="2011-04-02T19:43:00Z">
        <w:r w:rsidR="00EC1A4F" w:rsidRPr="00246937">
          <w:rPr>
            <w:rFonts w:cs="Times New Roman"/>
            <w:rPrChange w:id="874" w:author="Orion" w:date="2011-04-24T22:32:00Z">
              <w:rPr>
                <w:rFonts w:ascii="Courier New" w:hAnsi="Courier New" w:cs="Courier New"/>
              </w:rPr>
            </w:rPrChange>
          </w:rPr>
          <w:t xml:space="preserve"> </w:t>
        </w:r>
      </w:ins>
      <w:ins w:id="875" w:author="Orion" w:date="2011-04-02T19:38:00Z">
        <w:r w:rsidR="007C56EF" w:rsidRPr="00246937">
          <w:rPr>
            <w:rFonts w:cs="Times New Roman"/>
            <w:rPrChange w:id="876" w:author="Orion" w:date="2011-04-24T22:32:00Z">
              <w:rPr>
                <w:rFonts w:ascii="Courier New" w:hAnsi="Courier New" w:cs="Courier New"/>
              </w:rPr>
            </w:rPrChange>
          </w:rPr>
          <w:t xml:space="preserve">tener en cuenta </w:t>
        </w:r>
      </w:ins>
      <w:ins w:id="877" w:author="Orion" w:date="2011-04-01T23:51:00Z">
        <w:r w:rsidRPr="00246937">
          <w:rPr>
            <w:rFonts w:cs="Times New Roman"/>
            <w:rPrChange w:id="878" w:author="Orion" w:date="2011-04-24T22:32:00Z">
              <w:rPr>
                <w:rFonts w:ascii="Courier New" w:hAnsi="Courier New" w:cs="Courier New"/>
              </w:rPr>
            </w:rPrChange>
          </w:rPr>
          <w:t>el comportamiento, actitud o estado de un piloto en un determinado momento</w:t>
        </w:r>
      </w:ins>
      <w:ins w:id="879" w:author="Orion" w:date="2011-04-02T19:42:00Z">
        <w:r w:rsidR="00EC1A4F" w:rsidRPr="00246937">
          <w:rPr>
            <w:rFonts w:cs="Times New Roman"/>
            <w:rPrChange w:id="880" w:author="Orion" w:date="2011-04-24T22:32:00Z">
              <w:rPr>
                <w:rFonts w:ascii="Courier New" w:hAnsi="Courier New" w:cs="Courier New"/>
              </w:rPr>
            </w:rPrChange>
          </w:rPr>
          <w:t>.</w:t>
        </w:r>
      </w:ins>
      <w:ins w:id="881" w:author="Orion" w:date="2011-04-01T23:51:00Z">
        <w:r w:rsidRPr="00246937">
          <w:rPr>
            <w:rFonts w:cs="Times New Roman"/>
            <w:rPrChange w:id="882" w:author="Orion" w:date="2011-04-24T22:32:00Z">
              <w:rPr>
                <w:rFonts w:ascii="Courier New" w:hAnsi="Courier New" w:cs="Courier New"/>
              </w:rPr>
            </w:rPrChange>
          </w:rPr>
          <w:t xml:space="preserve"> Los modelos de comportamiento de los humanos</w:t>
        </w:r>
      </w:ins>
      <w:ins w:id="883" w:author="Orion" w:date="2011-04-02T19:44:00Z">
        <w:r w:rsidR="00A7613B" w:rsidRPr="00246937">
          <w:rPr>
            <w:rFonts w:cs="Times New Roman"/>
            <w:rPrChange w:id="884" w:author="Orion" w:date="2011-04-24T22:32:00Z">
              <w:rPr>
                <w:rFonts w:ascii="Courier New" w:hAnsi="Courier New" w:cs="Courier New"/>
              </w:rPr>
            </w:rPrChange>
          </w:rPr>
          <w:t xml:space="preserve"> </w:t>
        </w:r>
      </w:ins>
      <w:ins w:id="885" w:author="Orion" w:date="2011-04-01T23:51:00Z">
        <w:r w:rsidRPr="00246937">
          <w:rPr>
            <w:rFonts w:cs="Times New Roman"/>
            <w:rPrChange w:id="886" w:author="Orion" w:date="2011-04-24T22:32:00Z">
              <w:rPr>
                <w:rFonts w:ascii="Courier New" w:hAnsi="Courier New" w:cs="Courier New"/>
              </w:rPr>
            </w:rPrChange>
          </w:rPr>
          <w:t xml:space="preserve">nos ayudan a detectar defectos de diseño o </w:t>
        </w:r>
      </w:ins>
      <w:ins w:id="887" w:author="Orion" w:date="2011-04-02T19:45:00Z">
        <w:r w:rsidR="002C1225" w:rsidRPr="00246937">
          <w:rPr>
            <w:rFonts w:cs="Times New Roman"/>
            <w:rPrChange w:id="888" w:author="Orion" w:date="2011-04-24T22:32:00Z">
              <w:rPr>
                <w:rFonts w:ascii="Courier New" w:hAnsi="Courier New" w:cs="Courier New"/>
              </w:rPr>
            </w:rPrChange>
          </w:rPr>
          <w:t>de</w:t>
        </w:r>
      </w:ins>
      <w:ins w:id="889" w:author="Orion" w:date="2011-04-01T23:51:00Z">
        <w:r w:rsidRPr="00246937">
          <w:rPr>
            <w:rFonts w:cs="Times New Roman"/>
            <w:rPrChange w:id="890" w:author="Orion" w:date="2011-04-24T22:32:00Z">
              <w:rPr>
                <w:rFonts w:ascii="Courier New" w:hAnsi="Courier New" w:cs="Courier New"/>
              </w:rPr>
            </w:rPrChange>
          </w:rPr>
          <w:t xml:space="preserve"> interacción de los humanos con los sistemas y procedimientos existentes, y</w:t>
        </w:r>
      </w:ins>
      <w:ins w:id="891" w:author="Orion" w:date="2011-04-02T19:46:00Z">
        <w:r w:rsidR="00317F3A" w:rsidRPr="00246937">
          <w:rPr>
            <w:rFonts w:cs="Times New Roman"/>
            <w:rPrChange w:id="892" w:author="Orion" w:date="2011-04-24T22:32:00Z">
              <w:rPr>
                <w:rFonts w:ascii="Courier New" w:hAnsi="Courier New" w:cs="Courier New"/>
              </w:rPr>
            </w:rPrChange>
          </w:rPr>
          <w:t>,</w:t>
        </w:r>
      </w:ins>
      <w:ins w:id="893" w:author="Orion" w:date="2011-04-02T19:45:00Z">
        <w:r w:rsidR="002C1225" w:rsidRPr="00246937">
          <w:rPr>
            <w:rFonts w:cs="Times New Roman"/>
            <w:rPrChange w:id="894" w:author="Orion" w:date="2011-04-24T22:32:00Z">
              <w:rPr>
                <w:rFonts w:ascii="Courier New" w:hAnsi="Courier New" w:cs="Courier New"/>
              </w:rPr>
            </w:rPrChange>
          </w:rPr>
          <w:t xml:space="preserve"> a su vez</w:t>
        </w:r>
      </w:ins>
      <w:ins w:id="895" w:author="Orion" w:date="2011-04-02T19:46:00Z">
        <w:r w:rsidR="00317F3A" w:rsidRPr="00246937">
          <w:rPr>
            <w:rFonts w:cs="Times New Roman"/>
            <w:rPrChange w:id="896" w:author="Orion" w:date="2011-04-24T22:32:00Z">
              <w:rPr>
                <w:rFonts w:ascii="Courier New" w:hAnsi="Courier New" w:cs="Courier New"/>
              </w:rPr>
            </w:rPrChange>
          </w:rPr>
          <w:t>,</w:t>
        </w:r>
      </w:ins>
      <w:ins w:id="897" w:author="Orion" w:date="2011-04-01T23:51:00Z">
        <w:r w:rsidRPr="00246937">
          <w:rPr>
            <w:rFonts w:cs="Times New Roman"/>
            <w:rPrChange w:id="898" w:author="Orion" w:date="2011-04-24T22:32:00Z">
              <w:rPr>
                <w:rFonts w:ascii="Courier New" w:hAnsi="Courier New" w:cs="Courier New"/>
              </w:rPr>
            </w:rPrChange>
          </w:rPr>
          <w:t xml:space="preserve"> nos permiten pronosticar las posibles causa</w:t>
        </w:r>
        <w:r w:rsidR="00273618" w:rsidRPr="00246937">
          <w:rPr>
            <w:rFonts w:cs="Times New Roman"/>
            <w:rPrChange w:id="899" w:author="Orion" w:date="2011-04-24T22:32:00Z">
              <w:rPr>
                <w:rFonts w:ascii="Courier New" w:hAnsi="Courier New" w:cs="Courier New"/>
              </w:rPr>
            </w:rPrChange>
          </w:rPr>
          <w:t>s  de los errores</w:t>
        </w:r>
      </w:ins>
      <w:ins w:id="900" w:author="Orion" w:date="2011-04-02T19:47:00Z">
        <w:r w:rsidR="00721F6B" w:rsidRPr="00246937">
          <w:rPr>
            <w:rFonts w:cs="Times New Roman"/>
            <w:rPrChange w:id="901" w:author="Orion" w:date="2011-04-24T22:32:00Z">
              <w:rPr>
                <w:rFonts w:ascii="Courier New" w:hAnsi="Courier New" w:cs="Courier New"/>
              </w:rPr>
            </w:rPrChange>
          </w:rPr>
          <w:t xml:space="preserve"> humanos</w:t>
        </w:r>
      </w:ins>
      <w:ins w:id="902" w:author="Orion" w:date="2011-04-02T19:45:00Z">
        <w:r w:rsidR="00BF3D0C" w:rsidRPr="00246937">
          <w:rPr>
            <w:rFonts w:cs="Times New Roman"/>
            <w:rPrChange w:id="903" w:author="Orion" w:date="2011-04-24T22:32:00Z">
              <w:rPr>
                <w:rFonts w:ascii="Courier New" w:hAnsi="Courier New" w:cs="Courier New"/>
              </w:rPr>
            </w:rPrChange>
          </w:rPr>
          <w:t xml:space="preserve"> </w:t>
        </w:r>
      </w:ins>
      <w:ins w:id="904" w:author="Orion" w:date="2011-04-02T19:47:00Z">
        <w:r w:rsidR="00721F6B" w:rsidRPr="00246937">
          <w:rPr>
            <w:rFonts w:cs="Times New Roman"/>
            <w:rPrChange w:id="905" w:author="Orion" w:date="2011-04-24T22:32:00Z">
              <w:rPr>
                <w:rFonts w:ascii="Courier New" w:hAnsi="Courier New" w:cs="Courier New"/>
              </w:rPr>
            </w:rPrChange>
          </w:rPr>
          <w:t>(</w:t>
        </w:r>
      </w:ins>
      <w:ins w:id="906" w:author="Orion" w:date="2011-04-01T23:51:00Z">
        <w:r w:rsidR="00273618" w:rsidRPr="00246937">
          <w:rPr>
            <w:rFonts w:cs="Times New Roman"/>
            <w:rPrChange w:id="907" w:author="Orion" w:date="2011-04-24T22:32:00Z">
              <w:rPr>
                <w:rFonts w:ascii="Courier New" w:hAnsi="Courier New" w:cs="Courier New"/>
              </w:rPr>
            </w:rPrChange>
          </w:rPr>
          <w:t>de los piloto</w:t>
        </w:r>
      </w:ins>
      <w:ins w:id="908" w:author="Orion" w:date="2011-04-02T12:30:00Z">
        <w:r w:rsidR="00273618" w:rsidRPr="00246937">
          <w:rPr>
            <w:rFonts w:cs="Times New Roman"/>
            <w:rPrChange w:id="909" w:author="Orion" w:date="2011-04-24T22:32:00Z">
              <w:rPr>
                <w:rFonts w:ascii="Courier New" w:hAnsi="Courier New" w:cs="Courier New"/>
              </w:rPr>
            </w:rPrChange>
          </w:rPr>
          <w:t>s</w:t>
        </w:r>
      </w:ins>
      <w:ins w:id="910" w:author="Orion" w:date="2011-04-02T19:44:00Z">
        <w:r w:rsidR="00A7613B" w:rsidRPr="00246937">
          <w:rPr>
            <w:rFonts w:cs="Times New Roman"/>
            <w:rPrChange w:id="911" w:author="Orion" w:date="2011-04-24T22:32:00Z">
              <w:rPr>
                <w:rFonts w:ascii="Courier New" w:hAnsi="Courier New" w:cs="Courier New"/>
              </w:rPr>
            </w:rPrChange>
          </w:rPr>
          <w:t xml:space="preserve"> en nuestro caso</w:t>
        </w:r>
      </w:ins>
      <w:ins w:id="912" w:author="Orion" w:date="2011-04-02T19:47:00Z">
        <w:r w:rsidR="00721F6B" w:rsidRPr="00246937">
          <w:rPr>
            <w:rFonts w:cs="Times New Roman"/>
            <w:rPrChange w:id="913" w:author="Orion" w:date="2011-04-24T22:32:00Z">
              <w:rPr>
                <w:rFonts w:ascii="Courier New" w:hAnsi="Courier New" w:cs="Courier New"/>
              </w:rPr>
            </w:rPrChange>
          </w:rPr>
          <w:t>)</w:t>
        </w:r>
      </w:ins>
      <w:ins w:id="914" w:author="Orion" w:date="2011-04-01T23:51:00Z">
        <w:r w:rsidRPr="00246937">
          <w:rPr>
            <w:rFonts w:cs="Times New Roman"/>
            <w:rPrChange w:id="915" w:author="Orion" w:date="2011-04-24T22:32:00Z">
              <w:rPr>
                <w:rFonts w:ascii="Courier New" w:hAnsi="Courier New" w:cs="Courier New"/>
              </w:rPr>
            </w:rPrChange>
          </w:rPr>
          <w:t xml:space="preserve"> así como saber cuáles son las máximas exigencias de </w:t>
        </w:r>
      </w:ins>
      <w:ins w:id="916" w:author="Orion" w:date="2011-04-02T19:47:00Z">
        <w:r w:rsidR="00721F6B" w:rsidRPr="00246937">
          <w:rPr>
            <w:rFonts w:cs="Times New Roman"/>
            <w:rPrChange w:id="917" w:author="Orion" w:date="2011-04-24T22:32:00Z">
              <w:rPr>
                <w:rFonts w:ascii="Courier New" w:hAnsi="Courier New" w:cs="Courier New"/>
              </w:rPr>
            </w:rPrChange>
          </w:rPr>
          <w:t>estos</w:t>
        </w:r>
      </w:ins>
      <w:ins w:id="918" w:author="Orion" w:date="2011-04-02T00:01:00Z">
        <w:r w:rsidR="00DA6D76" w:rsidRPr="00246937">
          <w:rPr>
            <w:rFonts w:cs="Times New Roman"/>
            <w:rPrChange w:id="919" w:author="Orion" w:date="2011-04-24T22:32:00Z">
              <w:rPr>
                <w:rFonts w:ascii="Courier New" w:hAnsi="Courier New" w:cs="Courier New"/>
              </w:rPr>
            </w:rPrChange>
          </w:rPr>
          <w:t>,</w:t>
        </w:r>
      </w:ins>
      <w:ins w:id="920" w:author="Orion" w:date="2011-04-01T23:51:00Z">
        <w:r w:rsidRPr="00246937">
          <w:rPr>
            <w:rFonts w:cs="Times New Roman"/>
            <w:rPrChange w:id="921"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etc </w:t>
        </w:r>
      </w:ins>
      <w:customXmlInsRangeStart w:id="922" w:author="Orion" w:date="2011-04-01T23:51:00Z"/>
      <w:sdt>
        <w:sdtPr>
          <w:rPr>
            <w:rFonts w:cs="Times New Roman"/>
          </w:rPr>
          <w:id w:val="-1666159577"/>
          <w:citation/>
        </w:sdtPr>
        <w:sdtEndPr/>
        <w:sdtContent>
          <w:customXmlInsRangeEnd w:id="922"/>
          <w:ins w:id="923" w:author="Orion" w:date="2011-04-01T23:51:00Z">
            <w:r w:rsidRPr="00246937">
              <w:rPr>
                <w:rFonts w:cs="Times New Roman"/>
                <w:rPrChange w:id="924" w:author="Orion" w:date="2011-04-24T22:32:00Z">
                  <w:rPr>
                    <w:rFonts w:ascii="Courier New" w:hAnsi="Courier New" w:cs="Courier New"/>
                  </w:rPr>
                </w:rPrChange>
              </w:rPr>
              <w:fldChar w:fldCharType="begin"/>
            </w:r>
            <w:r w:rsidRPr="00246937">
              <w:rPr>
                <w:rFonts w:cs="Times New Roman"/>
                <w:rPrChange w:id="925" w:author="Orion" w:date="2011-04-24T22:32:00Z">
                  <w:rPr>
                    <w:rFonts w:ascii="Courier New" w:hAnsi="Courier New" w:cs="Courier New"/>
                  </w:rPr>
                </w:rPrChange>
              </w:rPr>
              <w:instrText xml:space="preserve"> CITATION Dan99 \l 3082 </w:instrText>
            </w:r>
            <w:r w:rsidRPr="00246937">
              <w:rPr>
                <w:rFonts w:cs="Times New Roman"/>
                <w:rPrChange w:id="926" w:author="Orion" w:date="2011-04-24T22:32:00Z">
                  <w:rPr>
                    <w:rFonts w:ascii="Courier New" w:hAnsi="Courier New" w:cs="Courier New"/>
                  </w:rPr>
                </w:rPrChange>
              </w:rPr>
              <w:fldChar w:fldCharType="separate"/>
            </w:r>
          </w:ins>
          <w:r w:rsidR="00181070" w:rsidRPr="00181070">
            <w:rPr>
              <w:rFonts w:cs="Times New Roman"/>
              <w:noProof/>
            </w:rPr>
            <w:t>(11)</w:t>
          </w:r>
          <w:ins w:id="927" w:author="Orion" w:date="2011-04-01T23:51:00Z">
            <w:r w:rsidRPr="00246937">
              <w:rPr>
                <w:rFonts w:cs="Times New Roman"/>
                <w:rPrChange w:id="928" w:author="Orion" w:date="2011-04-24T22:32:00Z">
                  <w:rPr>
                    <w:rFonts w:ascii="Courier New" w:hAnsi="Courier New" w:cs="Courier New"/>
                  </w:rPr>
                </w:rPrChange>
              </w:rPr>
              <w:fldChar w:fldCharType="end"/>
            </w:r>
          </w:ins>
          <w:customXmlInsRangeStart w:id="929" w:author="Orion" w:date="2011-04-01T23:51:00Z"/>
        </w:sdtContent>
      </w:sdt>
      <w:customXmlInsRangeEnd w:id="929"/>
      <w:ins w:id="930" w:author="Orion" w:date="2011-04-01T23:51:00Z">
        <w:r w:rsidRPr="00246937">
          <w:rPr>
            <w:rFonts w:cs="Times New Roman"/>
            <w:rPrChange w:id="931" w:author="Orion" w:date="2011-04-24T22:32:00Z">
              <w:rPr>
                <w:rFonts w:ascii="Courier New" w:hAnsi="Courier New" w:cs="Courier New"/>
              </w:rPr>
            </w:rPrChange>
          </w:rPr>
          <w:t>.</w:t>
        </w:r>
      </w:ins>
    </w:p>
    <w:p w:rsidR="00DA6D76" w:rsidRPr="00246937" w:rsidRDefault="00DA6D76" w:rsidP="002D5955">
      <w:pPr>
        <w:jc w:val="both"/>
        <w:rPr>
          <w:ins w:id="932" w:author="Orion" w:date="2011-04-01T23:51:00Z"/>
          <w:rFonts w:cs="Times New Roman"/>
          <w:rPrChange w:id="933" w:author="Orion" w:date="2011-04-24T22:32:00Z">
            <w:rPr>
              <w:ins w:id="934" w:author="Orion" w:date="2011-04-01T23:51:00Z"/>
              <w:rFonts w:ascii="Courier New" w:hAnsi="Courier New" w:cs="Courier New"/>
            </w:rPr>
          </w:rPrChange>
        </w:rPr>
      </w:pPr>
    </w:p>
    <w:p w:rsidR="00B51E8E" w:rsidRPr="00246937" w:rsidRDefault="002D5955" w:rsidP="002D5955">
      <w:pPr>
        <w:jc w:val="both"/>
        <w:rPr>
          <w:ins w:id="935" w:author="Orion" w:date="2011-04-02T00:22:00Z"/>
          <w:rFonts w:cs="Times New Roman"/>
          <w:rPrChange w:id="936" w:author="Orion" w:date="2011-04-24T22:32:00Z">
            <w:rPr>
              <w:ins w:id="937" w:author="Orion" w:date="2011-04-02T00:22:00Z"/>
              <w:rFonts w:ascii="Courier New" w:hAnsi="Courier New" w:cs="Courier New"/>
            </w:rPr>
          </w:rPrChange>
        </w:rPr>
      </w:pPr>
      <w:ins w:id="938" w:author="Orion" w:date="2011-04-01T23:51:00Z">
        <w:r w:rsidRPr="00246937">
          <w:rPr>
            <w:rFonts w:cs="Times New Roman"/>
            <w:rPrChange w:id="939" w:author="Orion" w:date="2011-04-24T22:32:00Z">
              <w:rPr>
                <w:rFonts w:ascii="Courier New" w:hAnsi="Courier New" w:cs="Courier New"/>
              </w:rPr>
            </w:rPrChange>
          </w:rPr>
          <w:t>Este trabajo intenta cubrir algunas de las carencias de las anteriores herramientas de simulación haciendo uso de un sistema basado en agentes</w:t>
        </w:r>
      </w:ins>
      <w:ins w:id="940" w:author="Orion" w:date="2011-04-02T00:12:00Z">
        <w:r w:rsidR="00E86135" w:rsidRPr="00246937">
          <w:rPr>
            <w:rFonts w:cs="Times New Roman"/>
            <w:rPrChange w:id="941" w:author="Orion" w:date="2011-04-24T22:32:00Z">
              <w:rPr>
                <w:rFonts w:ascii="Courier New" w:hAnsi="Courier New" w:cs="Courier New"/>
              </w:rPr>
            </w:rPrChange>
          </w:rPr>
          <w:t xml:space="preserve"> software</w:t>
        </w:r>
      </w:ins>
      <w:ins w:id="942" w:author="Orion" w:date="2011-04-01T23:51:00Z">
        <w:r w:rsidRPr="00246937">
          <w:rPr>
            <w:rFonts w:cs="Times New Roman"/>
            <w:rPrChange w:id="943" w:author="Orion" w:date="2011-04-24T22:32:00Z">
              <w:rPr>
                <w:rFonts w:ascii="Courier New" w:hAnsi="Courier New" w:cs="Courier New"/>
              </w:rPr>
            </w:rPrChange>
          </w:rPr>
          <w:t xml:space="preserve">. </w:t>
        </w:r>
      </w:ins>
      <w:ins w:id="944" w:author="Orion" w:date="2011-04-02T19:48:00Z">
        <w:r w:rsidR="00361DDA" w:rsidRPr="00246937">
          <w:rPr>
            <w:rFonts w:cs="Times New Roman"/>
            <w:rPrChange w:id="945" w:author="Orion" w:date="2011-04-24T22:32:00Z">
              <w:rPr>
                <w:rFonts w:ascii="Courier New" w:hAnsi="Courier New" w:cs="Courier New"/>
              </w:rPr>
            </w:rPrChange>
          </w:rPr>
          <w:t>Como a día de hoy</w:t>
        </w:r>
      </w:ins>
      <w:ins w:id="946" w:author="Orion" w:date="2011-04-02T00:32:00Z">
        <w:r w:rsidR="00554717" w:rsidRPr="00246937">
          <w:rPr>
            <w:rFonts w:cs="Times New Roman"/>
            <w:rPrChange w:id="947" w:author="Orion" w:date="2011-04-24T22:32:00Z">
              <w:rPr>
                <w:rFonts w:ascii="Courier New" w:hAnsi="Courier New" w:cs="Courier New"/>
              </w:rPr>
            </w:rPrChange>
          </w:rPr>
          <w:t xml:space="preserve"> no ha habido consenso de establecer una definición universal de agente software</w:t>
        </w:r>
      </w:ins>
      <w:ins w:id="948" w:author="Orion" w:date="2011-04-02T19:48:00Z">
        <w:r w:rsidR="003D20C1" w:rsidRPr="00246937">
          <w:rPr>
            <w:rFonts w:cs="Times New Roman"/>
            <w:rPrChange w:id="949" w:author="Orion" w:date="2011-04-24T22:32:00Z">
              <w:rPr>
                <w:rFonts w:ascii="Courier New" w:hAnsi="Courier New" w:cs="Courier New"/>
              </w:rPr>
            </w:rPrChange>
          </w:rPr>
          <w:t>,</w:t>
        </w:r>
      </w:ins>
      <w:ins w:id="950" w:author="Orion" w:date="2011-04-02T00:32:00Z">
        <w:r w:rsidR="00554717" w:rsidRPr="00246937">
          <w:rPr>
            <w:rFonts w:cs="Times New Roman"/>
            <w:rPrChange w:id="951" w:author="Orion" w:date="2011-04-24T22:32:00Z">
              <w:rPr>
                <w:rFonts w:ascii="Courier New" w:hAnsi="Courier New" w:cs="Courier New"/>
              </w:rPr>
            </w:rPrChange>
          </w:rPr>
          <w:t xml:space="preserve"> entre las</w:t>
        </w:r>
      </w:ins>
      <w:ins w:id="952" w:author="Orion" w:date="2011-04-02T00:21:00Z">
        <w:r w:rsidR="00554717" w:rsidRPr="00246937">
          <w:rPr>
            <w:rFonts w:cs="Times New Roman"/>
            <w:rPrChange w:id="953" w:author="Orion" w:date="2011-04-24T22:32:00Z">
              <w:rPr>
                <w:rFonts w:ascii="Courier New" w:hAnsi="Courier New" w:cs="Courier New"/>
              </w:rPr>
            </w:rPrChange>
          </w:rPr>
          <w:t xml:space="preserve"> </w:t>
        </w:r>
      </w:ins>
      <w:ins w:id="954" w:author="Orion" w:date="2011-04-02T00:22:00Z">
        <w:r w:rsidR="00B51E8E" w:rsidRPr="00246937">
          <w:rPr>
            <w:rFonts w:cs="Times New Roman"/>
            <w:rPrChange w:id="955" w:author="Orion" w:date="2011-04-24T22:32:00Z">
              <w:rPr>
                <w:rFonts w:ascii="Courier New" w:hAnsi="Courier New" w:cs="Courier New"/>
              </w:rPr>
            </w:rPrChange>
          </w:rPr>
          <w:t>múltiples</w:t>
        </w:r>
      </w:ins>
      <w:ins w:id="956" w:author="Orion" w:date="2011-04-02T00:31:00Z">
        <w:r w:rsidR="00554717" w:rsidRPr="00246937">
          <w:rPr>
            <w:rFonts w:cs="Times New Roman"/>
            <w:rPrChange w:id="957" w:author="Orion" w:date="2011-04-24T22:32:00Z">
              <w:rPr>
                <w:rFonts w:ascii="Courier New" w:hAnsi="Courier New" w:cs="Courier New"/>
              </w:rPr>
            </w:rPrChange>
          </w:rPr>
          <w:t xml:space="preserve"> </w:t>
        </w:r>
      </w:ins>
      <w:ins w:id="958" w:author="Orion" w:date="2011-04-02T00:23:00Z">
        <w:r w:rsidR="00B51E8E" w:rsidRPr="00246937">
          <w:rPr>
            <w:rFonts w:cs="Times New Roman"/>
            <w:rPrChange w:id="959" w:author="Orion" w:date="2011-04-24T22:32:00Z">
              <w:rPr>
                <w:rFonts w:ascii="Courier New" w:hAnsi="Courier New" w:cs="Courier New"/>
              </w:rPr>
            </w:rPrChange>
          </w:rPr>
          <w:t>que hay</w:t>
        </w:r>
      </w:ins>
      <w:ins w:id="960" w:author="Orion" w:date="2011-04-02T19:48:00Z">
        <w:r w:rsidR="003D20C1" w:rsidRPr="00246937">
          <w:rPr>
            <w:rFonts w:cs="Times New Roman"/>
            <w:rPrChange w:id="961" w:author="Orion" w:date="2011-04-24T22:32:00Z">
              <w:rPr>
                <w:rFonts w:ascii="Courier New" w:hAnsi="Courier New" w:cs="Courier New"/>
              </w:rPr>
            </w:rPrChange>
          </w:rPr>
          <w:t>,</w:t>
        </w:r>
      </w:ins>
      <w:ins w:id="962" w:author="Orion" w:date="2011-04-02T00:31:00Z">
        <w:r w:rsidR="00554717" w:rsidRPr="00246937">
          <w:rPr>
            <w:rFonts w:cs="Times New Roman"/>
            <w:rPrChange w:id="963" w:author="Orion" w:date="2011-04-24T22:32:00Z">
              <w:rPr>
                <w:rFonts w:ascii="Courier New" w:hAnsi="Courier New" w:cs="Courier New"/>
              </w:rPr>
            </w:rPrChange>
          </w:rPr>
          <w:t xml:space="preserve"> </w:t>
        </w:r>
      </w:ins>
      <w:ins w:id="964" w:author="Orion" w:date="2011-05-03T12:15:00Z">
        <w:r w:rsidR="005C71EC">
          <w:rPr>
            <w:rFonts w:cs="Times New Roman"/>
          </w:rPr>
          <w:t>a continuación se citan</w:t>
        </w:r>
      </w:ins>
      <w:ins w:id="965" w:author="Orion" w:date="2011-04-02T00:33:00Z">
        <w:r w:rsidR="00554717" w:rsidRPr="00246937">
          <w:rPr>
            <w:rFonts w:cs="Times New Roman"/>
            <w:rPrChange w:id="966" w:author="Orion" w:date="2011-04-24T22:32:00Z">
              <w:rPr>
                <w:rFonts w:ascii="Courier New" w:hAnsi="Courier New" w:cs="Courier New"/>
              </w:rPr>
            </w:rPrChange>
          </w:rPr>
          <w:t xml:space="preserve"> las más importantes</w:t>
        </w:r>
      </w:ins>
      <w:ins w:id="967" w:author="Orion" w:date="2011-04-02T00:22:00Z">
        <w:r w:rsidR="00B51E8E" w:rsidRPr="00246937">
          <w:rPr>
            <w:rFonts w:cs="Times New Roman"/>
            <w:rPrChange w:id="968" w:author="Orion" w:date="2011-04-24T22:32:00Z">
              <w:rPr>
                <w:rFonts w:ascii="Courier New" w:hAnsi="Courier New" w:cs="Courier New"/>
              </w:rPr>
            </w:rPrChange>
          </w:rPr>
          <w:t>:</w:t>
        </w:r>
      </w:ins>
    </w:p>
    <w:p w:rsidR="00B51E8E" w:rsidRPr="00246937" w:rsidRDefault="00025C0F">
      <w:pPr>
        <w:pStyle w:val="ListParagraph"/>
        <w:numPr>
          <w:ilvl w:val="0"/>
          <w:numId w:val="8"/>
        </w:numPr>
        <w:jc w:val="both"/>
        <w:rPr>
          <w:ins w:id="969" w:author="Orion" w:date="2011-04-02T00:27:00Z"/>
          <w:rFonts w:cs="Times New Roman"/>
          <w:rPrChange w:id="970" w:author="Orion" w:date="2011-04-24T22:32:00Z">
            <w:rPr>
              <w:ins w:id="971" w:author="Orion" w:date="2011-04-02T00:27:00Z"/>
              <w:rFonts w:ascii="Courier New" w:hAnsi="Courier New" w:cs="Courier New"/>
            </w:rPr>
          </w:rPrChange>
        </w:rPr>
        <w:pPrChange w:id="972" w:author="Orion" w:date="2011-04-02T00:22:00Z">
          <w:pPr>
            <w:jc w:val="both"/>
          </w:pPr>
        </w:pPrChange>
      </w:pPr>
      <w:ins w:id="973" w:author="Orion" w:date="2011-04-02T19:48:00Z">
        <w:r w:rsidRPr="00246937">
          <w:rPr>
            <w:rFonts w:cs="Times New Roman"/>
            <w:rPrChange w:id="974" w:author="Orion" w:date="2011-04-24T22:32:00Z">
              <w:rPr>
                <w:rFonts w:ascii="Courier New" w:hAnsi="Courier New" w:cs="Courier New"/>
              </w:rPr>
            </w:rPrChange>
          </w:rPr>
          <w:t>“</w:t>
        </w:r>
      </w:ins>
      <w:ins w:id="975" w:author="Orion" w:date="2011-04-02T00:26:00Z">
        <w:r w:rsidR="00B51E8E" w:rsidRPr="00246937">
          <w:rPr>
            <w:rFonts w:cs="Times New Roman"/>
            <w:rPrChange w:id="976" w:author="Orion" w:date="2011-04-24T22:32:00Z">
              <w:rPr>
                <w:rFonts w:ascii="Courier New" w:hAnsi="Courier New" w:cs="Courier New"/>
              </w:rPr>
            </w:rPrChange>
          </w:rPr>
          <w:t>Un</w:t>
        </w:r>
      </w:ins>
      <w:ins w:id="977" w:author="Orion" w:date="2011-04-02T00:33:00Z">
        <w:r w:rsidR="00554717" w:rsidRPr="00246937">
          <w:rPr>
            <w:rFonts w:cs="Times New Roman"/>
            <w:rPrChange w:id="978" w:author="Orion" w:date="2011-04-24T22:32:00Z">
              <w:rPr>
                <w:rFonts w:ascii="Courier New" w:hAnsi="Courier New" w:cs="Courier New"/>
              </w:rPr>
            </w:rPrChange>
          </w:rPr>
          <w:t xml:space="preserve"> agente software es un</w:t>
        </w:r>
      </w:ins>
      <w:ins w:id="979" w:author="Orion" w:date="2011-04-02T00:26:00Z">
        <w:r w:rsidR="00B51E8E" w:rsidRPr="00246937">
          <w:rPr>
            <w:rFonts w:cs="Times New Roman"/>
            <w:rPrChange w:id="980" w:author="Orion" w:date="2011-04-24T22:32:00Z">
              <w:rPr>
                <w:rFonts w:ascii="Courier New" w:hAnsi="Courier New" w:cs="Courier New"/>
              </w:rPr>
            </w:rPrChange>
          </w:rPr>
          <w:t xml:space="preserve"> sistema computacional encapsulado, situado en un entorno</w:t>
        </w:r>
      </w:ins>
      <w:ins w:id="981" w:author="Orion" w:date="2011-04-02T00:27:00Z">
        <w:r w:rsidR="00B51E8E" w:rsidRPr="00246937">
          <w:rPr>
            <w:rFonts w:cs="Times New Roman"/>
            <w:rPrChange w:id="982" w:author="Orion" w:date="2011-04-24T22:32:00Z">
              <w:rPr>
                <w:rFonts w:ascii="Courier New" w:hAnsi="Courier New" w:cs="Courier New"/>
              </w:rPr>
            </w:rPrChange>
          </w:rPr>
          <w:t xml:space="preserve"> y capaz de realizar una acción autónoma </w:t>
        </w:r>
        <w:r w:rsidR="00554717" w:rsidRPr="00246937">
          <w:rPr>
            <w:rFonts w:cs="Times New Roman"/>
            <w:rPrChange w:id="983" w:author="Orion" w:date="2011-04-24T22:32:00Z">
              <w:rPr>
                <w:rFonts w:ascii="Courier New" w:hAnsi="Courier New" w:cs="Courier New"/>
              </w:rPr>
            </w:rPrChange>
          </w:rPr>
          <w:t>adaptable al entorno con la finalidad de cumplir su</w:t>
        </w:r>
      </w:ins>
      <w:ins w:id="984" w:author="Orion" w:date="2011-04-02T00:28:00Z">
        <w:r w:rsidR="00554717" w:rsidRPr="00246937">
          <w:rPr>
            <w:rFonts w:cs="Times New Roman"/>
            <w:rPrChange w:id="985" w:author="Orion" w:date="2011-04-24T22:32:00Z">
              <w:rPr>
                <w:rFonts w:ascii="Courier New" w:hAnsi="Courier New" w:cs="Courier New"/>
              </w:rPr>
            </w:rPrChange>
          </w:rPr>
          <w:t>s</w:t>
        </w:r>
      </w:ins>
      <w:ins w:id="986" w:author="Orion" w:date="2011-04-02T00:27:00Z">
        <w:r w:rsidR="00554717" w:rsidRPr="00246937">
          <w:rPr>
            <w:rFonts w:cs="Times New Roman"/>
            <w:rPrChange w:id="987" w:author="Orion" w:date="2011-04-24T22:32:00Z">
              <w:rPr>
                <w:rFonts w:ascii="Courier New" w:hAnsi="Courier New" w:cs="Courier New"/>
              </w:rPr>
            </w:rPrChange>
          </w:rPr>
          <w:t xml:space="preserve"> objetivos de </w:t>
        </w:r>
      </w:ins>
      <w:ins w:id="988" w:author="Orion" w:date="2011-04-02T00:34:00Z">
        <w:r w:rsidR="00EC52DF" w:rsidRPr="00246937">
          <w:rPr>
            <w:rFonts w:cs="Times New Roman"/>
            <w:rPrChange w:id="989" w:author="Orion" w:date="2011-04-24T22:32:00Z">
              <w:rPr>
                <w:rFonts w:ascii="Courier New" w:hAnsi="Courier New" w:cs="Courier New"/>
              </w:rPr>
            </w:rPrChange>
          </w:rPr>
          <w:t>diseño</w:t>
        </w:r>
      </w:ins>
      <w:ins w:id="990" w:author="Orion" w:date="2011-04-02T19:48:00Z">
        <w:r w:rsidRPr="00246937">
          <w:rPr>
            <w:rFonts w:cs="Times New Roman"/>
            <w:rPrChange w:id="991" w:author="Orion" w:date="2011-04-24T22:32:00Z">
              <w:rPr>
                <w:rFonts w:ascii="Courier New" w:hAnsi="Courier New" w:cs="Courier New"/>
              </w:rPr>
            </w:rPrChange>
          </w:rPr>
          <w:t>”</w:t>
        </w:r>
      </w:ins>
      <w:ins w:id="992" w:author="Orion" w:date="2011-04-02T00:34:00Z">
        <w:r w:rsidR="00EC52DF" w:rsidRPr="00246937">
          <w:rPr>
            <w:rFonts w:cs="Times New Roman"/>
            <w:rPrChange w:id="993" w:author="Orion" w:date="2011-04-24T22:32:00Z">
              <w:rPr>
                <w:rFonts w:ascii="Courier New" w:hAnsi="Courier New" w:cs="Courier New"/>
              </w:rPr>
            </w:rPrChange>
          </w:rPr>
          <w:t xml:space="preserve"> (</w:t>
        </w:r>
      </w:ins>
      <w:ins w:id="994" w:author="Orion" w:date="2011-04-02T00:28:00Z">
        <w:r w:rsidR="00554717" w:rsidRPr="00246937">
          <w:rPr>
            <w:rFonts w:cs="Times New Roman"/>
            <w:rPrChange w:id="995" w:author="Orion" w:date="2011-04-24T22:32:00Z">
              <w:rPr>
                <w:rFonts w:ascii="Courier New" w:hAnsi="Courier New" w:cs="Courier New"/>
              </w:rPr>
            </w:rPrChange>
          </w:rPr>
          <w:t>Michael Wooldridge)</w:t>
        </w:r>
      </w:ins>
      <w:ins w:id="996" w:author="Orion" w:date="2011-04-02T00:27:00Z">
        <w:r w:rsidR="00554717" w:rsidRPr="00246937">
          <w:rPr>
            <w:rFonts w:cs="Times New Roman"/>
            <w:rPrChange w:id="997" w:author="Orion" w:date="2011-04-24T22:32:00Z">
              <w:rPr>
                <w:rFonts w:ascii="Courier New" w:hAnsi="Courier New" w:cs="Courier New"/>
              </w:rPr>
            </w:rPrChange>
          </w:rPr>
          <w:t>.</w:t>
        </w:r>
      </w:ins>
    </w:p>
    <w:p w:rsidR="00554717" w:rsidRDefault="00025C0F">
      <w:pPr>
        <w:pStyle w:val="ListParagraph"/>
        <w:numPr>
          <w:ilvl w:val="0"/>
          <w:numId w:val="8"/>
        </w:numPr>
        <w:jc w:val="both"/>
        <w:rPr>
          <w:ins w:id="998" w:author="Orion" w:date="2011-05-03T11:11:00Z"/>
          <w:rFonts w:cs="Times New Roman"/>
        </w:rPr>
        <w:pPrChange w:id="999" w:author="Orion" w:date="2011-04-02T00:22:00Z">
          <w:pPr>
            <w:jc w:val="both"/>
          </w:pPr>
        </w:pPrChange>
      </w:pPr>
      <w:ins w:id="1000" w:author="Orion" w:date="2011-04-02T19:48:00Z">
        <w:r w:rsidRPr="00246937">
          <w:rPr>
            <w:rFonts w:cs="Times New Roman"/>
            <w:rPrChange w:id="1001" w:author="Orion" w:date="2011-04-24T22:32:00Z">
              <w:rPr>
                <w:rFonts w:ascii="Courier New" w:hAnsi="Courier New" w:cs="Courier New"/>
              </w:rPr>
            </w:rPrChange>
          </w:rPr>
          <w:t>“</w:t>
        </w:r>
      </w:ins>
      <w:ins w:id="1002" w:author="Orion" w:date="2011-04-02T00:33:00Z">
        <w:r w:rsidR="00554717" w:rsidRPr="00246937">
          <w:rPr>
            <w:rFonts w:cs="Times New Roman"/>
            <w:rPrChange w:id="1003" w:author="Orion" w:date="2011-04-24T22:32:00Z">
              <w:rPr>
                <w:rFonts w:ascii="Courier New" w:hAnsi="Courier New" w:cs="Courier New"/>
              </w:rPr>
            </w:rPrChange>
          </w:rPr>
          <w:t>Un agente software es u</w:t>
        </w:r>
      </w:ins>
      <w:ins w:id="1004" w:author="Orion" w:date="2011-04-02T00:28:00Z">
        <w:r w:rsidR="00554717" w:rsidRPr="00246937">
          <w:rPr>
            <w:rFonts w:cs="Times New Roman"/>
            <w:rPrChange w:id="1005" w:author="Orion" w:date="2011-04-24T22:32:00Z">
              <w:rPr>
                <w:rFonts w:ascii="Courier New" w:hAnsi="Courier New" w:cs="Courier New"/>
              </w:rPr>
            </w:rPrChange>
          </w:rPr>
          <w:t xml:space="preserve">na entidad computacional con: identidad persistente, </w:t>
        </w:r>
      </w:ins>
      <w:ins w:id="1006" w:author="Orion" w:date="2011-04-02T00:29:00Z">
        <w:r w:rsidR="00554717" w:rsidRPr="00246937">
          <w:rPr>
            <w:rFonts w:cs="Times New Roman"/>
            <w:rPrChange w:id="1007" w:author="Orion" w:date="2011-04-24T22:32:00Z">
              <w:rPr>
                <w:rFonts w:ascii="Courier New" w:hAnsi="Courier New" w:cs="Courier New"/>
              </w:rPr>
            </w:rPrChange>
          </w:rPr>
          <w:t xml:space="preserve">que puede percibir, razonar </w:t>
        </w:r>
      </w:ins>
      <w:ins w:id="1008" w:author="Orion" w:date="2011-04-02T00:30:00Z">
        <w:r w:rsidR="00554717" w:rsidRPr="00246937">
          <w:rPr>
            <w:rFonts w:cs="Times New Roman"/>
            <w:rPrChange w:id="1009" w:author="Orion" w:date="2011-04-24T22:32:00Z">
              <w:rPr>
                <w:rFonts w:ascii="Courier New" w:hAnsi="Courier New" w:cs="Courier New"/>
              </w:rPr>
            </w:rPrChange>
          </w:rPr>
          <w:t>e iniciar</w:t>
        </w:r>
      </w:ins>
      <w:ins w:id="1010" w:author="Orion" w:date="2011-04-02T00:29:00Z">
        <w:r w:rsidR="00554717" w:rsidRPr="00246937">
          <w:rPr>
            <w:rFonts w:cs="Times New Roman"/>
            <w:rPrChange w:id="1011" w:author="Orion" w:date="2011-04-24T22:32:00Z">
              <w:rPr>
                <w:rFonts w:ascii="Courier New" w:hAnsi="Courier New" w:cs="Courier New"/>
              </w:rPr>
            </w:rPrChange>
          </w:rPr>
          <w:t xml:space="preserve"> </w:t>
        </w:r>
      </w:ins>
      <w:ins w:id="1012" w:author="Orion" w:date="2011-04-02T00:30:00Z">
        <w:r w:rsidR="00554717" w:rsidRPr="00246937">
          <w:rPr>
            <w:rFonts w:cs="Times New Roman"/>
            <w:rPrChange w:id="1013" w:author="Orion" w:date="2011-04-24T22:32:00Z">
              <w:rPr>
                <w:rFonts w:ascii="Courier New" w:hAnsi="Courier New" w:cs="Courier New"/>
              </w:rPr>
            </w:rPrChange>
          </w:rPr>
          <w:t xml:space="preserve">acciones </w:t>
        </w:r>
      </w:ins>
      <w:ins w:id="1014" w:author="Orion" w:date="2011-04-02T12:32:00Z">
        <w:r w:rsidR="00FC217F" w:rsidRPr="00246937">
          <w:rPr>
            <w:rFonts w:cs="Times New Roman"/>
            <w:rPrChange w:id="1015" w:author="Orion" w:date="2011-04-24T22:32:00Z">
              <w:rPr>
                <w:rFonts w:ascii="Courier New" w:hAnsi="Courier New" w:cs="Courier New"/>
              </w:rPr>
            </w:rPrChange>
          </w:rPr>
          <w:t>con</w:t>
        </w:r>
      </w:ins>
      <w:ins w:id="1016" w:author="Orion" w:date="2011-04-02T00:30:00Z">
        <w:r w:rsidR="00554717" w:rsidRPr="00246937">
          <w:rPr>
            <w:rFonts w:cs="Times New Roman"/>
            <w:rPrChange w:id="1017" w:author="Orion" w:date="2011-04-24T22:32:00Z">
              <w:rPr>
                <w:rFonts w:ascii="Courier New" w:hAnsi="Courier New" w:cs="Courier New"/>
              </w:rPr>
            </w:rPrChange>
          </w:rPr>
          <w:t xml:space="preserve"> su entorno y que se puede comunicar con otros agentes</w:t>
        </w:r>
      </w:ins>
      <w:ins w:id="1018" w:author="Orion" w:date="2011-04-02T19:48:00Z">
        <w:r w:rsidRPr="00246937">
          <w:rPr>
            <w:rFonts w:cs="Times New Roman"/>
            <w:rPrChange w:id="1019" w:author="Orion" w:date="2011-04-24T22:32:00Z">
              <w:rPr>
                <w:rFonts w:ascii="Courier New" w:hAnsi="Courier New" w:cs="Courier New"/>
              </w:rPr>
            </w:rPrChange>
          </w:rPr>
          <w:t>”</w:t>
        </w:r>
      </w:ins>
      <w:ins w:id="1020" w:author="Orion" w:date="2011-04-02T00:30:00Z">
        <w:r w:rsidR="00554717" w:rsidRPr="00246937">
          <w:rPr>
            <w:rFonts w:cs="Times New Roman"/>
            <w:rPrChange w:id="1021" w:author="Orion" w:date="2011-04-24T22:32:00Z">
              <w:rPr>
                <w:rFonts w:ascii="Courier New" w:hAnsi="Courier New" w:cs="Courier New"/>
              </w:rPr>
            </w:rPrChange>
          </w:rPr>
          <w:t xml:space="preserve"> (Michael Huhns).</w:t>
        </w:r>
      </w:ins>
    </w:p>
    <w:p w:rsidR="009D21C4" w:rsidRDefault="009D21C4">
      <w:pPr>
        <w:pStyle w:val="ListParagraph"/>
        <w:numPr>
          <w:ilvl w:val="0"/>
          <w:numId w:val="8"/>
        </w:numPr>
        <w:jc w:val="both"/>
        <w:rPr>
          <w:ins w:id="1022" w:author="Orion" w:date="2011-05-03T11:08:00Z"/>
          <w:rFonts w:cs="Times New Roman"/>
        </w:rPr>
        <w:pPrChange w:id="1023" w:author="Orion" w:date="2011-04-02T00:22:00Z">
          <w:pPr>
            <w:jc w:val="both"/>
          </w:pPr>
        </w:pPrChange>
      </w:pPr>
      <w:ins w:id="1024" w:author="Orion" w:date="2011-05-03T11:11:00Z">
        <w:r>
          <w:rPr>
            <w:rFonts w:cs="Times New Roman"/>
          </w:rPr>
          <w:t>“Un agente es un programa computacional</w:t>
        </w:r>
      </w:ins>
      <w:ins w:id="1025" w:author="Orion" w:date="2011-05-03T11:12:00Z">
        <w:r>
          <w:rPr>
            <w:rFonts w:cs="Times New Roman"/>
          </w:rPr>
          <w:t xml:space="preserve"> que autónomamente se comporta como una persona </w:t>
        </w:r>
      </w:ins>
      <w:ins w:id="1026" w:author="Orion" w:date="2011-05-03T11:14:00Z">
        <w:r>
          <w:rPr>
            <w:rFonts w:cs="Times New Roman"/>
          </w:rPr>
          <w:t>u</w:t>
        </w:r>
      </w:ins>
      <w:ins w:id="1027" w:author="Orion" w:date="2011-05-03T11:12:00Z">
        <w:r>
          <w:rPr>
            <w:rFonts w:cs="Times New Roman"/>
          </w:rPr>
          <w:t xml:space="preserve"> </w:t>
        </w:r>
      </w:ins>
      <w:ins w:id="1028" w:author="Orion" w:date="2011-05-03T11:13:00Z">
        <w:r>
          <w:rPr>
            <w:rFonts w:cs="Times New Roman"/>
          </w:rPr>
          <w:t>organización y que tiene su propio hilo de ejecución” (Stephan Covaci).</w:t>
        </w:r>
      </w:ins>
    </w:p>
    <w:p w:rsidR="009D21C4" w:rsidRDefault="009D21C4" w:rsidP="002D5955">
      <w:pPr>
        <w:jc w:val="both"/>
        <w:rPr>
          <w:ins w:id="1029" w:author="Orion" w:date="2011-05-03T11:14:00Z"/>
          <w:rFonts w:cs="Times New Roman"/>
        </w:rPr>
      </w:pPr>
    </w:p>
    <w:p w:rsidR="002D5955" w:rsidRPr="00246937" w:rsidRDefault="00636576" w:rsidP="002D5955">
      <w:pPr>
        <w:jc w:val="both"/>
        <w:rPr>
          <w:ins w:id="1030" w:author="Orion" w:date="2011-04-01T23:51:00Z"/>
          <w:rFonts w:eastAsia="Times New Roman" w:cs="Times New Roman"/>
          <w:rPrChange w:id="1031" w:author="Orion" w:date="2011-04-24T22:32:00Z">
            <w:rPr>
              <w:ins w:id="1032" w:author="Orion" w:date="2011-04-01T23:51:00Z"/>
              <w:rFonts w:ascii="Courier New" w:hAnsi="Courier New" w:cs="Courier New"/>
            </w:rPr>
          </w:rPrChange>
        </w:rPr>
      </w:pPr>
      <w:ins w:id="1033" w:author="Orion" w:date="2011-04-02T00:34:00Z">
        <w:r w:rsidRPr="00246937">
          <w:rPr>
            <w:rFonts w:cs="Times New Roman"/>
            <w:rPrChange w:id="1034" w:author="Orion" w:date="2011-04-24T22:32:00Z">
              <w:rPr>
                <w:rFonts w:ascii="Courier New" w:hAnsi="Courier New" w:cs="Courier New"/>
              </w:rPr>
            </w:rPrChange>
          </w:rPr>
          <w:t>El</w:t>
        </w:r>
      </w:ins>
      <w:ins w:id="1035" w:author="Orion" w:date="2011-04-01T23:51:00Z">
        <w:r w:rsidR="002D5955" w:rsidRPr="00246937">
          <w:rPr>
            <w:rFonts w:cs="Times New Roman"/>
            <w:rPrChange w:id="1036" w:author="Orion" w:date="2011-04-24T22:32:00Z">
              <w:rPr>
                <w:rFonts w:ascii="Courier New" w:hAnsi="Courier New" w:cs="Courier New"/>
              </w:rPr>
            </w:rPrChange>
          </w:rPr>
          <w:t xml:space="preserve"> enfoque</w:t>
        </w:r>
      </w:ins>
      <w:ins w:id="1037" w:author="Orion" w:date="2011-04-02T00:34:00Z">
        <w:r w:rsidRPr="00246937">
          <w:rPr>
            <w:rFonts w:cs="Times New Roman"/>
            <w:rPrChange w:id="1038" w:author="Orion" w:date="2011-04-24T22:32:00Z">
              <w:rPr>
                <w:rFonts w:ascii="Courier New" w:hAnsi="Courier New" w:cs="Courier New"/>
              </w:rPr>
            </w:rPrChange>
          </w:rPr>
          <w:t xml:space="preserve"> de sistema basado en agentes software</w:t>
        </w:r>
      </w:ins>
      <w:ins w:id="1039" w:author="Orion" w:date="2011-04-01T23:51:00Z">
        <w:r w:rsidR="002D5955" w:rsidRPr="00246937">
          <w:rPr>
            <w:rFonts w:cs="Times New Roman"/>
            <w:rPrChange w:id="1040" w:author="Orion" w:date="2011-04-24T22:32:00Z">
              <w:rPr>
                <w:rFonts w:ascii="Courier New" w:hAnsi="Courier New" w:cs="Courier New"/>
              </w:rPr>
            </w:rPrChange>
          </w:rPr>
          <w:t xml:space="preserve"> </w:t>
        </w:r>
      </w:ins>
      <w:ins w:id="1041" w:author="Orion" w:date="2011-04-02T00:11:00Z">
        <w:r w:rsidR="00CE5782" w:rsidRPr="00246937">
          <w:rPr>
            <w:rFonts w:cs="Times New Roman"/>
            <w:rPrChange w:id="1042" w:author="Orion" w:date="2011-04-24T22:32:00Z">
              <w:rPr>
                <w:rFonts w:ascii="Courier New" w:hAnsi="Courier New" w:cs="Courier New"/>
              </w:rPr>
            </w:rPrChange>
          </w:rPr>
          <w:t>nos permite</w:t>
        </w:r>
      </w:ins>
      <w:ins w:id="1043" w:author="Orion" w:date="2011-04-02T19:49:00Z">
        <w:r w:rsidR="00CE5782" w:rsidRPr="00246937">
          <w:rPr>
            <w:rFonts w:cs="Times New Roman"/>
            <w:rPrChange w:id="1044" w:author="Orion" w:date="2011-04-24T22:32:00Z">
              <w:rPr>
                <w:rFonts w:ascii="Courier New" w:hAnsi="Courier New" w:cs="Courier New"/>
              </w:rPr>
            </w:rPrChange>
          </w:rPr>
          <w:t xml:space="preserve"> </w:t>
        </w:r>
      </w:ins>
      <w:ins w:id="1045" w:author="Orion" w:date="2011-04-02T00:11:00Z">
        <w:r w:rsidR="00652E6A" w:rsidRPr="00246937">
          <w:rPr>
            <w:rFonts w:cs="Times New Roman"/>
            <w:rPrChange w:id="1046" w:author="Orion" w:date="2011-04-24T22:32:00Z">
              <w:rPr>
                <w:rFonts w:ascii="Courier New" w:hAnsi="Courier New" w:cs="Courier New"/>
              </w:rPr>
            </w:rPrChange>
          </w:rPr>
          <w:t>abordar de una manera factible</w:t>
        </w:r>
      </w:ins>
      <w:ins w:id="1047" w:author="Orion" w:date="2011-04-01T23:51:00Z">
        <w:r w:rsidR="002D5955" w:rsidRPr="00246937">
          <w:rPr>
            <w:rFonts w:cs="Times New Roman"/>
            <w:rPrChange w:id="1048" w:author="Orion" w:date="2011-04-24T22:32:00Z">
              <w:rPr>
                <w:rFonts w:ascii="Courier New" w:hAnsi="Courier New" w:cs="Courier New"/>
              </w:rPr>
            </w:rPrChange>
          </w:rPr>
          <w:t xml:space="preserve"> el </w:t>
        </w:r>
        <w:r w:rsidR="002D5955" w:rsidRPr="00246937">
          <w:rPr>
            <w:rFonts w:cs="Times New Roman"/>
            <w:rPrChange w:id="1049" w:author="Orion" w:date="2011-04-24T22:32:00Z">
              <w:rPr>
                <w:rFonts w:ascii="Courier New" w:hAnsi="Courier New" w:cs="Courier New"/>
              </w:rPr>
            </w:rPrChange>
          </w:rPr>
          <w:lastRenderedPageBreak/>
          <w:t>problema de los comportamientos humanos, ya que l</w:t>
        </w:r>
        <w:r w:rsidR="002D5955" w:rsidRPr="00246937">
          <w:rPr>
            <w:rFonts w:eastAsia="Times New Roman" w:cs="Times New Roman"/>
            <w:rPrChange w:id="1050"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051" w:author="Orion" w:date="2011-04-02T00:03:00Z">
        <w:r w:rsidR="00DA6D76" w:rsidRPr="00246937">
          <w:rPr>
            <w:rFonts w:eastAsia="Times New Roman" w:cs="Times New Roman"/>
            <w:rPrChange w:id="1052" w:author="Orion" w:date="2011-04-24T22:32:00Z">
              <w:rPr>
                <w:rFonts w:ascii="Courier New" w:eastAsia="Times New Roman" w:hAnsi="Courier New" w:cs="Courier New"/>
              </w:rPr>
            </w:rPrChange>
          </w:rPr>
          <w:t xml:space="preserve">o toma de decisiones </w:t>
        </w:r>
      </w:ins>
      <w:ins w:id="1053" w:author="Orion" w:date="2011-04-01T23:51:00Z">
        <w:r w:rsidR="002D5955" w:rsidRPr="00246937">
          <w:rPr>
            <w:rFonts w:eastAsia="Times New Roman" w:cs="Times New Roman"/>
            <w:rPrChange w:id="1054" w:author="Orion" w:date="2011-04-24T22:32:00Z">
              <w:rPr>
                <w:rFonts w:ascii="Courier New" w:eastAsia="Times New Roman" w:hAnsi="Courier New" w:cs="Courier New"/>
              </w:rPr>
            </w:rPrChange>
          </w:rPr>
          <w:t xml:space="preserve">de </w:t>
        </w:r>
      </w:ins>
      <w:ins w:id="1055" w:author="Orion" w:date="2011-04-02T00:03:00Z">
        <w:r w:rsidR="00DA6D76" w:rsidRPr="00246937">
          <w:rPr>
            <w:rFonts w:eastAsia="Times New Roman" w:cs="Times New Roman"/>
            <w:rPrChange w:id="1056" w:author="Orion" w:date="2011-04-24T22:32:00Z">
              <w:rPr>
                <w:rFonts w:ascii="Courier New" w:eastAsia="Times New Roman" w:hAnsi="Courier New" w:cs="Courier New"/>
              </w:rPr>
            </w:rPrChange>
          </w:rPr>
          <w:t xml:space="preserve">los </w:t>
        </w:r>
      </w:ins>
      <w:ins w:id="1057" w:author="Orion" w:date="2011-04-01T23:51:00Z">
        <w:r w:rsidR="002D5955" w:rsidRPr="00246937">
          <w:rPr>
            <w:rFonts w:eastAsia="Times New Roman" w:cs="Times New Roman"/>
            <w:rPrChange w:id="1058" w:author="Orion" w:date="2011-04-24T22:32:00Z">
              <w:rPr>
                <w:rFonts w:ascii="Courier New" w:eastAsia="Times New Roman" w:hAnsi="Courier New" w:cs="Courier New"/>
              </w:rPr>
            </w:rPrChange>
          </w:rPr>
          <w:t>vuelos</w:t>
        </w:r>
      </w:ins>
      <w:customXmlInsRangeStart w:id="1059" w:author="Orion" w:date="2011-04-03T20:56:00Z"/>
      <w:sdt>
        <w:sdtPr>
          <w:rPr>
            <w:rFonts w:eastAsia="Times New Roman" w:cs="Times New Roman"/>
          </w:rPr>
          <w:id w:val="-372929262"/>
          <w:citation/>
        </w:sdtPr>
        <w:sdtEndPr/>
        <w:sdtContent>
          <w:customXmlInsRangeEnd w:id="1059"/>
          <w:ins w:id="1060" w:author="Orion" w:date="2011-04-03T20:56:00Z">
            <w:r w:rsidR="00915465" w:rsidRPr="00246937">
              <w:rPr>
                <w:rFonts w:eastAsia="Times New Roman" w:cs="Times New Roman"/>
                <w:rPrChange w:id="1061"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062"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063" w:author="Orion" w:date="2011-04-24T22:32:00Z">
                <w:rPr>
                  <w:rFonts w:ascii="Courier New" w:eastAsia="Times New Roman" w:hAnsi="Courier New" w:cs="Courier New"/>
                </w:rPr>
              </w:rPrChange>
            </w:rPr>
            <w:fldChar w:fldCharType="separate"/>
          </w:r>
          <w:r w:rsidR="00181070">
            <w:rPr>
              <w:rFonts w:eastAsia="Times New Roman" w:cs="Times New Roman"/>
              <w:noProof/>
            </w:rPr>
            <w:t xml:space="preserve"> </w:t>
          </w:r>
          <w:r w:rsidR="00181070" w:rsidRPr="00181070">
            <w:rPr>
              <w:rFonts w:eastAsia="Times New Roman" w:cs="Times New Roman"/>
              <w:noProof/>
            </w:rPr>
            <w:t>(12)</w:t>
          </w:r>
          <w:ins w:id="1064" w:author="Orion" w:date="2011-04-03T20:56:00Z">
            <w:r w:rsidR="00915465" w:rsidRPr="00246937">
              <w:rPr>
                <w:rFonts w:eastAsia="Times New Roman" w:cs="Times New Roman"/>
                <w:rPrChange w:id="1065" w:author="Orion" w:date="2011-04-24T22:32:00Z">
                  <w:rPr>
                    <w:rFonts w:ascii="Courier New" w:eastAsia="Times New Roman" w:hAnsi="Courier New" w:cs="Courier New"/>
                  </w:rPr>
                </w:rPrChange>
              </w:rPr>
              <w:fldChar w:fldCharType="end"/>
            </w:r>
          </w:ins>
          <w:customXmlInsRangeStart w:id="1066" w:author="Orion" w:date="2011-04-03T20:56:00Z"/>
        </w:sdtContent>
      </w:sdt>
      <w:customXmlInsRangeEnd w:id="1066"/>
      <w:ins w:id="1067" w:author="Orion" w:date="2011-04-01T23:51:00Z">
        <w:r w:rsidR="002D5955" w:rsidRPr="00246937">
          <w:rPr>
            <w:rFonts w:eastAsia="Times New Roman" w:cs="Times New Roman"/>
            <w:rPrChange w:id="1068" w:author="Orion" w:date="2011-04-24T22:32:00Z">
              <w:rPr>
                <w:rFonts w:ascii="Courier New" w:eastAsia="Times New Roman" w:hAnsi="Courier New" w:cs="Courier New"/>
              </w:rPr>
            </w:rPrChange>
          </w:rPr>
          <w:t xml:space="preserve">. Es por tanto </w:t>
        </w:r>
      </w:ins>
      <w:ins w:id="1069" w:author="Orion" w:date="2011-04-02T00:13:00Z">
        <w:r w:rsidR="001E70CF" w:rsidRPr="00246937">
          <w:rPr>
            <w:rFonts w:eastAsia="Times New Roman" w:cs="Times New Roman"/>
            <w:rPrChange w:id="1070" w:author="Orion" w:date="2011-04-24T22:32:00Z">
              <w:rPr>
                <w:rFonts w:ascii="Courier New" w:eastAsia="Times New Roman" w:hAnsi="Courier New" w:cs="Courier New"/>
              </w:rPr>
            </w:rPrChange>
          </w:rPr>
          <w:t>razonable</w:t>
        </w:r>
      </w:ins>
      <w:ins w:id="1071" w:author="Orion" w:date="2011-04-01T23:51:00Z">
        <w:r w:rsidR="002D5955" w:rsidRPr="00246937">
          <w:rPr>
            <w:rFonts w:eastAsia="Times New Roman" w:cs="Times New Roman"/>
            <w:rPrChange w:id="1072" w:author="Orion" w:date="2011-04-24T22:32:00Z">
              <w:rPr>
                <w:rFonts w:ascii="Courier New" w:eastAsia="Times New Roman" w:hAnsi="Courier New" w:cs="Courier New"/>
              </w:rPr>
            </w:rPrChange>
          </w:rPr>
          <w:t xml:space="preserve"> establecer una correspondencia entre los conceptos de agente y persona, que si bien no son equiparables resultan más próximos que en el caso de otras abstracciones computacionales.</w:t>
        </w:r>
      </w:ins>
    </w:p>
    <w:p w:rsidR="002D5955" w:rsidRPr="00246937" w:rsidRDefault="002D5955">
      <w:pPr>
        <w:jc w:val="both"/>
        <w:rPr>
          <w:rFonts w:eastAsia="Times New Roman" w:cs="Times New Roman"/>
        </w:rPr>
      </w:pPr>
    </w:p>
    <w:p w:rsidR="00BB1765" w:rsidRPr="00246937" w:rsidRDefault="00BB1765">
      <w:pPr>
        <w:jc w:val="both"/>
        <w:rPr>
          <w:rFonts w:cs="Times New Roman"/>
        </w:rPr>
      </w:pPr>
    </w:p>
    <w:p w:rsidR="00BA6A36" w:rsidRDefault="00BB1765">
      <w:pPr>
        <w:jc w:val="both"/>
        <w:rPr>
          <w:ins w:id="1073" w:author="Orion" w:date="2011-05-03T11:31:00Z"/>
          <w:rFonts w:eastAsia="Times New Roman" w:cs="Times New Roman"/>
        </w:rPr>
      </w:pPr>
      <w:r w:rsidRPr="00246937">
        <w:rPr>
          <w:rFonts w:eastAsia="Times New Roman" w:cs="Times New Roman"/>
        </w:rPr>
        <w:t>En este artículo se presenta</w:t>
      </w:r>
      <w:del w:id="1074"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075" w:author="Orion" w:date="2011-04-02T19:51:00Z">
        <w:r w:rsidR="009A3E4C" w:rsidRPr="00246937">
          <w:rPr>
            <w:rFonts w:eastAsia="Times New Roman" w:cs="Times New Roman"/>
            <w:rPrChange w:id="1076"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UAVs en el espacio civil actual</w:t>
      </w:r>
      <w:del w:id="1077" w:author="Orion" w:date="2011-04-02T19:52:00Z">
        <w:r w:rsidRPr="00246937" w:rsidDel="009A3E4C">
          <w:rPr>
            <w:rFonts w:eastAsia="Times New Roman" w:cs="Times New Roman"/>
          </w:rPr>
          <w:delText xml:space="preserve">, dicho modelo </w:delText>
        </w:r>
      </w:del>
      <w:del w:id="1078" w:author="Orion" w:date="2011-04-02T19:49:00Z">
        <w:r w:rsidRPr="00246937" w:rsidDel="008D5B30">
          <w:rPr>
            <w:rFonts w:eastAsia="Times New Roman" w:cs="Times New Roman"/>
          </w:rPr>
          <w:delText>se realizará usando</w:delText>
        </w:r>
      </w:del>
      <w:del w:id="1079" w:author="Orion" w:date="2011-04-02T19:52:00Z">
        <w:r w:rsidRPr="00246937" w:rsidDel="009A3E4C">
          <w:rPr>
            <w:rFonts w:eastAsia="Times New Roman" w:cs="Times New Roman"/>
          </w:rPr>
          <w:delText xml:space="preserve"> agentes software</w:delText>
        </w:r>
      </w:del>
      <w:del w:id="1080"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081" w:author="Orion" w:date="2011-04-02T19:50:00Z">
        <w:r w:rsidRPr="00246937" w:rsidDel="008D5B30">
          <w:rPr>
            <w:rFonts w:eastAsia="Times New Roman" w:cs="Times New Roman"/>
          </w:rPr>
          <w:delText>Dicho modelo</w:delText>
        </w:r>
      </w:del>
      <w:ins w:id="1082" w:author="Orion" w:date="2011-04-02T19:52:00Z">
        <w:r w:rsidR="009A3E4C" w:rsidRPr="00246937">
          <w:rPr>
            <w:rFonts w:eastAsia="Times New Roman" w:cs="Times New Roman"/>
            <w:rPrChange w:id="1083" w:author="Orion" w:date="2011-04-24T22:32:00Z">
              <w:rPr>
                <w:rFonts w:ascii="Courier New" w:eastAsia="Times New Roman" w:hAnsi="Courier New" w:cs="Courier New"/>
              </w:rPr>
            </w:rPrChange>
          </w:rPr>
          <w:t>Dicho</w:t>
        </w:r>
      </w:ins>
      <w:ins w:id="1084" w:author="Orion" w:date="2011-04-02T19:50:00Z">
        <w:r w:rsidR="008D5B30" w:rsidRPr="00246937">
          <w:rPr>
            <w:rFonts w:eastAsia="Times New Roman" w:cs="Times New Roman"/>
            <w:rPrChange w:id="1085"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086" w:author="Orion" w:date="2011-04-02T12:45:00Z">
        <w:r w:rsidRPr="00246937" w:rsidDel="00CA7DE2">
          <w:rPr>
            <w:rFonts w:eastAsia="Times New Roman" w:cs="Times New Roman"/>
          </w:rPr>
          <w:delText xml:space="preserve">INGENIAS </w:delText>
        </w:r>
      </w:del>
      <w:ins w:id="1087" w:author="Orion" w:date="2011-04-02T12:45:00Z">
        <w:r w:rsidR="00CA7DE2" w:rsidRPr="00246937">
          <w:rPr>
            <w:rFonts w:eastAsia="Times New Roman" w:cs="Times New Roman"/>
          </w:rPr>
          <w:t>I</w:t>
        </w:r>
        <w:r w:rsidR="00CA7DE2" w:rsidRPr="00246937">
          <w:rPr>
            <w:rFonts w:eastAsia="Times New Roman" w:cs="Times New Roman"/>
            <w:rPrChange w:id="1088" w:author="Orion" w:date="2011-04-24T22:32:00Z">
              <w:rPr>
                <w:rFonts w:ascii="Courier New" w:eastAsia="Times New Roman" w:hAnsi="Courier New" w:cs="Courier New"/>
              </w:rPr>
            </w:rPrChange>
          </w:rPr>
          <w:t>DK</w:t>
        </w:r>
      </w:ins>
      <w:ins w:id="1089" w:author="Orion" w:date="2011-05-09T13:25:00Z">
        <w:r w:rsidR="00DC5C66">
          <w:rPr>
            <w:rFonts w:eastAsia="Times New Roman" w:cs="Times New Roman"/>
          </w:rPr>
          <w:t xml:space="preserve"> </w:t>
        </w:r>
        <w:r w:rsidR="00DC5C66">
          <w:t>(</w:t>
        </w:r>
        <w:r w:rsidR="00DC5C66" w:rsidRPr="00877C7B">
          <w:rPr>
            <w:i/>
          </w:rPr>
          <w:t xml:space="preserve">INGENIAS </w:t>
        </w:r>
        <w:r w:rsidR="00DC5C66" w:rsidRPr="00417605">
          <w:t>Developmen</w:t>
        </w:r>
        <w:r w:rsidR="00DC5C66" w:rsidRPr="00FA4C8B">
          <w:t>t</w:t>
        </w:r>
        <w:r w:rsidR="00DC5C66" w:rsidRPr="00877C7B">
          <w:rPr>
            <w:i/>
          </w:rPr>
          <w:t xml:space="preserve"> Kit</w:t>
        </w:r>
        <w:r w:rsidR="00DC5C66">
          <w:t>)</w:t>
        </w:r>
      </w:ins>
      <w:ins w:id="1090" w:author="Orion" w:date="2011-04-02T12:45:00Z">
        <w:r w:rsidR="00CA7DE2" w:rsidRPr="00246937">
          <w:rPr>
            <w:rFonts w:eastAsia="Times New Roman" w:cs="Times New Roman"/>
          </w:rPr>
          <w:t xml:space="preserve"> </w:t>
        </w:r>
      </w:ins>
      <w:customXmlInsRangeStart w:id="1091" w:author="Orion" w:date="2011-03-31T22:47:00Z"/>
      <w:sdt>
        <w:sdtPr>
          <w:rPr>
            <w:rFonts w:eastAsia="Times New Roman" w:cs="Times New Roman"/>
          </w:rPr>
          <w:id w:val="-1009525218"/>
          <w:citation/>
        </w:sdtPr>
        <w:sdtEndPr/>
        <w:sdtContent>
          <w:customXmlInsRangeEnd w:id="1091"/>
          <w:ins w:id="1092" w:author="Orion" w:date="2011-03-31T22:47:00Z">
            <w:r w:rsidR="00C0579F" w:rsidRPr="00246937">
              <w:rPr>
                <w:rFonts w:eastAsia="Times New Roman" w:cs="Times New Roman"/>
                <w:rPrChange w:id="1093"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094"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095" w:author="Orion" w:date="2011-04-24T22:32:00Z">
                <w:rPr>
                  <w:rFonts w:ascii="Courier New" w:eastAsia="Times New Roman" w:hAnsi="Courier New" w:cs="Courier New"/>
                </w:rPr>
              </w:rPrChange>
            </w:rPr>
            <w:fldChar w:fldCharType="separate"/>
          </w:r>
          <w:r w:rsidR="00181070" w:rsidRPr="00181070">
            <w:rPr>
              <w:rFonts w:eastAsia="Times New Roman" w:cs="Times New Roman"/>
              <w:noProof/>
            </w:rPr>
            <w:t>(13)</w:t>
          </w:r>
          <w:ins w:id="1096" w:author="Orion" w:date="2011-03-31T22:47:00Z">
            <w:r w:rsidR="00C0579F" w:rsidRPr="00246937">
              <w:rPr>
                <w:rFonts w:eastAsia="Times New Roman" w:cs="Times New Roman"/>
                <w:rPrChange w:id="1097" w:author="Orion" w:date="2011-04-24T22:32:00Z">
                  <w:rPr>
                    <w:rFonts w:ascii="Courier New" w:eastAsia="Times New Roman" w:hAnsi="Courier New" w:cs="Courier New"/>
                  </w:rPr>
                </w:rPrChange>
              </w:rPr>
              <w:fldChar w:fldCharType="end"/>
            </w:r>
          </w:ins>
          <w:customXmlInsRangeStart w:id="1098" w:author="Orion" w:date="2011-03-31T22:47:00Z"/>
        </w:sdtContent>
      </w:sdt>
      <w:customXmlInsRangeEnd w:id="1098"/>
      <w:ins w:id="1099" w:author="Orion" w:date="2011-04-02T12:48:00Z">
        <w:r w:rsidR="00614E3A" w:rsidRPr="007E223D">
          <w:rPr>
            <w:rFonts w:eastAsia="Times New Roman" w:cs="Times New Roman"/>
            <w:rPrChange w:id="1100" w:author="Orion" w:date="2011-05-02T21:19:00Z">
              <w:rPr>
                <w:rFonts w:ascii="Courier New" w:eastAsia="Times New Roman" w:hAnsi="Courier New" w:cs="Courier New"/>
              </w:rPr>
            </w:rPrChange>
          </w:rPr>
          <w:t xml:space="preserve">, </w:t>
        </w:r>
      </w:ins>
      <w:ins w:id="1101" w:author="Orion" w:date="2011-05-02T21:19:00Z">
        <w:r w:rsidR="007E223D" w:rsidRPr="007E223D">
          <w:rPr>
            <w:rFonts w:eastAsia="Times New Roman" w:cs="Times New Roman"/>
            <w:rPrChange w:id="1102"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103" w:author="Orion" w:date="2011-03-31T22:47:00Z">
        <w:r w:rsidRPr="00246937" w:rsidDel="00C0579F">
          <w:rPr>
            <w:rFonts w:eastAsia="Times New Roman" w:cs="Times New Roman"/>
          </w:rPr>
          <w:delText>[13]</w:delText>
        </w:r>
      </w:del>
      <w:r w:rsidRPr="00246937">
        <w:rPr>
          <w:rFonts w:eastAsia="Times New Roman" w:cs="Times New Roman"/>
        </w:rPr>
        <w:t xml:space="preserve"> </w:t>
      </w:r>
      <w:ins w:id="1104" w:author="Orion" w:date="2011-04-02T12:55:00Z">
        <w:r w:rsidR="007E223D" w:rsidRPr="007E223D">
          <w:rPr>
            <w:rFonts w:eastAsia="Times New Roman" w:cs="Times New Roman"/>
          </w:rPr>
          <w:t>desarrollad</w:t>
        </w:r>
      </w:ins>
      <w:ins w:id="1105" w:author="Orion" w:date="2011-05-02T21:19:00Z">
        <w:r w:rsidR="007E223D">
          <w:rPr>
            <w:rFonts w:eastAsia="Times New Roman" w:cs="Times New Roman"/>
          </w:rPr>
          <w:t>o</w:t>
        </w:r>
      </w:ins>
      <w:ins w:id="1106" w:author="Orion" w:date="2011-04-02T12:55:00Z">
        <w:r w:rsidR="001A2EC8" w:rsidRPr="00246937">
          <w:rPr>
            <w:rFonts w:eastAsia="Times New Roman" w:cs="Times New Roman"/>
            <w:rPrChange w:id="1107" w:author="Orion" w:date="2011-04-24T22:32:00Z">
              <w:rPr>
                <w:rFonts w:ascii="Courier New" w:eastAsia="Times New Roman" w:hAnsi="Courier New" w:cs="Courier New"/>
              </w:rPr>
            </w:rPrChange>
          </w:rPr>
          <w:t xml:space="preserve"> en Java para implementar </w:t>
        </w:r>
      </w:ins>
      <w:ins w:id="1108" w:author="Orion" w:date="2011-05-02T21:19:00Z">
        <w:r w:rsidR="007E223D">
          <w:rPr>
            <w:rFonts w:eastAsia="Times New Roman" w:cs="Times New Roman"/>
          </w:rPr>
          <w:t>SAMs</w:t>
        </w:r>
      </w:ins>
      <w:ins w:id="1109" w:author="Orion" w:date="2011-04-02T12:55:00Z">
        <w:r w:rsidR="001A2EC8" w:rsidRPr="00246937">
          <w:rPr>
            <w:rFonts w:eastAsia="Times New Roman" w:cs="Times New Roman"/>
            <w:rPrChange w:id="1110" w:author="Orion" w:date="2011-04-24T22:32:00Z">
              <w:rPr>
                <w:rFonts w:ascii="Courier New" w:eastAsia="Times New Roman" w:hAnsi="Courier New" w:cs="Courier New"/>
              </w:rPr>
            </w:rPrChange>
          </w:rPr>
          <w:t xml:space="preserve"> (sistemas multi</w:t>
        </w:r>
      </w:ins>
      <w:ins w:id="1111" w:author="Orion" w:date="2011-04-02T12:56:00Z">
        <w:r w:rsidR="001A2EC8" w:rsidRPr="00246937">
          <w:rPr>
            <w:rFonts w:eastAsia="Times New Roman" w:cs="Times New Roman"/>
            <w:rPrChange w:id="1112" w:author="Orion" w:date="2011-04-24T22:32:00Z">
              <w:rPr>
                <w:rFonts w:ascii="Courier New" w:eastAsia="Times New Roman" w:hAnsi="Courier New" w:cs="Courier New"/>
              </w:rPr>
            </w:rPrChange>
          </w:rPr>
          <w:t>-</w:t>
        </w:r>
      </w:ins>
      <w:ins w:id="1113" w:author="Orion" w:date="2011-04-02T12:55:00Z">
        <w:r w:rsidR="001A2EC8" w:rsidRPr="00246937">
          <w:rPr>
            <w:rFonts w:eastAsia="Times New Roman" w:cs="Times New Roman"/>
            <w:rPrChange w:id="1114" w:author="Orion" w:date="2011-04-24T22:32:00Z">
              <w:rPr>
                <w:rFonts w:ascii="Courier New" w:eastAsia="Times New Roman" w:hAnsi="Courier New" w:cs="Courier New"/>
              </w:rPr>
            </w:rPrChange>
          </w:rPr>
          <w:t xml:space="preserve">agente) y </w:t>
        </w:r>
      </w:ins>
      <w:r w:rsidRPr="00246937">
        <w:rPr>
          <w:rFonts w:eastAsia="Times New Roman" w:cs="Times New Roman"/>
        </w:rPr>
        <w:t xml:space="preserve">distribuida como software </w:t>
      </w:r>
      <w:del w:id="1115" w:author="Orion" w:date="2011-04-02T12:54:00Z">
        <w:r w:rsidRPr="00246937" w:rsidDel="00614E3A">
          <w:rPr>
            <w:rFonts w:eastAsia="Times New Roman" w:cs="Times New Roman"/>
          </w:rPr>
          <w:delText xml:space="preserve">GLP </w:delText>
        </w:r>
      </w:del>
      <w:ins w:id="1116" w:author="Orion" w:date="2011-04-02T12:54:00Z">
        <w:r w:rsidR="00614E3A" w:rsidRPr="00246937">
          <w:rPr>
            <w:rFonts w:eastAsia="Times New Roman" w:cs="Times New Roman"/>
            <w:rPrChange w:id="1117" w:author="Orion" w:date="2011-04-24T22:32:00Z">
              <w:rPr>
                <w:rFonts w:ascii="Courier New" w:eastAsia="Times New Roman" w:hAnsi="Courier New" w:cs="Courier New"/>
              </w:rPr>
            </w:rPrChange>
          </w:rPr>
          <w:t>GPL (Licencia Pública GNU)</w:t>
        </w:r>
      </w:ins>
      <w:ins w:id="1118" w:author="Orion" w:date="2011-04-02T19:52:00Z">
        <w:r w:rsidR="00EB105E" w:rsidRPr="00246937">
          <w:rPr>
            <w:rFonts w:eastAsia="Times New Roman" w:cs="Times New Roman"/>
            <w:rPrChange w:id="1119" w:author="Orion" w:date="2011-04-24T22:32:00Z">
              <w:rPr>
                <w:rFonts w:ascii="Courier New" w:eastAsia="Times New Roman" w:hAnsi="Courier New" w:cs="Courier New"/>
              </w:rPr>
            </w:rPrChange>
          </w:rPr>
          <w:t>.</w:t>
        </w:r>
      </w:ins>
    </w:p>
    <w:p w:rsidR="006D1043" w:rsidRPr="00246937" w:rsidRDefault="006D1043">
      <w:pPr>
        <w:jc w:val="both"/>
        <w:rPr>
          <w:ins w:id="1120" w:author="Orion" w:date="2011-04-02T19:53:00Z"/>
          <w:rFonts w:eastAsia="Times New Roman" w:cs="Times New Roman"/>
          <w:rPrChange w:id="1121" w:author="Orion" w:date="2011-04-24T22:32:00Z">
            <w:rPr>
              <w:ins w:id="1122" w:author="Orion" w:date="2011-04-02T19:53:00Z"/>
              <w:rFonts w:ascii="Courier New" w:eastAsia="Times New Roman" w:hAnsi="Courier New" w:cs="Courier New"/>
            </w:rPr>
          </w:rPrChange>
        </w:rPr>
      </w:pPr>
    </w:p>
    <w:p w:rsidR="00BB1765" w:rsidRPr="00246937" w:rsidRDefault="00BB1765">
      <w:pPr>
        <w:jc w:val="both"/>
        <w:rPr>
          <w:rFonts w:eastAsia="Times New Roman" w:cs="Times New Roman"/>
        </w:rPr>
      </w:pPr>
      <w:del w:id="1123" w:author="Orion" w:date="2011-04-02T12:56:00Z">
        <w:r w:rsidRPr="00246937" w:rsidDel="001A2EC8">
          <w:rPr>
            <w:rFonts w:eastAsia="Times New Roman" w:cs="Times New Roman"/>
          </w:rPr>
          <w:delText xml:space="preserve">y </w:delText>
        </w:r>
      </w:del>
      <w:del w:id="1124" w:author="Orion" w:date="2011-04-02T12:55:00Z">
        <w:r w:rsidRPr="00246937" w:rsidDel="001A2EC8">
          <w:rPr>
            <w:rFonts w:eastAsia="Times New Roman" w:cs="Times New Roman"/>
          </w:rPr>
          <w:delText xml:space="preserve">desarrollada en Java para implementar </w:delText>
        </w:r>
      </w:del>
      <w:del w:id="1125" w:author="Orion" w:date="2011-03-26T12:06:00Z">
        <w:r w:rsidRPr="00246937" w:rsidDel="006165F7">
          <w:rPr>
            <w:rFonts w:eastAsia="Times New Roman" w:cs="Times New Roman"/>
          </w:rPr>
          <w:delText xml:space="preserve">sistemas multi agente </w:delText>
        </w:r>
      </w:del>
      <w:del w:id="1126" w:author="Orion" w:date="2011-04-02T12:55:00Z">
        <w:r w:rsidRPr="00246937" w:rsidDel="001A2EC8">
          <w:rPr>
            <w:rFonts w:eastAsia="Times New Roman" w:cs="Times New Roman"/>
          </w:rPr>
          <w:delText>(</w:delText>
        </w:r>
      </w:del>
      <w:del w:id="1127" w:author="Orion" w:date="2011-03-26T12:06:00Z">
        <w:r w:rsidRPr="00246937" w:rsidDel="006165F7">
          <w:rPr>
            <w:rFonts w:eastAsia="Times New Roman" w:cs="Times New Roman"/>
          </w:rPr>
          <w:delText>MAS</w:delText>
        </w:r>
      </w:del>
      <w:del w:id="1128" w:author="Orion" w:date="2011-04-02T12:55:00Z">
        <w:r w:rsidRPr="00246937" w:rsidDel="001A2EC8">
          <w:rPr>
            <w:rFonts w:eastAsia="Times New Roman" w:cs="Times New Roman"/>
          </w:rPr>
          <w:delText xml:space="preserve">). </w:delText>
        </w:r>
      </w:del>
      <w:r w:rsidRPr="00246937">
        <w:rPr>
          <w:rFonts w:eastAsia="Times New Roman" w:cs="Times New Roman"/>
        </w:rPr>
        <w:t xml:space="preserve">En las posteriores secciones </w:t>
      </w:r>
      <w:ins w:id="1129" w:author="Orion" w:date="2011-05-03T11:40:00Z">
        <w:r w:rsidR="00C71A77">
          <w:rPr>
            <w:rFonts w:eastAsia="Times New Roman" w:cs="Times New Roman"/>
          </w:rPr>
          <w:t xml:space="preserve">primeramente </w:t>
        </w:r>
      </w:ins>
      <w:ins w:id="1130" w:author="Orion" w:date="2011-05-03T12:15:00Z">
        <w:r w:rsidR="005C71EC">
          <w:rPr>
            <w:rFonts w:eastAsia="Times New Roman" w:cs="Times New Roman"/>
          </w:rPr>
          <w:t>se definirán</w:t>
        </w:r>
      </w:ins>
      <w:ins w:id="1131" w:author="Orion" w:date="2011-05-03T11:40:00Z">
        <w:r w:rsidR="00C71A77">
          <w:rPr>
            <w:rFonts w:eastAsia="Times New Roman" w:cs="Times New Roman"/>
          </w:rPr>
          <w:t xml:space="preserve"> algunos concep</w:t>
        </w:r>
      </w:ins>
      <w:ins w:id="1132" w:author="Orion" w:date="2011-05-03T11:41:00Z">
        <w:r w:rsidR="007C0995">
          <w:rPr>
            <w:rFonts w:eastAsia="Times New Roman" w:cs="Times New Roman"/>
          </w:rPr>
          <w:t>tos</w:t>
        </w:r>
      </w:ins>
      <w:ins w:id="1133" w:author="Orion" w:date="2011-05-03T11:42:00Z">
        <w:r w:rsidR="00603813">
          <w:rPr>
            <w:rFonts w:eastAsia="Times New Roman" w:cs="Times New Roman"/>
          </w:rPr>
          <w:t xml:space="preserve"> de la navegación aérea para </w:t>
        </w:r>
      </w:ins>
      <w:ins w:id="1134" w:author="Orion" w:date="2011-05-03T11:43:00Z">
        <w:r w:rsidR="00603813">
          <w:rPr>
            <w:rFonts w:eastAsia="Times New Roman" w:cs="Times New Roman"/>
          </w:rPr>
          <w:t>posteriormente</w:t>
        </w:r>
      </w:ins>
      <w:ins w:id="1135" w:author="Orion" w:date="2011-05-03T11:41:00Z">
        <w:r w:rsidR="007C0995">
          <w:rPr>
            <w:rFonts w:eastAsia="Times New Roman" w:cs="Times New Roman"/>
          </w:rPr>
          <w:t xml:space="preserve"> </w:t>
        </w:r>
      </w:ins>
      <w:r w:rsidRPr="00246937">
        <w:rPr>
          <w:rFonts w:eastAsia="Times New Roman" w:cs="Times New Roman"/>
        </w:rPr>
        <w:t>entrar</w:t>
      </w:r>
      <w:del w:id="1136" w:author="Orion" w:date="2011-05-03T11:43:00Z">
        <w:r w:rsidRPr="00246937" w:rsidDel="00603813">
          <w:rPr>
            <w:rFonts w:eastAsia="Times New Roman" w:cs="Times New Roman"/>
          </w:rPr>
          <w:delText>emos</w:delText>
        </w:r>
      </w:del>
      <w:r w:rsidRPr="00246937">
        <w:rPr>
          <w:rFonts w:eastAsia="Times New Roman" w:cs="Times New Roman"/>
        </w:rPr>
        <w:t xml:space="preserve"> en profundidad en el estado del arte de los actuales sistemas de simulación</w:t>
      </w:r>
      <w:ins w:id="1137" w:author="Orion" w:date="2011-05-03T11:43:00Z">
        <w:r w:rsidR="00B65148">
          <w:rPr>
            <w:rFonts w:eastAsia="Times New Roman" w:cs="Times New Roman"/>
          </w:rPr>
          <w:t xml:space="preserve">. A </w:t>
        </w:r>
      </w:ins>
      <w:del w:id="1138" w:author="Orion" w:date="2011-05-03T11:43:00Z">
        <w:r w:rsidRPr="00246937" w:rsidDel="00B65148">
          <w:rPr>
            <w:rFonts w:eastAsia="Times New Roman" w:cs="Times New Roman"/>
          </w:rPr>
          <w:delText xml:space="preserve">, </w:delText>
        </w:r>
      </w:del>
      <w:ins w:id="1139" w:author="Orion" w:date="2011-05-03T11:43:00Z">
        <w:r w:rsidR="00B65148">
          <w:rPr>
            <w:rFonts w:eastAsia="Times New Roman" w:cs="Times New Roman"/>
          </w:rPr>
          <w:t xml:space="preserve">continuación </w:t>
        </w:r>
      </w:ins>
      <w:del w:id="1140" w:author="Orion" w:date="2011-05-03T12:16:00Z">
        <w:r w:rsidRPr="00246937" w:rsidDel="00322EC8">
          <w:rPr>
            <w:rFonts w:eastAsia="Times New Roman" w:cs="Times New Roman"/>
          </w:rPr>
          <w:delText xml:space="preserve">presentaremos </w:delText>
        </w:r>
      </w:del>
      <w:ins w:id="1141" w:author="Orion" w:date="2011-05-03T12:16:00Z">
        <w:r w:rsidR="00322EC8">
          <w:rPr>
            <w:rFonts w:eastAsia="Times New Roman" w:cs="Times New Roman"/>
          </w:rPr>
          <w:t>se presentará</w:t>
        </w:r>
        <w:r w:rsidR="00322EC8" w:rsidRPr="00246937">
          <w:rPr>
            <w:rFonts w:eastAsia="Times New Roman" w:cs="Times New Roman"/>
          </w:rPr>
          <w:t xml:space="preserve"> </w:t>
        </w:r>
      </w:ins>
      <w:r w:rsidRPr="00246937">
        <w:rPr>
          <w:rFonts w:eastAsia="Times New Roman" w:cs="Times New Roman"/>
        </w:rPr>
        <w:t xml:space="preserve">el objetivo y diseño que </w:t>
      </w:r>
      <w:del w:id="1142" w:author="Orion" w:date="2011-05-03T12:16:00Z">
        <w:r w:rsidRPr="00246937" w:rsidDel="00322EC8">
          <w:rPr>
            <w:rFonts w:eastAsia="Times New Roman" w:cs="Times New Roman"/>
          </w:rPr>
          <w:delText xml:space="preserve">hemos </w:delText>
        </w:r>
      </w:del>
      <w:ins w:id="1143" w:author="Orion" w:date="2011-05-03T12:16:00Z">
        <w:r w:rsidR="00322EC8">
          <w:rPr>
            <w:rFonts w:eastAsia="Times New Roman" w:cs="Times New Roman"/>
          </w:rPr>
          <w:t>se ha</w:t>
        </w:r>
        <w:r w:rsidR="00322EC8" w:rsidRPr="00246937">
          <w:rPr>
            <w:rFonts w:eastAsia="Times New Roman" w:cs="Times New Roman"/>
          </w:rPr>
          <w:t xml:space="preserve"> </w:t>
        </w:r>
      </w:ins>
      <w:r w:rsidRPr="00246937">
        <w:rPr>
          <w:rFonts w:eastAsia="Times New Roman" w:cs="Times New Roman"/>
        </w:rPr>
        <w:t xml:space="preserve">elegido para afrontar este problema, </w:t>
      </w:r>
      <w:ins w:id="1144" w:author="Orion" w:date="2011-05-03T11:36:00Z">
        <w:r w:rsidR="00D2584F">
          <w:rPr>
            <w:rFonts w:eastAsia="Times New Roman" w:cs="Times New Roman"/>
          </w:rPr>
          <w:t xml:space="preserve">donde </w:t>
        </w:r>
      </w:ins>
      <w:ins w:id="1145" w:author="Orion" w:date="2011-05-03T12:16:00Z">
        <w:r w:rsidR="00322EC8">
          <w:rPr>
            <w:rFonts w:eastAsia="Times New Roman" w:cs="Times New Roman"/>
          </w:rPr>
          <w:t>se mostrarán</w:t>
        </w:r>
      </w:ins>
      <w:ins w:id="1146" w:author="Orion" w:date="2011-05-03T11:36:00Z">
        <w:r w:rsidR="00D2584F">
          <w:rPr>
            <w:rFonts w:eastAsia="Times New Roman" w:cs="Times New Roman"/>
          </w:rPr>
          <w:t xml:space="preserve"> </w:t>
        </w:r>
      </w:ins>
      <w:ins w:id="1147" w:author="Orion" w:date="2011-05-03T11:39:00Z">
        <w:r w:rsidR="00322EC8">
          <w:rPr>
            <w:rFonts w:eastAsia="Times New Roman" w:cs="Times New Roman"/>
          </w:rPr>
          <w:t>y explicar</w:t>
        </w:r>
      </w:ins>
      <w:ins w:id="1148" w:author="Orion" w:date="2011-05-03T12:16:00Z">
        <w:r w:rsidR="00322EC8">
          <w:rPr>
            <w:rFonts w:eastAsia="Times New Roman" w:cs="Times New Roman"/>
          </w:rPr>
          <w:t>án</w:t>
        </w:r>
      </w:ins>
      <w:ins w:id="1149" w:author="Orion" w:date="2011-05-03T11:39:00Z">
        <w:r w:rsidR="00C71A77">
          <w:rPr>
            <w:rFonts w:eastAsia="Times New Roman" w:cs="Times New Roman"/>
          </w:rPr>
          <w:t xml:space="preserve"> </w:t>
        </w:r>
      </w:ins>
      <w:ins w:id="1150" w:author="Orion" w:date="2011-05-03T11:36:00Z">
        <w:r w:rsidR="00D2584F">
          <w:rPr>
            <w:rFonts w:eastAsia="Times New Roman" w:cs="Times New Roman"/>
          </w:rPr>
          <w:t xml:space="preserve">los distintos diagramas </w:t>
        </w:r>
      </w:ins>
      <w:ins w:id="1151" w:author="Orion" w:date="2011-05-03T11:37:00Z">
        <w:r w:rsidR="00D2584F">
          <w:rPr>
            <w:rFonts w:eastAsia="Times New Roman" w:cs="Times New Roman"/>
          </w:rPr>
          <w:t xml:space="preserve">desarrollados con </w:t>
        </w:r>
      </w:ins>
      <w:ins w:id="1152" w:author="Orion" w:date="2011-05-03T11:39:00Z">
        <w:r w:rsidR="00C71A77">
          <w:rPr>
            <w:rFonts w:eastAsia="Times New Roman" w:cs="Times New Roman"/>
          </w:rPr>
          <w:t xml:space="preserve">el IDK que modelan el </w:t>
        </w:r>
      </w:ins>
      <w:ins w:id="1153" w:author="Orion" w:date="2011-05-03T11:40:00Z">
        <w:r w:rsidR="00C71A77">
          <w:rPr>
            <w:rFonts w:eastAsia="Times New Roman" w:cs="Times New Roman"/>
          </w:rPr>
          <w:t>problema a tratar</w:t>
        </w:r>
      </w:ins>
      <w:ins w:id="1154" w:author="Orion" w:date="2011-05-03T11:50:00Z">
        <w:r w:rsidR="00512FF5">
          <w:rPr>
            <w:rFonts w:eastAsia="Times New Roman" w:cs="Times New Roman"/>
          </w:rPr>
          <w:t>.</w:t>
        </w:r>
      </w:ins>
      <w:ins w:id="1155" w:author="Orion" w:date="2011-05-03T11:40:00Z">
        <w:r w:rsidR="00C71A77">
          <w:rPr>
            <w:rFonts w:eastAsia="Times New Roman" w:cs="Times New Roman"/>
          </w:rPr>
          <w:t xml:space="preserve"> </w:t>
        </w:r>
      </w:ins>
      <w:ins w:id="1156" w:author="Orion" w:date="2011-05-03T11:50:00Z">
        <w:r w:rsidR="00512FF5">
          <w:rPr>
            <w:rFonts w:eastAsia="Times New Roman" w:cs="Times New Roman"/>
          </w:rPr>
          <w:t>S</w:t>
        </w:r>
      </w:ins>
      <w:ins w:id="1157" w:author="Orion" w:date="2011-05-03T11:39:00Z">
        <w:r w:rsidR="00C71A77">
          <w:rPr>
            <w:rFonts w:eastAsia="Times New Roman" w:cs="Times New Roman"/>
          </w:rPr>
          <w:t xml:space="preserve">eguidamente </w:t>
        </w:r>
      </w:ins>
      <w:del w:id="1158" w:author="Orion" w:date="2011-05-03T12:16:00Z">
        <w:r w:rsidRPr="00246937" w:rsidDel="00140E96">
          <w:rPr>
            <w:rFonts w:eastAsia="Times New Roman" w:cs="Times New Roman"/>
          </w:rPr>
          <w:delText xml:space="preserve">mostraremos </w:delText>
        </w:r>
      </w:del>
      <w:ins w:id="1159" w:author="Orion" w:date="2011-05-03T12:16:00Z">
        <w:r w:rsidR="00140E96">
          <w:rPr>
            <w:rFonts w:eastAsia="Times New Roman" w:cs="Times New Roman"/>
          </w:rPr>
          <w:t>se aportar</w:t>
        </w:r>
        <w:r w:rsidR="00140E96" w:rsidRPr="00246937">
          <w:rPr>
            <w:rFonts w:eastAsia="Times New Roman" w:cs="Times New Roman"/>
          </w:rPr>
          <w:t xml:space="preserve"> </w:t>
        </w:r>
      </w:ins>
      <w:r w:rsidRPr="00246937">
        <w:rPr>
          <w:rFonts w:eastAsia="Times New Roman" w:cs="Times New Roman"/>
        </w:rPr>
        <w:t>unas conclusiones ante las simulaciones realizadas</w:t>
      </w:r>
      <w:ins w:id="1160" w:author="Orion" w:date="2011-05-03T11:50:00Z">
        <w:r w:rsidR="00CB2FF3">
          <w:rPr>
            <w:rFonts w:eastAsia="Times New Roman" w:cs="Times New Roman"/>
          </w:rPr>
          <w:t>,</w:t>
        </w:r>
      </w:ins>
      <w:r w:rsidRPr="00246937">
        <w:rPr>
          <w:rFonts w:eastAsia="Times New Roman" w:cs="Times New Roman"/>
        </w:rPr>
        <w:t xml:space="preserve"> y </w:t>
      </w:r>
      <w:ins w:id="1161" w:author="Orion" w:date="2011-05-03T11:50:00Z">
        <w:r w:rsidR="00512FF5">
          <w:rPr>
            <w:rFonts w:eastAsia="Times New Roman" w:cs="Times New Roman"/>
          </w:rPr>
          <w:t xml:space="preserve"> por último </w:t>
        </w:r>
      </w:ins>
      <w:del w:id="1162" w:author="Orion" w:date="2011-05-03T12:17:00Z">
        <w:r w:rsidRPr="00246937" w:rsidDel="00140E96">
          <w:rPr>
            <w:rFonts w:eastAsia="Times New Roman" w:cs="Times New Roman"/>
          </w:rPr>
          <w:delText xml:space="preserve">presentaremos </w:delText>
        </w:r>
      </w:del>
      <w:ins w:id="1163" w:author="Orion" w:date="2011-05-03T12:17:00Z">
        <w:r w:rsidR="00140E96">
          <w:rPr>
            <w:rFonts w:eastAsia="Times New Roman" w:cs="Times New Roman"/>
          </w:rPr>
          <w:t>se presentarán</w:t>
        </w:r>
        <w:r w:rsidR="00140E96" w:rsidRPr="00246937">
          <w:rPr>
            <w:rFonts w:eastAsia="Times New Roman" w:cs="Times New Roman"/>
          </w:rPr>
          <w:t xml:space="preserve"> </w:t>
        </w:r>
      </w:ins>
      <w:r w:rsidRPr="00246937">
        <w:rPr>
          <w:rFonts w:eastAsia="Times New Roman" w:cs="Times New Roman"/>
        </w:rPr>
        <w:t>las áreas de trabajo futuro que se puede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164" w:author="Orion" w:date="2011-05-02T20:35:00Z"/>
        </w:rPr>
        <w:pPrChange w:id="1165" w:author="Orion" w:date="2011-05-02T20:38:00Z">
          <w:pPr>
            <w:widowControl/>
            <w:suppressAutoHyphens w:val="0"/>
          </w:pPr>
        </w:pPrChange>
      </w:pPr>
      <w:bookmarkStart w:id="1166" w:name="_Toc292832760"/>
      <w:ins w:id="1167" w:author="Orion" w:date="2011-05-03T11:42:00Z">
        <w:r>
          <w:rPr>
            <w:rFonts w:ascii="Times New Roman" w:hAnsi="Times New Roman" w:cs="Times New Roman"/>
          </w:rPr>
          <w:t>C</w:t>
        </w:r>
      </w:ins>
      <w:ins w:id="1168" w:author="Orion" w:date="2011-05-02T20:35:00Z">
        <w:r w:rsidR="00067307" w:rsidRPr="00B65F96">
          <w:rPr>
            <w:rFonts w:ascii="Times New Roman" w:hAnsi="Times New Roman" w:cs="Times New Roman"/>
            <w:rPrChange w:id="1169" w:author="Orion" w:date="2011-05-02T20:38:00Z">
              <w:rPr/>
            </w:rPrChange>
          </w:rPr>
          <w:t>onceptos</w:t>
        </w:r>
      </w:ins>
      <w:ins w:id="1170" w:author="Orion" w:date="2011-05-03T11:42:00Z">
        <w:r>
          <w:rPr>
            <w:rFonts w:ascii="Times New Roman" w:hAnsi="Times New Roman" w:cs="Times New Roman"/>
          </w:rPr>
          <w:t xml:space="preserve"> básicos</w:t>
        </w:r>
      </w:ins>
      <w:ins w:id="1171" w:author="Orion" w:date="2011-05-02T20:35:00Z">
        <w:r w:rsidR="00067307" w:rsidRPr="00B65F96">
          <w:rPr>
            <w:rFonts w:ascii="Times New Roman" w:hAnsi="Times New Roman" w:cs="Times New Roman"/>
            <w:rPrChange w:id="1172" w:author="Orion" w:date="2011-05-02T20:38:00Z">
              <w:rPr/>
            </w:rPrChange>
          </w:rPr>
          <w:t xml:space="preserve"> de navegación aérea</w:t>
        </w:r>
        <w:bookmarkEnd w:id="1166"/>
      </w:ins>
    </w:p>
    <w:p w:rsidR="00067307" w:rsidRDefault="00067307" w:rsidP="00067307">
      <w:pPr>
        <w:jc w:val="both"/>
        <w:rPr>
          <w:ins w:id="1173" w:author="Orion" w:date="2011-05-02T20:35:00Z"/>
          <w:rFonts w:eastAsia="Times New Roman" w:cs="Times New Roman"/>
        </w:rPr>
      </w:pPr>
    </w:p>
    <w:p w:rsidR="00067307" w:rsidRPr="00F818EC" w:rsidRDefault="00B65F96" w:rsidP="00067307">
      <w:pPr>
        <w:jc w:val="both"/>
        <w:rPr>
          <w:ins w:id="1174" w:author="Orion" w:date="2011-05-02T20:35:00Z"/>
          <w:rStyle w:val="apple-style-span"/>
          <w:rFonts w:cs="Times New Roman"/>
          <w:bCs/>
          <w:color w:val="000000"/>
        </w:rPr>
      </w:pPr>
      <w:ins w:id="1175" w:author="Orion" w:date="2011-05-02T20:36:00Z">
        <w:r>
          <w:rPr>
            <w:rFonts w:cs="Times New Roman"/>
          </w:rPr>
          <w:t xml:space="preserve">Como </w:t>
        </w:r>
      </w:ins>
      <w:ins w:id="1176" w:author="Orion" w:date="2011-05-03T12:17:00Z">
        <w:r w:rsidR="00E37516">
          <w:rPr>
            <w:rFonts w:cs="Times New Roman"/>
          </w:rPr>
          <w:t>se ha comentado</w:t>
        </w:r>
      </w:ins>
      <w:ins w:id="1177" w:author="Orion" w:date="2011-05-02T20:36:00Z">
        <w:r>
          <w:rPr>
            <w:rFonts w:cs="Times New Roman"/>
          </w:rPr>
          <w:t xml:space="preserve"> anteriormente l</w:t>
        </w:r>
        <w:r w:rsidRPr="00246937">
          <w:rPr>
            <w:rFonts w:cs="Times New Roman"/>
          </w:rPr>
          <w:t xml:space="preserve">a navegación aérea engloba a un conjunto de técnicas y procedimientos, como planificación, grabación y control de los movimientos del vehículo, que permiten conducir eficientemente una aeronave a su destino. </w:t>
        </w:r>
      </w:ins>
      <w:ins w:id="1178" w:author="Orion" w:date="2011-05-02T20:35:00Z">
        <w:r w:rsidR="00067307" w:rsidRPr="00246937">
          <w:rPr>
            <w:rFonts w:cs="Times New Roman"/>
          </w:rPr>
          <w:t xml:space="preserve">Dentro de la navegación aérea existen dos conjuntos de reglas de vuelo: VFR (Reglas de Vuelo Visual) </w:t>
        </w:r>
      </w:ins>
      <w:ins w:id="1179" w:author="Orion" w:date="2011-05-02T20:55:00Z">
        <w:r w:rsidR="00825C0B">
          <w:rPr>
            <w:rFonts w:cs="Times New Roman"/>
          </w:rPr>
          <w:t>e</w:t>
        </w:r>
      </w:ins>
      <w:ins w:id="1180" w:author="Orion" w:date="2011-05-02T20:35:00Z">
        <w:r w:rsidR="00067307" w:rsidRPr="00246937">
          <w:rPr>
            <w:rFonts w:cs="Times New Roman"/>
          </w:rPr>
          <w:t xml:space="preserve"> IFR (Reglas de Vuelo Instrumental). </w:t>
        </w:r>
      </w:ins>
      <w:ins w:id="1181" w:author="Orion" w:date="2011-05-02T20:55:00Z">
        <w:r w:rsidR="00825C0B">
          <w:rPr>
            <w:rFonts w:cs="Times New Roman"/>
          </w:rPr>
          <w:t>El</w:t>
        </w:r>
      </w:ins>
      <w:ins w:id="1182" w:author="Orion" w:date="2011-05-02T20:35:00Z">
        <w:r w:rsidR="00067307" w:rsidRPr="00246937">
          <w:rPr>
            <w:rFonts w:cs="Times New Roman"/>
          </w:rPr>
          <w:t xml:space="preserve"> VFR</w:t>
        </w:r>
        <w:r w:rsidR="00825C0B">
          <w:rPr>
            <w:rFonts w:cs="Times New Roman"/>
          </w:rPr>
          <w:t xml:space="preserve"> </w:t>
        </w:r>
      </w:ins>
      <w:ins w:id="1183" w:author="Orion" w:date="2011-05-02T20:56:00Z">
        <w:r w:rsidR="00825C0B">
          <w:rPr>
            <w:rFonts w:cs="Times New Roman"/>
          </w:rPr>
          <w:t xml:space="preserve">se puede aplicar con una </w:t>
        </w:r>
      </w:ins>
      <w:ins w:id="1184" w:author="Orion" w:date="2011-05-02T20:35:00Z">
        <w:r w:rsidR="00067307" w:rsidRPr="00246937">
          <w:rPr>
            <w:rFonts w:cs="Times New Roman"/>
          </w:rPr>
          <w:t>visibilidad mayor de 5 millas náuticas y techo de nubes por encima de los 1500m)</w:t>
        </w:r>
      </w:ins>
      <w:ins w:id="1185" w:author="Orion" w:date="2011-05-02T20:56:00Z">
        <w:r w:rsidR="00825C0B">
          <w:rPr>
            <w:rFonts w:cs="Times New Roman"/>
          </w:rPr>
          <w:t>. En este caso</w:t>
        </w:r>
      </w:ins>
      <w:ins w:id="1186" w:author="Orion" w:date="2011-05-02T20:35:00Z">
        <w:r w:rsidR="00067307" w:rsidRPr="00246937">
          <w:rPr>
            <w:rFonts w:cs="Times New Roman"/>
          </w:rPr>
          <w:t xml:space="preserve"> los pilotos suelen usar la técnica de </w:t>
        </w:r>
        <w:r w:rsidR="00067307" w:rsidRPr="00246937">
          <w:rPr>
            <w:rStyle w:val="apple-style-span"/>
            <w:rFonts w:cs="Times New Roman"/>
            <w:color w:val="000000"/>
          </w:rPr>
          <w:t>"navegación por estima"</w:t>
        </w:r>
      </w:ins>
      <w:ins w:id="1187" w:author="Orion" w:date="2011-05-02T20:57:00Z">
        <w:r w:rsidR="00BE035B">
          <w:rPr>
            <w:rStyle w:val="apple-style-span"/>
            <w:rFonts w:cs="Times New Roman"/>
            <w:color w:val="000000"/>
          </w:rPr>
          <w:t xml:space="preserve">. Este </w:t>
        </w:r>
      </w:ins>
      <w:ins w:id="1188" w:author="Orion" w:date="2011-05-02T20:35:00Z">
        <w:r w:rsidR="00067307" w:rsidRPr="00246937">
          <w:rPr>
            <w:rStyle w:val="apple-style-span"/>
            <w:rFonts w:cs="Times New Roman"/>
            <w:color w:val="000000"/>
          </w:rPr>
          <w:t>procedimiento inf</w:t>
        </w:r>
      </w:ins>
      <w:ins w:id="1189" w:author="Orion" w:date="2011-05-02T20:57:00Z">
        <w:r w:rsidR="00BE035B">
          <w:rPr>
            <w:rStyle w:val="apple-style-span"/>
            <w:rFonts w:cs="Times New Roman"/>
            <w:color w:val="000000"/>
          </w:rPr>
          <w:t>iere</w:t>
        </w:r>
      </w:ins>
      <w:ins w:id="1190" w:author="Orion" w:date="2011-05-02T20:35:00Z">
        <w:r w:rsidR="00067307" w:rsidRPr="00246937">
          <w:rPr>
            <w:rStyle w:val="apple-style-span"/>
            <w:rFonts w:cs="Times New Roman"/>
            <w:color w:val="000000"/>
          </w:rPr>
          <w:t xml:space="preserve"> la ubicación actual haciendo cálculos basados en el</w:t>
        </w:r>
        <w:r w:rsidR="00067307" w:rsidRPr="00F818EC">
          <w:rPr>
            <w:rStyle w:val="apple-converted-space"/>
            <w:rFonts w:cs="Times New Roman"/>
            <w:color w:val="000000"/>
          </w:rPr>
          <w:t> </w:t>
        </w:r>
        <w:r w:rsidR="00067307" w:rsidRPr="00F818EC">
          <w:rPr>
            <w:rStyle w:val="apple-style-span"/>
            <w:rFonts w:cs="Times New Roman"/>
            <w:color w:val="000000"/>
          </w:rPr>
          <w:t>rumbo</w:t>
        </w:r>
        <w:r w:rsidR="00067307" w:rsidRPr="00F818EC">
          <w:rPr>
            <w:rStyle w:val="apple-converted-space"/>
            <w:rFonts w:cs="Times New Roman"/>
            <w:color w:val="000000"/>
          </w:rPr>
          <w:t> </w:t>
        </w:r>
        <w:r w:rsidR="00067307" w:rsidRPr="00F818EC">
          <w:rPr>
            <w:rStyle w:val="apple-style-span"/>
            <w:rFonts w:cs="Times New Roman"/>
            <w:color w:val="000000"/>
          </w:rPr>
          <w:t>y la velocidad de navegación a lo largo de un período</w:t>
        </w:r>
      </w:ins>
      <w:ins w:id="1191" w:author="Orion" w:date="2011-05-02T20:58:00Z">
        <w:r w:rsidR="002D2823">
          <w:rPr>
            <w:rStyle w:val="apple-style-span"/>
            <w:rFonts w:cs="Times New Roman"/>
            <w:color w:val="000000"/>
          </w:rPr>
          <w:t>,</w:t>
        </w:r>
      </w:ins>
      <w:ins w:id="1192" w:author="Orion" w:date="2011-05-02T20:35:00Z">
        <w:r w:rsidR="00067307" w:rsidRPr="00246937">
          <w:rPr>
            <w:rStyle w:val="apple-style-span"/>
            <w:rFonts w:cs="Times New Roman"/>
            <w:color w:val="000000"/>
          </w:rPr>
          <w:t xml:space="preserve"> combinad</w:t>
        </w:r>
      </w:ins>
      <w:ins w:id="1193" w:author="Orion" w:date="2011-05-02T20:58:00Z">
        <w:r w:rsidR="002D2823">
          <w:rPr>
            <w:rStyle w:val="apple-style-span"/>
            <w:rFonts w:cs="Times New Roman"/>
            <w:color w:val="000000"/>
          </w:rPr>
          <w:t>os</w:t>
        </w:r>
      </w:ins>
      <w:ins w:id="1194" w:author="Orion" w:date="2011-05-02T20:35:00Z">
        <w:r w:rsidR="00067307" w:rsidRPr="00246937">
          <w:rPr>
            <w:rStyle w:val="apple-style-span"/>
            <w:rFonts w:cs="Times New Roman"/>
            <w:color w:val="000000"/>
          </w:rPr>
          <w:t xml:space="preserve"> con observaciones visuales</w:t>
        </w:r>
      </w:ins>
      <w:ins w:id="1195" w:author="Orion" w:date="2011-05-02T20:59:00Z">
        <w:r w:rsidR="002D2823">
          <w:rPr>
            <w:rStyle w:val="apple-style-span"/>
            <w:rFonts w:cs="Times New Roman"/>
            <w:color w:val="000000"/>
          </w:rPr>
          <w:t>. Estos datos y cálculos se contrastan</w:t>
        </w:r>
      </w:ins>
      <w:ins w:id="1196" w:author="Orion" w:date="2011-05-02T20:35:00Z">
        <w:r w:rsidR="00067307" w:rsidRPr="00246937">
          <w:rPr>
            <w:rStyle w:val="apple-style-span"/>
            <w:rFonts w:cs="Times New Roman"/>
            <w:color w:val="000000"/>
          </w:rPr>
          <w:t xml:space="preserve"> con cartas o mapas de navegación aérea</w:t>
        </w:r>
      </w:ins>
      <w:ins w:id="1197" w:author="Orion" w:date="2011-05-02T21:00:00Z">
        <w:r w:rsidR="002D2823">
          <w:rPr>
            <w:rStyle w:val="apple-style-span"/>
            <w:rFonts w:cs="Times New Roman"/>
            <w:color w:val="000000"/>
          </w:rPr>
          <w:t>. También emplea radio para hacer validaciones adicionales</w:t>
        </w:r>
      </w:ins>
      <w:ins w:id="1198" w:author="Orion" w:date="2011-05-02T20:35:00Z">
        <w:r w:rsidR="00067307" w:rsidRPr="00246937">
          <w:rPr>
            <w:rStyle w:val="apple-style-span"/>
            <w:rFonts w:cs="Times New Roman"/>
            <w:color w:val="000000"/>
          </w:rPr>
          <w:t xml:space="preserve">. Por otro lado, </w:t>
        </w:r>
        <w:r w:rsidR="00067307">
          <w:rPr>
            <w:rStyle w:val="apple-style-span"/>
            <w:rFonts w:cs="Times New Roman"/>
            <w:color w:val="000000"/>
          </w:rPr>
          <w:t xml:space="preserve">la </w:t>
        </w:r>
        <w:r w:rsidR="00067307" w:rsidRPr="00246937">
          <w:rPr>
            <w:rStyle w:val="apple-style-span"/>
            <w:rFonts w:cs="Times New Roman"/>
            <w:color w:val="000000"/>
          </w:rPr>
          <w:t>IFR es más utilizado</w:t>
        </w:r>
        <w:r w:rsidR="002D2823">
          <w:rPr>
            <w:rStyle w:val="apple-style-span"/>
            <w:rFonts w:cs="Times New Roman"/>
            <w:color w:val="000000"/>
          </w:rPr>
          <w:t xml:space="preserve"> por razones de seguridad</w:t>
        </w:r>
        <w:r w:rsidR="00067307" w:rsidRPr="00246937">
          <w:rPr>
            <w:rStyle w:val="apple-style-span"/>
            <w:rFonts w:cs="Times New Roman"/>
            <w:color w:val="000000"/>
          </w:rPr>
          <w:t xml:space="preserve"> en aviones de línea</w:t>
        </w:r>
      </w:ins>
      <w:ins w:id="1199" w:author="Orion" w:date="2011-05-02T21:01:00Z">
        <w:r w:rsidR="002D2823">
          <w:rPr>
            <w:rStyle w:val="apple-style-span"/>
            <w:rFonts w:cs="Times New Roman"/>
            <w:color w:val="000000"/>
          </w:rPr>
          <w:t xml:space="preserve">. Aquí </w:t>
        </w:r>
      </w:ins>
      <w:ins w:id="1200" w:author="Orion" w:date="2011-05-02T20:35:00Z">
        <w:r w:rsidR="00067307" w:rsidRPr="00246937">
          <w:rPr>
            <w:rStyle w:val="apple-style-span"/>
            <w:rFonts w:cs="Times New Roman"/>
            <w:color w:val="000000"/>
          </w:rPr>
          <w:t>los pilotos navegan usando exclusivamente instrumentos y ayudas de navegación por radio</w:t>
        </w:r>
      </w:ins>
      <w:ins w:id="1201" w:author="Orion" w:date="2011-05-02T21:02:00Z">
        <w:r w:rsidR="007E2201">
          <w:rPr>
            <w:rStyle w:val="apple-style-span"/>
            <w:rFonts w:cs="Times New Roman"/>
            <w:color w:val="000000"/>
          </w:rPr>
          <w:t>,</w:t>
        </w:r>
      </w:ins>
      <w:ins w:id="1202" w:author="Orion" w:date="2011-05-02T20:35:00Z">
        <w:r w:rsidR="00067307" w:rsidRPr="00246937">
          <w:rPr>
            <w:rStyle w:val="apple-style-span"/>
            <w:rFonts w:cs="Times New Roman"/>
            <w:color w:val="000000"/>
          </w:rPr>
          <w:t xml:space="preserve"> o directamente bajo las órdenes de controladores aéreos. El responsable en tierra de la navegación aérea es el </w:t>
        </w:r>
        <w:r w:rsidR="00067307" w:rsidRPr="00F818EC">
          <w:rPr>
            <w:rStyle w:val="apple-style-span"/>
            <w:rFonts w:cs="Times New Roman"/>
            <w:bCs/>
            <w:color w:val="000000"/>
          </w:rPr>
          <w:t>ATC (control de tráfico aéreo)</w:t>
        </w:r>
      </w:ins>
      <w:ins w:id="1203" w:author="Orion" w:date="2011-05-02T21:02:00Z">
        <w:r w:rsidR="007E2201">
          <w:rPr>
            <w:rStyle w:val="apple-style-span"/>
            <w:rFonts w:cs="Times New Roman"/>
            <w:bCs/>
            <w:color w:val="000000"/>
          </w:rPr>
          <w:t>,</w:t>
        </w:r>
      </w:ins>
      <w:ins w:id="1204" w:author="Orion" w:date="2011-05-02T20:35:00Z">
        <w:r w:rsidR="00067307" w:rsidRPr="00F818EC">
          <w:rPr>
            <w:rStyle w:val="apple-style-span"/>
            <w:rFonts w:cs="Times New Roman"/>
            <w:bCs/>
            <w:color w:val="000000"/>
          </w:rPr>
          <w:t xml:space="preserve"> </w:t>
        </w:r>
        <w:r w:rsidR="00067307" w:rsidRPr="00246937">
          <w:rPr>
            <w:rStyle w:val="apple-style-span"/>
            <w:rFonts w:cs="Times New Roman"/>
            <w:bCs/>
            <w:color w:val="000000"/>
          </w:rPr>
          <w:t>que gestiona el tráfico aéreo haciendo uso de la información suministrada por los pilotos y por los sistemas de radar.</w:t>
        </w:r>
        <w:r w:rsidR="00067307" w:rsidRPr="00F818EC">
          <w:rPr>
            <w:rStyle w:val="apple-style-span"/>
            <w:rFonts w:cs="Times New Roman"/>
            <w:bCs/>
            <w:color w:val="000000"/>
          </w:rPr>
          <w:t xml:space="preserve"> </w:t>
        </w:r>
      </w:ins>
    </w:p>
    <w:p w:rsidR="00067307" w:rsidRDefault="00067307">
      <w:pPr>
        <w:jc w:val="both"/>
        <w:rPr>
          <w:ins w:id="1205" w:author="Orion" w:date="2011-05-03T11:32:00Z"/>
          <w:rFonts w:cs="Times New Roman"/>
        </w:rPr>
        <w:pPrChange w:id="1206" w:author="Orion" w:date="2011-05-03T11:32:00Z">
          <w:pPr>
            <w:widowControl/>
            <w:suppressAutoHyphens w:val="0"/>
          </w:pPr>
        </w:pPrChange>
      </w:pPr>
      <w:ins w:id="1207" w:author="Orion" w:date="2011-05-02T20:35:00Z">
        <w:r w:rsidRPr="00F818EC">
          <w:rPr>
            <w:rStyle w:val="apple-style-span"/>
            <w:rFonts w:cs="Times New Roman"/>
            <w:bCs/>
            <w:color w:val="000000"/>
          </w:rPr>
          <w:t xml:space="preserve">Antes de iniciar el trayecto, a los pilotos se les suministra un plan de vuelo, un informe donde se indican todos los datos referentes al vuelo (suministrados en la mayoría de los vuelos IFR y en algunos VFR). En éste debe constar el lugar de salida, destino, altitud, velocidad de crucero, </w:t>
        </w:r>
        <w:r w:rsidRPr="00F818EC">
          <w:rPr>
            <w:rFonts w:cs="Times New Roman"/>
          </w:rPr>
          <w:t>waypoints (puntos de referencia tridimensionales utilizados en la navegación por los que pasará la aeronave antes de llegar al destino), tipo de vuelo (VFR o IFR) e información referente al avión.</w:t>
        </w:r>
      </w:ins>
    </w:p>
    <w:p w:rsidR="006D1043" w:rsidRPr="006D1043" w:rsidRDefault="006D1043">
      <w:pPr>
        <w:jc w:val="both"/>
        <w:rPr>
          <w:ins w:id="1208" w:author="Orion" w:date="2011-05-01T20:39:00Z"/>
          <w:rFonts w:cs="Times New Roman"/>
          <w:rPrChange w:id="1209" w:author="Orion" w:date="2011-05-03T11:32:00Z">
            <w:rPr>
              <w:ins w:id="1210" w:author="Orion" w:date="2011-05-01T20:39:00Z"/>
              <w:rFonts w:eastAsiaTheme="majorEastAsia" w:cs="Times New Roman"/>
              <w:color w:val="17365D" w:themeColor="text2" w:themeShade="BF"/>
              <w:spacing w:val="5"/>
              <w:kern w:val="28"/>
              <w:sz w:val="52"/>
              <w:szCs w:val="47"/>
            </w:rPr>
          </w:rPrChange>
        </w:rPr>
        <w:pPrChange w:id="1211" w:author="Orion" w:date="2011-05-03T11:32:00Z">
          <w:pPr>
            <w:widowControl/>
            <w:suppressAutoHyphens w:val="0"/>
          </w:pPr>
        </w:pPrChange>
      </w:pPr>
    </w:p>
    <w:p w:rsidR="00BB1765" w:rsidRPr="00246937" w:rsidRDefault="00BB1765">
      <w:pPr>
        <w:pStyle w:val="Title"/>
        <w:outlineLvl w:val="0"/>
        <w:rPr>
          <w:rFonts w:cs="Times New Roman"/>
          <w:rPrChange w:id="1212" w:author="Orion" w:date="2011-04-24T22:32:00Z">
            <w:rPr>
              <w:rFonts w:eastAsia="Times New Roman" w:cs="Times New Roman"/>
            </w:rPr>
          </w:rPrChange>
        </w:rPr>
        <w:pPrChange w:id="1213" w:author="Orion" w:date="2011-05-01T20:34:00Z">
          <w:pPr>
            <w:jc w:val="both"/>
          </w:pPr>
        </w:pPrChange>
      </w:pPr>
      <w:bookmarkStart w:id="1214" w:name="_Toc292832761"/>
      <w:r w:rsidRPr="00246937">
        <w:rPr>
          <w:rFonts w:ascii="Times New Roman" w:hAnsi="Times New Roman" w:cs="Times New Roman"/>
          <w:rPrChange w:id="1215" w:author="Orion" w:date="2011-04-24T22:32:00Z">
            <w:rPr>
              <w:rFonts w:eastAsia="Times New Roman" w:cs="Times New Roman"/>
            </w:rPr>
          </w:rPrChange>
        </w:rPr>
        <w:t>Estado del arte</w:t>
      </w:r>
      <w:bookmarkEnd w:id="1214"/>
      <w:ins w:id="1216" w:author="Orion" w:date="2011-03-24T18:48:00Z">
        <w:r w:rsidR="00DE7DC9" w:rsidRPr="00246937">
          <w:rPr>
            <w:rFonts w:ascii="Times New Roman" w:hAnsi="Times New Roman" w:cs="Times New Roman"/>
            <w:rPrChange w:id="1217" w:author="Orion" w:date="2011-04-24T22:32:00Z">
              <w:rPr>
                <w:rFonts w:eastAsia="Times New Roman" w:cs="Times New Roman"/>
              </w:rPr>
            </w:rPrChange>
          </w:rPr>
          <w:fldChar w:fldCharType="begin"/>
        </w:r>
        <w:r w:rsidR="00DE7DC9" w:rsidRPr="00246937">
          <w:rPr>
            <w:rFonts w:ascii="Times New Roman" w:hAnsi="Times New Roman" w:cs="Times New Roman"/>
            <w:rPrChange w:id="1218" w:author="Orion" w:date="2011-04-24T22:32:00Z">
              <w:rPr/>
            </w:rPrChange>
          </w:rPr>
          <w:instrText xml:space="preserve"> XE "</w:instrText>
        </w:r>
      </w:ins>
      <w:r w:rsidR="00DE7DC9" w:rsidRPr="00246937">
        <w:rPr>
          <w:rFonts w:ascii="Times New Roman" w:hAnsi="Times New Roman" w:cs="Times New Roman"/>
          <w:rPrChange w:id="1219" w:author="Orion" w:date="2011-04-24T22:32:00Z">
            <w:rPr>
              <w:rFonts w:eastAsia="Times New Roman" w:cs="Times New Roman"/>
            </w:rPr>
          </w:rPrChange>
        </w:rPr>
        <w:instrText>Estado del arte</w:instrText>
      </w:r>
      <w:ins w:id="1220" w:author="Orion" w:date="2011-03-24T18:48:00Z">
        <w:r w:rsidR="00DE7DC9" w:rsidRPr="00246937">
          <w:rPr>
            <w:rFonts w:ascii="Times New Roman" w:hAnsi="Times New Roman" w:cs="Times New Roman"/>
            <w:rPrChange w:id="1221" w:author="Orion" w:date="2011-04-24T22:32:00Z">
              <w:rPr/>
            </w:rPrChange>
          </w:rPr>
          <w:instrText xml:space="preserve">" \i </w:instrText>
        </w:r>
        <w:r w:rsidR="00DE7DC9" w:rsidRPr="00246937">
          <w:rPr>
            <w:rFonts w:ascii="Times New Roman" w:hAnsi="Times New Roman" w:cs="Times New Roman"/>
            <w:rPrChange w:id="1222" w:author="Orion" w:date="2011-04-24T22:32:00Z">
              <w:rPr>
                <w:rFonts w:eastAsia="Times New Roman" w:cs="Times New Roman"/>
              </w:rPr>
            </w:rPrChange>
          </w:rPr>
          <w:fldChar w:fldCharType="end"/>
        </w:r>
      </w:ins>
    </w:p>
    <w:p w:rsidR="00BB1765" w:rsidRPr="00246937" w:rsidRDefault="00BB1765">
      <w:pPr>
        <w:jc w:val="both"/>
        <w:rPr>
          <w:rFonts w:eastAsia="Times New Roman" w:cs="Times New Roman"/>
        </w:rPr>
      </w:pPr>
    </w:p>
    <w:p w:rsidR="00BB1765" w:rsidRDefault="00D75609">
      <w:pPr>
        <w:jc w:val="both"/>
        <w:rPr>
          <w:ins w:id="1223" w:author="Orion" w:date="2011-05-03T12:54:00Z"/>
          <w:rFonts w:eastAsia="Times New Roman" w:cs="Times New Roman"/>
        </w:rPr>
      </w:pPr>
      <w:ins w:id="1224" w:author="Orion" w:date="2011-05-02T22:51:00Z">
        <w:r w:rsidRPr="00D75609">
          <w:rPr>
            <w:rFonts w:eastAsia="Times New Roman" w:cs="Times New Roman"/>
            <w:rPrChange w:id="1225" w:author="Orion" w:date="2011-05-02T22:51:00Z">
              <w:rPr>
                <w:rFonts w:ascii="Courier New" w:eastAsia="Times New Roman" w:hAnsi="Courier New" w:cs="Courier New"/>
              </w:rPr>
            </w:rPrChange>
          </w:rPr>
          <w:t>El presente trabajo se relaciona con</w:t>
        </w:r>
      </w:ins>
      <w:ins w:id="1226" w:author="Orion" w:date="2011-05-03T12:49:00Z">
        <w:r w:rsidR="00F62359">
          <w:rPr>
            <w:rFonts w:eastAsia="Times New Roman" w:cs="Times New Roman"/>
          </w:rPr>
          <w:t xml:space="preserve"> la</w:t>
        </w:r>
      </w:ins>
      <w:ins w:id="1227" w:author="Orion" w:date="2011-05-02T22:51:00Z">
        <w:r w:rsidRPr="00D75609">
          <w:rPr>
            <w:rFonts w:eastAsia="Times New Roman" w:cs="Times New Roman"/>
            <w:rPrChange w:id="1228" w:author="Orion" w:date="2011-05-02T22:51:00Z">
              <w:rPr>
                <w:rFonts w:ascii="Courier New" w:eastAsia="Times New Roman" w:hAnsi="Courier New" w:cs="Courier New"/>
              </w:rPr>
            </w:rPrChange>
          </w:rPr>
          <w:t xml:space="preserve"> investigación existente en tres áreas fundamentales. </w:t>
        </w:r>
      </w:ins>
      <w:del w:id="1229" w:author="Orion" w:date="2011-05-02T22:51:00Z">
        <w:r w:rsidR="00BB1765" w:rsidRPr="00246937" w:rsidDel="00D75609">
          <w:rPr>
            <w:rFonts w:eastAsia="Times New Roman" w:cs="Times New Roman"/>
          </w:rPr>
          <w:delText xml:space="preserve">Ya que este tema de investigación es relativamente nuevo no hay trabajos </w:delText>
        </w:r>
      </w:del>
      <w:del w:id="1230" w:author="Orion" w:date="2011-04-01T00:07:00Z">
        <w:r w:rsidR="00BB1765" w:rsidRPr="00246937" w:rsidDel="0060739E">
          <w:rPr>
            <w:rFonts w:eastAsia="Times New Roman" w:cs="Times New Roman"/>
          </w:rPr>
          <w:delText xml:space="preserve">anteriores </w:delText>
        </w:r>
      </w:del>
      <w:del w:id="1231" w:author="Orion" w:date="2011-05-02T22:51:00Z">
        <w:r w:rsidR="00BB1765" w:rsidRPr="00246937" w:rsidDel="00D75609">
          <w:rPr>
            <w:rFonts w:eastAsia="Times New Roman" w:cs="Times New Roman"/>
          </w:rPr>
          <w:delText xml:space="preserve">que </w:delText>
        </w:r>
      </w:del>
      <w:del w:id="1232" w:author="Orion" w:date="2011-04-02T12:57:00Z">
        <w:r w:rsidR="00BB1765" w:rsidRPr="00246937" w:rsidDel="000D5C43">
          <w:rPr>
            <w:rFonts w:eastAsia="Times New Roman" w:cs="Times New Roman"/>
          </w:rPr>
          <w:delText>se centren concretamente en el estudio</w:delText>
        </w:r>
      </w:del>
      <w:del w:id="1233" w:author="Orion" w:date="2011-05-02T22:51:00Z">
        <w:r w:rsidR="00BB1765" w:rsidRPr="00246937" w:rsidDel="00D75609">
          <w:rPr>
            <w:rFonts w:eastAsia="Times New Roman" w:cs="Times New Roman"/>
          </w:rPr>
          <w:delText xml:space="preserve"> </w:delText>
        </w:r>
      </w:del>
      <w:del w:id="1234" w:author="Orion" w:date="2011-04-02T13:06:00Z">
        <w:r w:rsidR="00BB1765" w:rsidRPr="00246937" w:rsidDel="00362024">
          <w:rPr>
            <w:rFonts w:eastAsia="Times New Roman" w:cs="Times New Roman"/>
          </w:rPr>
          <w:delText>que este trabajo se</w:delText>
        </w:r>
      </w:del>
      <w:del w:id="1235"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r w:rsidR="00BB1765" w:rsidRPr="00246937">
        <w:rPr>
          <w:rFonts w:eastAsia="Times New Roman" w:cs="Times New Roman"/>
        </w:rPr>
        <w:t xml:space="preserve">Por un lado </w:t>
      </w:r>
      <w:ins w:id="1236" w:author="Orion" w:date="2011-05-03T12:06:00Z">
        <w:r w:rsidR="00447703" w:rsidRPr="00246937">
          <w:rPr>
            <w:rFonts w:eastAsia="Times New Roman" w:cs="Times New Roman"/>
          </w:rPr>
          <w:t xml:space="preserve">se van a analizar una serie de trabajos basados en las simulaciones del espacio aéreo, en su </w:t>
        </w:r>
        <w:r w:rsidR="00447703" w:rsidRPr="00246937">
          <w:rPr>
            <w:rFonts w:eastAsia="Times New Roman" w:cs="Times New Roman"/>
          </w:rPr>
          <w:lastRenderedPageBreak/>
          <w:t>mayoría centradas en la gestión del tráfico aéreo.</w:t>
        </w:r>
      </w:ins>
      <w:del w:id="1237"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r w:rsidR="00BB1765" w:rsidRPr="00246937">
        <w:rPr>
          <w:rFonts w:eastAsia="Times New Roman" w:cs="Times New Roman"/>
        </w:rPr>
        <w:t xml:space="preserve"> Por otro lado, </w:t>
      </w:r>
      <w:del w:id="1238"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239" w:author="Orion" w:date="2011-05-02T22:51:00Z">
        <w:r w:rsidR="00BB1765" w:rsidRPr="00246937" w:rsidDel="00BE4149">
          <w:rPr>
            <w:rFonts w:eastAsia="Times New Roman" w:cs="Times New Roman"/>
          </w:rPr>
          <w:delText>Y p</w:delText>
        </w:r>
      </w:del>
      <w:del w:id="1240" w:author="Orion" w:date="2011-05-03T12:07:00Z">
        <w:r w:rsidR="00BB1765" w:rsidRPr="00246937" w:rsidDel="00447703">
          <w:rPr>
            <w:rFonts w:eastAsia="Times New Roman" w:cs="Times New Roman"/>
          </w:rPr>
          <w:delText xml:space="preserve">or último </w:delText>
        </w:r>
      </w:del>
      <w:r w:rsidR="00BB1765" w:rsidRPr="00246937">
        <w:rPr>
          <w:rFonts w:eastAsia="Times New Roman" w:cs="Times New Roman"/>
        </w:rPr>
        <w:t>se hablará del grupo de trabajo que tratan de los factores humanos que intervienen los distintos vuelos, como pueden ser los distintos comportamientos de las tripulaciones de los pilotos o de los controladores aéreos.</w:t>
      </w:r>
      <w:ins w:id="1241" w:author="Orion" w:date="2011-05-03T12:07:00Z">
        <w:r w:rsidR="00447703" w:rsidRPr="00447703">
          <w:rPr>
            <w:rFonts w:eastAsia="Times New Roman" w:cs="Times New Roman"/>
          </w:rPr>
          <w:t xml:space="preserve"> </w:t>
        </w:r>
        <w:r w:rsidR="00447703">
          <w:rPr>
            <w:rFonts w:eastAsia="Times New Roman" w:cs="Times New Roman"/>
          </w:rPr>
          <w:t xml:space="preserve">Y por último </w:t>
        </w:r>
        <w:r w:rsidR="00447703" w:rsidRPr="00246937">
          <w:rPr>
            <w:rFonts w:eastAsia="Times New Roman" w:cs="Times New Roman"/>
          </w:rPr>
          <w:t>los trabajos que se centran en investigaciones realizadas sobre UAVs tanto a la hora de programarlos para que persigan unos determinados objetivos como en cuanto a los protocolos y reglamentación que han de cumplir para poder ser integrados en el espacio aéreo civil.</w:t>
        </w:r>
      </w:ins>
    </w:p>
    <w:p w:rsidR="00382AD3" w:rsidRPr="00AB231D" w:rsidRDefault="00382AD3" w:rsidP="00382AD3">
      <w:pPr>
        <w:jc w:val="both"/>
        <w:rPr>
          <w:ins w:id="1242" w:author="Orion" w:date="2011-05-03T09:17:00Z"/>
          <w:rFonts w:ascii="Courier New" w:hAnsi="Courier New" w:cs="Courier New"/>
        </w:rPr>
      </w:pPr>
    </w:p>
    <w:p w:rsidR="001010ED" w:rsidRPr="004800ED" w:rsidDel="001010ED" w:rsidRDefault="001010ED">
      <w:pPr>
        <w:jc w:val="both"/>
        <w:rPr>
          <w:del w:id="1243" w:author="Orion" w:date="2011-05-02T20:17:00Z"/>
          <w:rFonts w:eastAsia="Times New Roman" w:cs="Times New Roman"/>
        </w:rPr>
      </w:pPr>
    </w:p>
    <w:p w:rsidR="00BB1765" w:rsidRPr="00D75609" w:rsidDel="00AE5A4C" w:rsidRDefault="00BB1765">
      <w:pPr>
        <w:jc w:val="both"/>
        <w:rPr>
          <w:del w:id="1244" w:author="Orion" w:date="2011-05-03T12:49:00Z"/>
          <w:rFonts w:eastAsia="Times New Roman" w:cs="Times New Roman"/>
        </w:rPr>
      </w:pPr>
    </w:p>
    <w:p w:rsidR="00BB1765" w:rsidRPr="00650D90" w:rsidDel="00AE5A4C" w:rsidRDefault="00BB1765">
      <w:pPr>
        <w:pStyle w:val="Subtitle"/>
        <w:outlineLvl w:val="1"/>
        <w:rPr>
          <w:del w:id="1245" w:author="Orion" w:date="2011-05-03T12:49:00Z"/>
          <w:rFonts w:cs="Times New Roman"/>
        </w:rPr>
        <w:pPrChange w:id="1246" w:author="Orion" w:date="2011-05-01T20:34:00Z">
          <w:pPr>
            <w:jc w:val="both"/>
          </w:pPr>
        </w:pPrChange>
      </w:pPr>
      <w:del w:id="1247" w:author="Orion" w:date="2011-05-03T12:49:00Z">
        <w:r w:rsidRPr="00246937" w:rsidDel="00AE5A4C">
          <w:rPr>
            <w:rFonts w:cs="Times New Roman"/>
            <w:i w:val="0"/>
            <w:iCs w:val="0"/>
            <w:rPrChange w:id="1248" w:author="Orion" w:date="2011-04-24T22:32:00Z">
              <w:rPr>
                <w:i/>
                <w:iCs/>
              </w:rPr>
            </w:rPrChange>
          </w:rPr>
          <w:delText>Trabajos de investigación sobre UAVs</w:delText>
        </w:r>
      </w:del>
    </w:p>
    <w:p w:rsidR="00BB1765" w:rsidRPr="00246937" w:rsidDel="007443D9" w:rsidRDefault="00BB1765">
      <w:pPr>
        <w:jc w:val="both"/>
        <w:rPr>
          <w:del w:id="1249" w:author="Orion" w:date="2011-04-02T13:07:00Z"/>
          <w:rFonts w:cs="Times New Roman"/>
        </w:rPr>
      </w:pPr>
      <w:del w:id="1250" w:author="Orion" w:date="2011-05-03T12:49:00Z">
        <w:r w:rsidRPr="00246937" w:rsidDel="00AE5A4C">
          <w:rPr>
            <w:rFonts w:cs="Times New Roman"/>
          </w:rPr>
          <w:delText xml:space="preserve">Hay numerosos trabajos que se centran en la investigación y mejora </w:delText>
        </w:r>
      </w:del>
      <w:del w:id="1251" w:author="Orion" w:date="2011-04-02T13:07:00Z">
        <w:r w:rsidRPr="00246937" w:rsidDel="00B0652D">
          <w:rPr>
            <w:rFonts w:cs="Times New Roman"/>
          </w:rPr>
          <w:delText xml:space="preserve">en </w:delText>
        </w:r>
      </w:del>
      <w:del w:id="1252" w:author="Orion" w:date="2011-05-03T12:49:00Z">
        <w:r w:rsidRPr="00246937" w:rsidDel="00AE5A4C">
          <w:rPr>
            <w:rFonts w:cs="Times New Roman"/>
          </w:rPr>
          <w:delText xml:space="preserve">el manejo de UAVs. </w:delText>
        </w:r>
      </w:del>
    </w:p>
    <w:p w:rsidR="00BB1765" w:rsidRPr="00246937" w:rsidDel="00AE5A4C" w:rsidRDefault="00BB1765">
      <w:pPr>
        <w:jc w:val="both"/>
        <w:rPr>
          <w:del w:id="1253" w:author="Orion" w:date="2011-05-03T12:49:00Z"/>
          <w:rFonts w:cs="Times New Roman"/>
        </w:rPr>
      </w:pPr>
      <w:del w:id="1254" w:author="Orion" w:date="2011-05-03T12:49:00Z">
        <w:r w:rsidRPr="00246937" w:rsidDel="00AE5A4C">
          <w:rPr>
            <w:rFonts w:cs="Times New Roman"/>
          </w:rPr>
          <w:delText xml:space="preserve">En primer lugar </w:delText>
        </w:r>
      </w:del>
      <w:del w:id="1255" w:author="Orion" w:date="2011-05-02T22:52:00Z">
        <w:r w:rsidRPr="00246937" w:rsidDel="007D7A84">
          <w:rPr>
            <w:rFonts w:cs="Times New Roman"/>
          </w:rPr>
          <w:delText>es evidente</w:delText>
        </w:r>
      </w:del>
      <w:del w:id="1256"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257" w:author="Orion" w:date="2011-04-02T13:07:00Z">
        <w:r w:rsidRPr="00246937" w:rsidDel="00B26A41">
          <w:rPr>
            <w:rFonts w:cs="Times New Roman"/>
          </w:rPr>
          <w:delText xml:space="preserve">sería </w:delText>
        </w:r>
      </w:del>
      <w:del w:id="1258" w:author="Orion" w:date="2011-05-03T12:49:00Z">
        <w:r w:rsidRPr="00246937" w:rsidDel="00AE5A4C">
          <w:rPr>
            <w:rFonts w:cs="Times New Roman"/>
          </w:rPr>
          <w:delText xml:space="preserve">conceptos procedimentales. Para suplir estas deficiencias se ha dedicado el documento </w:delText>
        </w:r>
      </w:del>
      <w:del w:id="1259" w:author="Orion" w:date="2011-03-31T22:49:00Z">
        <w:r w:rsidRPr="00246937" w:rsidDel="00531F30">
          <w:rPr>
            <w:rFonts w:cs="Times New Roman"/>
          </w:rPr>
          <w:delText>[15]</w:delText>
        </w:r>
      </w:del>
      <w:del w:id="1260"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261" w:author="Orion" w:date="2011-05-03T12:49:00Z"/>
          <w:rFonts w:cs="Times New Roman"/>
        </w:rPr>
      </w:pPr>
      <w:del w:id="1262"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263" w:author="Orion" w:date="2011-05-03T12:49:00Z"/>
          <w:rFonts w:cs="Times New Roman"/>
        </w:rPr>
      </w:pPr>
      <w:del w:id="1264"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265" w:author="Orion" w:date="2011-05-03T12:49:00Z"/>
          <w:rFonts w:cs="Times New Roman"/>
        </w:rPr>
      </w:pPr>
    </w:p>
    <w:p w:rsidR="00BB1765" w:rsidRPr="00246937" w:rsidDel="00AE5A4C" w:rsidRDefault="00BB1765">
      <w:pPr>
        <w:jc w:val="both"/>
        <w:rPr>
          <w:del w:id="1266" w:author="Orion" w:date="2011-05-03T12:49:00Z"/>
          <w:rFonts w:cs="Times New Roman"/>
        </w:rPr>
      </w:pPr>
      <w:del w:id="1267"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268" w:author="Orion" w:date="2011-04-02T13:50:00Z">
        <w:r w:rsidRPr="00246937" w:rsidDel="006D58D7">
          <w:rPr>
            <w:rFonts w:cs="Times New Roman"/>
          </w:rPr>
          <w:delText>E</w:delText>
        </w:r>
      </w:del>
      <w:del w:id="1269" w:author="Orion" w:date="2011-05-03T12:49:00Z">
        <w:r w:rsidRPr="00246937" w:rsidDel="00AE5A4C">
          <w:rPr>
            <w:rFonts w:cs="Times New Roman"/>
          </w:rPr>
          <w:delText xml:space="preserve">n </w:delText>
        </w:r>
      </w:del>
      <w:del w:id="1270" w:author="Orion" w:date="2011-03-31T22:49:00Z">
        <w:r w:rsidRPr="00246937" w:rsidDel="00531F30">
          <w:rPr>
            <w:rFonts w:cs="Times New Roman"/>
          </w:rPr>
          <w:delText>[16]</w:delText>
        </w:r>
      </w:del>
      <w:del w:id="1271"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272" w:author="Orion" w:date="2011-05-03T12:49:00Z"/>
          <w:rFonts w:cs="Times New Roman"/>
        </w:rPr>
      </w:pPr>
      <w:del w:id="1273" w:author="Orion" w:date="2011-05-03T12:49:00Z">
        <w:r w:rsidRPr="00246937" w:rsidDel="00AE5A4C">
          <w:rPr>
            <w:rFonts w:cs="Times New Roman"/>
          </w:rPr>
          <w:delText xml:space="preserve">Otro modelo de UAV puede verse en </w:delText>
        </w:r>
      </w:del>
      <w:del w:id="1274" w:author="Orion" w:date="2011-03-31T22:49:00Z">
        <w:r w:rsidRPr="00246937" w:rsidDel="00531F30">
          <w:rPr>
            <w:rFonts w:cs="Times New Roman"/>
          </w:rPr>
          <w:delText>[17]</w:delText>
        </w:r>
      </w:del>
      <w:del w:id="1275"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276" w:author="Orion" w:date="2011-05-03T12:49:00Z"/>
          <w:rFonts w:cs="Times New Roman"/>
        </w:rPr>
      </w:pPr>
      <w:del w:id="1277" w:author="Orion" w:date="2011-05-03T12:49:00Z">
        <w:r w:rsidRPr="00246937" w:rsidDel="00AE5A4C">
          <w:rPr>
            <w:rFonts w:cs="Times New Roman"/>
          </w:rPr>
          <w:delText xml:space="preserve">Por otra parte, el trabajo </w:delText>
        </w:r>
      </w:del>
      <w:del w:id="1278" w:author="Orion" w:date="2011-03-31T22:49:00Z">
        <w:r w:rsidRPr="00246937" w:rsidDel="00531F30">
          <w:rPr>
            <w:rFonts w:cs="Times New Roman"/>
          </w:rPr>
          <w:delText>[18]</w:delText>
        </w:r>
      </w:del>
      <w:del w:id="1279" w:author="Orion" w:date="2011-05-03T12:49:00Z">
        <w:r w:rsidRPr="00246937" w:rsidDel="00AE5A4C">
          <w:rPr>
            <w:rFonts w:cs="Times New Roman"/>
          </w:rPr>
          <w:delText xml:space="preserve"> presenta un framework basado en agentes para modelar UAVs, en donde cada vehículo de este tipo se descompone </w:delText>
        </w:r>
      </w:del>
      <w:del w:id="1280"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281" w:author="Orion" w:date="2011-05-03T12:49:00Z">
        <w:r w:rsidRPr="00246937" w:rsidDel="00AE5A4C">
          <w:rPr>
            <w:rFonts w:cs="Times New Roman"/>
          </w:rPr>
          <w:delText>gentes</w:delText>
        </w:r>
      </w:del>
      <w:del w:id="1282" w:author="Orion" w:date="2011-04-02T13:11:00Z">
        <w:r w:rsidRPr="00246937" w:rsidDel="006D55F6">
          <w:rPr>
            <w:rFonts w:cs="Times New Roman"/>
          </w:rPr>
          <w:delText xml:space="preserve"> </w:delText>
        </w:r>
      </w:del>
      <w:del w:id="1283" w:author="Orion" w:date="2011-04-02T13:10:00Z">
        <w:r w:rsidRPr="00246937" w:rsidDel="006D55F6">
          <w:rPr>
            <w:rFonts w:cs="Times New Roman"/>
          </w:rPr>
          <w:delText>en una serie de niveles</w:delText>
        </w:r>
      </w:del>
      <w:del w:id="1284"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285" w:author="Orion" w:date="2011-05-03T12:53:00Z"/>
          <w:rFonts w:cs="Times New Roman"/>
        </w:rPr>
      </w:pPr>
    </w:p>
    <w:p w:rsidR="00BB1765" w:rsidRPr="00650D90" w:rsidRDefault="00BB1765">
      <w:pPr>
        <w:pStyle w:val="Subtitle"/>
        <w:outlineLvl w:val="1"/>
        <w:rPr>
          <w:rFonts w:cs="Times New Roman"/>
        </w:rPr>
        <w:pPrChange w:id="1286" w:author="Orion" w:date="2011-05-01T20:34:00Z">
          <w:pPr>
            <w:jc w:val="both"/>
          </w:pPr>
        </w:pPrChange>
      </w:pPr>
      <w:bookmarkStart w:id="1287" w:name="_Toc292832762"/>
      <w:r w:rsidRPr="00246937">
        <w:rPr>
          <w:rFonts w:ascii="Times New Roman" w:hAnsi="Times New Roman" w:cs="Times New Roman"/>
          <w:rPrChange w:id="1288" w:author="Orion" w:date="2011-04-24T22:32:00Z">
            <w:rPr>
              <w:i/>
              <w:iCs/>
            </w:rPr>
          </w:rPrChange>
        </w:rPr>
        <w:t>Simulación y Gestión de Tráfico Aéreo</w:t>
      </w:r>
      <w:bookmarkEnd w:id="1287"/>
    </w:p>
    <w:p w:rsidR="00CF4919" w:rsidRPr="00CF4919" w:rsidRDefault="00265D10">
      <w:pPr>
        <w:jc w:val="both"/>
        <w:rPr>
          <w:ins w:id="1289" w:author="Orion" w:date="2011-05-03T12:53:00Z"/>
          <w:rFonts w:cs="Times New Roman"/>
          <w:rPrChange w:id="1290" w:author="Orion" w:date="2011-05-03T12:53:00Z">
            <w:rPr>
              <w:ins w:id="1291" w:author="Orion" w:date="2011-05-03T12:53:00Z"/>
              <w:rFonts w:ascii="Courier New" w:hAnsi="Courier New" w:cs="Courier New"/>
            </w:rPr>
          </w:rPrChange>
        </w:rPr>
      </w:pPr>
      <w:ins w:id="1292" w:author="Orion" w:date="2011-05-03T13:09:00Z">
        <w:r>
          <w:rPr>
            <w:rFonts w:cs="Times New Roman"/>
          </w:rPr>
          <w:t>Como se ha comentado en la introducci</w:t>
        </w:r>
      </w:ins>
      <w:ins w:id="1293" w:author="Orion" w:date="2011-05-03T13:10:00Z">
        <w:r>
          <w:rPr>
            <w:rFonts w:cs="Times New Roman"/>
          </w:rPr>
          <w:t>ón a</w:t>
        </w:r>
      </w:ins>
      <w:ins w:id="1294" w:author="Orion" w:date="2011-05-03T12:53:00Z">
        <w:r w:rsidR="00CF4919" w:rsidRPr="00CF4919">
          <w:rPr>
            <w:rFonts w:cs="Times New Roman"/>
            <w:rPrChange w:id="1295"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 Por un lado, se tienen aplicaciones centradas en los aspectos físicos. Se puede destacar una serie de herramientas desarrolladas sobre JSBSim. JSBSim que es una librería software de código abierto que modela la dinámica de vuelo de aeronaves, el denominado modelo físico de los movimientos de los aviones</w:t>
        </w:r>
      </w:ins>
      <w:customXmlInsRangeStart w:id="1296" w:author="Orion" w:date="2011-05-03T12:53:00Z"/>
      <w:sdt>
        <w:sdtPr>
          <w:rPr>
            <w:rFonts w:cs="Times New Roman"/>
          </w:rPr>
          <w:id w:val="-1442920765"/>
          <w:citation/>
        </w:sdtPr>
        <w:sdtEndPr/>
        <w:sdtContent>
          <w:customXmlInsRangeEnd w:id="1296"/>
          <w:ins w:id="1297" w:author="Orion" w:date="2011-05-03T12:53:00Z">
            <w:r w:rsidR="00CF4919" w:rsidRPr="00CF4919">
              <w:rPr>
                <w:rFonts w:cs="Times New Roman"/>
                <w:rPrChange w:id="1298" w:author="Orion" w:date="2011-05-03T12:53:00Z">
                  <w:rPr>
                    <w:rFonts w:ascii="Courier New" w:hAnsi="Courier New" w:cs="Courier New"/>
                  </w:rPr>
                </w:rPrChange>
              </w:rPr>
              <w:fldChar w:fldCharType="begin"/>
            </w:r>
            <w:r w:rsidR="00CF4919" w:rsidRPr="00CF4919">
              <w:rPr>
                <w:rFonts w:cs="Times New Roman"/>
                <w:rPrChange w:id="1299" w:author="Orion" w:date="2011-05-03T12:53:00Z">
                  <w:rPr>
                    <w:rFonts w:ascii="Courier New" w:hAnsi="Courier New" w:cs="Courier New"/>
                  </w:rPr>
                </w:rPrChange>
              </w:rPr>
              <w:instrText xml:space="preserve"> CITATION JSB \l 3082 </w:instrText>
            </w:r>
            <w:r w:rsidR="00CF4919" w:rsidRPr="00CF4919">
              <w:rPr>
                <w:rFonts w:cs="Times New Roman"/>
                <w:rPrChange w:id="1300" w:author="Orion" w:date="2011-05-03T12:53:00Z">
                  <w:rPr>
                    <w:rFonts w:ascii="Courier New" w:hAnsi="Courier New" w:cs="Courier New"/>
                  </w:rPr>
                </w:rPrChange>
              </w:rPr>
              <w:fldChar w:fldCharType="separate"/>
            </w:r>
          </w:ins>
          <w:r w:rsidR="00181070">
            <w:rPr>
              <w:rFonts w:cs="Times New Roman"/>
              <w:noProof/>
            </w:rPr>
            <w:t xml:space="preserve"> </w:t>
          </w:r>
          <w:r w:rsidR="00181070" w:rsidRPr="00181070">
            <w:rPr>
              <w:rFonts w:cs="Times New Roman"/>
              <w:noProof/>
            </w:rPr>
            <w:t>(3)</w:t>
          </w:r>
          <w:ins w:id="1301" w:author="Orion" w:date="2011-05-03T12:53:00Z">
            <w:r w:rsidR="00CF4919" w:rsidRPr="00CF4919">
              <w:rPr>
                <w:rFonts w:cs="Times New Roman"/>
                <w:rPrChange w:id="1302" w:author="Orion" w:date="2011-05-03T12:53:00Z">
                  <w:rPr>
                    <w:rFonts w:ascii="Courier New" w:hAnsi="Courier New" w:cs="Courier New"/>
                  </w:rPr>
                </w:rPrChange>
              </w:rPr>
              <w:fldChar w:fldCharType="end"/>
            </w:r>
          </w:ins>
          <w:customXmlInsRangeStart w:id="1303" w:author="Orion" w:date="2011-05-03T12:53:00Z"/>
        </w:sdtContent>
      </w:sdt>
      <w:customXmlInsRangeEnd w:id="1303"/>
      <w:ins w:id="1304" w:author="Orion" w:date="2011-05-03T12:53:00Z">
        <w:r w:rsidR="00CF4919" w:rsidRPr="00CF4919">
          <w:rPr>
            <w:rFonts w:cs="Times New Roman"/>
            <w:rPrChange w:id="1305" w:author="Orion" w:date="2011-05-03T12:53:00Z">
              <w:rPr>
                <w:rFonts w:ascii="Courier New" w:hAnsi="Courier New" w:cs="Courier New"/>
              </w:rPr>
            </w:rPrChange>
          </w:rPr>
          <w:t xml:space="preserve">. Entre las herramientas construidas sobre JSBSim se encuentran FlightGear </w:t>
        </w:r>
      </w:ins>
      <w:customXmlInsRangeStart w:id="1306" w:author="Orion" w:date="2011-05-03T12:53:00Z"/>
      <w:sdt>
        <w:sdtPr>
          <w:rPr>
            <w:rFonts w:cs="Times New Roman"/>
          </w:rPr>
          <w:id w:val="2124808959"/>
          <w:citation/>
        </w:sdtPr>
        <w:sdtEndPr/>
        <w:sdtContent>
          <w:customXmlInsRangeEnd w:id="1306"/>
          <w:ins w:id="1307" w:author="Orion" w:date="2011-05-03T12:53:00Z">
            <w:r w:rsidR="00CF4919" w:rsidRPr="00CF4919">
              <w:rPr>
                <w:rFonts w:cs="Times New Roman"/>
                <w:rPrChange w:id="1308" w:author="Orion" w:date="2011-05-03T12:53:00Z">
                  <w:rPr>
                    <w:rFonts w:ascii="Courier New" w:hAnsi="Courier New" w:cs="Courier New"/>
                  </w:rPr>
                </w:rPrChange>
              </w:rPr>
              <w:fldChar w:fldCharType="begin"/>
            </w:r>
            <w:r w:rsidR="00CF4919" w:rsidRPr="00CF4919">
              <w:rPr>
                <w:rFonts w:cs="Times New Roman"/>
                <w:rPrChange w:id="1309" w:author="Orion" w:date="2011-05-03T12:53:00Z">
                  <w:rPr>
                    <w:rFonts w:ascii="Courier New" w:hAnsi="Courier New" w:cs="Courier New"/>
                  </w:rPr>
                </w:rPrChange>
              </w:rPr>
              <w:instrText xml:space="preserve"> CITATION Fli \l 3082 </w:instrText>
            </w:r>
            <w:r w:rsidR="00CF4919" w:rsidRPr="00CF4919">
              <w:rPr>
                <w:rFonts w:cs="Times New Roman"/>
                <w:rPrChange w:id="1310" w:author="Orion" w:date="2011-05-03T12:53:00Z">
                  <w:rPr>
                    <w:rFonts w:ascii="Courier New" w:hAnsi="Courier New" w:cs="Courier New"/>
                  </w:rPr>
                </w:rPrChange>
              </w:rPr>
              <w:fldChar w:fldCharType="separate"/>
            </w:r>
          </w:ins>
          <w:r w:rsidR="00181070" w:rsidRPr="00181070">
            <w:rPr>
              <w:rFonts w:cs="Times New Roman"/>
              <w:noProof/>
            </w:rPr>
            <w:t>(4)</w:t>
          </w:r>
          <w:ins w:id="1311" w:author="Orion" w:date="2011-05-03T12:53:00Z">
            <w:r w:rsidR="00CF4919" w:rsidRPr="00CF4919">
              <w:rPr>
                <w:rFonts w:cs="Times New Roman"/>
                <w:rPrChange w:id="1312" w:author="Orion" w:date="2011-05-03T12:53:00Z">
                  <w:rPr>
                    <w:rFonts w:ascii="Courier New" w:hAnsi="Courier New" w:cs="Courier New"/>
                  </w:rPr>
                </w:rPrChange>
              </w:rPr>
              <w:fldChar w:fldCharType="end"/>
            </w:r>
          </w:ins>
          <w:customXmlInsRangeStart w:id="1313" w:author="Orion" w:date="2011-05-03T12:53:00Z"/>
        </w:sdtContent>
      </w:sdt>
      <w:customXmlInsRangeEnd w:id="1313"/>
      <w:ins w:id="1314" w:author="Orion" w:date="2011-05-03T12:53:00Z">
        <w:r w:rsidR="00CF4919" w:rsidRPr="00CF4919">
          <w:rPr>
            <w:rFonts w:cs="Times New Roman"/>
            <w:rPrChange w:id="1315" w:author="Orion" w:date="2011-05-03T12:53:00Z">
              <w:rPr>
                <w:rFonts w:ascii="Courier New" w:hAnsi="Courier New" w:cs="Courier New"/>
              </w:rPr>
            </w:rPrChange>
          </w:rPr>
          <w:t xml:space="preserve"> que simula el pilotaje de un avión, y OpenEagles </w:t>
        </w:r>
      </w:ins>
      <w:customXmlInsRangeStart w:id="1316" w:author="Orion" w:date="2011-05-03T12:53:00Z"/>
      <w:sdt>
        <w:sdtPr>
          <w:rPr>
            <w:rFonts w:cs="Times New Roman"/>
          </w:rPr>
          <w:id w:val="891921510"/>
          <w:citation/>
        </w:sdtPr>
        <w:sdtEndPr/>
        <w:sdtContent>
          <w:customXmlInsRangeEnd w:id="1316"/>
          <w:ins w:id="1317" w:author="Orion" w:date="2011-05-03T12:53:00Z">
            <w:r w:rsidR="00CF4919" w:rsidRPr="00CF4919">
              <w:rPr>
                <w:rFonts w:cs="Times New Roman"/>
                <w:rPrChange w:id="1318" w:author="Orion" w:date="2011-05-03T12:53:00Z">
                  <w:rPr>
                    <w:rFonts w:ascii="Courier New" w:hAnsi="Courier New" w:cs="Courier New"/>
                  </w:rPr>
                </w:rPrChange>
              </w:rPr>
              <w:fldChar w:fldCharType="begin"/>
            </w:r>
            <w:r w:rsidR="00CF4919" w:rsidRPr="00CF4919">
              <w:rPr>
                <w:rFonts w:cs="Times New Roman"/>
                <w:rPrChange w:id="1319" w:author="Orion" w:date="2011-05-03T12:53:00Z">
                  <w:rPr>
                    <w:rFonts w:ascii="Courier New" w:hAnsi="Courier New" w:cs="Courier New"/>
                  </w:rPr>
                </w:rPrChange>
              </w:rPr>
              <w:instrText xml:space="preserve"> CITATION Ope \l 3082 </w:instrText>
            </w:r>
            <w:r w:rsidR="00CF4919" w:rsidRPr="00CF4919">
              <w:rPr>
                <w:rFonts w:cs="Times New Roman"/>
                <w:rPrChange w:id="1320" w:author="Orion" w:date="2011-05-03T12:53:00Z">
                  <w:rPr>
                    <w:rFonts w:ascii="Courier New" w:hAnsi="Courier New" w:cs="Courier New"/>
                  </w:rPr>
                </w:rPrChange>
              </w:rPr>
              <w:fldChar w:fldCharType="separate"/>
            </w:r>
          </w:ins>
          <w:r w:rsidR="00181070" w:rsidRPr="00181070">
            <w:rPr>
              <w:rFonts w:cs="Times New Roman"/>
              <w:noProof/>
            </w:rPr>
            <w:t>(5)</w:t>
          </w:r>
          <w:ins w:id="1321" w:author="Orion" w:date="2011-05-03T12:53:00Z">
            <w:r w:rsidR="00CF4919" w:rsidRPr="00CF4919">
              <w:rPr>
                <w:rFonts w:cs="Times New Roman"/>
                <w:rPrChange w:id="1322" w:author="Orion" w:date="2011-05-03T12:53:00Z">
                  <w:rPr>
                    <w:rFonts w:ascii="Courier New" w:hAnsi="Courier New" w:cs="Courier New"/>
                  </w:rPr>
                </w:rPrChange>
              </w:rPr>
              <w:fldChar w:fldCharType="end"/>
            </w:r>
          </w:ins>
          <w:customXmlInsRangeStart w:id="1323" w:author="Orion" w:date="2011-05-03T12:53:00Z"/>
        </w:sdtContent>
      </w:sdt>
      <w:customXmlInsRangeEnd w:id="1323"/>
      <w:ins w:id="1324" w:author="Orion" w:date="2011-05-03T12:53:00Z">
        <w:r w:rsidR="00CF4919" w:rsidRPr="00CF4919">
          <w:rPr>
            <w:rFonts w:cs="Times New Roman"/>
            <w:rPrChange w:id="1325" w:author="Orion" w:date="2011-05-03T12:53:00Z">
              <w:rPr>
                <w:rFonts w:ascii="Courier New" w:hAnsi="Courier New" w:cs="Courier New"/>
              </w:rPr>
            </w:rPrChange>
          </w:rPr>
          <w:t>, que es un framework diseñado para facilitar la construcción de aplicaciones de simulación en tiempo real usando software orientado a objetos.</w:t>
        </w:r>
      </w:ins>
      <w:ins w:id="1326" w:author="Orion" w:date="2011-05-03T13:02:00Z">
        <w:r>
          <w:rPr>
            <w:rFonts w:cs="Times New Roman"/>
          </w:rPr>
          <w:t xml:space="preserve"> </w:t>
        </w:r>
      </w:ins>
      <w:ins w:id="1327" w:author="Orion" w:date="2011-05-03T13:05:00Z">
        <w:r>
          <w:rPr>
            <w:rFonts w:cs="Times New Roman"/>
          </w:rPr>
          <w:t xml:space="preserve">Como también se ha comentado anteriormente </w:t>
        </w:r>
      </w:ins>
      <w:ins w:id="1328" w:author="Orion" w:date="2011-05-03T13:06:00Z">
        <w:r>
          <w:rPr>
            <w:rFonts w:cs="Times New Roman"/>
          </w:rPr>
          <w:t>o</w:t>
        </w:r>
      </w:ins>
      <w:ins w:id="1329" w:author="Orion" w:date="2011-05-03T12:53:00Z">
        <w:r w:rsidR="00CF4919" w:rsidRPr="00CF4919">
          <w:rPr>
            <w:rFonts w:cs="Times New Roman"/>
            <w:rPrChange w:id="1330" w:author="Orion" w:date="2011-05-03T12:53:00Z">
              <w:rPr>
                <w:rFonts w:ascii="Courier New" w:hAnsi="Courier New" w:cs="Courier New"/>
              </w:rPr>
            </w:rPrChange>
          </w:rPr>
          <w:t>tro trabajo importante</w:t>
        </w:r>
      </w:ins>
      <w:ins w:id="1331" w:author="Orion" w:date="2011-05-03T13:06:00Z">
        <w:r>
          <w:rPr>
            <w:rFonts w:cs="Times New Roman"/>
          </w:rPr>
          <w:t xml:space="preserve"> en el ámbito de la investigación</w:t>
        </w:r>
      </w:ins>
      <w:ins w:id="1332" w:author="Orion" w:date="2011-05-03T13:22:00Z">
        <w:r w:rsidR="00600795">
          <w:rPr>
            <w:rFonts w:cs="Times New Roman"/>
          </w:rPr>
          <w:t>,</w:t>
        </w:r>
      </w:ins>
      <w:ins w:id="1333" w:author="Orion" w:date="2011-05-03T12:53:00Z">
        <w:r w:rsidR="00CF4919" w:rsidRPr="00CF4919">
          <w:rPr>
            <w:rFonts w:cs="Times New Roman"/>
            <w:rPrChange w:id="1334" w:author="Orion" w:date="2011-05-03T12:53:00Z">
              <w:rPr>
                <w:rFonts w:ascii="Courier New" w:hAnsi="Courier New" w:cs="Courier New"/>
              </w:rPr>
            </w:rPrChange>
          </w:rPr>
          <w:t xml:space="preserve"> </w:t>
        </w:r>
      </w:ins>
      <w:ins w:id="1335" w:author="Orion" w:date="2011-05-03T13:08:00Z">
        <w:r>
          <w:rPr>
            <w:rFonts w:cs="Times New Roman"/>
          </w:rPr>
          <w:t>desarrollada por la universidad de Nápoles</w:t>
        </w:r>
      </w:ins>
      <w:ins w:id="1336" w:author="Orion" w:date="2011-05-03T13:22:00Z">
        <w:r w:rsidR="00600795">
          <w:rPr>
            <w:rFonts w:cs="Times New Roman"/>
          </w:rPr>
          <w:t>,</w:t>
        </w:r>
      </w:ins>
      <w:ins w:id="1337" w:author="Orion" w:date="2011-05-03T13:08:00Z">
        <w:r>
          <w:rPr>
            <w:rFonts w:cs="Times New Roman"/>
          </w:rPr>
          <w:t xml:space="preserve"> </w:t>
        </w:r>
      </w:ins>
      <w:ins w:id="1338" w:author="Orion" w:date="2011-05-03T12:53:00Z">
        <w:r w:rsidR="00CF4919" w:rsidRPr="00CF4919">
          <w:rPr>
            <w:rFonts w:cs="Times New Roman"/>
            <w:rPrChange w:id="1339" w:author="Orion" w:date="2011-05-03T12:53:00Z">
              <w:rPr>
                <w:rFonts w:ascii="Courier New" w:hAnsi="Courier New" w:cs="Courier New"/>
              </w:rPr>
            </w:rPrChange>
          </w:rPr>
          <w:t xml:space="preserve">que se centra también en los aspectos físicos es el </w:t>
        </w:r>
      </w:ins>
      <w:ins w:id="1340" w:author="Orion" w:date="2011-05-03T13:19:00Z">
        <w:r w:rsidR="00C82BA2" w:rsidRPr="00246937">
          <w:rPr>
            <w:rFonts w:cs="Times New Roman"/>
          </w:rPr>
          <w:t>AVDS (Simulador de Diseño Visual de la Aviación</w:t>
        </w:r>
        <w:r w:rsidR="00C82BA2" w:rsidRPr="00AB231D">
          <w:rPr>
            <w:rFonts w:cs="Times New Roman"/>
          </w:rPr>
          <w:t>)</w:t>
        </w:r>
      </w:ins>
      <w:customXmlInsRangeStart w:id="1341" w:author="Orion" w:date="2011-05-03T13:19:00Z"/>
      <w:sdt>
        <w:sdtPr>
          <w:rPr>
            <w:rFonts w:cs="Times New Roman"/>
          </w:rPr>
          <w:id w:val="1925904172"/>
          <w:citation/>
        </w:sdtPr>
        <w:sdtEndPr/>
        <w:sdtContent>
          <w:customXmlInsRangeEnd w:id="1341"/>
          <w:ins w:id="1342"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181070">
            <w:rPr>
              <w:rFonts w:cs="Times New Roman"/>
              <w:noProof/>
            </w:rPr>
            <w:t xml:space="preserve"> </w:t>
          </w:r>
          <w:r w:rsidR="00181070" w:rsidRPr="00181070">
            <w:rPr>
              <w:rFonts w:cs="Times New Roman"/>
              <w:noProof/>
            </w:rPr>
            <w:t>(6)</w:t>
          </w:r>
          <w:ins w:id="1343" w:author="Orion" w:date="2011-05-03T13:19:00Z">
            <w:r w:rsidR="00C82BA2" w:rsidRPr="00AB231D">
              <w:rPr>
                <w:rFonts w:cs="Times New Roman"/>
              </w:rPr>
              <w:fldChar w:fldCharType="end"/>
            </w:r>
          </w:ins>
          <w:customXmlInsRangeStart w:id="1344" w:author="Orion" w:date="2011-05-03T13:19:00Z"/>
        </w:sdtContent>
      </w:sdt>
      <w:customXmlInsRangeEnd w:id="1344"/>
      <w:ins w:id="1345" w:author="Orion" w:date="2011-05-03T13:20:00Z">
        <w:r w:rsidR="00C82BA2">
          <w:rPr>
            <w:rFonts w:cs="Times New Roman"/>
          </w:rPr>
          <w:t>.</w:t>
        </w:r>
      </w:ins>
      <w:ins w:id="1346" w:author="Orion" w:date="2011-05-03T13:19:00Z">
        <w:r w:rsidR="00C82BA2" w:rsidRPr="00AB231D">
          <w:rPr>
            <w:rFonts w:cs="Times New Roman"/>
          </w:rPr>
          <w:t xml:space="preserve"> </w:t>
        </w:r>
      </w:ins>
      <w:ins w:id="1347" w:author="Orion" w:date="2011-05-03T13:20:00Z">
        <w:r w:rsidR="00C82BA2">
          <w:rPr>
            <w:rFonts w:cs="Times New Roman"/>
          </w:rPr>
          <w:t xml:space="preserve">AVDS </w:t>
        </w:r>
      </w:ins>
      <w:ins w:id="1348"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Estas herramientas, desarrolladas en Simulink (entorno sobre MATLAB que se centra en la simulación y diseño basado en modelos de sistemas dinámicos y embebidos), nos dan una mejor comprensión de la dinámica del sistema y nos permiten el uso de simulaciones realistas en ordenadores de bajo coste.</w:t>
        </w:r>
      </w:ins>
      <w:ins w:id="1349" w:author="Orion" w:date="2011-05-03T13:20:00Z">
        <w:r w:rsidR="00C82BA2" w:rsidRPr="00CF4919">
          <w:rPr>
            <w:rFonts w:cs="Times New Roman"/>
          </w:rPr>
          <w:t xml:space="preserve"> </w:t>
        </w:r>
      </w:ins>
    </w:p>
    <w:p w:rsidR="00CF4919" w:rsidRPr="00CF4919" w:rsidRDefault="00CF4919" w:rsidP="00CF4919">
      <w:pPr>
        <w:jc w:val="both"/>
        <w:rPr>
          <w:ins w:id="1350" w:author="Orion" w:date="2011-05-03T12:53:00Z"/>
          <w:rFonts w:eastAsia="Times New Roman" w:cs="Times New Roman"/>
        </w:rPr>
      </w:pPr>
    </w:p>
    <w:p w:rsidR="00BB1765" w:rsidRPr="00246937" w:rsidRDefault="00BB1765">
      <w:pPr>
        <w:jc w:val="both"/>
        <w:rPr>
          <w:rFonts w:cs="Times New Roman"/>
        </w:rPr>
      </w:pPr>
      <w:r w:rsidRPr="00246937">
        <w:rPr>
          <w:rFonts w:cs="Times New Roman"/>
        </w:rPr>
        <w:t xml:space="preserve">En cuanto a </w:t>
      </w:r>
      <w:ins w:id="1351" w:author="Orion" w:date="2011-05-03T13:14:00Z">
        <w:r w:rsidR="00C82BA2">
          <w:rPr>
            <w:rFonts w:cs="Times New Roman"/>
          </w:rPr>
          <w:t xml:space="preserve">otras </w:t>
        </w:r>
      </w:ins>
      <w:r w:rsidRPr="00246937">
        <w:rPr>
          <w:rFonts w:cs="Times New Roman"/>
        </w:rPr>
        <w:t>herramientas de simulación se puede hace</w:t>
      </w:r>
      <w:ins w:id="1352" w:author="Orion" w:date="2011-05-03T13:26:00Z">
        <w:r w:rsidR="00CF2A71">
          <w:rPr>
            <w:rFonts w:cs="Times New Roman"/>
          </w:rPr>
          <w:t>r referencia a algunas de als que se refiere en</w:t>
        </w:r>
      </w:ins>
      <w:del w:id="1353" w:author="Orion" w:date="2011-05-03T13:26:00Z">
        <w:r w:rsidRPr="00246937" w:rsidDel="00CF2A71">
          <w:rPr>
            <w:rFonts w:cs="Times New Roman"/>
          </w:rPr>
          <w:delText>r uso</w:delText>
        </w:r>
      </w:del>
      <w:r w:rsidRPr="00246937">
        <w:rPr>
          <w:rFonts w:cs="Times New Roman"/>
        </w:rPr>
        <w:t xml:space="preserve"> del documento </w:t>
      </w:r>
      <w:customXmlInsRangeStart w:id="1354" w:author="Orion" w:date="2011-03-31T22:50:00Z"/>
      <w:sdt>
        <w:sdtPr>
          <w:rPr>
            <w:rFonts w:cs="Times New Roman"/>
          </w:rPr>
          <w:id w:val="-56178418"/>
          <w:citation/>
        </w:sdtPr>
        <w:sdtEndPr/>
        <w:sdtContent>
          <w:customXmlInsRangeEnd w:id="1354"/>
          <w:ins w:id="1355" w:author="Orion" w:date="2011-03-31T22:50:00Z">
            <w:r w:rsidR="00531F30" w:rsidRPr="00246937">
              <w:rPr>
                <w:rFonts w:cs="Times New Roman"/>
                <w:rPrChange w:id="1356" w:author="Orion" w:date="2011-04-24T22:32:00Z">
                  <w:rPr>
                    <w:rFonts w:ascii="Courier New" w:hAnsi="Courier New" w:cs="Courier New"/>
                  </w:rPr>
                </w:rPrChange>
              </w:rPr>
              <w:fldChar w:fldCharType="begin"/>
            </w:r>
            <w:r w:rsidR="00531F30" w:rsidRPr="00246937">
              <w:rPr>
                <w:rFonts w:cs="Times New Roman"/>
                <w:rPrChange w:id="1357" w:author="Orion" w:date="2011-04-24T22:32:00Z">
                  <w:rPr>
                    <w:rFonts w:ascii="Courier New" w:hAnsi="Courier New" w:cs="Courier New"/>
                  </w:rPr>
                </w:rPrChange>
              </w:rPr>
              <w:instrText xml:space="preserve"> CITATION NHu03 \l 3082 </w:instrText>
            </w:r>
          </w:ins>
          <w:r w:rsidR="00531F30" w:rsidRPr="00246937">
            <w:rPr>
              <w:rFonts w:cs="Times New Roman"/>
              <w:rPrChange w:id="1358" w:author="Orion" w:date="2011-04-24T22:32:00Z">
                <w:rPr>
                  <w:rFonts w:ascii="Courier New" w:hAnsi="Courier New" w:cs="Courier New"/>
                </w:rPr>
              </w:rPrChange>
            </w:rPr>
            <w:fldChar w:fldCharType="separate"/>
          </w:r>
          <w:r w:rsidR="00181070" w:rsidRPr="00181070">
            <w:rPr>
              <w:rFonts w:cs="Times New Roman"/>
              <w:noProof/>
            </w:rPr>
            <w:t>(14)</w:t>
          </w:r>
          <w:ins w:id="1359" w:author="Orion" w:date="2011-03-31T22:50:00Z">
            <w:r w:rsidR="00531F30" w:rsidRPr="00246937">
              <w:rPr>
                <w:rFonts w:cs="Times New Roman"/>
                <w:rPrChange w:id="1360" w:author="Orion" w:date="2011-04-24T22:32:00Z">
                  <w:rPr>
                    <w:rFonts w:ascii="Courier New" w:hAnsi="Courier New" w:cs="Courier New"/>
                  </w:rPr>
                </w:rPrChange>
              </w:rPr>
              <w:fldChar w:fldCharType="end"/>
            </w:r>
          </w:ins>
          <w:customXmlInsRangeStart w:id="1361" w:author="Orion" w:date="2011-03-31T22:50:00Z"/>
        </w:sdtContent>
      </w:sdt>
      <w:customXmlInsRangeEnd w:id="1361"/>
      <w:ins w:id="1362" w:author="Orion" w:date="2011-05-03T13:26:00Z">
        <w:r w:rsidR="00CF2A71">
          <w:rPr>
            <w:rFonts w:cs="Times New Roman"/>
          </w:rPr>
          <w:t xml:space="preserve"> donde </w:t>
        </w:r>
      </w:ins>
      <w:del w:id="1363" w:author="Orion" w:date="2011-03-31T22:50:00Z">
        <w:r w:rsidRPr="00246937" w:rsidDel="00531F30">
          <w:rPr>
            <w:rFonts w:cs="Times New Roman"/>
          </w:rPr>
          <w:delText>[19]</w:delText>
        </w:r>
      </w:del>
      <w:del w:id="1364" w:author="Orion" w:date="2011-04-02T20:23:00Z">
        <w:r w:rsidRPr="00246937" w:rsidDel="00D43DB4">
          <w:rPr>
            <w:rFonts w:cs="Times New Roman"/>
          </w:rPr>
          <w:delText xml:space="preserve">. Este documento, </w:delText>
        </w:r>
      </w:del>
      <w:del w:id="1365" w:author="Orion" w:date="2011-05-03T13:26:00Z">
        <w:r w:rsidRPr="00246937" w:rsidDel="00CF2A71">
          <w:rPr>
            <w:rFonts w:cs="Times New Roman"/>
          </w:rPr>
          <w:delText xml:space="preserve">que </w:delText>
        </w:r>
      </w:del>
      <w:ins w:id="1366"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1367" w:author="Orion" w:date="2011-04-02T20:24:00Z">
        <w:r w:rsidR="007467D6" w:rsidRPr="00246937">
          <w:rPr>
            <w:rFonts w:cs="Times New Roman"/>
            <w:rPrChange w:id="1368" w:author="Orion" w:date="2011-04-24T22:32:00Z">
              <w:rPr>
                <w:rFonts w:ascii="Courier New" w:hAnsi="Courier New" w:cs="Courier New"/>
              </w:rPr>
            </w:rPrChange>
          </w:rPr>
          <w:t>,</w:t>
        </w:r>
      </w:ins>
      <w:r w:rsidRPr="00246937">
        <w:rPr>
          <w:rFonts w:cs="Times New Roman"/>
        </w:rPr>
        <w:t xml:space="preserve"> </w:t>
      </w:r>
      <w:del w:id="1369" w:author="Orion" w:date="2011-04-02T20:23:00Z">
        <w:r w:rsidRPr="00246937" w:rsidDel="00D43DB4">
          <w:rPr>
            <w:rFonts w:cs="Times New Roman"/>
          </w:rPr>
          <w:delText>que explicaremos a continuación,</w:delText>
        </w:r>
      </w:del>
      <w:ins w:id="1370" w:author="Orion" w:date="2011-04-02T20:23:00Z">
        <w:r w:rsidR="00D43DB4" w:rsidRPr="00246937">
          <w:rPr>
            <w:rFonts w:cs="Times New Roman"/>
            <w:rPrChange w:id="1371" w:author="Orion" w:date="2011-04-24T22:32:00Z">
              <w:rPr>
                <w:rFonts w:ascii="Courier New" w:hAnsi="Courier New" w:cs="Courier New"/>
              </w:rPr>
            </w:rPrChange>
          </w:rPr>
          <w:t>y</w:t>
        </w:r>
      </w:ins>
      <w:ins w:id="1372"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1373" w:author="Orion" w:date="2011-04-02T20:23:00Z">
        <w:r w:rsidR="00D43DB4" w:rsidRPr="00246937">
          <w:rPr>
            <w:rFonts w:cs="Times New Roman"/>
            <w:rPrChange w:id="1374" w:author="Orion" w:date="2011-04-24T22:32:00Z">
              <w:rPr>
                <w:rFonts w:ascii="Courier New" w:hAnsi="Courier New" w:cs="Courier New"/>
              </w:rPr>
            </w:rPrChange>
          </w:rPr>
          <w:t xml:space="preserve"> </w:t>
        </w:r>
      </w:ins>
      <w:del w:id="1375" w:author="Orion" w:date="2011-04-02T20:23:00Z">
        <w:r w:rsidRPr="00246937" w:rsidDel="00D43DB4">
          <w:rPr>
            <w:rFonts w:cs="Times New Roman"/>
          </w:rPr>
          <w:delText xml:space="preserve"> </w:delText>
        </w:r>
      </w:del>
      <w:del w:id="1376" w:author="Orion" w:date="2011-04-02T20:24:00Z">
        <w:r w:rsidRPr="00246937" w:rsidDel="007467D6">
          <w:rPr>
            <w:rFonts w:cs="Times New Roman"/>
          </w:rPr>
          <w:delText xml:space="preserve"> </w:delText>
        </w:r>
      </w:del>
      <w:r w:rsidRPr="00246937">
        <w:rPr>
          <w:rFonts w:cs="Times New Roman"/>
        </w:rPr>
        <w:t>presenta</w:t>
      </w:r>
      <w:ins w:id="1377" w:author="Orion" w:date="2011-05-03T13:27:00Z">
        <w:r w:rsidR="00680080">
          <w:rPr>
            <w:rFonts w:cs="Times New Roman"/>
          </w:rPr>
          <w:t>r</w:t>
        </w:r>
      </w:ins>
      <w:r w:rsidRPr="00246937">
        <w:rPr>
          <w:rFonts w:cs="Times New Roman"/>
        </w:rPr>
        <w:t xml:space="preserve"> el diseño y la metodología de una simulación multi</w:t>
      </w:r>
      <w:ins w:id="1378" w:author="Orion" w:date="2011-04-02T13:00:00Z">
        <w:r w:rsidR="002D2FC9" w:rsidRPr="00246937">
          <w:rPr>
            <w:rFonts w:cs="Times New Roman"/>
            <w:rPrChange w:id="1379" w:author="Orion" w:date="2011-04-24T22:32:00Z">
              <w:rPr>
                <w:rFonts w:ascii="Courier New" w:hAnsi="Courier New" w:cs="Courier New"/>
              </w:rPr>
            </w:rPrChange>
          </w:rPr>
          <w:t>-</w:t>
        </w:r>
      </w:ins>
      <w:r w:rsidRPr="00246937">
        <w:rPr>
          <w:rFonts w:cs="Times New Roman"/>
        </w:rPr>
        <w:t xml:space="preserve">agente de la </w:t>
      </w:r>
      <w:del w:id="1380" w:author="Orion" w:date="2011-03-28T15:58:00Z">
        <w:r w:rsidRPr="00246937" w:rsidDel="00C3081D">
          <w:rPr>
            <w:rFonts w:cs="Times New Roman"/>
          </w:rPr>
          <w:delText>gestión del flujo del tráfico aéreo (</w:delText>
        </w:r>
      </w:del>
      <w:r w:rsidRPr="00246937">
        <w:rPr>
          <w:rFonts w:cs="Times New Roman"/>
        </w:rPr>
        <w:t>ATFM</w:t>
      </w:r>
      <w:ins w:id="1381"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1382" w:author="Orion" w:date="2011-03-26T12:09:00Z">
        <w:r w:rsidRPr="00246937" w:rsidDel="00430DFD">
          <w:rPr>
            <w:rFonts w:cs="Times New Roman"/>
          </w:rPr>
          <w:delText>de “Collaborative Air Traffic Flow Management” (</w:delText>
        </w:r>
      </w:del>
      <w:r w:rsidRPr="00246937">
        <w:rPr>
          <w:rFonts w:cs="Times New Roman"/>
        </w:rPr>
        <w:t>CATFM</w:t>
      </w:r>
      <w:del w:id="1383" w:author="Orion" w:date="2011-03-26T12:09:00Z">
        <w:r w:rsidRPr="00246937" w:rsidDel="00430DFD">
          <w:rPr>
            <w:rFonts w:cs="Times New Roman"/>
          </w:rPr>
          <w:delText>)</w:delText>
        </w:r>
      </w:del>
      <w:ins w:id="1384"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BB1765" w:rsidRPr="00246937" w:rsidRDefault="00BB1765">
      <w:pPr>
        <w:jc w:val="both"/>
        <w:rPr>
          <w:rFonts w:cs="Times New Roman"/>
        </w:rPr>
      </w:pPr>
      <w:r w:rsidRPr="00246937">
        <w:rPr>
          <w:rFonts w:cs="Times New Roman"/>
        </w:rPr>
        <w:t xml:space="preserve">Como </w:t>
      </w:r>
      <w:del w:id="1385" w:author="Orion" w:date="2011-05-03T12:36:00Z">
        <w:r w:rsidRPr="00246937" w:rsidDel="00D032B8">
          <w:rPr>
            <w:rFonts w:cs="Times New Roman"/>
          </w:rPr>
          <w:delText xml:space="preserve">hemos </w:delText>
        </w:r>
      </w:del>
      <w:ins w:id="1386" w:author="Orion" w:date="2011-05-03T12:36:00Z">
        <w:r w:rsidR="00D032B8">
          <w:rPr>
            <w:rFonts w:cs="Times New Roman"/>
          </w:rPr>
          <w:t>se coment</w:t>
        </w:r>
      </w:ins>
      <w:ins w:id="1387" w:author="Orion" w:date="2011-05-03T12:37:00Z">
        <w:r w:rsidR="00D032B8">
          <w:rPr>
            <w:rFonts w:cs="Times New Roman"/>
          </w:rPr>
          <w:t>ó</w:t>
        </w:r>
      </w:ins>
      <w:del w:id="1388" w:author="Orion" w:date="2011-05-03T12:37:00Z">
        <w:r w:rsidRPr="00246937" w:rsidDel="00D032B8">
          <w:rPr>
            <w:rFonts w:cs="Times New Roman"/>
          </w:rPr>
          <w:delText>comentado antes</w:delText>
        </w:r>
      </w:del>
      <w:ins w:id="1389" w:author="Orion" w:date="2011-05-03T12:37:00Z">
        <w:r w:rsidR="00D032B8">
          <w:rPr>
            <w:rFonts w:cs="Times New Roman"/>
          </w:rPr>
          <w:t xml:space="preserve"> </w:t>
        </w:r>
      </w:ins>
      <w:ins w:id="1390" w:author="Orion" w:date="2011-05-03T13:15:00Z">
        <w:r w:rsidR="00C82BA2">
          <w:rPr>
            <w:rFonts w:cs="Times New Roman"/>
          </w:rPr>
          <w:t>anteriormente</w:t>
        </w:r>
      </w:ins>
      <w:r w:rsidRPr="00246937">
        <w:rPr>
          <w:rFonts w:cs="Times New Roman"/>
        </w:rPr>
        <w:t xml:space="preserve"> en </w:t>
      </w:r>
      <w:customXmlInsRangeStart w:id="1391" w:author="Orion" w:date="2011-04-02T13:19:00Z"/>
      <w:sdt>
        <w:sdtPr>
          <w:rPr>
            <w:rFonts w:cs="Times New Roman"/>
          </w:rPr>
          <w:id w:val="-1734842011"/>
          <w:citation/>
        </w:sdtPr>
        <w:sdtEndPr/>
        <w:sdtContent>
          <w:customXmlInsRangeEnd w:id="1391"/>
          <w:ins w:id="1392" w:author="Orion" w:date="2011-04-02T13:19:00Z">
            <w:r w:rsidR="00267446" w:rsidRPr="00246937">
              <w:rPr>
                <w:rFonts w:cs="Times New Roman"/>
                <w:rPrChange w:id="1393" w:author="Orion" w:date="2011-04-24T22:32:00Z">
                  <w:rPr>
                    <w:rFonts w:ascii="Courier New" w:hAnsi="Courier New" w:cs="Courier New"/>
                  </w:rPr>
                </w:rPrChange>
              </w:rPr>
              <w:fldChar w:fldCharType="begin"/>
            </w:r>
            <w:r w:rsidR="00267446" w:rsidRPr="00246937">
              <w:rPr>
                <w:rFonts w:cs="Times New Roman"/>
                <w:rPrChange w:id="1394" w:author="Orion" w:date="2011-04-24T22:32:00Z">
                  <w:rPr>
                    <w:rFonts w:ascii="Courier New" w:hAnsi="Courier New" w:cs="Courier New"/>
                  </w:rPr>
                </w:rPrChange>
              </w:rPr>
              <w:instrText xml:space="preserve"> CITATION NHu03 \l 3082 </w:instrText>
            </w:r>
          </w:ins>
          <w:r w:rsidR="00267446" w:rsidRPr="00246937">
            <w:rPr>
              <w:rFonts w:cs="Times New Roman"/>
              <w:rPrChange w:id="1395" w:author="Orion" w:date="2011-04-24T22:32:00Z">
                <w:rPr>
                  <w:rFonts w:ascii="Courier New" w:hAnsi="Courier New" w:cs="Courier New"/>
                </w:rPr>
              </w:rPrChange>
            </w:rPr>
            <w:fldChar w:fldCharType="separate"/>
          </w:r>
          <w:r w:rsidR="00181070" w:rsidRPr="00181070">
            <w:rPr>
              <w:rFonts w:cs="Times New Roman"/>
              <w:noProof/>
            </w:rPr>
            <w:t>(14)</w:t>
          </w:r>
          <w:ins w:id="1396" w:author="Orion" w:date="2011-04-02T13:19:00Z">
            <w:r w:rsidR="00267446" w:rsidRPr="00246937">
              <w:rPr>
                <w:rFonts w:cs="Times New Roman"/>
                <w:rPrChange w:id="1397" w:author="Orion" w:date="2011-04-24T22:32:00Z">
                  <w:rPr>
                    <w:rFonts w:ascii="Courier New" w:hAnsi="Courier New" w:cs="Courier New"/>
                  </w:rPr>
                </w:rPrChange>
              </w:rPr>
              <w:fldChar w:fldCharType="end"/>
            </w:r>
          </w:ins>
          <w:customXmlInsRangeStart w:id="1398" w:author="Orion" w:date="2011-04-02T13:19:00Z"/>
        </w:sdtContent>
      </w:sdt>
      <w:customXmlInsRangeEnd w:id="1398"/>
      <w:del w:id="1399" w:author="Orion" w:date="2011-03-31T22:51:00Z">
        <w:r w:rsidRPr="00246937" w:rsidDel="00531F30">
          <w:rPr>
            <w:rFonts w:cs="Times New Roman"/>
          </w:rPr>
          <w:delText>[19]</w:delText>
        </w:r>
      </w:del>
      <w:r w:rsidRPr="00246937">
        <w:rPr>
          <w:rFonts w:cs="Times New Roman"/>
        </w:rPr>
        <w:t xml:space="preserve"> se hace una </w:t>
      </w:r>
      <w:del w:id="1400" w:author="Orion" w:date="2011-04-02T13:19:00Z">
        <w:r w:rsidRPr="00246937" w:rsidDel="00FB3F03">
          <w:rPr>
            <w:rFonts w:cs="Times New Roman"/>
          </w:rPr>
          <w:delText xml:space="preserve">distinción </w:delText>
        </w:r>
      </w:del>
      <w:ins w:id="1401" w:author="Orion" w:date="2011-04-02T13:19:00Z">
        <w:r w:rsidR="00FB3F03" w:rsidRPr="00246937">
          <w:rPr>
            <w:rFonts w:cs="Times New Roman"/>
            <w:rPrChange w:id="1402" w:author="Orion" w:date="2011-04-24T22:32:00Z">
              <w:rPr>
                <w:rFonts w:ascii="Courier New" w:hAnsi="Courier New" w:cs="Courier New"/>
              </w:rPr>
            </w:rPrChange>
          </w:rPr>
          <w:t>clasificación</w:t>
        </w:r>
        <w:r w:rsidR="00FB3F03" w:rsidRPr="00246937">
          <w:rPr>
            <w:rFonts w:cs="Times New Roman"/>
          </w:rPr>
          <w:t xml:space="preserve"> </w:t>
        </w:r>
      </w:ins>
      <w:r w:rsidRPr="00246937">
        <w:rPr>
          <w:rFonts w:cs="Times New Roman"/>
        </w:rPr>
        <w:t>entre una serie de simuladores</w:t>
      </w:r>
      <w:ins w:id="1403" w:author="Orion" w:date="2011-04-02T13:20:00Z">
        <w:r w:rsidR="00921CD8" w:rsidRPr="00246937">
          <w:rPr>
            <w:rFonts w:cs="Times New Roman"/>
            <w:rPrChange w:id="1404" w:author="Orion" w:date="2011-04-24T22:32:00Z">
              <w:rPr>
                <w:rFonts w:ascii="Courier New" w:hAnsi="Courier New" w:cs="Courier New"/>
              </w:rPr>
            </w:rPrChange>
          </w:rPr>
          <w:t>,</w:t>
        </w:r>
      </w:ins>
      <w:ins w:id="1405" w:author="Orion" w:date="2011-04-02T13:19:00Z">
        <w:r w:rsidR="00921CD8" w:rsidRPr="00246937">
          <w:rPr>
            <w:rFonts w:cs="Times New Roman"/>
            <w:rPrChange w:id="1406" w:author="Orion" w:date="2011-04-24T22:32:00Z">
              <w:rPr>
                <w:rFonts w:ascii="Courier New" w:hAnsi="Courier New" w:cs="Courier New"/>
              </w:rPr>
            </w:rPrChange>
          </w:rPr>
          <w:t xml:space="preserve"> los cuales se centran</w:t>
        </w:r>
      </w:ins>
      <w:r w:rsidRPr="00246937">
        <w:rPr>
          <w:rFonts w:cs="Times New Roman"/>
        </w:rPr>
        <w:t xml:space="preserve"> principalmente </w:t>
      </w:r>
      <w:del w:id="1407" w:author="Orion" w:date="2011-04-02T13:20:00Z">
        <w:r w:rsidRPr="00246937" w:rsidDel="00921CD8">
          <w:rPr>
            <w:rFonts w:cs="Times New Roman"/>
          </w:rPr>
          <w:delText xml:space="preserve">centrados </w:delText>
        </w:r>
      </w:del>
      <w:r w:rsidRPr="00246937">
        <w:rPr>
          <w:rFonts w:cs="Times New Roman"/>
        </w:rPr>
        <w:t>en el tráfico aéreo</w:t>
      </w:r>
      <w:ins w:id="1408" w:author="Orion" w:date="2011-05-03T13:28:00Z">
        <w:r w:rsidR="006B1D14">
          <w:rPr>
            <w:rFonts w:cs="Times New Roman"/>
          </w:rPr>
          <w:t xml:space="preserve"> y que permiten </w:t>
        </w:r>
      </w:ins>
      <w:ins w:id="1409" w:author="Orion" w:date="2011-05-03T13:29:00Z">
        <w:r w:rsidR="006B1D14">
          <w:rPr>
            <w:rFonts w:cs="Times New Roman"/>
          </w:rPr>
          <w:t>hacerse una ligera ideal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t>ACES (</w:t>
      </w:r>
      <w:ins w:id="1410" w:author="Orion" w:date="2011-03-28T15:55:00Z">
        <w:r w:rsidR="008F64AB" w:rsidRPr="00246937">
          <w:rPr>
            <w:rFonts w:cs="Times New Roman"/>
          </w:rPr>
          <w:t xml:space="preserve">Sistema </w:t>
        </w:r>
      </w:ins>
      <w:ins w:id="1411" w:author="Orion" w:date="2011-04-02T13:21:00Z">
        <w:r w:rsidR="005213AF" w:rsidRPr="00246937">
          <w:rPr>
            <w:rFonts w:cs="Times New Roman"/>
            <w:rPrChange w:id="1412" w:author="Orion" w:date="2011-04-24T22:32:00Z">
              <w:rPr>
                <w:rFonts w:ascii="Courier New" w:hAnsi="Courier New" w:cs="Courier New"/>
              </w:rPr>
            </w:rPrChange>
          </w:rPr>
          <w:t>de Evaluación de los Conceptos Aéreos)</w:t>
        </w:r>
      </w:ins>
      <w:del w:id="1413" w:author="Orion" w:date="2011-04-02T13:21:00Z">
        <w:r w:rsidRPr="00246937" w:rsidDel="005213AF">
          <w:rPr>
            <w:rFonts w:cs="Times New Roman"/>
          </w:rPr>
          <w:delText xml:space="preserve">Airspace Concept Evaluation System) </w:delText>
        </w:r>
      </w:del>
      <w:customXmlInsRangeStart w:id="1414" w:author="Orion" w:date="2011-03-31T22:51:00Z"/>
      <w:sdt>
        <w:sdtPr>
          <w:rPr>
            <w:rFonts w:cs="Times New Roman"/>
          </w:rPr>
          <w:id w:val="-322592346"/>
          <w:citation/>
        </w:sdtPr>
        <w:sdtEndPr/>
        <w:sdtContent>
          <w:customXmlInsRangeEnd w:id="1414"/>
          <w:ins w:id="1415" w:author="Orion" w:date="2011-03-31T22:51:00Z">
            <w:r w:rsidR="00531F30" w:rsidRPr="00246937">
              <w:rPr>
                <w:rFonts w:cs="Times New Roman"/>
                <w:rPrChange w:id="1416" w:author="Orion" w:date="2011-04-24T22:32:00Z">
                  <w:rPr>
                    <w:rFonts w:ascii="Courier New" w:hAnsi="Courier New" w:cs="Courier New"/>
                  </w:rPr>
                </w:rPrChange>
              </w:rPr>
              <w:fldChar w:fldCharType="begin"/>
            </w:r>
            <w:r w:rsidR="00531F30" w:rsidRPr="00246937">
              <w:rPr>
                <w:rFonts w:cs="Times New Roman"/>
                <w:rPrChange w:id="1417" w:author="Orion" w:date="2011-04-24T22:32:00Z">
                  <w:rPr>
                    <w:rFonts w:ascii="Courier New" w:hAnsi="Courier New" w:cs="Courier New"/>
                  </w:rPr>
                </w:rPrChange>
              </w:rPr>
              <w:instrText xml:space="preserve"> CITATION Swe02 \l 3082 </w:instrText>
            </w:r>
          </w:ins>
          <w:r w:rsidR="00531F30" w:rsidRPr="00246937">
            <w:rPr>
              <w:rFonts w:cs="Times New Roman"/>
              <w:rPrChange w:id="1418" w:author="Orion" w:date="2011-04-24T22:32:00Z">
                <w:rPr>
                  <w:rFonts w:ascii="Courier New" w:hAnsi="Courier New" w:cs="Courier New"/>
                </w:rPr>
              </w:rPrChange>
            </w:rPr>
            <w:fldChar w:fldCharType="separate"/>
          </w:r>
          <w:r w:rsidR="00181070" w:rsidRPr="00181070">
            <w:rPr>
              <w:rFonts w:cs="Times New Roman"/>
              <w:noProof/>
            </w:rPr>
            <w:t>(15)</w:t>
          </w:r>
          <w:ins w:id="1419" w:author="Orion" w:date="2011-03-31T22:51:00Z">
            <w:r w:rsidR="00531F30" w:rsidRPr="00246937">
              <w:rPr>
                <w:rFonts w:cs="Times New Roman"/>
                <w:rPrChange w:id="1420" w:author="Orion" w:date="2011-04-24T22:32:00Z">
                  <w:rPr>
                    <w:rFonts w:ascii="Courier New" w:hAnsi="Courier New" w:cs="Courier New"/>
                  </w:rPr>
                </w:rPrChange>
              </w:rPr>
              <w:fldChar w:fldCharType="end"/>
            </w:r>
          </w:ins>
          <w:customXmlInsRangeStart w:id="1421" w:author="Orion" w:date="2011-03-31T22:51:00Z"/>
        </w:sdtContent>
      </w:sdt>
      <w:customXmlInsRangeEnd w:id="1421"/>
      <w:del w:id="1422" w:author="Orion" w:date="2011-03-31T22:51:00Z">
        <w:r w:rsidRPr="00246937" w:rsidDel="00531F30">
          <w:rPr>
            <w:rFonts w:cs="Times New Roman"/>
          </w:rPr>
          <w:delText>[20]</w:delText>
        </w:r>
      </w:del>
      <w:r w:rsidRPr="00246937">
        <w:rPr>
          <w:rFonts w:cs="Times New Roman"/>
        </w:rPr>
        <w:t xml:space="preserve"> es una simulación basada en agentes </w:t>
      </w:r>
      <w:del w:id="1423" w:author="Orion" w:date="2011-03-28T15:55:00Z">
        <w:r w:rsidRPr="00246937" w:rsidDel="008F64AB">
          <w:rPr>
            <w:rFonts w:cs="Times New Roman"/>
          </w:rPr>
          <w:delText xml:space="preserve">distribuida </w:delText>
        </w:r>
      </w:del>
      <w:ins w:id="1424" w:author="Orion" w:date="2011-03-28T15:55:00Z">
        <w:r w:rsidR="008F64AB" w:rsidRPr="00246937">
          <w:rPr>
            <w:rFonts w:cs="Times New Roman"/>
          </w:rPr>
          <w:t xml:space="preserve">distribuidos </w:t>
        </w:r>
      </w:ins>
      <w:r w:rsidRPr="00246937">
        <w:rPr>
          <w:rFonts w:cs="Times New Roman"/>
        </w:rPr>
        <w:t xml:space="preserve">del </w:t>
      </w:r>
      <w:ins w:id="1425" w:author="Orion" w:date="2011-03-28T15:55:00Z">
        <w:r w:rsidR="008F64AB" w:rsidRPr="00246937">
          <w:rPr>
            <w:rFonts w:cs="Times New Roman"/>
          </w:rPr>
          <w:t>NAS (</w:t>
        </w:r>
      </w:ins>
      <w:r w:rsidRPr="00246937">
        <w:rPr>
          <w:rFonts w:cs="Times New Roman"/>
        </w:rPr>
        <w:t>Sistema Nacional Aeroespacial de EEUU</w:t>
      </w:r>
      <w:del w:id="1426"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1427"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1428" w:author="Orion" w:date="2011-04-02T13:22:00Z">
        <w:r w:rsidR="008B37A3" w:rsidRPr="00246937">
          <w:rPr>
            <w:rFonts w:cs="Times New Roman"/>
            <w:rPrChange w:id="1429" w:author="Orion" w:date="2011-04-24T22:32:00Z">
              <w:rPr>
                <w:rFonts w:ascii="Courier New" w:hAnsi="Courier New" w:cs="Courier New"/>
              </w:rPr>
            </w:rPrChange>
          </w:rPr>
          <w:t>,</w:t>
        </w:r>
      </w:ins>
      <w:r w:rsidR="00E922DE" w:rsidRPr="00246937">
        <w:rPr>
          <w:rFonts w:cs="Times New Roman"/>
        </w:rPr>
        <w:t xml:space="preserve"> basados en enjambre</w:t>
      </w:r>
      <w:del w:id="1430" w:author="Orion" w:date="2011-04-02T13:22:00Z">
        <w:r w:rsidR="00E922DE" w:rsidRPr="00246937" w:rsidDel="008B37A3">
          <w:rPr>
            <w:rFonts w:cs="Times New Roman"/>
          </w:rPr>
          <w:delText xml:space="preserve">, </w:delText>
        </w:r>
      </w:del>
      <w:ins w:id="1431" w:author="Orion" w:date="2011-04-02T13:22:00Z">
        <w:r w:rsidR="008B37A3" w:rsidRPr="00246937">
          <w:rPr>
            <w:rFonts w:cs="Times New Roman"/>
            <w:rPrChange w:id="1432"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  programas de retrasos en tierra (GDPs) sin intercambio de información</w:t>
      </w:r>
      <w:ins w:id="1433" w:author="Orion" w:date="2011-04-02T13:22:00Z">
        <w:r w:rsidR="001A4B14" w:rsidRPr="00246937">
          <w:rPr>
            <w:rFonts w:cs="Times New Roman"/>
            <w:rPrChange w:id="1434" w:author="Orion" w:date="2011-04-24T22:32:00Z">
              <w:rPr>
                <w:rFonts w:ascii="Courier New" w:hAnsi="Courier New" w:cs="Courier New"/>
              </w:rPr>
            </w:rPrChange>
          </w:rPr>
          <w:t xml:space="preserve"> </w:t>
        </w:r>
      </w:ins>
      <w:del w:id="1435" w:author="Orion" w:date="2011-04-02T13:22:00Z">
        <w:r w:rsidRPr="00246937" w:rsidDel="001A4B14">
          <w:rPr>
            <w:rFonts w:cs="Times New Roman"/>
          </w:rPr>
          <w:delText xml:space="preserve">, </w:delText>
        </w:r>
      </w:del>
      <w:r w:rsidRPr="00246937">
        <w:rPr>
          <w:rFonts w:cs="Times New Roman"/>
        </w:rPr>
        <w:t xml:space="preserve">y </w:t>
      </w:r>
      <w:del w:id="1436"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1437" w:author="Orion" w:date="2011-03-31T22:52:00Z"/>
      <w:sdt>
        <w:sdtPr>
          <w:rPr>
            <w:rFonts w:cs="Times New Roman"/>
          </w:rPr>
          <w:id w:val="1170146272"/>
          <w:citation/>
        </w:sdtPr>
        <w:sdtEndPr/>
        <w:sdtContent>
          <w:customXmlInsRangeEnd w:id="1437"/>
          <w:ins w:id="1438" w:author="Orion" w:date="2011-03-31T22:52:00Z">
            <w:r w:rsidR="00531F30" w:rsidRPr="00246937">
              <w:rPr>
                <w:rFonts w:cs="Times New Roman"/>
                <w:rPrChange w:id="1439" w:author="Orion" w:date="2011-04-24T22:32:00Z">
                  <w:rPr>
                    <w:rFonts w:ascii="Courier New" w:hAnsi="Courier New" w:cs="Courier New"/>
                  </w:rPr>
                </w:rPrChange>
              </w:rPr>
              <w:fldChar w:fldCharType="begin"/>
            </w:r>
            <w:r w:rsidR="00531F30" w:rsidRPr="00246937">
              <w:rPr>
                <w:rFonts w:cs="Times New Roman"/>
                <w:rPrChange w:id="1440" w:author="Orion" w:date="2011-04-24T22:32:00Z">
                  <w:rPr>
                    <w:rFonts w:ascii="Courier New" w:hAnsi="Courier New" w:cs="Courier New"/>
                  </w:rPr>
                </w:rPrChange>
              </w:rPr>
              <w:instrText xml:space="preserve"> CITATION Tam97 \l 3082 </w:instrText>
            </w:r>
          </w:ins>
          <w:r w:rsidR="00531F30" w:rsidRPr="00246937">
            <w:rPr>
              <w:rFonts w:cs="Times New Roman"/>
              <w:rPrChange w:id="1441" w:author="Orion" w:date="2011-04-24T22:32:00Z">
                <w:rPr>
                  <w:rFonts w:ascii="Courier New" w:hAnsi="Courier New" w:cs="Courier New"/>
                </w:rPr>
              </w:rPrChange>
            </w:rPr>
            <w:fldChar w:fldCharType="separate"/>
          </w:r>
          <w:r w:rsidR="00181070" w:rsidRPr="00181070">
            <w:rPr>
              <w:rFonts w:cs="Times New Roman"/>
              <w:noProof/>
            </w:rPr>
            <w:t>(16)</w:t>
          </w:r>
          <w:ins w:id="1442" w:author="Orion" w:date="2011-03-31T22:52:00Z">
            <w:r w:rsidR="00531F30" w:rsidRPr="00246937">
              <w:rPr>
                <w:rFonts w:cs="Times New Roman"/>
                <w:rPrChange w:id="1443" w:author="Orion" w:date="2011-04-24T22:32:00Z">
                  <w:rPr>
                    <w:rFonts w:ascii="Courier New" w:hAnsi="Courier New" w:cs="Courier New"/>
                  </w:rPr>
                </w:rPrChange>
              </w:rPr>
              <w:fldChar w:fldCharType="end"/>
            </w:r>
          </w:ins>
          <w:customXmlInsRangeStart w:id="1444" w:author="Orion" w:date="2011-03-31T22:52:00Z"/>
        </w:sdtContent>
      </w:sdt>
      <w:customXmlInsRangeEnd w:id="1444"/>
      <w:del w:id="1445" w:author="Orion" w:date="2011-03-31T22:52:00Z">
        <w:r w:rsidRPr="00246937" w:rsidDel="00531F30">
          <w:rPr>
            <w:rFonts w:cs="Times New Roman"/>
          </w:rPr>
          <w:delText>[21]</w:delText>
        </w:r>
      </w:del>
      <w:ins w:id="1446" w:author="Orion" w:date="2011-03-28T16:05:00Z">
        <w:r w:rsidR="00AA1A8B" w:rsidRPr="00246937">
          <w:rPr>
            <w:rFonts w:cs="Times New Roman"/>
          </w:rPr>
          <w:t xml:space="preserve"> </w:t>
        </w:r>
      </w:ins>
      <w:ins w:id="1447" w:author="Orion" w:date="2011-05-02T22:54:00Z">
        <w:r w:rsidR="009F11C9">
          <w:rPr>
            <w:rFonts w:cs="Times New Roman"/>
          </w:rPr>
          <w:t xml:space="preserve">es una </w:t>
        </w:r>
      </w:ins>
      <w:ins w:id="1448" w:author="Orion" w:date="2011-03-28T16:05:00Z">
        <w:r w:rsidR="00AA1A8B" w:rsidRPr="00246937">
          <w:rPr>
            <w:rFonts w:cs="Times New Roman"/>
          </w:rPr>
          <w:t>herramienta que permite la representación explícita de</w:t>
        </w:r>
      </w:ins>
      <w:ins w:id="1449" w:author="Orion" w:date="2011-03-28T16:06:00Z">
        <w:r w:rsidR="009F11C9">
          <w:rPr>
            <w:rFonts w:cs="Times New Roman"/>
          </w:rPr>
          <w:t xml:space="preserve"> los objetivos</w:t>
        </w:r>
      </w:ins>
      <w:ins w:id="1450" w:author="Orion" w:date="2011-05-02T22:54:00Z">
        <w:r w:rsidR="009F11C9">
          <w:rPr>
            <w:rFonts w:cs="Times New Roman"/>
          </w:rPr>
          <w:t>,</w:t>
        </w:r>
      </w:ins>
      <w:ins w:id="1451" w:author="Orion" w:date="2011-03-28T16:06:00Z">
        <w:r w:rsidR="00AA1A8B" w:rsidRPr="00246937">
          <w:rPr>
            <w:rFonts w:cs="Times New Roman"/>
          </w:rPr>
          <w:t xml:space="preserve"> planes y</w:t>
        </w:r>
        <w:r w:rsidR="003E25F4" w:rsidRPr="00246937">
          <w:rPr>
            <w:rFonts w:cs="Times New Roman"/>
          </w:rPr>
          <w:t xml:space="preserve"> </w:t>
        </w:r>
      </w:ins>
      <w:ins w:id="1452" w:author="Orion" w:date="2011-03-28T16:07:00Z">
        <w:r w:rsidR="003E25F4" w:rsidRPr="00246937">
          <w:rPr>
            <w:rFonts w:cs="Times New Roman"/>
          </w:rPr>
          <w:t>compromisos</w:t>
        </w:r>
      </w:ins>
      <w:ins w:id="1453" w:author="Orion" w:date="2011-03-28T16:06:00Z">
        <w:r w:rsidR="003E25F4" w:rsidRPr="00246937">
          <w:rPr>
            <w:rFonts w:cs="Times New Roman"/>
          </w:rPr>
          <w:t xml:space="preserve"> de conjuntos de equipos</w:t>
        </w:r>
      </w:ins>
      <w:ins w:id="1454" w:author="Orion" w:date="2011-05-02T22:54:00Z">
        <w:r w:rsidR="009F11C9">
          <w:rPr>
            <w:rFonts w:cs="Times New Roman"/>
          </w:rPr>
          <w:t>.</w:t>
        </w:r>
      </w:ins>
      <w:ins w:id="1455" w:author="Orion" w:date="2011-05-02T22:55:00Z">
        <w:r w:rsidR="009F11C9">
          <w:rPr>
            <w:rFonts w:cs="Times New Roman"/>
          </w:rPr>
          <w:t xml:space="preserve"> </w:t>
        </w:r>
      </w:ins>
      <w:ins w:id="1456" w:author="Orion" w:date="2011-05-02T22:54:00Z">
        <w:r w:rsidR="009F11C9">
          <w:rPr>
            <w:rFonts w:cs="Times New Roman"/>
          </w:rPr>
          <w:t>Se</w:t>
        </w:r>
      </w:ins>
      <w:r w:rsidRPr="00246937">
        <w:rPr>
          <w:rFonts w:cs="Times New Roman"/>
        </w:rPr>
        <w:t xml:space="preserve"> usa</w:t>
      </w:r>
      <w:del w:id="1457" w:author="Orion" w:date="2011-05-02T22:54:00Z">
        <w:r w:rsidRPr="00246937" w:rsidDel="009F11C9">
          <w:rPr>
            <w:rFonts w:cs="Times New Roman"/>
          </w:rPr>
          <w:delText>d</w:delText>
        </w:r>
      </w:del>
      <w:del w:id="1458" w:author="Orion" w:date="2011-03-28T16:06:00Z">
        <w:r w:rsidRPr="00246937" w:rsidDel="003E25F4">
          <w:rPr>
            <w:rFonts w:cs="Times New Roman"/>
          </w:rPr>
          <w:delText>o</w:delText>
        </w:r>
      </w:del>
      <w:r w:rsidRPr="00246937">
        <w:rPr>
          <w:rFonts w:cs="Times New Roman"/>
        </w:rPr>
        <w:t xml:space="preserve"> para evaluar un sistema colaborativo para</w:t>
      </w:r>
      <w:ins w:id="1459" w:author="Orion" w:date="2011-04-02T13:23:00Z">
        <w:r w:rsidR="00216E98" w:rsidRPr="00246937">
          <w:rPr>
            <w:rFonts w:cs="Times New Roman"/>
            <w:rPrChange w:id="1460" w:author="Orion" w:date="2011-04-24T22:32:00Z">
              <w:rPr>
                <w:rFonts w:ascii="Courier New" w:hAnsi="Courier New" w:cs="Courier New"/>
              </w:rPr>
            </w:rPrChange>
          </w:rPr>
          <w:t xml:space="preserve"> </w:t>
        </w:r>
      </w:ins>
      <w:del w:id="1461" w:author="Orion" w:date="2011-04-02T13:23:00Z">
        <w:r w:rsidRPr="00246937" w:rsidDel="00BE2774">
          <w:rPr>
            <w:rFonts w:cs="Times New Roman"/>
          </w:rPr>
          <w:delText xml:space="preserve"> sincronización </w:delText>
        </w:r>
      </w:del>
      <w:ins w:id="1462" w:author="Orion" w:date="2011-04-02T13:23:00Z">
        <w:r w:rsidR="00BE2774" w:rsidRPr="00246937">
          <w:rPr>
            <w:rFonts w:cs="Times New Roman"/>
          </w:rPr>
          <w:t>sincroniza</w:t>
        </w:r>
        <w:r w:rsidR="00BE2774" w:rsidRPr="00246937">
          <w:rPr>
            <w:rFonts w:cs="Times New Roman"/>
            <w:rPrChange w:id="1463" w:author="Orion" w:date="2011-04-24T22:32:00Z">
              <w:rPr>
                <w:rFonts w:ascii="Courier New" w:hAnsi="Courier New" w:cs="Courier New"/>
              </w:rPr>
            </w:rPrChange>
          </w:rPr>
          <w:t>r</w:t>
        </w:r>
        <w:r w:rsidR="00BE2774" w:rsidRPr="00246937">
          <w:rPr>
            <w:rFonts w:cs="Times New Roman"/>
          </w:rPr>
          <w:t xml:space="preserve"> </w:t>
        </w:r>
      </w:ins>
      <w:del w:id="1464"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1465" w:author="Orion" w:date="2011-04-02T13:24:00Z">
        <w:r w:rsidRPr="00246937" w:rsidDel="00FC71D3">
          <w:rPr>
            <w:rFonts w:cs="Times New Roman"/>
          </w:rPr>
          <w:delText>que tratan</w:delText>
        </w:r>
      </w:del>
      <w:ins w:id="1466" w:author="Orion" w:date="2011-04-02T13:24:00Z">
        <w:r w:rsidR="00FC71D3" w:rsidRPr="00246937">
          <w:rPr>
            <w:rFonts w:cs="Times New Roman"/>
            <w:rPrChange w:id="1467"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1468" w:author="Orion" w:date="2011-05-03T13:15:00Z"/>
          <w:rFonts w:cs="Times New Roman"/>
        </w:rPr>
      </w:pPr>
      <w:r w:rsidRPr="00246937">
        <w:rPr>
          <w:rFonts w:cs="Times New Roman"/>
        </w:rPr>
        <w:t>MIDAS (</w:t>
      </w:r>
      <w:ins w:id="1469" w:author="Orion" w:date="2011-03-28T16:08:00Z">
        <w:r w:rsidR="000B60E1" w:rsidRPr="00246937">
          <w:rPr>
            <w:rFonts w:cs="Times New Roman"/>
          </w:rPr>
          <w:t xml:space="preserve">Sistema de análisis y diseño </w:t>
        </w:r>
      </w:ins>
      <w:ins w:id="1470" w:author="Orion" w:date="2011-03-28T16:10:00Z">
        <w:r w:rsidR="000B60E1" w:rsidRPr="00246937">
          <w:rPr>
            <w:rFonts w:cs="Times New Roman"/>
          </w:rPr>
          <w:t>integrado de la interacción</w:t>
        </w:r>
      </w:ins>
      <w:ins w:id="1471" w:author="Orion" w:date="2011-03-28T16:09:00Z">
        <w:r w:rsidR="000B60E1" w:rsidRPr="00246937">
          <w:rPr>
            <w:rFonts w:cs="Times New Roman"/>
          </w:rPr>
          <w:t xml:space="preserve"> hombre-</w:t>
        </w:r>
      </w:ins>
      <w:ins w:id="1472" w:author="Orion" w:date="2011-03-28T16:10:00Z">
        <w:r w:rsidR="000B60E1" w:rsidRPr="00246937">
          <w:rPr>
            <w:rFonts w:cs="Times New Roman"/>
          </w:rPr>
          <w:t>máquina</w:t>
        </w:r>
      </w:ins>
      <w:ins w:id="1473" w:author="Orion" w:date="2011-03-28T16:09:00Z">
        <w:r w:rsidR="000B60E1" w:rsidRPr="00246937">
          <w:rPr>
            <w:rFonts w:cs="Times New Roman"/>
          </w:rPr>
          <w:t>)</w:t>
        </w:r>
      </w:ins>
      <w:del w:id="1474"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1475" w:author="Orion" w:date="2011-04-02T13:24:00Z">
        <w:r w:rsidRPr="00246937" w:rsidDel="004A07AB">
          <w:rPr>
            <w:rFonts w:cs="Times New Roman"/>
          </w:rPr>
          <w:delText xml:space="preserve">de </w:delText>
        </w:r>
      </w:del>
      <w:ins w:id="1476" w:author="Orion" w:date="2011-04-02T13:24:00Z">
        <w:r w:rsidR="004A07AB" w:rsidRPr="00246937">
          <w:rPr>
            <w:rFonts w:cs="Times New Roman"/>
            <w:rPrChange w:id="1477"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 xml:space="preserve">la eficiencia humana cuando interacciona con </w:t>
      </w:r>
      <w:r w:rsidRPr="00246937">
        <w:rPr>
          <w:rFonts w:cs="Times New Roman"/>
        </w:rPr>
        <w:lastRenderedPageBreak/>
        <w:t>interfaces máquina. Esta herramienta ha sido usada con ATFM y enfatiza</w:t>
      </w:r>
      <w:ins w:id="1478" w:author="Orion" w:date="2011-04-02T13:25:00Z">
        <w:r w:rsidR="001113F9" w:rsidRPr="00246937">
          <w:rPr>
            <w:rFonts w:cs="Times New Roman"/>
            <w:rPrChange w:id="1479"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1480" w:author="Orion" w:date="2011-04-02T13:25:00Z">
        <w:r w:rsidRPr="00246937" w:rsidDel="008E17AD">
          <w:rPr>
            <w:rFonts w:cs="Times New Roman"/>
          </w:rPr>
          <w:delText xml:space="preserve">lugar </w:delText>
        </w:r>
      </w:del>
      <w:ins w:id="1481" w:author="Orion" w:date="2011-04-02T13:25:00Z">
        <w:r w:rsidR="008E17AD" w:rsidRPr="00246937">
          <w:rPr>
            <w:rFonts w:cs="Times New Roman"/>
            <w:rPrChange w:id="1482"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1483" w:author="Orion" w:date="2011-05-03T13:15:00Z"/>
          <w:rFonts w:cs="Times New Roman"/>
        </w:rPr>
        <w:pPrChange w:id="1484" w:author="Orion" w:date="2011-05-03T13:15:00Z">
          <w:pPr>
            <w:numPr>
              <w:numId w:val="4"/>
            </w:numPr>
            <w:tabs>
              <w:tab w:val="num" w:pos="720"/>
            </w:tabs>
            <w:ind w:left="720" w:hanging="360"/>
            <w:jc w:val="both"/>
          </w:pPr>
        </w:pPrChange>
      </w:pPr>
    </w:p>
    <w:p w:rsidR="00C82BA2" w:rsidRPr="00AB231D" w:rsidRDefault="00C82BA2" w:rsidP="00C82BA2">
      <w:pPr>
        <w:jc w:val="both"/>
        <w:rPr>
          <w:ins w:id="1485" w:author="Orion" w:date="2011-05-03T13:15:00Z"/>
          <w:rFonts w:cs="Times New Roman"/>
          <w:color w:val="000000"/>
        </w:rPr>
      </w:pPr>
      <w:ins w:id="1486" w:author="Orion" w:date="2011-05-03T13:15:00Z">
        <w:r>
          <w:rPr>
            <w:rFonts w:cs="Times New Roman"/>
          </w:rPr>
          <w:t>Por otro lado</w:t>
        </w:r>
      </w:ins>
      <w:ins w:id="1487" w:author="Orion" w:date="2011-05-03T13:23:00Z">
        <w:r w:rsidR="0067203E">
          <w:rPr>
            <w:rFonts w:cs="Times New Roman"/>
          </w:rPr>
          <w:t xml:space="preserve"> cabe destacar</w:t>
        </w:r>
      </w:ins>
      <w:ins w:id="1488" w:author="Orion" w:date="2011-05-03T13:15:00Z">
        <w:r>
          <w:rPr>
            <w:rFonts w:cs="Times New Roman"/>
          </w:rPr>
          <w:t xml:space="preserve">, como también se ha comentado en la introducción, </w:t>
        </w:r>
      </w:ins>
      <w:ins w:id="1489" w:author="Orion" w:date="2011-05-03T13:23:00Z">
        <w:r w:rsidR="0067203E">
          <w:rPr>
            <w:rFonts w:cs="Times New Roman"/>
          </w:rPr>
          <w:t>que p</w:t>
        </w:r>
      </w:ins>
      <w:ins w:id="1490" w:author="Orion" w:date="2011-05-03T13:15:00Z">
        <w:r>
          <w:rPr>
            <w:rFonts w:cs="Times New Roman"/>
          </w:rPr>
          <w:t>or ejemplo</w:t>
        </w:r>
        <w:r w:rsidRPr="00AB231D">
          <w:rPr>
            <w:rFonts w:cs="Times New Roman"/>
          </w:rPr>
          <w:t xml:space="preserve"> la NASA ha desarrollado una herramienta denominada </w:t>
        </w:r>
      </w:ins>
      <w:ins w:id="1491" w:author="Orion" w:date="2011-05-03T13:33:00Z">
        <w:r w:rsidR="001C313E" w:rsidRPr="00246937">
          <w:rPr>
            <w:rFonts w:cs="Times New Roman"/>
          </w:rPr>
          <w:t xml:space="preserve">FACET </w:t>
        </w:r>
      </w:ins>
      <w:customXmlInsRangeStart w:id="1492" w:author="Orion" w:date="2011-05-03T13:33:00Z"/>
      <w:sdt>
        <w:sdtPr>
          <w:rPr>
            <w:rFonts w:cs="Times New Roman"/>
          </w:rPr>
          <w:id w:val="1361701517"/>
          <w:citation/>
        </w:sdtPr>
        <w:sdtEndPr/>
        <w:sdtContent>
          <w:customXmlInsRangeEnd w:id="1492"/>
          <w:ins w:id="1493"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181070" w:rsidRPr="00181070">
            <w:rPr>
              <w:rFonts w:cs="Times New Roman"/>
              <w:noProof/>
            </w:rPr>
            <w:t>(17)</w:t>
          </w:r>
          <w:ins w:id="1494" w:author="Orion" w:date="2011-05-03T13:33:00Z">
            <w:r w:rsidR="001C313E" w:rsidRPr="00AB231D">
              <w:rPr>
                <w:rFonts w:cs="Times New Roman"/>
              </w:rPr>
              <w:fldChar w:fldCharType="end"/>
            </w:r>
          </w:ins>
          <w:customXmlInsRangeStart w:id="1495" w:author="Orion" w:date="2011-05-03T13:33:00Z"/>
        </w:sdtContent>
      </w:sdt>
      <w:customXmlInsRangeEnd w:id="1495"/>
      <w:ins w:id="1496" w:author="Orion" w:date="2011-05-03T13:33:00Z">
        <w:r w:rsidR="001C313E" w:rsidRPr="00246937">
          <w:rPr>
            <w:rFonts w:cs="Times New Roman"/>
          </w:rPr>
          <w:t>,</w:t>
        </w:r>
        <w:r w:rsidR="001C313E">
          <w:rPr>
            <w:rFonts w:cs="Times New Roman"/>
          </w:rPr>
          <w:t xml:space="preserve"> </w:t>
        </w:r>
      </w:ins>
      <w:ins w:id="1497"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que se centran en el modelado de la trayectoria y del tiempo, y también contiene un modelo de la estructura del espacio aéreo, incluidas las regiones ARTCC (Centro de control del tráfico de las rutas aéreas), sectores y rutas aéreas. FACET puede actuar como un simulador o como un mecanismo de reproducción ya sea a partir de datos históricos o de una fuente de datos reales de la FAA. Esta herramienta ha sido integrada en un producto comercial, Flight Explorer </w:t>
        </w:r>
      </w:ins>
      <w:customXmlInsRangeStart w:id="1498" w:author="Orion" w:date="2011-05-03T13:15:00Z"/>
      <w:sdt>
        <w:sdtPr>
          <w:rPr>
            <w:rFonts w:cs="Times New Roman"/>
            <w:color w:val="000000"/>
          </w:rPr>
          <w:id w:val="1810812943"/>
          <w:citation/>
        </w:sdtPr>
        <w:sdtEndPr/>
        <w:sdtContent>
          <w:customXmlInsRangeEnd w:id="1498"/>
          <w:ins w:id="1499"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181070" w:rsidRPr="00181070">
            <w:rPr>
              <w:rFonts w:cs="Times New Roman"/>
              <w:noProof/>
              <w:color w:val="000000"/>
            </w:rPr>
            <w:t>(18)</w:t>
          </w:r>
          <w:ins w:id="1500" w:author="Orion" w:date="2011-05-03T13:15:00Z">
            <w:r w:rsidRPr="00AB231D">
              <w:rPr>
                <w:rFonts w:cs="Times New Roman"/>
                <w:color w:val="000000"/>
              </w:rPr>
              <w:fldChar w:fldCharType="end"/>
            </w:r>
          </w:ins>
          <w:customXmlInsRangeStart w:id="1501" w:author="Orion" w:date="2011-05-03T13:15:00Z"/>
        </w:sdtContent>
      </w:sdt>
      <w:customXmlInsRangeEnd w:id="1501"/>
      <w:ins w:id="1502"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bookmarkStart w:id="1503" w:name="_GoBack"/>
        <w:bookmarkEnd w:id="1503"/>
      </w:ins>
    </w:p>
    <w:p w:rsidR="00C82BA2" w:rsidRPr="00AB231D" w:rsidRDefault="00C82BA2" w:rsidP="00C82BA2">
      <w:pPr>
        <w:jc w:val="both"/>
        <w:rPr>
          <w:ins w:id="1504" w:author="Orion" w:date="2011-05-03T13:15:00Z"/>
          <w:rFonts w:cs="Times New Roman"/>
        </w:rPr>
      </w:pPr>
      <w:ins w:id="1505" w:author="Orion" w:date="2011-05-03T13:15:00Z">
        <w:r w:rsidRPr="00AB231D">
          <w:rPr>
            <w:rFonts w:cs="Times New Roman"/>
          </w:rPr>
          <w:t>Por otra parte la FAA suele hacer uso de una herramienta denomi</w:t>
        </w:r>
        <w:r w:rsidR="00CF2A71">
          <w:rPr>
            <w:rFonts w:cs="Times New Roman"/>
          </w:rPr>
          <w:t>nada IMPACT</w:t>
        </w:r>
      </w:ins>
      <w:customXmlInsRangeStart w:id="1506" w:author="Orion" w:date="2011-05-03T13:15:00Z"/>
      <w:sdt>
        <w:sdtPr>
          <w:rPr>
            <w:rFonts w:cs="Times New Roman"/>
          </w:rPr>
          <w:id w:val="979038235"/>
          <w:citation/>
        </w:sdtPr>
        <w:sdtEndPr/>
        <w:sdtContent>
          <w:customXmlInsRangeEnd w:id="1506"/>
          <w:ins w:id="1507"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181070">
            <w:rPr>
              <w:rFonts w:cs="Times New Roman"/>
              <w:noProof/>
            </w:rPr>
            <w:t xml:space="preserve"> </w:t>
          </w:r>
          <w:r w:rsidR="00181070" w:rsidRPr="00181070">
            <w:rPr>
              <w:rFonts w:cs="Times New Roman"/>
              <w:noProof/>
            </w:rPr>
            <w:t>(9)</w:t>
          </w:r>
          <w:ins w:id="1508" w:author="Orion" w:date="2011-05-03T13:15:00Z">
            <w:r w:rsidRPr="00AB231D">
              <w:rPr>
                <w:rFonts w:cs="Times New Roman"/>
              </w:rPr>
              <w:fldChar w:fldCharType="end"/>
            </w:r>
          </w:ins>
          <w:customXmlInsRangeStart w:id="1509" w:author="Orion" w:date="2011-05-03T13:15:00Z"/>
        </w:sdtContent>
      </w:sdt>
      <w:customXmlInsRangeEnd w:id="1509"/>
      <w:ins w:id="1510" w:author="Orion" w:date="2011-05-03T13:30:00Z">
        <w:r w:rsidR="003800F7">
          <w:rPr>
            <w:rFonts w:cs="Times New Roman"/>
          </w:rPr>
          <w:t>, de</w:t>
        </w:r>
      </w:ins>
      <w:ins w:id="1511" w:author="Orion" w:date="2011-05-03T13:31:00Z">
        <w:r w:rsidR="00AD1E97">
          <w:rPr>
            <w:rFonts w:cs="Times New Roman"/>
          </w:rPr>
          <w:t xml:space="preserve"> </w:t>
        </w:r>
      </w:ins>
      <w:ins w:id="1512" w:author="Orion" w:date="2011-05-03T13:30:00Z">
        <w:r w:rsidR="003800F7">
          <w:rPr>
            <w:rFonts w:cs="Times New Roman"/>
          </w:rPr>
          <w:t>l</w:t>
        </w:r>
      </w:ins>
      <w:ins w:id="1513" w:author="Orion" w:date="2011-05-03T13:31:00Z">
        <w:r w:rsidR="00AD1E97">
          <w:rPr>
            <w:rFonts w:cs="Times New Roman"/>
          </w:rPr>
          <w:t>a</w:t>
        </w:r>
      </w:ins>
      <w:ins w:id="1514" w:author="Orion" w:date="2011-05-03T13:30:00Z">
        <w:r w:rsidR="003800F7">
          <w:rPr>
            <w:rFonts w:cs="Times New Roman"/>
          </w:rPr>
          <w:t xml:space="preserve"> que se ha hablado anteriormente,</w:t>
        </w:r>
      </w:ins>
      <w:ins w:id="1515"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utiliza un enfoque ABMS (Simulación y Modelado Basado en Agentes)</w:t>
        </w:r>
      </w:ins>
      <w:customXmlInsRangeStart w:id="1516" w:author="Orion" w:date="2011-05-03T13:15:00Z"/>
      <w:sdt>
        <w:sdtPr>
          <w:rPr>
            <w:rFonts w:cs="Times New Roman"/>
            <w:color w:val="000000"/>
          </w:rPr>
          <w:id w:val="1098903194"/>
          <w:citation/>
        </w:sdtPr>
        <w:sdtEndPr/>
        <w:sdtContent>
          <w:customXmlInsRangeEnd w:id="1516"/>
          <w:ins w:id="1517"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181070">
            <w:rPr>
              <w:rFonts w:cs="Times New Roman"/>
              <w:noProof/>
              <w:color w:val="000000"/>
            </w:rPr>
            <w:t xml:space="preserve"> </w:t>
          </w:r>
          <w:r w:rsidR="00181070" w:rsidRPr="00181070">
            <w:rPr>
              <w:rFonts w:cs="Times New Roman"/>
              <w:noProof/>
              <w:color w:val="000000"/>
            </w:rPr>
            <w:t>(19)</w:t>
          </w:r>
          <w:ins w:id="1518" w:author="Orion" w:date="2011-05-03T13:15:00Z">
            <w:r w:rsidRPr="00AB231D">
              <w:rPr>
                <w:rFonts w:cs="Times New Roman"/>
                <w:color w:val="000000"/>
              </w:rPr>
              <w:fldChar w:fldCharType="end"/>
            </w:r>
          </w:ins>
          <w:customXmlInsRangeStart w:id="1519" w:author="Orion" w:date="2011-05-03T13:15:00Z"/>
        </w:sdtContent>
      </w:sdt>
      <w:customXmlInsRangeEnd w:id="1519"/>
      <w:ins w:id="1520" w:author="Orion" w:date="2011-05-03T13:15:00Z">
        <w:r w:rsidRPr="00AB231D">
          <w:rPr>
            <w:rFonts w:cs="Times New Roman"/>
            <w:color w:val="000000"/>
          </w:rPr>
          <w:t xml:space="preserve">. En estas simulaciones, los agentes basados en la política de la FAA evalúan e imponen </w:t>
        </w:r>
        <w:commentRangeStart w:id="1521"/>
        <w:commentRangeStart w:id="1522"/>
        <w:r w:rsidRPr="00AB231D">
          <w:rPr>
            <w:rFonts w:cs="Times New Roman"/>
            <w:color w:val="000000"/>
          </w:rPr>
          <w:t xml:space="preserve">GDPs </w:t>
        </w:r>
        <w:commentRangeEnd w:id="1521"/>
        <w:r w:rsidRPr="004800ED">
          <w:rPr>
            <w:rStyle w:val="CommentReference"/>
            <w:rFonts w:cs="Times New Roman"/>
          </w:rPr>
          <w:commentReference w:id="1521"/>
        </w:r>
      </w:ins>
      <w:commentRangeEnd w:id="1522"/>
      <w:ins w:id="1523" w:author="Orion" w:date="2011-05-03T17:25:00Z">
        <w:r w:rsidR="00FB4322">
          <w:rPr>
            <w:rStyle w:val="CommentReference"/>
          </w:rPr>
          <w:commentReference w:id="1522"/>
        </w:r>
      </w:ins>
      <w:ins w:id="1524"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 Los agentes de las aerolíneas toman sus decisiones basándose en el cálculo del coste de cada tarea realizada.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1525" w:author="Orion" w:date="2011-05-03T13:33:00Z"/>
          <w:rFonts w:cs="Times New Roman"/>
        </w:rPr>
        <w:pPrChange w:id="1526" w:author="Orion" w:date="2011-05-03T13:15:00Z">
          <w:pPr>
            <w:numPr>
              <w:numId w:val="4"/>
            </w:numPr>
            <w:tabs>
              <w:tab w:val="num" w:pos="720"/>
            </w:tabs>
            <w:ind w:left="720" w:hanging="360"/>
            <w:jc w:val="both"/>
          </w:pPr>
        </w:pPrChange>
      </w:pPr>
    </w:p>
    <w:p w:rsidR="00BB1765" w:rsidRPr="00246937" w:rsidDel="00953A1F" w:rsidRDefault="00BB1765">
      <w:pPr>
        <w:jc w:val="both"/>
        <w:rPr>
          <w:del w:id="1527" w:author="Orion" w:date="2011-05-03T13:33:00Z"/>
          <w:rFonts w:cs="Times New Roman"/>
        </w:rPr>
      </w:pPr>
    </w:p>
    <w:p w:rsidR="00BB1765" w:rsidRPr="00246937" w:rsidDel="00953A1F" w:rsidRDefault="00BB1765">
      <w:pPr>
        <w:jc w:val="both"/>
        <w:rPr>
          <w:del w:id="1528" w:author="Orion" w:date="2011-05-03T13:33:00Z"/>
          <w:rFonts w:cs="Times New Roman"/>
        </w:rPr>
      </w:pPr>
      <w:del w:id="1529"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1530" w:author="Orion" w:date="2011-05-03T13:33:00Z"/>
          <w:rFonts w:cs="Times New Roman"/>
        </w:rPr>
      </w:pPr>
      <w:del w:id="1531" w:author="Orion" w:date="2011-05-03T13:33:00Z">
        <w:r w:rsidRPr="00246937" w:rsidDel="00953A1F">
          <w:rPr>
            <w:rFonts w:cs="Times New Roman"/>
          </w:rPr>
          <w:delText>FACET</w:delText>
        </w:r>
      </w:del>
      <w:del w:id="1532" w:author="Orion" w:date="2011-03-26T03:32:00Z">
        <w:r w:rsidRPr="00246937" w:rsidDel="00C474C1">
          <w:rPr>
            <w:rFonts w:cs="Times New Roman"/>
          </w:rPr>
          <w:delText xml:space="preserve"> (Future ATM Concepts Evaluation Tool) </w:delText>
        </w:r>
      </w:del>
      <w:del w:id="1533" w:author="Orion" w:date="2011-03-31T22:53:00Z">
        <w:r w:rsidRPr="00246937" w:rsidDel="00531F30">
          <w:rPr>
            <w:rFonts w:cs="Times New Roman"/>
          </w:rPr>
          <w:delText>[23]</w:delText>
        </w:r>
      </w:del>
      <w:del w:id="1534"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1535" w:author="Orion" w:date="2011-05-03T13:17:00Z"/>
          <w:rFonts w:cs="Times New Roman"/>
          <w:color w:val="FF0000"/>
        </w:rPr>
      </w:pPr>
      <w:del w:id="1536" w:author="Orion" w:date="2011-05-03T13:17:00Z">
        <w:r w:rsidRPr="00246937" w:rsidDel="00C82BA2">
          <w:rPr>
            <w:rFonts w:cs="Times New Roman"/>
          </w:rPr>
          <w:delText>AVDS</w:delText>
        </w:r>
      </w:del>
      <w:del w:id="1537"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ins w:id="1538" w:author="Orion" w:date="2011-04-02T13:49:00Z">
        <w:r w:rsidRPr="00246937">
          <w:rPr>
            <w:rFonts w:cs="Times New Roman"/>
            <w:rPrChange w:id="1539" w:author="Orion" w:date="2011-04-24T22:32:00Z">
              <w:rPr>
                <w:rFonts w:ascii="Courier New" w:hAnsi="Courier New" w:cs="Courier New"/>
              </w:rPr>
            </w:rPrChange>
          </w:rPr>
          <w:t xml:space="preserve">Por último, </w:t>
        </w:r>
      </w:ins>
      <w:del w:id="1540" w:author="Orion" w:date="2011-04-02T13:48:00Z">
        <w:r w:rsidR="00BB1765" w:rsidRPr="00246937" w:rsidDel="00964F60">
          <w:rPr>
            <w:rFonts w:cs="Times New Roman"/>
          </w:rPr>
          <w:delText>Por otro lado,</w:delText>
        </w:r>
      </w:del>
      <w:ins w:id="1541" w:author="Orion" w:date="2011-04-02T13:49:00Z">
        <w:r w:rsidRPr="00246937">
          <w:rPr>
            <w:rFonts w:cs="Times New Roman"/>
            <w:rPrChange w:id="1542" w:author="Orion" w:date="2011-04-24T22:32:00Z">
              <w:rPr>
                <w:rFonts w:ascii="Courier New" w:hAnsi="Courier New" w:cs="Courier New"/>
              </w:rPr>
            </w:rPrChange>
          </w:rPr>
          <w:t>c</w:t>
        </w:r>
      </w:ins>
      <w:ins w:id="1543" w:author="Orion" w:date="2011-04-02T13:48:00Z">
        <w:r w:rsidRPr="00246937">
          <w:rPr>
            <w:rFonts w:cs="Times New Roman"/>
            <w:rPrChange w:id="1544" w:author="Orion" w:date="2011-04-24T22:32:00Z">
              <w:rPr>
                <w:rFonts w:ascii="Courier New" w:hAnsi="Courier New" w:cs="Courier New"/>
              </w:rPr>
            </w:rPrChange>
          </w:rPr>
          <w:t xml:space="preserve">uando </w:t>
        </w:r>
      </w:ins>
      <w:ins w:id="1545" w:author="Orion" w:date="2011-05-03T12:37:00Z">
        <w:r w:rsidR="00D032B8">
          <w:rPr>
            <w:rFonts w:cs="Times New Roman"/>
          </w:rPr>
          <w:t>se estudian</w:t>
        </w:r>
      </w:ins>
      <w:ins w:id="1546" w:author="Orion" w:date="2011-04-02T13:48:00Z">
        <w:r w:rsidRPr="00246937">
          <w:rPr>
            <w:rFonts w:cs="Times New Roman"/>
            <w:rPrChange w:id="1547" w:author="Orion" w:date="2011-04-24T22:32:00Z">
              <w:rPr>
                <w:rFonts w:ascii="Courier New" w:hAnsi="Courier New" w:cs="Courier New"/>
              </w:rPr>
            </w:rPrChange>
          </w:rPr>
          <w:t xml:space="preserve"> trabajos relacionados con la simulación de </w:t>
        </w:r>
      </w:ins>
      <w:ins w:id="1548" w:author="Orion" w:date="2011-04-02T13:49:00Z">
        <w:r w:rsidRPr="00246937">
          <w:rPr>
            <w:rFonts w:cs="Times New Roman"/>
            <w:rPrChange w:id="1549" w:author="Orion" w:date="2011-04-24T22:32:00Z">
              <w:rPr>
                <w:rFonts w:ascii="Courier New" w:hAnsi="Courier New" w:cs="Courier New"/>
              </w:rPr>
            </w:rPrChange>
          </w:rPr>
          <w:t>ATM</w:t>
        </w:r>
      </w:ins>
      <w:r w:rsidR="00BB1765" w:rsidRPr="00246937">
        <w:rPr>
          <w:rFonts w:cs="Times New Roman"/>
        </w:rPr>
        <w:t xml:space="preserve"> </w:t>
      </w:r>
      <w:del w:id="1550" w:author="Orion" w:date="2011-05-03T12:37:00Z">
        <w:r w:rsidR="00BB1765" w:rsidRPr="00246937" w:rsidDel="00D032B8">
          <w:rPr>
            <w:rFonts w:cs="Times New Roman"/>
          </w:rPr>
          <w:delText>nos encontramos</w:delText>
        </w:r>
      </w:del>
      <w:ins w:id="1551" w:author="Orion" w:date="2011-05-03T12:37:00Z">
        <w:r w:rsidR="00D032B8">
          <w:rPr>
            <w:rFonts w:cs="Times New Roman"/>
          </w:rPr>
          <w:t>es común encontrarse</w:t>
        </w:r>
      </w:ins>
      <w:r w:rsidR="00BB1765" w:rsidRPr="00246937">
        <w:rPr>
          <w:rFonts w:cs="Times New Roman"/>
        </w:rPr>
        <w:t xml:space="preserve"> con una serie de trabajos que hacen uso </w:t>
      </w:r>
      <w:del w:id="1552" w:author="Orion" w:date="2011-04-02T13:49:00Z">
        <w:r w:rsidR="00BB1765" w:rsidRPr="00246937" w:rsidDel="00964F60">
          <w:rPr>
            <w:rFonts w:cs="Times New Roman"/>
          </w:rPr>
          <w:delText xml:space="preserve">del </w:delText>
        </w:r>
      </w:del>
      <w:ins w:id="1553" w:author="Orion" w:date="2011-04-02T13:49:00Z">
        <w:r w:rsidRPr="00246937">
          <w:rPr>
            <w:rFonts w:cs="Times New Roman"/>
          </w:rPr>
          <w:t>de</w:t>
        </w:r>
        <w:r w:rsidRPr="00246937">
          <w:rPr>
            <w:rFonts w:cs="Times New Roman"/>
            <w:rPrChange w:id="1554"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 xml:space="preserve">modelado basado en agentes. Entre estos trabajos </w:t>
      </w:r>
      <w:del w:id="1555" w:author="Orion" w:date="2011-05-03T12:39:00Z">
        <w:r w:rsidR="00BB1765" w:rsidRPr="00246937" w:rsidDel="00D032B8">
          <w:rPr>
            <w:rFonts w:cs="Times New Roman"/>
          </w:rPr>
          <w:delText xml:space="preserve">podemos </w:delText>
        </w:r>
      </w:del>
      <w:ins w:id="1556"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1557"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1558" w:author="Orion" w:date="2011-03-27T16:15:00Z">
        <w:r w:rsidR="0018606D" w:rsidRPr="00246937">
          <w:rPr>
            <w:rFonts w:cs="Times New Roman"/>
          </w:rPr>
          <w:t>AOCC (</w:t>
        </w:r>
      </w:ins>
      <w:r w:rsidR="00BB1765" w:rsidRPr="00246937">
        <w:rPr>
          <w:rFonts w:cs="Times New Roman"/>
        </w:rPr>
        <w:t>Centros de Control de las Operaciones de las Aerolíneas</w:t>
      </w:r>
      <w:del w:id="1559"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1560" w:author="Orion" w:date="2011-05-03T12:46:00Z">
        <w:r w:rsidR="003D4F2C">
          <w:rPr>
            <w:rFonts w:cs="Times New Roman"/>
          </w:rPr>
          <w:t>se puede</w:t>
        </w:r>
      </w:ins>
      <w:ins w:id="1561" w:author="Orion" w:date="2011-03-28T17:21:00Z">
        <w:r w:rsidR="00E34F9E" w:rsidRPr="00246937">
          <w:rPr>
            <w:rFonts w:cs="Times New Roman"/>
          </w:rPr>
          <w:t xml:space="preserve"> ver un ejemplo en </w:t>
        </w:r>
      </w:ins>
      <w:customXmlInsRangeStart w:id="1562" w:author="Orion" w:date="2011-03-31T22:53:00Z"/>
      <w:sdt>
        <w:sdtPr>
          <w:rPr>
            <w:rFonts w:cs="Times New Roman"/>
          </w:rPr>
          <w:id w:val="-1275089679"/>
          <w:citation/>
        </w:sdtPr>
        <w:sdtEndPr/>
        <w:sdtContent>
          <w:customXmlInsRangeEnd w:id="1562"/>
          <w:ins w:id="1563" w:author="Orion" w:date="2011-03-31T22:53:00Z">
            <w:r w:rsidR="00531F30" w:rsidRPr="00246937">
              <w:rPr>
                <w:rFonts w:cs="Times New Roman"/>
                <w:rPrChange w:id="1564" w:author="Orion" w:date="2011-04-24T22:32:00Z">
                  <w:rPr>
                    <w:rFonts w:ascii="Courier New" w:hAnsi="Courier New" w:cs="Courier New"/>
                  </w:rPr>
                </w:rPrChange>
              </w:rPr>
              <w:fldChar w:fldCharType="begin"/>
            </w:r>
            <w:r w:rsidR="00531F30" w:rsidRPr="00246937">
              <w:rPr>
                <w:rFonts w:cs="Times New Roman"/>
                <w:rPrChange w:id="1565" w:author="Orion" w:date="2011-04-24T22:32:00Z">
                  <w:rPr>
                    <w:rFonts w:ascii="Courier New" w:hAnsi="Courier New" w:cs="Courier New"/>
                  </w:rPr>
                </w:rPrChange>
              </w:rPr>
              <w:instrText xml:space="preserve"> CITATION DSi08 \l 3082 </w:instrText>
            </w:r>
          </w:ins>
          <w:r w:rsidR="00531F30" w:rsidRPr="00246937">
            <w:rPr>
              <w:rFonts w:cs="Times New Roman"/>
              <w:rPrChange w:id="1566" w:author="Orion" w:date="2011-04-24T22:32:00Z">
                <w:rPr>
                  <w:rFonts w:ascii="Courier New" w:hAnsi="Courier New" w:cs="Courier New"/>
                </w:rPr>
              </w:rPrChange>
            </w:rPr>
            <w:fldChar w:fldCharType="separate"/>
          </w:r>
          <w:r w:rsidR="00181070" w:rsidRPr="00181070">
            <w:rPr>
              <w:rFonts w:cs="Times New Roman"/>
              <w:noProof/>
            </w:rPr>
            <w:t>(20)</w:t>
          </w:r>
          <w:ins w:id="1567" w:author="Orion" w:date="2011-03-31T22:53:00Z">
            <w:r w:rsidR="00531F30" w:rsidRPr="00246937">
              <w:rPr>
                <w:rFonts w:cs="Times New Roman"/>
                <w:rPrChange w:id="1568" w:author="Orion" w:date="2011-04-24T22:32:00Z">
                  <w:rPr>
                    <w:rFonts w:ascii="Courier New" w:hAnsi="Courier New" w:cs="Courier New"/>
                  </w:rPr>
                </w:rPrChange>
              </w:rPr>
              <w:fldChar w:fldCharType="end"/>
            </w:r>
          </w:ins>
          <w:customXmlInsRangeStart w:id="1569" w:author="Orion" w:date="2011-03-31T22:53:00Z"/>
        </w:sdtContent>
      </w:sdt>
      <w:customXmlInsRangeEnd w:id="1569"/>
      <w:del w:id="1570" w:author="Orion" w:date="2011-03-31T22:53:00Z">
        <w:r w:rsidRPr="00246937" w:rsidDel="00531F30">
          <w:rPr>
            <w:rFonts w:cs="Times New Roman"/>
          </w:rPr>
          <w:delText>[22]</w:delText>
        </w:r>
      </w:del>
      <w:r w:rsidRPr="00246937">
        <w:rPr>
          <w:rFonts w:cs="Times New Roman"/>
        </w:rPr>
        <w:t xml:space="preserve"> </w:t>
      </w:r>
      <w:ins w:id="1571" w:author="Orion" w:date="2011-03-28T17:21:00Z">
        <w:r w:rsidR="00E34F9E" w:rsidRPr="00246937">
          <w:rPr>
            <w:rFonts w:cs="Times New Roman"/>
          </w:rPr>
          <w:t xml:space="preserve">donde se </w:t>
        </w:r>
      </w:ins>
      <w:r w:rsidRPr="00246937">
        <w:rPr>
          <w:rFonts w:cs="Times New Roman"/>
        </w:rPr>
        <w:t>presenta una tecnología multi</w:t>
      </w:r>
      <w:ins w:id="1572"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anticolisión que se implementan por los distintos agentes y que son validados y comparados en los experimentos del artículo. </w:t>
      </w:r>
      <w:ins w:id="1573" w:author="Orion" w:date="2011-04-02T13:44:00Z">
        <w:r w:rsidR="00D83A8B" w:rsidRPr="00246937">
          <w:rPr>
            <w:rFonts w:cs="Times New Roman"/>
            <w:rPrChange w:id="1574" w:author="Orion" w:date="2011-04-24T22:32:00Z">
              <w:rPr>
                <w:rFonts w:ascii="Courier New" w:hAnsi="Courier New" w:cs="Courier New"/>
              </w:rPr>
            </w:rPrChange>
          </w:rPr>
          <w:t>Por otro lado</w:t>
        </w:r>
      </w:ins>
      <w:ins w:id="1575" w:author="Orion" w:date="2011-05-02T22:56:00Z">
        <w:r w:rsidR="0095731E">
          <w:rPr>
            <w:rFonts w:cs="Times New Roman"/>
          </w:rPr>
          <w:t>,</w:t>
        </w:r>
      </w:ins>
      <w:ins w:id="1576" w:author="Orion" w:date="2011-04-02T13:44:00Z">
        <w:r w:rsidR="00D83A8B" w:rsidRPr="00246937">
          <w:rPr>
            <w:rFonts w:cs="Times New Roman"/>
            <w:rPrChange w:id="1577" w:author="Orion" w:date="2011-04-24T22:32:00Z">
              <w:rPr>
                <w:rFonts w:ascii="Courier New" w:hAnsi="Courier New" w:cs="Courier New"/>
              </w:rPr>
            </w:rPrChange>
          </w:rPr>
          <w:t xml:space="preserve"> </w:t>
        </w:r>
      </w:ins>
      <w:del w:id="1578" w:author="Orion" w:date="2011-04-02T13:44:00Z">
        <w:r w:rsidRPr="00246937" w:rsidDel="009704E3">
          <w:rPr>
            <w:rFonts w:cs="Times New Roman"/>
          </w:rPr>
          <w:delText>Otro trabajo es</w:delText>
        </w:r>
      </w:del>
      <w:ins w:id="1579" w:author="Orion" w:date="2011-04-02T13:44:00Z">
        <w:r w:rsidR="00D83A8B" w:rsidRPr="00246937">
          <w:rPr>
            <w:rFonts w:cs="Times New Roman"/>
            <w:rPrChange w:id="1580" w:author="Orion" w:date="2011-04-24T22:32:00Z">
              <w:rPr>
                <w:rFonts w:ascii="Courier New" w:hAnsi="Courier New" w:cs="Courier New"/>
              </w:rPr>
            </w:rPrChange>
          </w:rPr>
          <w:t>e</w:t>
        </w:r>
        <w:r w:rsidR="009704E3" w:rsidRPr="00246937">
          <w:rPr>
            <w:rFonts w:cs="Times New Roman"/>
            <w:rPrChange w:id="1581" w:author="Orion" w:date="2011-04-24T22:32:00Z">
              <w:rPr>
                <w:rFonts w:ascii="Courier New" w:hAnsi="Courier New" w:cs="Courier New"/>
              </w:rPr>
            </w:rPrChange>
          </w:rPr>
          <w:t>n</w:t>
        </w:r>
      </w:ins>
      <w:r w:rsidRPr="00246937">
        <w:rPr>
          <w:rFonts w:cs="Times New Roman"/>
        </w:rPr>
        <w:t xml:space="preserve"> </w:t>
      </w:r>
      <w:customXmlInsRangeStart w:id="1582" w:author="Orion" w:date="2011-03-31T22:55:00Z"/>
      <w:sdt>
        <w:sdtPr>
          <w:rPr>
            <w:rFonts w:cs="Times New Roman"/>
          </w:rPr>
          <w:id w:val="-207023604"/>
          <w:citation/>
        </w:sdtPr>
        <w:sdtEndPr/>
        <w:sdtContent>
          <w:customXmlInsRangeEnd w:id="1582"/>
          <w:ins w:id="1583" w:author="Orion" w:date="2011-03-31T22:55:00Z">
            <w:r w:rsidR="00531F30" w:rsidRPr="00246937">
              <w:rPr>
                <w:rFonts w:cs="Times New Roman"/>
                <w:rPrChange w:id="1584" w:author="Orion" w:date="2011-04-24T22:32:00Z">
                  <w:rPr>
                    <w:rFonts w:ascii="Courier New" w:hAnsi="Courier New" w:cs="Courier New"/>
                  </w:rPr>
                </w:rPrChange>
              </w:rPr>
              <w:fldChar w:fldCharType="begin"/>
            </w:r>
            <w:r w:rsidR="00531F30" w:rsidRPr="00246937">
              <w:rPr>
                <w:rFonts w:cs="Times New Roman"/>
                <w:rPrChange w:id="1585" w:author="Orion" w:date="2011-04-24T22:32:00Z">
                  <w:rPr>
                    <w:rFonts w:ascii="Courier New" w:hAnsi="Courier New" w:cs="Courier New"/>
                  </w:rPr>
                </w:rPrChange>
              </w:rPr>
              <w:instrText xml:space="preserve"> CITATION Ago07 \l 3082 </w:instrText>
            </w:r>
          </w:ins>
          <w:r w:rsidR="00531F30" w:rsidRPr="00246937">
            <w:rPr>
              <w:rFonts w:cs="Times New Roman"/>
              <w:rPrChange w:id="1586" w:author="Orion" w:date="2011-04-24T22:32:00Z">
                <w:rPr>
                  <w:rFonts w:ascii="Courier New" w:hAnsi="Courier New" w:cs="Courier New"/>
                </w:rPr>
              </w:rPrChange>
            </w:rPr>
            <w:fldChar w:fldCharType="separate"/>
          </w:r>
          <w:r w:rsidR="00181070" w:rsidRPr="00181070">
            <w:rPr>
              <w:rFonts w:cs="Times New Roman"/>
              <w:noProof/>
            </w:rPr>
            <w:t>(17)</w:t>
          </w:r>
          <w:ins w:id="1587" w:author="Orion" w:date="2011-03-31T22:55:00Z">
            <w:r w:rsidR="00531F30" w:rsidRPr="00246937">
              <w:rPr>
                <w:rFonts w:cs="Times New Roman"/>
                <w:rPrChange w:id="1588" w:author="Orion" w:date="2011-04-24T22:32:00Z">
                  <w:rPr>
                    <w:rFonts w:ascii="Courier New" w:hAnsi="Courier New" w:cs="Courier New"/>
                  </w:rPr>
                </w:rPrChange>
              </w:rPr>
              <w:fldChar w:fldCharType="end"/>
            </w:r>
          </w:ins>
          <w:customXmlInsRangeStart w:id="1589" w:author="Orion" w:date="2011-03-31T22:55:00Z"/>
        </w:sdtContent>
      </w:sdt>
      <w:customXmlInsRangeEnd w:id="1589"/>
      <w:ins w:id="1590" w:author="Orion" w:date="2011-03-31T22:55:00Z">
        <w:r w:rsidR="00531F30" w:rsidRPr="00246937">
          <w:rPr>
            <w:rFonts w:cs="Times New Roman"/>
            <w:rPrChange w:id="1591" w:author="Orion" w:date="2011-04-24T22:32:00Z">
              <w:rPr>
                <w:rFonts w:ascii="Courier New" w:hAnsi="Courier New" w:cs="Courier New"/>
              </w:rPr>
            </w:rPrChange>
          </w:rPr>
          <w:t xml:space="preserve"> </w:t>
        </w:r>
      </w:ins>
      <w:del w:id="1592" w:author="Orion" w:date="2011-03-31T22:55:00Z">
        <w:r w:rsidRPr="00246937" w:rsidDel="00531F30">
          <w:rPr>
            <w:rFonts w:cs="Times New Roman"/>
          </w:rPr>
          <w:delText xml:space="preserve">[23] </w:delText>
        </w:r>
      </w:del>
      <w:del w:id="1593"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1594" w:author="Orion" w:date="2011-03-31T22:58:00Z"/>
          <w:rFonts w:cs="Times New Roman"/>
          <w:rPrChange w:id="1595" w:author="Orion" w:date="2011-04-24T22:32:00Z">
            <w:rPr>
              <w:del w:id="1596" w:author="Orion" w:date="2011-03-31T22:58:00Z"/>
              <w:rFonts w:ascii="Courier New" w:hAnsi="Courier New" w:cs="Courier New"/>
            </w:rPr>
          </w:rPrChange>
        </w:rPr>
      </w:pPr>
      <w:ins w:id="1597" w:author="Orion" w:date="2011-04-02T13:44:00Z">
        <w:r w:rsidRPr="00246937">
          <w:rPr>
            <w:rFonts w:cs="Times New Roman"/>
            <w:rPrChange w:id="1598" w:author="Orion" w:date="2011-04-24T22:32:00Z">
              <w:rPr>
                <w:rFonts w:ascii="Courier New" w:hAnsi="Courier New" w:cs="Courier New"/>
              </w:rPr>
            </w:rPrChange>
          </w:rPr>
          <w:t xml:space="preserve">Por último </w:t>
        </w:r>
      </w:ins>
      <w:del w:id="1599" w:author="Orion" w:date="2011-04-02T13:44:00Z">
        <w:r w:rsidR="00BB1765" w:rsidRPr="00246937" w:rsidDel="0088439F">
          <w:rPr>
            <w:rFonts w:cs="Times New Roman"/>
          </w:rPr>
          <w:delText>E</w:delText>
        </w:r>
      </w:del>
      <w:ins w:id="1600" w:author="Orion" w:date="2011-04-02T13:44:00Z">
        <w:r w:rsidRPr="00246937">
          <w:rPr>
            <w:rFonts w:cs="Times New Roman"/>
            <w:rPrChange w:id="1601" w:author="Orion" w:date="2011-04-24T22:32:00Z">
              <w:rPr>
                <w:rFonts w:ascii="Courier New" w:hAnsi="Courier New" w:cs="Courier New"/>
              </w:rPr>
            </w:rPrChange>
          </w:rPr>
          <w:t>e</w:t>
        </w:r>
      </w:ins>
      <w:r w:rsidR="00BB1765" w:rsidRPr="00246937">
        <w:rPr>
          <w:rFonts w:cs="Times New Roman"/>
        </w:rPr>
        <w:t xml:space="preserve">l trabajo </w:t>
      </w:r>
      <w:customXmlInsRangeStart w:id="1602" w:author="Orion" w:date="2011-03-31T22:56:00Z"/>
      <w:sdt>
        <w:sdtPr>
          <w:rPr>
            <w:rFonts w:cs="Times New Roman"/>
          </w:rPr>
          <w:id w:val="-1566487145"/>
          <w:citation/>
        </w:sdtPr>
        <w:sdtEndPr/>
        <w:sdtContent>
          <w:customXmlInsRangeEnd w:id="1602"/>
          <w:ins w:id="1603" w:author="Orion" w:date="2011-03-31T22:56:00Z">
            <w:r w:rsidR="00531F30" w:rsidRPr="00246937">
              <w:rPr>
                <w:rFonts w:cs="Times New Roman"/>
                <w:rPrChange w:id="1604" w:author="Orion" w:date="2011-04-24T22:32:00Z">
                  <w:rPr>
                    <w:rFonts w:ascii="Courier New" w:hAnsi="Courier New" w:cs="Courier New"/>
                  </w:rPr>
                </w:rPrChange>
              </w:rPr>
              <w:fldChar w:fldCharType="begin"/>
            </w:r>
            <w:r w:rsidR="00531F30" w:rsidRPr="00246937">
              <w:rPr>
                <w:rFonts w:cs="Times New Roman"/>
                <w:rPrChange w:id="1605" w:author="Orion" w:date="2011-04-24T22:32:00Z">
                  <w:rPr>
                    <w:rFonts w:ascii="Courier New" w:hAnsi="Courier New" w:cs="Courier New"/>
                  </w:rPr>
                </w:rPrChange>
              </w:rPr>
              <w:instrText xml:space="preserve"> CITATION SWo08 \l 3082 </w:instrText>
            </w:r>
          </w:ins>
          <w:r w:rsidR="00531F30" w:rsidRPr="00246937">
            <w:rPr>
              <w:rFonts w:cs="Times New Roman"/>
              <w:rPrChange w:id="1606" w:author="Orion" w:date="2011-04-24T22:32:00Z">
                <w:rPr>
                  <w:rFonts w:ascii="Courier New" w:hAnsi="Courier New" w:cs="Courier New"/>
                </w:rPr>
              </w:rPrChange>
            </w:rPr>
            <w:fldChar w:fldCharType="separate"/>
          </w:r>
          <w:r w:rsidR="00181070" w:rsidRPr="00181070">
            <w:rPr>
              <w:rFonts w:cs="Times New Roman"/>
              <w:noProof/>
            </w:rPr>
            <w:t>(21)</w:t>
          </w:r>
          <w:ins w:id="1607" w:author="Orion" w:date="2011-03-31T22:56:00Z">
            <w:r w:rsidR="00531F30" w:rsidRPr="00246937">
              <w:rPr>
                <w:rFonts w:cs="Times New Roman"/>
                <w:rPrChange w:id="1608" w:author="Orion" w:date="2011-04-24T22:32:00Z">
                  <w:rPr>
                    <w:rFonts w:ascii="Courier New" w:hAnsi="Courier New" w:cs="Courier New"/>
                  </w:rPr>
                </w:rPrChange>
              </w:rPr>
              <w:fldChar w:fldCharType="end"/>
            </w:r>
          </w:ins>
          <w:customXmlInsRangeStart w:id="1609" w:author="Orion" w:date="2011-03-31T22:56:00Z"/>
        </w:sdtContent>
      </w:sdt>
      <w:customXmlInsRangeEnd w:id="1609"/>
      <w:del w:id="1610"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1611" w:author="Orion" w:date="2011-03-28T16:12:00Z">
        <w:r w:rsidR="003D0D14" w:rsidRPr="00246937">
          <w:rPr>
            <w:rFonts w:cs="Times New Roman"/>
          </w:rPr>
          <w:t xml:space="preserve"> (modelo de Creencia-Deseo-Intención)</w:t>
        </w:r>
      </w:ins>
      <w:r w:rsidR="00BB1765" w:rsidRPr="00246937">
        <w:rPr>
          <w:rFonts w:cs="Times New Roman"/>
        </w:rPr>
        <w:t xml:space="preserve"> para desarrollar una simulación de un ATFM colaborativo y los problemas de eficiencia que encuentran. Como conclusión nos propone como aproximación más eficiente una que combina componentes con agentes BDI y sin ellos y </w:t>
      </w:r>
      <w:del w:id="1612" w:author="Orion" w:date="2011-04-02T13:48:00Z">
        <w:r w:rsidR="00BB1765" w:rsidRPr="00246937" w:rsidDel="003D31EF">
          <w:rPr>
            <w:rFonts w:cs="Times New Roman"/>
          </w:rPr>
          <w:delText>s</w:delText>
        </w:r>
      </w:del>
      <w:del w:id="1613" w:author="Orion" w:date="2011-04-02T13:47:00Z">
        <w:r w:rsidR="00BB1765" w:rsidRPr="00246937" w:rsidDel="003D31EF">
          <w:rPr>
            <w:rFonts w:cs="Times New Roman"/>
          </w:rPr>
          <w:delText>i</w:delText>
        </w:r>
      </w:del>
      <w:del w:id="1614" w:author="Orion" w:date="2011-04-02T13:48:00Z">
        <w:r w:rsidR="00BB1765" w:rsidRPr="00246937" w:rsidDel="003D31EF">
          <w:rPr>
            <w:rFonts w:cs="Times New Roman"/>
          </w:rPr>
          <w:delText>guieren</w:delText>
        </w:r>
      </w:del>
      <w:ins w:id="1615" w:author="Orion" w:date="2011-04-02T13:48:00Z">
        <w:r w:rsidR="003D31EF" w:rsidRPr="00246937">
          <w:rPr>
            <w:rFonts w:cs="Times New Roman"/>
            <w:rPrChange w:id="1616" w:author="Orion" w:date="2011-04-24T22:32:00Z">
              <w:rPr>
                <w:rFonts w:ascii="Courier New" w:hAnsi="Courier New" w:cs="Courier New"/>
              </w:rPr>
            </w:rPrChange>
          </w:rPr>
          <w:t>sugieren</w:t>
        </w:r>
      </w:ins>
      <w:r w:rsidR="00BB1765" w:rsidRPr="00246937">
        <w:rPr>
          <w:rFonts w:cs="Times New Roman"/>
        </w:rPr>
        <w:t xml:space="preserve"> una serie de recomendaciones:</w:t>
      </w:r>
    </w:p>
    <w:p w:rsidR="00432D4C" w:rsidRPr="00246937" w:rsidRDefault="00432D4C">
      <w:pPr>
        <w:jc w:val="both"/>
        <w:rPr>
          <w:ins w:id="1617" w:author="Orion" w:date="2011-03-31T23:00:00Z"/>
          <w:rFonts w:cs="Times New Roman"/>
          <w:rPrChange w:id="1618" w:author="Orion" w:date="2011-04-24T22:32:00Z">
            <w:rPr>
              <w:ins w:id="1619" w:author="Orion" w:date="2011-03-31T23:00:00Z"/>
              <w:rFonts w:ascii="Courier New" w:hAnsi="Courier New" w:cs="Courier New"/>
            </w:rPr>
          </w:rPrChange>
        </w:rPr>
        <w:pPrChange w:id="1620"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1621" w:author="Orion" w:date="2011-03-31T23:00:00Z"/>
          <w:rFonts w:cs="Times New Roman"/>
          <w:rPrChange w:id="1622" w:author="Orion" w:date="2011-04-24T22:32:00Z">
            <w:rPr>
              <w:ins w:id="1623" w:author="Orion" w:date="2011-03-31T23:00:00Z"/>
              <w:rFonts w:ascii="Courier New" w:hAnsi="Courier New" w:cs="Courier New"/>
            </w:rPr>
          </w:rPrChange>
        </w:rPr>
        <w:pPrChange w:id="1624" w:author="Orion" w:date="2011-03-31T23:00:00Z">
          <w:pPr>
            <w:jc w:val="both"/>
          </w:pPr>
        </w:pPrChange>
      </w:pPr>
      <w:ins w:id="1625" w:author="Orion" w:date="2011-03-31T23:00:00Z">
        <w:r w:rsidRPr="00246937">
          <w:rPr>
            <w:rFonts w:cs="Times New Roman"/>
            <w:rPrChange w:id="1626" w:author="Orion" w:date="2011-04-24T22:32:00Z">
              <w:rPr>
                <w:rFonts w:ascii="Courier New" w:hAnsi="Courier New" w:cs="Courier New"/>
              </w:rPr>
            </w:rPrChange>
          </w:rPr>
          <w:t xml:space="preserve">Usar BDI para procesos cognitivos explícitos. El paradigma BDI se adapta perfectamente cuando </w:t>
        </w:r>
      </w:ins>
      <w:ins w:id="1627" w:author="Orion" w:date="2011-05-03T12:46:00Z">
        <w:r w:rsidR="003D4F2C">
          <w:rPr>
            <w:rFonts w:cs="Times New Roman"/>
          </w:rPr>
          <w:t>se quiere</w:t>
        </w:r>
      </w:ins>
      <w:ins w:id="1628" w:author="Orion" w:date="2011-03-31T23:00:00Z">
        <w:r w:rsidRPr="00246937">
          <w:rPr>
            <w:rFonts w:cs="Times New Roman"/>
            <w:rPrChange w:id="1629"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1630" w:author="Orion" w:date="2011-03-31T23:01:00Z"/>
          <w:rFonts w:cs="Times New Roman"/>
          <w:rPrChange w:id="1631" w:author="Orion" w:date="2011-04-24T22:32:00Z">
            <w:rPr>
              <w:ins w:id="1632" w:author="Orion" w:date="2011-03-31T23:01:00Z"/>
              <w:rFonts w:ascii="Courier New" w:hAnsi="Courier New" w:cs="Courier New"/>
            </w:rPr>
          </w:rPrChange>
        </w:rPr>
        <w:pPrChange w:id="1633" w:author="Orion" w:date="2011-03-31T23:00:00Z">
          <w:pPr>
            <w:jc w:val="both"/>
          </w:pPr>
        </w:pPrChange>
      </w:pPr>
      <w:moveToRangeStart w:id="1634" w:author="Orion" w:date="2011-03-31T23:00:00Z" w:name="move289375785"/>
      <w:r w:rsidRPr="00246937">
        <w:rPr>
          <w:rFonts w:cs="Times New Roman"/>
          <w:rPrChange w:id="1635" w:author="Orion" w:date="2011-04-24T22:32:00Z">
            <w:rPr>
              <w:rFonts w:ascii="Courier New" w:hAnsi="Courier New" w:cs="Courier New"/>
            </w:rPr>
          </w:rPrChange>
        </w:rPr>
        <w:t xml:space="preserve">Importancia del nivel de granularidad. No hay necesidad de modelar detalles de toma de decisiones cuando </w:t>
      </w:r>
      <w:del w:id="1636" w:author="Orion" w:date="2011-04-02T13:47:00Z">
        <w:r w:rsidRPr="00246937" w:rsidDel="002D38E1">
          <w:rPr>
            <w:rFonts w:cs="Times New Roman"/>
            <w:rPrChange w:id="1637" w:author="Orion" w:date="2011-04-24T22:32:00Z">
              <w:rPr>
                <w:rFonts w:ascii="Courier New" w:hAnsi="Courier New" w:cs="Courier New"/>
              </w:rPr>
            </w:rPrChange>
          </w:rPr>
          <w:delText>tú estás</w:delText>
        </w:r>
      </w:del>
      <w:ins w:id="1638" w:author="Orion" w:date="2011-04-02T13:47:00Z">
        <w:r w:rsidR="002D38E1" w:rsidRPr="00246937">
          <w:rPr>
            <w:rFonts w:cs="Times New Roman"/>
            <w:rPrChange w:id="1639" w:author="Orion" w:date="2011-04-24T22:32:00Z">
              <w:rPr>
                <w:rFonts w:ascii="Courier New" w:hAnsi="Courier New" w:cs="Courier New"/>
              </w:rPr>
            </w:rPrChange>
          </w:rPr>
          <w:t>uno está más</w:t>
        </w:r>
      </w:ins>
      <w:r w:rsidRPr="00246937">
        <w:rPr>
          <w:rFonts w:cs="Times New Roman"/>
          <w:rPrChange w:id="1640" w:author="Orion" w:date="2011-04-24T22:32:00Z">
            <w:rPr>
              <w:rFonts w:ascii="Courier New" w:hAnsi="Courier New" w:cs="Courier New"/>
            </w:rPr>
          </w:rPrChange>
        </w:rPr>
        <w:t xml:space="preserve"> interesado en el resultado</w:t>
      </w:r>
      <w:del w:id="1641" w:author="Orion" w:date="2011-04-02T13:47:00Z">
        <w:r w:rsidRPr="00246937" w:rsidDel="002D38E1">
          <w:rPr>
            <w:rFonts w:cs="Times New Roman"/>
            <w:rPrChange w:id="1642" w:author="Orion" w:date="2011-04-24T22:32:00Z">
              <w:rPr>
                <w:rFonts w:ascii="Courier New" w:hAnsi="Courier New" w:cs="Courier New"/>
              </w:rPr>
            </w:rPrChange>
          </w:rPr>
          <w:delText>, más</w:delText>
        </w:r>
      </w:del>
      <w:r w:rsidRPr="00246937">
        <w:rPr>
          <w:rFonts w:cs="Times New Roman"/>
          <w:rPrChange w:id="1643" w:author="Orion" w:date="2011-04-24T22:32:00Z">
            <w:rPr>
              <w:rFonts w:ascii="Courier New" w:hAnsi="Courier New" w:cs="Courier New"/>
            </w:rPr>
          </w:rPrChange>
        </w:rPr>
        <w:t xml:space="preserve"> que el proceso mismo.</w:t>
      </w:r>
      <w:moveToRangeEnd w:id="1634"/>
    </w:p>
    <w:p w:rsidR="00432D4C" w:rsidRPr="00246937" w:rsidDel="00432D4C" w:rsidRDefault="00432D4C" w:rsidP="00432D4C">
      <w:pPr>
        <w:pStyle w:val="ListParagraph"/>
        <w:numPr>
          <w:ilvl w:val="0"/>
          <w:numId w:val="7"/>
        </w:numPr>
        <w:rPr>
          <w:del w:id="1644" w:author="Orion" w:date="2011-03-31T23:00:00Z"/>
          <w:rFonts w:cs="Times New Roman"/>
        </w:rPr>
      </w:pPr>
      <w:moveToRangeStart w:id="1645" w:author="Orion" w:date="2011-03-31T23:01:00Z" w:name="move289375801"/>
      <w:r w:rsidRPr="00246937">
        <w:rPr>
          <w:rFonts w:cs="Times New Roman"/>
          <w:rPrChange w:id="1646" w:author="Orion" w:date="2011-04-24T22:32:00Z">
            <w:rPr>
              <w:rFonts w:ascii="Courier New" w:hAnsi="Courier New" w:cs="Courier New"/>
            </w:rPr>
          </w:rPrChange>
        </w:rPr>
        <w:t xml:space="preserve">Considerar las propiedades de ejecución del lenguaje. Toda implementación BDI se convierte en código ejecutado en un ordenador, y entender las propiedades del algoritmo a </w:t>
      </w:r>
      <w:r w:rsidRPr="00246937">
        <w:rPr>
          <w:rFonts w:cs="Times New Roman"/>
          <w:rPrChange w:id="1647" w:author="Orion" w:date="2011-04-24T22:32:00Z">
            <w:rPr>
              <w:rFonts w:ascii="Courier New" w:hAnsi="Courier New" w:cs="Courier New"/>
            </w:rPr>
          </w:rPrChange>
        </w:rPr>
        <w:lastRenderedPageBreak/>
        <w:t>veces es necesario. Por otro lado, ya que la eficiencia se degrada con el número de agentes introducidos, a veces es conveniente combinar procesos de múltiples agentes en un sólo agente.</w:t>
      </w:r>
      <w:moveToRangeStart w:id="1648" w:author="Orion" w:date="2011-03-31T23:00:00Z" w:name="move289375743"/>
      <w:moveToRangeEnd w:id="1645"/>
      <w:moveTo w:id="1649" w:author="Orion" w:date="2011-03-31T23:00:00Z">
        <w:del w:id="1650" w:author="Orion" w:date="2011-03-31T23:00:00Z">
          <w:r w:rsidRPr="00246937" w:rsidDel="00432D4C">
            <w:rPr>
              <w:rFonts w:cs="Times New Roman"/>
              <w:rPrChange w:id="1651" w:author="Orion" w:date="2011-04-24T22:32: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1648"/>
    <w:p w:rsidR="00680DCF" w:rsidRPr="00246937" w:rsidRDefault="00680DCF">
      <w:pPr>
        <w:pStyle w:val="ListParagraph"/>
        <w:numPr>
          <w:ilvl w:val="0"/>
          <w:numId w:val="7"/>
        </w:numPr>
        <w:jc w:val="both"/>
        <w:rPr>
          <w:ins w:id="1652" w:author="Orion" w:date="2011-03-31T22:58:00Z"/>
          <w:rFonts w:cs="Times New Roman"/>
        </w:rPr>
        <w:pPrChange w:id="1653" w:author="Orion" w:date="2011-03-31T23:00:00Z">
          <w:pPr>
            <w:jc w:val="both"/>
          </w:pPr>
        </w:pPrChange>
      </w:pPr>
    </w:p>
    <w:p w:rsidR="00BB1765" w:rsidRPr="00246937" w:rsidDel="00537EED" w:rsidRDefault="00BB1765">
      <w:pPr>
        <w:pStyle w:val="ListParagraph"/>
        <w:numPr>
          <w:ilvl w:val="0"/>
          <w:numId w:val="6"/>
        </w:numPr>
        <w:ind w:left="0"/>
        <w:jc w:val="both"/>
        <w:rPr>
          <w:del w:id="1654" w:author="Orion" w:date="2011-04-02T00:15:00Z"/>
          <w:rFonts w:cs="Times New Roman"/>
        </w:rPr>
        <w:pPrChange w:id="1655" w:author="Orion" w:date="2011-04-02T00:15:00Z">
          <w:pPr>
            <w:numPr>
              <w:numId w:val="5"/>
            </w:numPr>
            <w:tabs>
              <w:tab w:val="num" w:pos="720"/>
            </w:tabs>
            <w:ind w:left="720" w:hanging="360"/>
            <w:jc w:val="both"/>
          </w:pPr>
        </w:pPrChange>
      </w:pPr>
      <w:moveFromRangeStart w:id="1656" w:author="Orion" w:date="2011-03-31T23:00:00Z" w:name="move289375743"/>
      <w:moveFrom w:id="1657"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1658" w:author="Orion" w:date="2011-04-02T00:15:00Z">
          <w:r w:rsidRPr="00246937" w:rsidDel="00537EED">
            <w:rPr>
              <w:rFonts w:cs="Times New Roman"/>
            </w:rPr>
            <w:delText>nidas.</w:delText>
          </w:r>
        </w:del>
      </w:moveFrom>
    </w:p>
    <w:p w:rsidR="00531F30" w:rsidRPr="00246937" w:rsidDel="00531F30" w:rsidRDefault="00BB1765">
      <w:pPr>
        <w:pStyle w:val="ListParagraph"/>
        <w:ind w:left="0"/>
        <w:jc w:val="both"/>
        <w:rPr>
          <w:rFonts w:cs="Times New Roman"/>
        </w:rPr>
        <w:pPrChange w:id="1659" w:author="Orion" w:date="2011-04-02T00:15:00Z">
          <w:pPr>
            <w:numPr>
              <w:numId w:val="5"/>
            </w:numPr>
            <w:tabs>
              <w:tab w:val="num" w:pos="720"/>
            </w:tabs>
            <w:ind w:left="720" w:hanging="360"/>
            <w:jc w:val="both"/>
          </w:pPr>
        </w:pPrChange>
      </w:pPr>
      <w:moveFromRangeStart w:id="1660" w:author="Orion" w:date="2011-03-31T23:00:00Z" w:name="move289375785"/>
      <w:moveFromRangeEnd w:id="1656"/>
      <w:moveFrom w:id="1661" w:author="Orion" w:date="2011-03-31T23:00:00Z">
        <w:r w:rsidRPr="00246937" w:rsidDel="00432D4C">
          <w:rPr>
            <w:rFonts w:cs="Times New Roman"/>
          </w:rPr>
          <w:t xml:space="preserve">Importancia del nivel de granularidad. No hay necesidad de modelar detalles de toma de decisiones cuando </w:t>
        </w:r>
        <w:r w:rsidR="00952D4F" w:rsidRPr="00246937" w:rsidDel="00432D4C">
          <w:rPr>
            <w:rFonts w:cs="Times New Roman"/>
          </w:rPr>
          <w:t>tú</w:t>
        </w:r>
        <w:r w:rsidRPr="00246937" w:rsidDel="00432D4C">
          <w:rPr>
            <w:rFonts w:cs="Times New Roman"/>
          </w:rPr>
          <w:t xml:space="preserve"> estás interesado en el resultado, más que el proceso mismo.</w:t>
        </w:r>
      </w:moveFrom>
    </w:p>
    <w:p w:rsidR="001D28BC" w:rsidRPr="00246937" w:rsidRDefault="001D28BC">
      <w:pPr>
        <w:pStyle w:val="Subtitle"/>
        <w:outlineLvl w:val="1"/>
        <w:rPr>
          <w:ins w:id="1662" w:author="Orion" w:date="2011-04-02T14:07:00Z"/>
          <w:rFonts w:ascii="Times New Roman" w:hAnsi="Times New Roman" w:cs="Times New Roman"/>
          <w:rPrChange w:id="1663" w:author="Orion" w:date="2011-04-24T22:32:00Z">
            <w:rPr>
              <w:ins w:id="1664" w:author="Orion" w:date="2011-04-02T14:07:00Z"/>
              <w:rFonts w:ascii="Courier New" w:hAnsi="Courier New" w:cs="Courier New"/>
            </w:rPr>
          </w:rPrChange>
        </w:rPr>
        <w:pPrChange w:id="1665" w:author="Orion" w:date="2011-05-01T20:35:00Z">
          <w:pPr>
            <w:pStyle w:val="Heading1"/>
          </w:pPr>
        </w:pPrChange>
      </w:pPr>
      <w:bookmarkStart w:id="1666" w:name="_Toc292832763"/>
      <w:moveFromRangeEnd w:id="1660"/>
      <w:ins w:id="1667" w:author="Orion" w:date="2011-04-02T14:07:00Z">
        <w:r w:rsidRPr="00246937">
          <w:rPr>
            <w:rFonts w:ascii="Times New Roman" w:hAnsi="Times New Roman" w:cs="Times New Roman"/>
            <w:rPrChange w:id="1668" w:author="Orion" w:date="2011-04-24T22:32:00Z">
              <w:rPr>
                <w:rFonts w:ascii="Courier New" w:eastAsia="Times New Roman" w:hAnsi="Courier New" w:cs="Courier New"/>
                <w:b w:val="0"/>
                <w:bCs w:val="0"/>
                <w:i/>
                <w:iCs/>
              </w:rPr>
            </w:rPrChange>
          </w:rPr>
          <w:t>Factores humanos</w:t>
        </w:r>
        <w:r w:rsidRPr="00246937" w:rsidDel="00432D4C">
          <w:rPr>
            <w:rFonts w:ascii="Times New Roman" w:hAnsi="Times New Roman" w:cs="Times New Roman"/>
            <w:rPrChange w:id="1669" w:author="Orion" w:date="2011-04-24T22:32:00Z">
              <w:rPr>
                <w:rFonts w:ascii="Courier New" w:hAnsi="Courier New" w:cs="Courier New"/>
                <w:b w:val="0"/>
                <w:bCs w:val="0"/>
                <w:i/>
                <w:iCs/>
              </w:rPr>
            </w:rPrChange>
          </w:rPr>
          <w:t xml:space="preserve"> </w:t>
        </w:r>
        <w:r w:rsidRPr="00246937">
          <w:rPr>
            <w:rFonts w:ascii="Times New Roman" w:hAnsi="Times New Roman" w:cs="Times New Roman"/>
            <w:rPrChange w:id="1670" w:author="Orion" w:date="2011-04-24T22:32:00Z">
              <w:rPr>
                <w:rFonts w:ascii="Courier New" w:hAnsi="Courier New" w:cs="Courier New"/>
                <w:b w:val="0"/>
                <w:bCs w:val="0"/>
                <w:i/>
                <w:iCs/>
              </w:rPr>
            </w:rPrChange>
          </w:rPr>
          <w:t xml:space="preserve">en </w:t>
        </w:r>
      </w:ins>
      <w:ins w:id="1671" w:author="Orion" w:date="2011-04-02T20:24:00Z">
        <w:r w:rsidR="00CF505A" w:rsidRPr="00246937">
          <w:rPr>
            <w:rFonts w:ascii="Times New Roman" w:hAnsi="Times New Roman" w:cs="Times New Roman"/>
            <w:rPrChange w:id="1672" w:author="Orion" w:date="2011-04-24T22:32:00Z">
              <w:rPr>
                <w:b w:val="0"/>
                <w:bCs w:val="0"/>
                <w:i/>
                <w:iCs/>
              </w:rPr>
            </w:rPrChange>
          </w:rPr>
          <w:t>a</w:t>
        </w:r>
      </w:ins>
      <w:ins w:id="1673" w:author="Orion" w:date="2011-04-02T14:07:00Z">
        <w:r w:rsidRPr="00246937">
          <w:rPr>
            <w:rFonts w:ascii="Times New Roman" w:hAnsi="Times New Roman" w:cs="Times New Roman"/>
            <w:rPrChange w:id="1674" w:author="Orion" w:date="2011-04-24T22:32:00Z">
              <w:rPr>
                <w:rFonts w:ascii="Courier New" w:hAnsi="Courier New" w:cs="Courier New"/>
                <w:b w:val="0"/>
                <w:bCs w:val="0"/>
                <w:i/>
                <w:iCs/>
              </w:rPr>
            </w:rPrChange>
          </w:rPr>
          <w:t>viación</w:t>
        </w:r>
        <w:bookmarkEnd w:id="1666"/>
      </w:ins>
    </w:p>
    <w:p w:rsidR="00650BB2" w:rsidRDefault="00650BB2" w:rsidP="00650BB2">
      <w:pPr>
        <w:rPr>
          <w:ins w:id="1675" w:author="Orion" w:date="2011-05-03T13:40:00Z"/>
          <w:rFonts w:cs="Times New Roman"/>
        </w:rPr>
      </w:pPr>
      <w:ins w:id="1676" w:author="Orion" w:date="2011-05-03T13:4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ins>
      <w:ins w:id="1677" w:author="Orion" w:date="2011-05-03T13:41:00Z">
        <w:r>
          <w:rPr>
            <w:rFonts w:cs="Times New Roman"/>
          </w:rPr>
          <w:t xml:space="preserve"> que</w:t>
        </w:r>
      </w:ins>
      <w:ins w:id="1678" w:author="Orion" w:date="2011-05-03T13:40:00Z">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679" w:author="Orion" w:date="2011-05-03T13:40:00Z"/>
      <w:sdt>
        <w:sdtPr>
          <w:rPr>
            <w:rFonts w:cs="Times New Roman"/>
          </w:rPr>
          <w:id w:val="-1859647668"/>
          <w:citation/>
        </w:sdtPr>
        <w:sdtEndPr/>
        <w:sdtContent>
          <w:customXmlInsRangeEnd w:id="1679"/>
          <w:ins w:id="1680" w:author="Orion" w:date="2011-05-03T13:4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181070">
            <w:rPr>
              <w:rFonts w:cs="Times New Roman"/>
              <w:noProof/>
            </w:rPr>
            <w:t xml:space="preserve"> </w:t>
          </w:r>
          <w:r w:rsidR="00181070" w:rsidRPr="00181070">
            <w:rPr>
              <w:rFonts w:cs="Times New Roman"/>
              <w:noProof/>
            </w:rPr>
            <w:t>(22)</w:t>
          </w:r>
          <w:ins w:id="1681" w:author="Orion" w:date="2011-05-03T13:40:00Z">
            <w:r w:rsidRPr="00AB231D">
              <w:rPr>
                <w:rFonts w:cs="Times New Roman"/>
              </w:rPr>
              <w:fldChar w:fldCharType="end"/>
            </w:r>
          </w:ins>
          <w:customXmlInsRangeStart w:id="1682" w:author="Orion" w:date="2011-05-03T13:40:00Z"/>
        </w:sdtContent>
      </w:sdt>
      <w:customXmlInsRangeEnd w:id="1682"/>
      <w:ins w:id="1683" w:author="Orion" w:date="2011-05-03T13:40:00Z">
        <w:r w:rsidRPr="00AB231D">
          <w:rPr>
            <w:rFonts w:cs="Times New Roman"/>
          </w:rPr>
          <w:t>. Por lo tanto, es razonable tener en cuenta estos factores a la hora de realizar una simulación del espacio aéreo civil.</w:t>
        </w:r>
      </w:ins>
    </w:p>
    <w:p w:rsidR="00650BB2" w:rsidRDefault="00650BB2">
      <w:pPr>
        <w:jc w:val="both"/>
        <w:rPr>
          <w:ins w:id="1684" w:author="Orion" w:date="2011-05-03T13:40:00Z"/>
          <w:rFonts w:cs="Times New Roman"/>
        </w:rPr>
        <w:pPrChange w:id="1685" w:author="Orion" w:date="2011-03-31T22:57:00Z">
          <w:pPr>
            <w:pStyle w:val="Heading1"/>
          </w:pPr>
        </w:pPrChange>
      </w:pPr>
    </w:p>
    <w:p w:rsidR="00F810F7" w:rsidRPr="00246937" w:rsidRDefault="005D3839">
      <w:pPr>
        <w:jc w:val="both"/>
        <w:rPr>
          <w:ins w:id="1686" w:author="Orion" w:date="2011-04-04T13:59:00Z"/>
          <w:rFonts w:cs="Times New Roman"/>
          <w:rPrChange w:id="1687" w:author="Orion" w:date="2011-04-24T22:32:00Z">
            <w:rPr>
              <w:ins w:id="1688" w:author="Orion" w:date="2011-04-04T13:59:00Z"/>
              <w:rFonts w:ascii="Courier New" w:hAnsi="Courier New" w:cs="Courier New"/>
            </w:rPr>
          </w:rPrChange>
        </w:rPr>
        <w:pPrChange w:id="1689" w:author="Orion" w:date="2011-03-31T22:57:00Z">
          <w:pPr>
            <w:pStyle w:val="Heading1"/>
          </w:pPr>
        </w:pPrChange>
      </w:pPr>
      <w:ins w:id="1690" w:author="Orion" w:date="2011-04-04T13:51:00Z">
        <w:r w:rsidRPr="00246937">
          <w:rPr>
            <w:rFonts w:cs="Times New Roman"/>
            <w:rPrChange w:id="1691" w:author="Orion" w:date="2011-04-24T22:32:00Z">
              <w:rPr>
                <w:rFonts w:ascii="Courier New" w:hAnsi="Courier New" w:cs="Courier New"/>
                <w:b w:val="0"/>
                <w:bCs w:val="0"/>
              </w:rPr>
            </w:rPrChange>
          </w:rPr>
          <w:t xml:space="preserve">Muchas definiciones se han dado para intentar describir de que </w:t>
        </w:r>
      </w:ins>
      <w:ins w:id="1692" w:author="Orion" w:date="2011-05-03T12:47:00Z">
        <w:r w:rsidR="003D4F2C">
          <w:rPr>
            <w:rFonts w:cs="Times New Roman"/>
          </w:rPr>
          <w:t>se habla</w:t>
        </w:r>
      </w:ins>
      <w:ins w:id="1693" w:author="Orion" w:date="2011-04-04T13:51:00Z">
        <w:r w:rsidRPr="00246937">
          <w:rPr>
            <w:rFonts w:cs="Times New Roman"/>
            <w:rPrChange w:id="1694" w:author="Orion" w:date="2011-04-24T22:32:00Z">
              <w:rPr>
                <w:rFonts w:ascii="Courier New" w:hAnsi="Courier New" w:cs="Courier New"/>
                <w:b w:val="0"/>
                <w:bCs w:val="0"/>
              </w:rPr>
            </w:rPrChange>
          </w:rPr>
          <w:t xml:space="preserve"> cuando </w:t>
        </w:r>
      </w:ins>
      <w:ins w:id="1695" w:author="Orion" w:date="2011-05-03T12:47:00Z">
        <w:r w:rsidR="003D4F2C">
          <w:rPr>
            <w:rFonts w:cs="Times New Roman"/>
          </w:rPr>
          <w:t xml:space="preserve">uno se refiere </w:t>
        </w:r>
      </w:ins>
      <w:ins w:id="1696" w:author="Orion" w:date="2011-04-04T13:51:00Z">
        <w:r w:rsidRPr="00246937">
          <w:rPr>
            <w:rFonts w:cs="Times New Roman"/>
            <w:rPrChange w:id="1697" w:author="Orion" w:date="2011-04-24T22:32:00Z">
              <w:rPr>
                <w:rFonts w:ascii="Courier New" w:hAnsi="Courier New" w:cs="Courier New"/>
                <w:b w:val="0"/>
                <w:bCs w:val="0"/>
              </w:rPr>
            </w:rPrChange>
          </w:rPr>
          <w:t xml:space="preserve">a HF (Factores Humanos) </w:t>
        </w:r>
      </w:ins>
      <w:customXmlInsRangeStart w:id="1698" w:author="Orion" w:date="2011-04-04T13:55:00Z"/>
      <w:sdt>
        <w:sdtPr>
          <w:rPr>
            <w:rFonts w:cs="Times New Roman"/>
          </w:rPr>
          <w:id w:val="1132368627"/>
          <w:citation/>
        </w:sdtPr>
        <w:sdtEndPr/>
        <w:sdtContent>
          <w:customXmlInsRangeEnd w:id="1698"/>
          <w:ins w:id="1699" w:author="Orion" w:date="2011-04-04T13:55:00Z">
            <w:r w:rsidRPr="00246937">
              <w:rPr>
                <w:rFonts w:cs="Times New Roman"/>
                <w:rPrChange w:id="1700" w:author="Orion" w:date="2011-04-24T22:32:00Z">
                  <w:rPr>
                    <w:rFonts w:ascii="Courier New" w:hAnsi="Courier New" w:cs="Courier New"/>
                    <w:b w:val="0"/>
                    <w:bCs w:val="0"/>
                  </w:rPr>
                </w:rPrChange>
              </w:rPr>
              <w:fldChar w:fldCharType="begin"/>
            </w:r>
            <w:r w:rsidRPr="00246937">
              <w:rPr>
                <w:rFonts w:cs="Times New Roman"/>
                <w:rPrChange w:id="1701" w:author="Orion" w:date="2011-04-24T22:32:00Z">
                  <w:rPr>
                    <w:rFonts w:ascii="Courier New" w:hAnsi="Courier New" w:cs="Courier New"/>
                    <w:b w:val="0"/>
                    <w:bCs w:val="0"/>
                  </w:rPr>
                </w:rPrChange>
              </w:rPr>
              <w:instrText xml:space="preserve"> CITATION Ear88 \l 3082 </w:instrText>
            </w:r>
          </w:ins>
          <w:r w:rsidRPr="00246937">
            <w:rPr>
              <w:rFonts w:cs="Times New Roman"/>
              <w:rPrChange w:id="1702" w:author="Orion" w:date="2011-04-24T22:32:00Z">
                <w:rPr>
                  <w:rFonts w:ascii="Courier New" w:hAnsi="Courier New" w:cs="Courier New"/>
                  <w:b w:val="0"/>
                  <w:bCs w:val="0"/>
                </w:rPr>
              </w:rPrChange>
            </w:rPr>
            <w:fldChar w:fldCharType="separate"/>
          </w:r>
          <w:r w:rsidR="00181070" w:rsidRPr="00181070">
            <w:rPr>
              <w:rFonts w:cs="Times New Roman"/>
              <w:noProof/>
            </w:rPr>
            <w:t>(23)</w:t>
          </w:r>
          <w:ins w:id="1703" w:author="Orion" w:date="2011-04-04T13:55:00Z">
            <w:r w:rsidRPr="00246937">
              <w:rPr>
                <w:rFonts w:cs="Times New Roman"/>
                <w:rPrChange w:id="1704" w:author="Orion" w:date="2011-04-24T22:32:00Z">
                  <w:rPr>
                    <w:rFonts w:ascii="Courier New" w:hAnsi="Courier New" w:cs="Courier New"/>
                    <w:b w:val="0"/>
                    <w:bCs w:val="0"/>
                  </w:rPr>
                </w:rPrChange>
              </w:rPr>
              <w:fldChar w:fldCharType="end"/>
            </w:r>
          </w:ins>
          <w:customXmlInsRangeStart w:id="1705" w:author="Orion" w:date="2011-04-04T13:55:00Z"/>
        </w:sdtContent>
      </w:sdt>
      <w:customXmlInsRangeEnd w:id="1705"/>
      <w:ins w:id="1706" w:author="Orion" w:date="2011-04-04T13:59:00Z">
        <w:r w:rsidR="00F810F7" w:rsidRPr="00246937">
          <w:rPr>
            <w:rFonts w:cs="Times New Roman"/>
            <w:rPrChange w:id="1707" w:author="Orion" w:date="2011-04-24T22:32:00Z">
              <w:rPr>
                <w:rFonts w:ascii="Courier New" w:hAnsi="Courier New" w:cs="Courier New"/>
                <w:b w:val="0"/>
                <w:bCs w:val="0"/>
              </w:rPr>
            </w:rPrChange>
          </w:rPr>
          <w:t>. Una de ellas es:</w:t>
        </w:r>
      </w:ins>
    </w:p>
    <w:p w:rsidR="00F810F7" w:rsidRPr="00246937" w:rsidRDefault="00F810F7">
      <w:pPr>
        <w:jc w:val="both"/>
        <w:rPr>
          <w:ins w:id="1708" w:author="Orion" w:date="2011-04-04T13:59:00Z"/>
          <w:rFonts w:cs="Times New Roman"/>
          <w:rPrChange w:id="1709" w:author="Orion" w:date="2011-04-24T22:32:00Z">
            <w:rPr>
              <w:ins w:id="1710" w:author="Orion" w:date="2011-04-04T13:59:00Z"/>
              <w:rFonts w:ascii="Courier New" w:hAnsi="Courier New" w:cs="Courier New"/>
            </w:rPr>
          </w:rPrChange>
        </w:rPr>
        <w:pPrChange w:id="1711" w:author="Orion" w:date="2011-03-31T22:57:00Z">
          <w:pPr>
            <w:pStyle w:val="Heading1"/>
          </w:pPr>
        </w:pPrChange>
      </w:pPr>
      <w:ins w:id="1712" w:author="Orion" w:date="2011-04-04T13:59:00Z">
        <w:r w:rsidRPr="00246937">
          <w:rPr>
            <w:rFonts w:cs="Times New Roman"/>
            <w:rPrChange w:id="1713" w:author="Orion" w:date="2011-04-24T22:32:00Z">
              <w:rPr>
                <w:rFonts w:ascii="Courier New" w:hAnsi="Courier New" w:cs="Courier New"/>
                <w:b w:val="0"/>
                <w:bCs w:val="0"/>
              </w:rPr>
            </w:rPrChange>
          </w:rPr>
          <w:t>“</w:t>
        </w:r>
        <w:r w:rsidRPr="00246937">
          <w:rPr>
            <w:rFonts w:cs="Times New Roman"/>
            <w:i/>
            <w:rPrChange w:id="1714" w:author="Orion" w:date="2011-04-24T22:32:00Z">
              <w:rPr>
                <w:rFonts w:ascii="Courier New" w:hAnsi="Courier New" w:cs="Courier New"/>
                <w:b w:val="0"/>
                <w:bCs w:val="0"/>
                <w:i/>
              </w:rPr>
            </w:rPrChange>
          </w:rPr>
          <w:t xml:space="preserve">Los </w:t>
        </w:r>
      </w:ins>
      <w:ins w:id="1715" w:author="Orion" w:date="2011-04-04T14:00:00Z">
        <w:r w:rsidRPr="00246937">
          <w:rPr>
            <w:rFonts w:cs="Times New Roman"/>
            <w:i/>
            <w:rPrChange w:id="1716" w:author="Orion" w:date="2011-04-24T22:32:00Z">
              <w:rPr>
                <w:rFonts w:ascii="Courier New" w:hAnsi="Courier New" w:cs="Courier New"/>
                <w:b w:val="0"/>
                <w:bCs w:val="0"/>
                <w:i/>
              </w:rPr>
            </w:rPrChange>
          </w:rPr>
          <w:t>Factores</w:t>
        </w:r>
      </w:ins>
      <w:ins w:id="1717" w:author="Orion" w:date="2011-04-04T13:59:00Z">
        <w:r w:rsidRPr="00246937">
          <w:rPr>
            <w:rFonts w:cs="Times New Roman"/>
            <w:i/>
            <w:rPrChange w:id="1718" w:author="Orion" w:date="2011-04-24T22:32:00Z">
              <w:rPr>
                <w:rFonts w:ascii="Courier New" w:hAnsi="Courier New" w:cs="Courier New"/>
                <w:b w:val="0"/>
                <w:bCs w:val="0"/>
                <w:i/>
              </w:rPr>
            </w:rPrChange>
          </w:rPr>
          <w:t xml:space="preserve"> Humanos (o </w:t>
        </w:r>
      </w:ins>
      <w:ins w:id="1719" w:author="Orion" w:date="2011-04-04T16:22:00Z">
        <w:r w:rsidR="00764AAC" w:rsidRPr="00246937">
          <w:rPr>
            <w:rFonts w:cs="Times New Roman"/>
            <w:i/>
            <w:rPrChange w:id="1720" w:author="Orion" w:date="2011-04-24T22:32:00Z">
              <w:rPr>
                <w:rFonts w:ascii="Courier New" w:hAnsi="Courier New" w:cs="Courier New"/>
                <w:b w:val="0"/>
                <w:bCs w:val="0"/>
                <w:i/>
              </w:rPr>
            </w:rPrChange>
          </w:rPr>
          <w:t>ergonomía</w:t>
        </w:r>
      </w:ins>
      <w:ins w:id="1721" w:author="Orion" w:date="2011-04-04T14:00:00Z">
        <w:r w:rsidRPr="00246937">
          <w:rPr>
            <w:rFonts w:cs="Times New Roman"/>
            <w:i/>
            <w:rPrChange w:id="1722" w:author="Orion" w:date="2011-04-24T22:32:00Z">
              <w:rPr>
                <w:rFonts w:ascii="Courier New" w:hAnsi="Courier New" w:cs="Courier New"/>
                <w:b w:val="0"/>
                <w:bCs w:val="0"/>
                <w:i/>
              </w:rPr>
            </w:rPrChange>
          </w:rPr>
          <w:t xml:space="preserve">) pueden definirse como la </w:t>
        </w:r>
      </w:ins>
      <w:ins w:id="1723" w:author="Orion" w:date="2011-04-04T14:01:00Z">
        <w:r w:rsidRPr="00246937">
          <w:rPr>
            <w:rFonts w:cs="Times New Roman"/>
            <w:i/>
            <w:rPrChange w:id="1724" w:author="Orion" w:date="2011-04-24T22:32:00Z">
              <w:rPr>
                <w:rFonts w:ascii="Courier New" w:hAnsi="Courier New" w:cs="Courier New"/>
                <w:b w:val="0"/>
                <w:bCs w:val="0"/>
                <w:i/>
              </w:rPr>
            </w:rPrChange>
          </w:rPr>
          <w:t>tecnología</w:t>
        </w:r>
      </w:ins>
      <w:ins w:id="1725" w:author="Orion" w:date="2011-04-04T14:00:00Z">
        <w:r w:rsidRPr="00246937">
          <w:rPr>
            <w:rFonts w:cs="Times New Roman"/>
            <w:i/>
            <w:rPrChange w:id="1726" w:author="Orion" w:date="2011-04-24T22:32:00Z">
              <w:rPr>
                <w:rFonts w:ascii="Courier New" w:hAnsi="Courier New" w:cs="Courier New"/>
                <w:b w:val="0"/>
                <w:bCs w:val="0"/>
                <w:i/>
              </w:rPr>
            </w:rPrChange>
          </w:rPr>
          <w:t xml:space="preserve"> </w:t>
        </w:r>
      </w:ins>
      <w:ins w:id="1727" w:author="Orion" w:date="2011-04-04T14:01:00Z">
        <w:r w:rsidRPr="00246937">
          <w:rPr>
            <w:rFonts w:cs="Times New Roman"/>
            <w:i/>
            <w:rPrChange w:id="1728" w:author="Orion" w:date="2011-04-24T22:32:00Z">
              <w:rPr>
                <w:rFonts w:ascii="Courier New" w:hAnsi="Courier New" w:cs="Courier New"/>
                <w:b w:val="0"/>
                <w:bCs w:val="0"/>
                <w:i/>
              </w:rPr>
            </w:rPrChange>
          </w:rPr>
          <w:t xml:space="preserve">orientada a optimizar las relaciones entre personas y sus actividades </w:t>
        </w:r>
      </w:ins>
      <w:ins w:id="1729" w:author="Orion" w:date="2011-04-04T14:04:00Z">
        <w:r w:rsidRPr="00246937">
          <w:rPr>
            <w:rFonts w:cs="Times New Roman"/>
            <w:i/>
            <w:rPrChange w:id="1730" w:author="Orion" w:date="2011-04-24T22:32:00Z">
              <w:rPr>
                <w:rFonts w:ascii="Courier New" w:hAnsi="Courier New" w:cs="Courier New"/>
                <w:b w:val="0"/>
                <w:bCs w:val="0"/>
                <w:i/>
              </w:rPr>
            </w:rPrChange>
          </w:rPr>
          <w:t>haciendo uso de la aplicación sistemática de las ciencias humanas, integrada en el marco de la ingenier</w:t>
        </w:r>
      </w:ins>
      <w:ins w:id="1731" w:author="Orion" w:date="2011-04-04T14:05:00Z">
        <w:r w:rsidRPr="00246937">
          <w:rPr>
            <w:rFonts w:cs="Times New Roman"/>
            <w:i/>
            <w:rPrChange w:id="1732" w:author="Orion" w:date="2011-04-24T22:32:00Z">
              <w:rPr>
                <w:rFonts w:ascii="Courier New" w:hAnsi="Courier New" w:cs="Courier New"/>
                <w:b w:val="0"/>
                <w:bCs w:val="0"/>
                <w:i/>
              </w:rPr>
            </w:rPrChange>
          </w:rPr>
          <w:t>ía de sistemas</w:t>
        </w:r>
      </w:ins>
      <w:ins w:id="1733" w:author="Orion" w:date="2011-04-04T13:59:00Z">
        <w:r w:rsidRPr="00246937">
          <w:rPr>
            <w:rFonts w:cs="Times New Roman"/>
            <w:rPrChange w:id="1734" w:author="Orion" w:date="2011-04-24T22:32:00Z">
              <w:rPr>
                <w:rFonts w:ascii="Courier New" w:hAnsi="Courier New" w:cs="Courier New"/>
                <w:b w:val="0"/>
                <w:bCs w:val="0"/>
              </w:rPr>
            </w:rPrChange>
          </w:rPr>
          <w:t>”</w:t>
        </w:r>
      </w:ins>
    </w:p>
    <w:p w:rsidR="00FB37CC" w:rsidRPr="00246937" w:rsidRDefault="00FB37CC">
      <w:pPr>
        <w:jc w:val="both"/>
        <w:rPr>
          <w:ins w:id="1735" w:author="Orion" w:date="2011-04-04T16:04:00Z"/>
          <w:rFonts w:cs="Times New Roman"/>
          <w:rPrChange w:id="1736" w:author="Orion" w:date="2011-04-24T22:32:00Z">
            <w:rPr>
              <w:ins w:id="1737" w:author="Orion" w:date="2011-04-04T16:04:00Z"/>
              <w:rFonts w:ascii="Courier New" w:hAnsi="Courier New" w:cs="Courier New"/>
            </w:rPr>
          </w:rPrChange>
        </w:rPr>
        <w:pPrChange w:id="1738" w:author="Orion" w:date="2011-03-31T22:57:00Z">
          <w:pPr>
            <w:pStyle w:val="Heading1"/>
          </w:pPr>
        </w:pPrChange>
      </w:pPr>
      <w:ins w:id="1739" w:author="Orion" w:date="2011-04-04T16:04:00Z">
        <w:r w:rsidRPr="00246937">
          <w:rPr>
            <w:rFonts w:cs="Times New Roman"/>
            <w:rPrChange w:id="1740" w:author="Orion" w:date="2011-04-24T22:32:00Z">
              <w:rPr>
                <w:rFonts w:ascii="Courier New" w:hAnsi="Courier New" w:cs="Courier New"/>
                <w:b w:val="0"/>
                <w:bCs w:val="0"/>
              </w:rPr>
            </w:rPrChange>
          </w:rPr>
          <w:t>De esta definición habría que hacer una serie de distinciones:</w:t>
        </w:r>
      </w:ins>
    </w:p>
    <w:p w:rsidR="000A4BA4" w:rsidRPr="00246937" w:rsidRDefault="00981AD2">
      <w:pPr>
        <w:pStyle w:val="ListParagraph"/>
        <w:numPr>
          <w:ilvl w:val="0"/>
          <w:numId w:val="9"/>
        </w:numPr>
        <w:jc w:val="both"/>
        <w:rPr>
          <w:ins w:id="1741" w:author="Orion" w:date="2011-04-04T16:27:00Z"/>
          <w:rFonts w:cs="Times New Roman"/>
          <w:rPrChange w:id="1742" w:author="Orion" w:date="2011-04-24T22:32:00Z">
            <w:rPr>
              <w:ins w:id="1743" w:author="Orion" w:date="2011-04-04T16:27:00Z"/>
              <w:rFonts w:ascii="Courier New" w:hAnsi="Courier New" w:cs="Courier New"/>
            </w:rPr>
          </w:rPrChange>
        </w:rPr>
        <w:pPrChange w:id="1744" w:author="Orion" w:date="2011-04-04T16:05:00Z">
          <w:pPr>
            <w:pStyle w:val="Heading1"/>
          </w:pPr>
        </w:pPrChange>
      </w:pPr>
      <w:ins w:id="1745" w:author="Orion" w:date="2011-04-04T16:24:00Z">
        <w:r w:rsidRPr="00246937">
          <w:rPr>
            <w:rFonts w:cs="Times New Roman"/>
            <w:rPrChange w:id="1746" w:author="Orion" w:date="2011-04-24T22:32:00Z">
              <w:rPr>
                <w:rFonts w:ascii="Courier New" w:hAnsi="Courier New" w:cs="Courier New"/>
                <w:b w:val="0"/>
                <w:bCs w:val="0"/>
              </w:rPr>
            </w:rPrChange>
          </w:rPr>
          <w:t>Al describir HF como una tecnolog</w:t>
        </w:r>
      </w:ins>
      <w:ins w:id="1747" w:author="Orion" w:date="2011-04-04T16:25:00Z">
        <w:r w:rsidRPr="00246937">
          <w:rPr>
            <w:rFonts w:cs="Times New Roman"/>
            <w:rPrChange w:id="1748" w:author="Orion" w:date="2011-04-24T22:32:00Z">
              <w:rPr>
                <w:rFonts w:ascii="Courier New" w:hAnsi="Courier New" w:cs="Courier New"/>
                <w:b w:val="0"/>
                <w:bCs w:val="0"/>
              </w:rPr>
            </w:rPrChange>
          </w:rPr>
          <w:t xml:space="preserve">ía, se hace hincapié en su carácter práctico; </w:t>
        </w:r>
      </w:ins>
      <w:ins w:id="1749" w:author="Orion" w:date="2011-04-04T16:27:00Z">
        <w:r w:rsidR="000A4BA4" w:rsidRPr="00246937">
          <w:rPr>
            <w:rFonts w:cs="Times New Roman"/>
            <w:rPrChange w:id="1750" w:author="Orion" w:date="2011-04-24T22:32:00Z">
              <w:rPr>
                <w:rFonts w:ascii="Courier New" w:hAnsi="Courier New" w:cs="Courier New"/>
                <w:b w:val="0"/>
                <w:bCs w:val="0"/>
              </w:rPr>
            </w:rPrChange>
          </w:rPr>
          <w:t>se</w:t>
        </w:r>
      </w:ins>
      <w:ins w:id="1751" w:author="Orion" w:date="2011-04-04T16:25:00Z">
        <w:r w:rsidRPr="00246937">
          <w:rPr>
            <w:rFonts w:cs="Times New Roman"/>
            <w:rPrChange w:id="1752" w:author="Orion" w:date="2011-04-24T22:32:00Z">
              <w:rPr>
                <w:rFonts w:ascii="Courier New" w:hAnsi="Courier New" w:cs="Courier New"/>
                <w:b w:val="0"/>
                <w:bCs w:val="0"/>
              </w:rPr>
            </w:rPrChange>
          </w:rPr>
          <w:t xml:space="preserve"> orienta a problemas </w:t>
        </w:r>
      </w:ins>
      <w:ins w:id="1753" w:author="Orion" w:date="2011-04-04T16:27:00Z">
        <w:r w:rsidR="000A4BA4" w:rsidRPr="00246937">
          <w:rPr>
            <w:rFonts w:cs="Times New Roman"/>
            <w:rPrChange w:id="1754" w:author="Orion" w:date="2011-04-24T22:32:00Z">
              <w:rPr>
                <w:rFonts w:ascii="Courier New" w:hAnsi="Courier New" w:cs="Courier New"/>
                <w:b w:val="0"/>
                <w:bCs w:val="0"/>
              </w:rPr>
            </w:rPrChange>
          </w:rPr>
          <w:t xml:space="preserve">más que centrarse </w:t>
        </w:r>
      </w:ins>
      <w:ins w:id="1755" w:author="Orion" w:date="2011-04-04T16:25:00Z">
        <w:r w:rsidRPr="00246937">
          <w:rPr>
            <w:rFonts w:cs="Times New Roman"/>
            <w:rPrChange w:id="1756" w:author="Orion" w:date="2011-04-24T22:32:00Z">
              <w:rPr>
                <w:rFonts w:ascii="Courier New" w:hAnsi="Courier New" w:cs="Courier New"/>
                <w:b w:val="0"/>
                <w:bCs w:val="0"/>
              </w:rPr>
            </w:rPrChange>
          </w:rPr>
          <w:t>en la disciplina</w:t>
        </w:r>
      </w:ins>
      <w:ins w:id="1757" w:author="Orion" w:date="2011-04-04T16:27:00Z">
        <w:r w:rsidR="000A4BA4" w:rsidRPr="00246937">
          <w:rPr>
            <w:rFonts w:cs="Times New Roman"/>
            <w:rPrChange w:id="1758" w:author="Orion" w:date="2011-04-24T22:32:00Z">
              <w:rPr>
                <w:rFonts w:ascii="Courier New" w:hAnsi="Courier New" w:cs="Courier New"/>
                <w:b w:val="0"/>
                <w:bCs w:val="0"/>
              </w:rPr>
            </w:rPrChange>
          </w:rPr>
          <w:t>.</w:t>
        </w:r>
      </w:ins>
      <w:ins w:id="1759" w:author="Orion" w:date="2011-04-04T16:59:00Z">
        <w:r w:rsidR="00295116" w:rsidRPr="00246937">
          <w:rPr>
            <w:rFonts w:cs="Times New Roman"/>
            <w:rPrChange w:id="1760" w:author="Orion" w:date="2011-04-24T22:32:00Z">
              <w:rPr>
                <w:rFonts w:ascii="Courier New" w:hAnsi="Courier New" w:cs="Courier New"/>
                <w:b w:val="0"/>
                <w:bCs w:val="0"/>
              </w:rPr>
            </w:rPrChange>
          </w:rPr>
          <w:t xml:space="preserve"> La relación entre HF y las ciencias humanas podría compararse con la relaci</w:t>
        </w:r>
      </w:ins>
      <w:ins w:id="1761" w:author="Orion" w:date="2011-04-04T17:00:00Z">
        <w:r w:rsidR="00295116" w:rsidRPr="00246937">
          <w:rPr>
            <w:rFonts w:cs="Times New Roman"/>
            <w:rPrChange w:id="1762" w:author="Orion" w:date="2011-04-24T22:32:00Z">
              <w:rPr>
                <w:rFonts w:ascii="Courier New" w:hAnsi="Courier New" w:cs="Courier New"/>
                <w:b w:val="0"/>
                <w:bCs w:val="0"/>
              </w:rPr>
            </w:rPrChange>
          </w:rPr>
          <w:t>ón entre ingeniería y ciencias físicas.</w:t>
        </w:r>
      </w:ins>
    </w:p>
    <w:p w:rsidR="00C148D3" w:rsidRPr="00246937" w:rsidRDefault="000A4BA4">
      <w:pPr>
        <w:pStyle w:val="ListParagraph"/>
        <w:numPr>
          <w:ilvl w:val="0"/>
          <w:numId w:val="9"/>
        </w:numPr>
        <w:jc w:val="both"/>
        <w:rPr>
          <w:ins w:id="1763" w:author="Orion" w:date="2011-04-04T16:36:00Z"/>
          <w:rFonts w:cs="Times New Roman"/>
          <w:rPrChange w:id="1764" w:author="Orion" w:date="2011-04-24T22:32:00Z">
            <w:rPr>
              <w:ins w:id="1765" w:author="Orion" w:date="2011-04-04T16:36:00Z"/>
              <w:rFonts w:ascii="Courier New" w:hAnsi="Courier New" w:cs="Courier New"/>
            </w:rPr>
          </w:rPrChange>
        </w:rPr>
        <w:pPrChange w:id="1766" w:author="Orion" w:date="2011-04-04T16:05:00Z">
          <w:pPr>
            <w:pStyle w:val="Heading1"/>
          </w:pPr>
        </w:pPrChange>
      </w:pPr>
      <w:ins w:id="1767" w:author="Orion" w:date="2011-04-04T16:28:00Z">
        <w:r w:rsidRPr="00246937">
          <w:rPr>
            <w:rFonts w:cs="Times New Roman"/>
            <w:rPrChange w:id="1768" w:author="Orion" w:date="2011-04-24T22:32:00Z">
              <w:rPr>
                <w:rFonts w:ascii="Courier New" w:hAnsi="Courier New" w:cs="Courier New"/>
                <w:b w:val="0"/>
                <w:bCs w:val="0"/>
              </w:rPr>
            </w:rPrChange>
          </w:rPr>
          <w:t xml:space="preserve">La ergonomía implica </w:t>
        </w:r>
      </w:ins>
      <w:ins w:id="1769" w:author="Orion" w:date="2011-04-04T16:35:00Z">
        <w:r w:rsidRPr="00246937">
          <w:rPr>
            <w:rFonts w:cs="Times New Roman"/>
            <w:rPrChange w:id="1770" w:author="Orion" w:date="2011-04-24T22:32:00Z">
              <w:rPr>
                <w:rFonts w:ascii="Courier New" w:hAnsi="Courier New" w:cs="Courier New"/>
                <w:b w:val="0"/>
                <w:bCs w:val="0"/>
              </w:rPr>
            </w:rPrChange>
          </w:rPr>
          <w:t>un interés por la comunicaci</w:t>
        </w:r>
      </w:ins>
      <w:ins w:id="1771" w:author="Orion" w:date="2011-04-04T16:36:00Z">
        <w:r w:rsidRPr="00246937">
          <w:rPr>
            <w:rFonts w:cs="Times New Roman"/>
            <w:rPrChange w:id="1772" w:author="Orion" w:date="2011-04-24T22:32:00Z">
              <w:rPr>
                <w:rFonts w:ascii="Courier New" w:hAnsi="Courier New" w:cs="Courier New"/>
                <w:b w:val="0"/>
                <w:bCs w:val="0"/>
              </w:rPr>
            </w:rPrChange>
          </w:rPr>
          <w:t>ón entre individuos y en el comportamiento de grupos de personas.</w:t>
        </w:r>
      </w:ins>
    </w:p>
    <w:p w:rsidR="00867C53" w:rsidRPr="00246937" w:rsidRDefault="00C148D3">
      <w:pPr>
        <w:pStyle w:val="ListParagraph"/>
        <w:numPr>
          <w:ilvl w:val="0"/>
          <w:numId w:val="9"/>
        </w:numPr>
        <w:jc w:val="both"/>
        <w:rPr>
          <w:ins w:id="1773" w:author="Orion" w:date="2011-04-04T16:38:00Z"/>
          <w:rFonts w:cs="Times New Roman"/>
          <w:rPrChange w:id="1774" w:author="Orion" w:date="2011-04-24T22:32:00Z">
            <w:rPr>
              <w:ins w:id="1775" w:author="Orion" w:date="2011-04-04T16:38:00Z"/>
              <w:rFonts w:ascii="Courier New" w:hAnsi="Courier New" w:cs="Courier New"/>
            </w:rPr>
          </w:rPrChange>
        </w:rPr>
        <w:pPrChange w:id="1776" w:author="Orion" w:date="2011-04-04T16:05:00Z">
          <w:pPr>
            <w:pStyle w:val="Heading1"/>
          </w:pPr>
        </w:pPrChange>
      </w:pPr>
      <w:ins w:id="1777" w:author="Orion" w:date="2011-04-04T16:37:00Z">
        <w:r w:rsidRPr="00246937">
          <w:rPr>
            <w:rFonts w:cs="Times New Roman"/>
            <w:rPrChange w:id="1778" w:author="Orion" w:date="2011-04-24T22:32:00Z">
              <w:rPr>
                <w:rFonts w:ascii="Courier New" w:hAnsi="Courier New" w:cs="Courier New"/>
                <w:b w:val="0"/>
                <w:bCs w:val="0"/>
              </w:rPr>
            </w:rPrChange>
          </w:rPr>
          <w:t>La ergonomía se ha extendido de</w:t>
        </w:r>
      </w:ins>
      <w:ins w:id="1779" w:author="Orion" w:date="2011-04-04T17:41:00Z">
        <w:r w:rsidR="00B44765" w:rsidRPr="00246937">
          <w:rPr>
            <w:rFonts w:cs="Times New Roman"/>
            <w:rPrChange w:id="1780" w:author="Orion" w:date="2011-04-24T22:32:00Z">
              <w:rPr>
                <w:rFonts w:ascii="Courier New" w:hAnsi="Courier New" w:cs="Courier New"/>
                <w:b w:val="0"/>
                <w:bCs w:val="0"/>
              </w:rPr>
            </w:rPrChange>
          </w:rPr>
          <w:t>sde</w:t>
        </w:r>
      </w:ins>
      <w:ins w:id="1781" w:author="Orion" w:date="2011-04-04T16:37:00Z">
        <w:r w:rsidRPr="00246937">
          <w:rPr>
            <w:rFonts w:cs="Times New Roman"/>
            <w:rPrChange w:id="1782" w:author="Orion" w:date="2011-04-24T22:32:00Z">
              <w:rPr>
                <w:rFonts w:ascii="Courier New" w:hAnsi="Courier New" w:cs="Courier New"/>
                <w:b w:val="0"/>
                <w:bCs w:val="0"/>
              </w:rPr>
            </w:rPrChange>
          </w:rPr>
          <w:t xml:space="preserve"> ámbito laboral al del hogar, hospitales, escuelas</w:t>
        </w:r>
      </w:ins>
      <w:ins w:id="1783" w:author="Orion" w:date="2011-04-04T16:38:00Z">
        <w:r w:rsidRPr="00246937">
          <w:rPr>
            <w:rFonts w:cs="Times New Roman"/>
            <w:rPrChange w:id="1784" w:author="Orion" w:date="2011-04-24T22:32:00Z">
              <w:rPr>
                <w:rFonts w:ascii="Courier New" w:hAnsi="Courier New" w:cs="Courier New"/>
                <w:b w:val="0"/>
                <w:bCs w:val="0"/>
              </w:rPr>
            </w:rPrChange>
          </w:rPr>
          <w:t>, e incluso a las actividades de ocio.</w:t>
        </w:r>
      </w:ins>
    </w:p>
    <w:p w:rsidR="003C6C91" w:rsidRPr="00246937" w:rsidRDefault="005B52F6">
      <w:pPr>
        <w:pStyle w:val="ListParagraph"/>
        <w:numPr>
          <w:ilvl w:val="0"/>
          <w:numId w:val="9"/>
        </w:numPr>
        <w:jc w:val="both"/>
        <w:rPr>
          <w:ins w:id="1785" w:author="Orion" w:date="2011-04-04T17:21:00Z"/>
          <w:rFonts w:cs="Times New Roman"/>
          <w:rPrChange w:id="1786" w:author="Orion" w:date="2011-04-24T22:32:00Z">
            <w:rPr>
              <w:ins w:id="1787" w:author="Orion" w:date="2011-04-04T17:21:00Z"/>
              <w:rFonts w:ascii="Courier New" w:hAnsi="Courier New" w:cs="Courier New"/>
            </w:rPr>
          </w:rPrChange>
        </w:rPr>
        <w:pPrChange w:id="1788" w:author="Orion" w:date="2011-04-04T16:05:00Z">
          <w:pPr>
            <w:pStyle w:val="Heading1"/>
          </w:pPr>
        </w:pPrChange>
      </w:pPr>
      <w:ins w:id="1789" w:author="Orion" w:date="2011-04-04T16:54:00Z">
        <w:r w:rsidRPr="00246937">
          <w:rPr>
            <w:rFonts w:cs="Times New Roman"/>
            <w:rPrChange w:id="1790" w:author="Orion" w:date="2011-04-24T22:32:00Z">
              <w:rPr>
                <w:rFonts w:ascii="Courier New" w:hAnsi="Courier New" w:cs="Courier New"/>
                <w:b w:val="0"/>
                <w:bCs w:val="0"/>
              </w:rPr>
            </w:rPrChange>
          </w:rPr>
          <w:t xml:space="preserve">Las ciencias humanas </w:t>
        </w:r>
      </w:ins>
      <w:ins w:id="1791" w:author="Orion" w:date="2011-04-04T16:58:00Z">
        <w:r w:rsidR="00295116" w:rsidRPr="00246937">
          <w:rPr>
            <w:rFonts w:cs="Times New Roman"/>
            <w:rPrChange w:id="1792" w:author="Orion" w:date="2011-04-24T22:32:00Z">
              <w:rPr>
                <w:rFonts w:ascii="Courier New" w:hAnsi="Courier New" w:cs="Courier New"/>
                <w:b w:val="0"/>
                <w:bCs w:val="0"/>
              </w:rPr>
            </w:rPrChange>
          </w:rPr>
          <w:t xml:space="preserve">comprenden los estudios de </w:t>
        </w:r>
      </w:ins>
      <w:ins w:id="1793" w:author="Orion" w:date="2011-04-04T17:00:00Z">
        <w:r w:rsidR="000D70D3" w:rsidRPr="00246937">
          <w:rPr>
            <w:rFonts w:cs="Times New Roman"/>
            <w:rPrChange w:id="1794" w:author="Orion" w:date="2011-04-24T22:32:00Z">
              <w:rPr>
                <w:rFonts w:ascii="Courier New" w:hAnsi="Courier New" w:cs="Courier New"/>
                <w:b w:val="0"/>
                <w:bCs w:val="0"/>
              </w:rPr>
            </w:rPrChange>
          </w:rPr>
          <w:t xml:space="preserve">la estructura y naturaleza del ser humano, sus </w:t>
        </w:r>
      </w:ins>
      <w:ins w:id="1795" w:author="Orion" w:date="2011-04-04T17:01:00Z">
        <w:r w:rsidR="000D70D3" w:rsidRPr="00246937">
          <w:rPr>
            <w:rFonts w:cs="Times New Roman"/>
            <w:rPrChange w:id="1796" w:author="Orion" w:date="2011-04-24T22:32:00Z">
              <w:rPr>
                <w:rFonts w:ascii="Courier New" w:hAnsi="Courier New" w:cs="Courier New"/>
                <w:b w:val="0"/>
                <w:bCs w:val="0"/>
              </w:rPr>
            </w:rPrChange>
          </w:rPr>
          <w:t xml:space="preserve">capacidades y limitaciones, y sus comportamientos ya sea en solitario o en grupo. </w:t>
        </w:r>
      </w:ins>
      <w:ins w:id="1797" w:author="Orion" w:date="2011-04-04T17:02:00Z">
        <w:r w:rsidR="000D70D3" w:rsidRPr="00246937">
          <w:rPr>
            <w:rFonts w:cs="Times New Roman"/>
            <w:rPrChange w:id="1798" w:author="Orion" w:date="2011-04-24T22:32:00Z">
              <w:rPr>
                <w:rFonts w:ascii="Courier New" w:hAnsi="Courier New" w:cs="Courier New"/>
                <w:b w:val="0"/>
                <w:bCs w:val="0"/>
              </w:rPr>
            </w:rPrChange>
          </w:rPr>
          <w:t xml:space="preserve">En común con todas las tecnologías, HF se preocupa de la búsqueda y uso de conceptos y datos seleccionados </w:t>
        </w:r>
      </w:ins>
      <w:ins w:id="1799" w:author="Orion" w:date="2011-04-04T17:04:00Z">
        <w:r w:rsidR="000D70D3" w:rsidRPr="00246937">
          <w:rPr>
            <w:rFonts w:cs="Times New Roman"/>
            <w:rPrChange w:id="1800" w:author="Orion" w:date="2011-04-24T22:32:00Z">
              <w:rPr>
                <w:rFonts w:ascii="Courier New" w:hAnsi="Courier New" w:cs="Courier New"/>
                <w:b w:val="0"/>
                <w:bCs w:val="0"/>
              </w:rPr>
            </w:rPrChange>
          </w:rPr>
          <w:t>según su importancia en un problema práctico.</w:t>
        </w:r>
      </w:ins>
    </w:p>
    <w:p w:rsidR="003C6C91" w:rsidRPr="00246937" w:rsidRDefault="003C6C91">
      <w:pPr>
        <w:pStyle w:val="ListParagraph"/>
        <w:numPr>
          <w:ilvl w:val="0"/>
          <w:numId w:val="9"/>
        </w:numPr>
        <w:jc w:val="both"/>
        <w:rPr>
          <w:ins w:id="1801" w:author="Orion" w:date="2011-04-04T17:33:00Z"/>
          <w:rFonts w:cs="Times New Roman"/>
          <w:rPrChange w:id="1802" w:author="Orion" w:date="2011-04-24T22:32:00Z">
            <w:rPr>
              <w:ins w:id="1803" w:author="Orion" w:date="2011-04-04T17:33:00Z"/>
              <w:rFonts w:ascii="Courier New" w:hAnsi="Courier New" w:cs="Courier New"/>
            </w:rPr>
          </w:rPrChange>
        </w:rPr>
        <w:pPrChange w:id="1804" w:author="Orion" w:date="2011-04-04T16:05:00Z">
          <w:pPr>
            <w:pStyle w:val="Heading1"/>
          </w:pPr>
        </w:pPrChange>
      </w:pPr>
      <w:ins w:id="1805" w:author="Orion" w:date="2011-04-04T17:25:00Z">
        <w:r w:rsidRPr="00246937">
          <w:rPr>
            <w:rFonts w:cs="Times New Roman"/>
            <w:rPrChange w:id="1806" w:author="Orion" w:date="2011-04-24T22:32:00Z">
              <w:rPr>
                <w:rFonts w:ascii="Courier New" w:hAnsi="Courier New" w:cs="Courier New"/>
                <w:b w:val="0"/>
                <w:bCs w:val="0"/>
              </w:rPr>
            </w:rPrChange>
          </w:rPr>
          <w:t>Con el fin de contribuir eficazmente en el diseño y las operaciones del sistema, es necesario que los erg</w:t>
        </w:r>
      </w:ins>
      <w:ins w:id="1807" w:author="Orion" w:date="2011-04-04T17:26:00Z">
        <w:r w:rsidRPr="00246937">
          <w:rPr>
            <w:rFonts w:cs="Times New Roman"/>
            <w:rPrChange w:id="1808" w:author="Orion" w:date="2011-04-24T22:32:00Z">
              <w:rPr>
                <w:rFonts w:ascii="Courier New" w:hAnsi="Courier New" w:cs="Courier New"/>
                <w:b w:val="0"/>
                <w:bCs w:val="0"/>
              </w:rPr>
            </w:rPrChange>
          </w:rPr>
          <w:t>ónomos integren sus contribuciones con las de otras personas.</w:t>
        </w:r>
      </w:ins>
    </w:p>
    <w:p w:rsidR="00662F13" w:rsidRPr="00246937" w:rsidRDefault="00B44765">
      <w:pPr>
        <w:pStyle w:val="ListParagraph"/>
        <w:numPr>
          <w:ilvl w:val="0"/>
          <w:numId w:val="9"/>
        </w:numPr>
        <w:jc w:val="both"/>
        <w:rPr>
          <w:ins w:id="1809" w:author="Orion" w:date="2011-04-04T17:55:00Z"/>
          <w:rFonts w:cs="Times New Roman"/>
          <w:rPrChange w:id="1810" w:author="Orion" w:date="2011-04-24T22:32:00Z">
            <w:rPr>
              <w:ins w:id="1811" w:author="Orion" w:date="2011-04-04T17:55:00Z"/>
              <w:rFonts w:ascii="Courier New" w:hAnsi="Courier New" w:cs="Courier New"/>
            </w:rPr>
          </w:rPrChange>
        </w:rPr>
        <w:pPrChange w:id="1812" w:author="Orion" w:date="2011-04-04T16:05:00Z">
          <w:pPr>
            <w:pStyle w:val="Heading1"/>
          </w:pPr>
        </w:pPrChange>
      </w:pPr>
      <w:ins w:id="1813" w:author="Orion" w:date="2011-04-04T17:34:00Z">
        <w:r w:rsidRPr="00246937">
          <w:rPr>
            <w:rFonts w:cs="Times New Roman"/>
            <w:rPrChange w:id="1814" w:author="Orion" w:date="2011-04-24T22:32:00Z">
              <w:rPr>
                <w:rFonts w:ascii="Courier New" w:hAnsi="Courier New" w:cs="Courier New"/>
                <w:b w:val="0"/>
                <w:bCs w:val="0"/>
              </w:rPr>
            </w:rPrChange>
          </w:rPr>
          <w:t xml:space="preserve">La optimización en las relaciones personales </w:t>
        </w:r>
      </w:ins>
      <w:ins w:id="1815" w:author="Orion" w:date="2011-04-04T17:35:00Z">
        <w:r w:rsidRPr="00246937">
          <w:rPr>
            <w:rFonts w:cs="Times New Roman"/>
            <w:rPrChange w:id="1816" w:author="Orion" w:date="2011-04-24T22:32:00Z">
              <w:rPr>
                <w:rFonts w:ascii="Courier New" w:hAnsi="Courier New" w:cs="Courier New"/>
                <w:b w:val="0"/>
                <w:bCs w:val="0"/>
              </w:rPr>
            </w:rPrChange>
          </w:rPr>
          <w:t>viene dada por</w:t>
        </w:r>
      </w:ins>
      <w:ins w:id="1817" w:author="Orion" w:date="2011-04-04T17:34:00Z">
        <w:r w:rsidRPr="00246937">
          <w:rPr>
            <w:rFonts w:cs="Times New Roman"/>
            <w:rPrChange w:id="1818" w:author="Orion" w:date="2011-04-24T22:32:00Z">
              <w:rPr>
                <w:rFonts w:ascii="Courier New" w:hAnsi="Courier New" w:cs="Courier New"/>
                <w:b w:val="0"/>
                <w:bCs w:val="0"/>
              </w:rPr>
            </w:rPrChange>
          </w:rPr>
          <w:t xml:space="preserve"> dos conjuntos de criterios</w:t>
        </w:r>
      </w:ins>
      <w:ins w:id="1819" w:author="Orion" w:date="2011-04-04T17:37:00Z">
        <w:r w:rsidRPr="00246937">
          <w:rPr>
            <w:rFonts w:cs="Times New Roman"/>
            <w:rPrChange w:id="1820" w:author="Orion" w:date="2011-04-24T22:32:00Z">
              <w:rPr>
                <w:rFonts w:ascii="Courier New" w:hAnsi="Courier New" w:cs="Courier New"/>
                <w:b w:val="0"/>
                <w:bCs w:val="0"/>
              </w:rPr>
            </w:rPrChange>
          </w:rPr>
          <w:t>:</w:t>
        </w:r>
      </w:ins>
      <w:ins w:id="1821" w:author="Orion" w:date="2011-04-04T17:38:00Z">
        <w:r w:rsidRPr="00246937">
          <w:rPr>
            <w:rFonts w:cs="Times New Roman"/>
            <w:rPrChange w:id="1822" w:author="Orion" w:date="2011-04-24T22:32:00Z">
              <w:rPr>
                <w:rFonts w:ascii="Courier New" w:hAnsi="Courier New" w:cs="Courier New"/>
                <w:b w:val="0"/>
                <w:bCs w:val="0"/>
              </w:rPr>
            </w:rPrChange>
          </w:rPr>
          <w:t xml:space="preserve"> </w:t>
        </w:r>
      </w:ins>
      <w:ins w:id="1823" w:author="Orion" w:date="2011-04-04T17:37:00Z">
        <w:r w:rsidRPr="00246937">
          <w:rPr>
            <w:rFonts w:cs="Times New Roman"/>
            <w:rPrChange w:id="1824" w:author="Orion" w:date="2011-04-24T22:32:00Z">
              <w:rPr>
                <w:rFonts w:ascii="Courier New" w:hAnsi="Courier New" w:cs="Courier New"/>
                <w:b w:val="0"/>
                <w:bCs w:val="0"/>
              </w:rPr>
            </w:rPrChange>
          </w:rPr>
          <w:t xml:space="preserve">el bienestar humano y </w:t>
        </w:r>
      </w:ins>
      <w:ins w:id="1825" w:author="Orion" w:date="2011-04-04T17:38:00Z">
        <w:r w:rsidRPr="00246937">
          <w:rPr>
            <w:rFonts w:cs="Times New Roman"/>
            <w:rPrChange w:id="1826" w:author="Orion" w:date="2011-04-24T22:32:00Z">
              <w:rPr>
                <w:rFonts w:ascii="Courier New" w:hAnsi="Courier New" w:cs="Courier New"/>
                <w:b w:val="0"/>
                <w:bCs w:val="0"/>
              </w:rPr>
            </w:rPrChange>
          </w:rPr>
          <w:t>la eficacia de</w:t>
        </w:r>
      </w:ins>
      <w:ins w:id="1827" w:author="Orion" w:date="2011-04-04T17:39:00Z">
        <w:r w:rsidRPr="00246937">
          <w:rPr>
            <w:rFonts w:cs="Times New Roman"/>
            <w:rPrChange w:id="1828" w:author="Orion" w:date="2011-04-24T22:32:00Z">
              <w:rPr>
                <w:rFonts w:ascii="Courier New" w:hAnsi="Courier New" w:cs="Courier New"/>
                <w:b w:val="0"/>
                <w:bCs w:val="0"/>
              </w:rPr>
            </w:rPrChange>
          </w:rPr>
          <w:t>l rendimiento del sistema.</w:t>
        </w:r>
      </w:ins>
    </w:p>
    <w:p w:rsidR="00BB1765" w:rsidRPr="00246937" w:rsidDel="00531F30" w:rsidRDefault="00BB1765">
      <w:pPr>
        <w:jc w:val="both"/>
        <w:rPr>
          <w:rFonts w:cs="Times New Roman"/>
        </w:rPr>
        <w:pPrChange w:id="1829" w:author="Orion" w:date="2011-04-04T17:55:00Z">
          <w:pPr>
            <w:pStyle w:val="Heading1"/>
          </w:pPr>
        </w:pPrChange>
      </w:pPr>
      <w:moveFromRangeStart w:id="1830" w:author="Orion" w:date="2011-03-31T23:01:00Z" w:name="move289375801"/>
      <w:moveFrom w:id="1831" w:author="Orion" w:date="2011-03-31T23:01:00Z">
        <w:r w:rsidRPr="00246937" w:rsidDel="00432D4C">
          <w:rPr>
            <w:rFonts w:cs="Times New Roman"/>
          </w:rPr>
          <w:t xml:space="preserve">Considerar las propiedades de ejecución del lenguaje. Toda implementación BDI se convierte en código ejecutado en un ordenador, y entender las propiedades del algoritmo a veces es necesario. Por otro lado, ya que la eficiencia se degrada con el </w:t>
        </w:r>
        <w:r w:rsidR="00952D4F" w:rsidRPr="00246937" w:rsidDel="00432D4C">
          <w:rPr>
            <w:rFonts w:cs="Times New Roman"/>
          </w:rPr>
          <w:t>número</w:t>
        </w:r>
        <w:r w:rsidRPr="00246937" w:rsidDel="00432D4C">
          <w:rPr>
            <w:rFonts w:cs="Times New Roman"/>
          </w:rPr>
          <w:t xml:space="preserve"> de agentes introducidos, a veces es conveniente combinar procesos de múltiples agentes en un sólo age</w:t>
        </w:r>
        <w:del w:id="1832" w:author="Orion" w:date="2011-04-04T16:04:00Z">
          <w:r w:rsidRPr="00246937" w:rsidDel="00FB37CC">
            <w:rPr>
              <w:rFonts w:cs="Times New Roman"/>
            </w:rPr>
            <w:delText>nte.</w:delText>
          </w:r>
        </w:del>
      </w:moveFrom>
    </w:p>
    <w:moveFromRangeEnd w:id="1830"/>
    <w:p w:rsidR="00BB1765" w:rsidRPr="00246937" w:rsidDel="009609DD" w:rsidRDefault="00F43E15" w:rsidP="005F406E">
      <w:pPr>
        <w:jc w:val="both"/>
        <w:rPr>
          <w:del w:id="1833" w:author="Orion" w:date="2011-03-31T22:56:00Z"/>
          <w:rFonts w:cs="Times New Roman"/>
          <w:rPrChange w:id="1834" w:author="Orion" w:date="2011-04-24T22:32:00Z">
            <w:rPr>
              <w:del w:id="1835" w:author="Orion" w:date="2011-03-31T22:56:00Z"/>
              <w:rFonts w:ascii="Courier New" w:hAnsi="Courier New" w:cs="Courier New"/>
            </w:rPr>
          </w:rPrChange>
        </w:rPr>
      </w:pPr>
      <w:ins w:id="1836" w:author="Orion" w:date="2011-04-06T16:00:00Z">
        <w:r w:rsidRPr="00246937">
          <w:rPr>
            <w:rFonts w:cs="Times New Roman"/>
            <w:rPrChange w:id="1837" w:author="Orion" w:date="2011-04-24T22:32:00Z">
              <w:rPr>
                <w:rFonts w:ascii="Courier New" w:hAnsi="Courier New" w:cs="Courier New"/>
                <w:b/>
                <w:bCs/>
                <w:sz w:val="48"/>
                <w:szCs w:val="48"/>
              </w:rPr>
            </w:rPrChange>
          </w:rPr>
          <w:t>Debido a la importancia de los factores humanos en la aviación</w:t>
        </w:r>
        <w:r w:rsidR="00056E1E" w:rsidRPr="00246937">
          <w:rPr>
            <w:rFonts w:cs="Times New Roman"/>
            <w:rPrChange w:id="1838" w:author="Orion" w:date="2011-04-24T22:32:00Z">
              <w:rPr>
                <w:rFonts w:ascii="Courier New" w:hAnsi="Courier New" w:cs="Courier New"/>
                <w:b/>
                <w:bCs/>
                <w:sz w:val="48"/>
                <w:szCs w:val="48"/>
              </w:rPr>
            </w:rPrChange>
          </w:rPr>
          <w:t xml:space="preserve"> la</w:t>
        </w:r>
        <w:r w:rsidRPr="00246937">
          <w:rPr>
            <w:rFonts w:cs="Times New Roman"/>
            <w:rPrChange w:id="1839" w:author="Orion" w:date="2011-04-24T22:32:00Z">
              <w:rPr>
                <w:rFonts w:ascii="Courier New" w:hAnsi="Courier New" w:cs="Courier New"/>
                <w:b/>
                <w:bCs/>
                <w:sz w:val="48"/>
                <w:szCs w:val="48"/>
              </w:rPr>
            </w:rPrChange>
          </w:rPr>
          <w:t xml:space="preserve"> industria</w:t>
        </w:r>
      </w:ins>
      <w:ins w:id="1840" w:author="Orion" w:date="2011-04-06T16:01:00Z">
        <w:r w:rsidRPr="00246937">
          <w:rPr>
            <w:rFonts w:cs="Times New Roman"/>
            <w:rPrChange w:id="1841" w:author="Orion" w:date="2011-04-24T22:32:00Z">
              <w:rPr>
                <w:rFonts w:ascii="Courier New" w:hAnsi="Courier New" w:cs="Courier New"/>
                <w:b/>
                <w:bCs/>
                <w:sz w:val="48"/>
                <w:szCs w:val="48"/>
              </w:rPr>
            </w:rPrChange>
          </w:rPr>
          <w:t xml:space="preserve"> aeronáutica </w:t>
        </w:r>
      </w:ins>
      <w:ins w:id="1842" w:author="Orion" w:date="2011-04-06T16:02:00Z">
        <w:r w:rsidRPr="00246937">
          <w:rPr>
            <w:rFonts w:cs="Times New Roman"/>
            <w:rPrChange w:id="1843" w:author="Orion" w:date="2011-04-24T22:32:00Z">
              <w:rPr>
                <w:rFonts w:ascii="Courier New" w:hAnsi="Courier New" w:cs="Courier New"/>
                <w:b/>
                <w:bCs/>
                <w:sz w:val="48"/>
                <w:szCs w:val="48"/>
              </w:rPr>
            </w:rPrChange>
          </w:rPr>
          <w:t>incorporó hace décadas</w:t>
        </w:r>
      </w:ins>
      <w:customXmlInsRangeStart w:id="1844" w:author="Orion" w:date="2011-04-06T16:15:00Z"/>
      <w:sdt>
        <w:sdtPr>
          <w:rPr>
            <w:rFonts w:cs="Times New Roman"/>
          </w:rPr>
          <w:id w:val="-75057387"/>
          <w:citation/>
        </w:sdtPr>
        <w:sdtEndPr/>
        <w:sdtContent>
          <w:customXmlInsRangeEnd w:id="1844"/>
          <w:ins w:id="1845" w:author="Orion" w:date="2011-04-06T16:15:00Z">
            <w:r w:rsidR="00A337A1" w:rsidRPr="00246937">
              <w:rPr>
                <w:rFonts w:cs="Times New Roman"/>
                <w:rPrChange w:id="1846" w:author="Orion" w:date="2011-04-24T22:32:00Z">
                  <w:rPr>
                    <w:rFonts w:ascii="Courier New" w:hAnsi="Courier New" w:cs="Courier New"/>
                    <w:b/>
                    <w:bCs/>
                    <w:sz w:val="48"/>
                    <w:szCs w:val="48"/>
                  </w:rPr>
                </w:rPrChange>
              </w:rPr>
              <w:fldChar w:fldCharType="begin"/>
            </w:r>
            <w:r w:rsidR="00A337A1" w:rsidRPr="00246937">
              <w:rPr>
                <w:rFonts w:cs="Times New Roman"/>
                <w:rPrChange w:id="1847" w:author="Orion" w:date="2011-04-24T22:32:00Z">
                  <w:rPr>
                    <w:rFonts w:ascii="Courier New" w:hAnsi="Courier New" w:cs="Courier New"/>
                    <w:b/>
                    <w:bCs/>
                    <w:sz w:val="48"/>
                    <w:szCs w:val="48"/>
                  </w:rPr>
                </w:rPrChange>
              </w:rPr>
              <w:instrText xml:space="preserve"> CITATION Coo80 \l 3082 </w:instrText>
            </w:r>
          </w:ins>
          <w:r w:rsidR="00A337A1" w:rsidRPr="00246937">
            <w:rPr>
              <w:rFonts w:cs="Times New Roman"/>
              <w:rPrChange w:id="1848" w:author="Orion" w:date="2011-04-24T22:32:00Z">
                <w:rPr>
                  <w:rFonts w:ascii="Courier New" w:hAnsi="Courier New" w:cs="Courier New"/>
                  <w:b/>
                  <w:bCs/>
                  <w:sz w:val="48"/>
                  <w:szCs w:val="48"/>
                </w:rPr>
              </w:rPrChange>
            </w:rPr>
            <w:fldChar w:fldCharType="separate"/>
          </w:r>
          <w:r w:rsidR="00181070">
            <w:rPr>
              <w:rFonts w:cs="Times New Roman"/>
              <w:noProof/>
            </w:rPr>
            <w:t xml:space="preserve"> </w:t>
          </w:r>
          <w:r w:rsidR="00181070" w:rsidRPr="00181070">
            <w:rPr>
              <w:rFonts w:cs="Times New Roman"/>
              <w:noProof/>
            </w:rPr>
            <w:t>(24)</w:t>
          </w:r>
          <w:ins w:id="1849" w:author="Orion" w:date="2011-04-06T16:15:00Z">
            <w:r w:rsidR="00A337A1" w:rsidRPr="00246937">
              <w:rPr>
                <w:rFonts w:cs="Times New Roman"/>
                <w:rPrChange w:id="1850" w:author="Orion" w:date="2011-04-24T22:32:00Z">
                  <w:rPr>
                    <w:rFonts w:ascii="Courier New" w:hAnsi="Courier New" w:cs="Courier New"/>
                    <w:b/>
                    <w:bCs/>
                    <w:sz w:val="48"/>
                    <w:szCs w:val="48"/>
                  </w:rPr>
                </w:rPrChange>
              </w:rPr>
              <w:fldChar w:fldCharType="end"/>
            </w:r>
          </w:ins>
          <w:customXmlInsRangeStart w:id="1851" w:author="Orion" w:date="2011-04-06T16:15:00Z"/>
        </w:sdtContent>
      </w:sdt>
      <w:customXmlInsRangeEnd w:id="1851"/>
      <w:ins w:id="1852" w:author="Orion" w:date="2011-04-06T16:01:00Z">
        <w:r w:rsidRPr="00246937">
          <w:rPr>
            <w:rFonts w:cs="Times New Roman"/>
            <w:rPrChange w:id="1853" w:author="Orion" w:date="2011-04-24T22:32:00Z">
              <w:rPr>
                <w:rFonts w:ascii="Courier New" w:hAnsi="Courier New" w:cs="Courier New"/>
                <w:b/>
                <w:bCs/>
                <w:sz w:val="48"/>
                <w:szCs w:val="48"/>
              </w:rPr>
            </w:rPrChange>
          </w:rPr>
          <w:t xml:space="preserve"> el </w:t>
        </w:r>
      </w:ins>
      <w:ins w:id="1854" w:author="Orion" w:date="2011-04-06T16:35:00Z">
        <w:r w:rsidR="00A71C72" w:rsidRPr="00246937">
          <w:rPr>
            <w:rFonts w:cs="Times New Roman"/>
            <w:rPrChange w:id="1855" w:author="Orion" w:date="2011-04-24T22:32:00Z">
              <w:rPr>
                <w:rFonts w:ascii="Courier New" w:hAnsi="Courier New" w:cs="Courier New"/>
                <w:b/>
                <w:bCs/>
                <w:sz w:val="48"/>
                <w:szCs w:val="48"/>
              </w:rPr>
            </w:rPrChange>
          </w:rPr>
          <w:t xml:space="preserve">procedimiento </w:t>
        </w:r>
      </w:ins>
      <w:ins w:id="1856" w:author="Orion" w:date="2011-04-06T16:01:00Z">
        <w:r w:rsidRPr="00246937">
          <w:rPr>
            <w:rFonts w:cs="Times New Roman"/>
            <w:rPrChange w:id="1857" w:author="Orion" w:date="2011-04-24T22:32:00Z">
              <w:rPr>
                <w:rFonts w:ascii="Courier New" w:hAnsi="Courier New" w:cs="Courier New"/>
                <w:b/>
                <w:bCs/>
                <w:sz w:val="48"/>
                <w:szCs w:val="48"/>
              </w:rPr>
            </w:rPrChange>
          </w:rPr>
          <w:t xml:space="preserve">CRM (Gestión de los recursos </w:t>
        </w:r>
      </w:ins>
      <w:ins w:id="1858" w:author="Orion" w:date="2011-04-06T16:02:00Z">
        <w:r w:rsidRPr="00246937">
          <w:rPr>
            <w:rFonts w:cs="Times New Roman"/>
            <w:rPrChange w:id="1859" w:author="Orion" w:date="2011-04-24T22:32:00Z">
              <w:rPr>
                <w:rFonts w:ascii="Courier New" w:hAnsi="Courier New" w:cs="Courier New"/>
                <w:b/>
                <w:bCs/>
                <w:sz w:val="48"/>
                <w:szCs w:val="48"/>
              </w:rPr>
            </w:rPrChange>
          </w:rPr>
          <w:t>por parte de</w:t>
        </w:r>
      </w:ins>
      <w:ins w:id="1860" w:author="Orion" w:date="2011-04-06T16:01:00Z">
        <w:r w:rsidRPr="00246937">
          <w:rPr>
            <w:rFonts w:cs="Times New Roman"/>
            <w:rPrChange w:id="1861" w:author="Orion" w:date="2011-04-24T22:32:00Z">
              <w:rPr>
                <w:rFonts w:ascii="Courier New" w:hAnsi="Courier New" w:cs="Courier New"/>
                <w:b/>
                <w:bCs/>
                <w:sz w:val="48"/>
                <w:szCs w:val="48"/>
              </w:rPr>
            </w:rPrChange>
          </w:rPr>
          <w:t xml:space="preserve"> la tripulación)</w:t>
        </w:r>
      </w:ins>
      <w:ins w:id="1862" w:author="Orion" w:date="2011-04-06T16:03:00Z">
        <w:r w:rsidRPr="00246937">
          <w:rPr>
            <w:rFonts w:cs="Times New Roman"/>
            <w:rPrChange w:id="1863" w:author="Orion" w:date="2011-04-24T22:32:00Z">
              <w:rPr>
                <w:rFonts w:ascii="Courier New" w:hAnsi="Courier New" w:cs="Courier New"/>
                <w:b/>
                <w:bCs/>
                <w:sz w:val="48"/>
                <w:szCs w:val="48"/>
              </w:rPr>
            </w:rPrChange>
          </w:rPr>
          <w:t xml:space="preserve"> como parte fundamental del entrenamiento </w:t>
        </w:r>
      </w:ins>
      <w:ins w:id="1864" w:author="Orion" w:date="2011-04-06T16:20:00Z">
        <w:r w:rsidR="001B2BBD" w:rsidRPr="00246937">
          <w:rPr>
            <w:rFonts w:cs="Times New Roman"/>
            <w:rPrChange w:id="1865" w:author="Orion" w:date="2011-04-24T22:32:00Z">
              <w:rPr>
                <w:rFonts w:ascii="Courier New" w:hAnsi="Courier New" w:cs="Courier New"/>
                <w:b/>
                <w:bCs/>
                <w:sz w:val="48"/>
                <w:szCs w:val="48"/>
              </w:rPr>
            </w:rPrChange>
          </w:rPr>
          <w:t xml:space="preserve">y formación de </w:t>
        </w:r>
      </w:ins>
      <w:ins w:id="1866" w:author="Orion" w:date="2011-04-06T16:21:00Z">
        <w:r w:rsidR="001B2BBD" w:rsidRPr="00246937">
          <w:rPr>
            <w:rFonts w:cs="Times New Roman"/>
            <w:rPrChange w:id="1867" w:author="Orion" w:date="2011-04-24T22:32:00Z">
              <w:rPr>
                <w:rFonts w:ascii="Courier New" w:hAnsi="Courier New" w:cs="Courier New"/>
                <w:b/>
                <w:bCs/>
                <w:sz w:val="48"/>
                <w:szCs w:val="48"/>
              </w:rPr>
            </w:rPrChange>
          </w:rPr>
          <w:t xml:space="preserve">las tripulaciones de aviones. </w:t>
        </w:r>
      </w:ins>
      <w:ins w:id="1868" w:author="Orion" w:date="2011-04-06T16:22:00Z">
        <w:r w:rsidR="001B2BBD" w:rsidRPr="00246937">
          <w:rPr>
            <w:rFonts w:cs="Times New Roman"/>
            <w:rPrChange w:id="1869" w:author="Orion" w:date="2011-04-24T22:32:00Z">
              <w:rPr>
                <w:rFonts w:ascii="Courier New" w:hAnsi="Courier New" w:cs="Courier New"/>
                <w:b/>
                <w:bCs/>
                <w:sz w:val="48"/>
                <w:szCs w:val="48"/>
              </w:rPr>
            </w:rPrChange>
          </w:rPr>
          <w:t>El CRM</w:t>
        </w:r>
      </w:ins>
      <w:ins w:id="1870" w:author="Orion" w:date="2011-04-06T16:35:00Z">
        <w:r w:rsidR="00AD1FBF" w:rsidRPr="00246937">
          <w:rPr>
            <w:rFonts w:cs="Times New Roman"/>
            <w:rPrChange w:id="1871" w:author="Orion" w:date="2011-04-24T22:32:00Z">
              <w:rPr>
                <w:rFonts w:ascii="Courier New" w:hAnsi="Courier New" w:cs="Courier New"/>
                <w:b/>
                <w:bCs/>
                <w:sz w:val="48"/>
                <w:szCs w:val="48"/>
              </w:rPr>
            </w:rPrChange>
          </w:rPr>
          <w:t xml:space="preserve"> </w:t>
        </w:r>
      </w:ins>
      <w:ins w:id="1872" w:author="Orion" w:date="2011-04-06T16:22:00Z">
        <w:r w:rsidR="001B2BBD" w:rsidRPr="00246937">
          <w:rPr>
            <w:rFonts w:cs="Times New Roman"/>
            <w:rPrChange w:id="1873" w:author="Orion" w:date="2011-04-24T22:32:00Z">
              <w:rPr>
                <w:rFonts w:ascii="Courier New" w:hAnsi="Courier New" w:cs="Courier New"/>
                <w:b/>
                <w:bCs/>
                <w:sz w:val="48"/>
                <w:szCs w:val="48"/>
              </w:rPr>
            </w:rPrChange>
          </w:rPr>
          <w:t xml:space="preserve"> se puede definir como </w:t>
        </w:r>
      </w:ins>
      <w:ins w:id="1874" w:author="Orion" w:date="2011-04-06T16:23:00Z">
        <w:r w:rsidR="001B2BBD" w:rsidRPr="00246937">
          <w:rPr>
            <w:rFonts w:cs="Times New Roman"/>
            <w:rPrChange w:id="1875" w:author="Orion" w:date="2011-04-24T22:32:00Z">
              <w:rPr>
                <w:rFonts w:ascii="Courier New" w:hAnsi="Courier New" w:cs="Courier New"/>
                <w:b/>
                <w:bCs/>
                <w:sz w:val="48"/>
                <w:szCs w:val="48"/>
              </w:rPr>
            </w:rPrChange>
          </w:rPr>
          <w:t xml:space="preserve">“el uso eficiente de todos los recursos disponibles por la tripulación del avión, incluyendo </w:t>
        </w:r>
      </w:ins>
      <w:ins w:id="1876" w:author="Orion" w:date="2011-04-06T16:25:00Z">
        <w:r w:rsidR="001B2BBD" w:rsidRPr="00246937">
          <w:rPr>
            <w:rFonts w:cs="Times New Roman"/>
            <w:rPrChange w:id="1877" w:author="Orion" w:date="2011-04-24T22:32:00Z">
              <w:rPr>
                <w:rFonts w:ascii="Courier New" w:hAnsi="Courier New" w:cs="Courier New"/>
                <w:b/>
                <w:bCs/>
                <w:sz w:val="48"/>
                <w:szCs w:val="48"/>
              </w:rPr>
            </w:rPrChange>
          </w:rPr>
          <w:t>el equipamiento, las habilidades tanto técnicas como procedimentales, y las contribuciones del resto de la tripulaci</w:t>
        </w:r>
      </w:ins>
      <w:ins w:id="1878" w:author="Orion" w:date="2011-04-06T16:26:00Z">
        <w:r w:rsidR="001B2BBD" w:rsidRPr="00246937">
          <w:rPr>
            <w:rFonts w:cs="Times New Roman"/>
            <w:rPrChange w:id="1879" w:author="Orion" w:date="2011-04-24T22:32:00Z">
              <w:rPr>
                <w:rFonts w:ascii="Courier New" w:hAnsi="Courier New" w:cs="Courier New"/>
                <w:b/>
                <w:bCs/>
                <w:sz w:val="48"/>
                <w:szCs w:val="48"/>
              </w:rPr>
            </w:rPrChange>
          </w:rPr>
          <w:t>ón del vuelo y demás personas”</w:t>
        </w:r>
      </w:ins>
      <w:customXmlInsRangeStart w:id="1880" w:author="Orion" w:date="2011-04-06T16:34:00Z"/>
      <w:sdt>
        <w:sdtPr>
          <w:rPr>
            <w:rFonts w:cs="Times New Roman"/>
          </w:rPr>
          <w:id w:val="245241287"/>
          <w:citation/>
        </w:sdtPr>
        <w:sdtEndPr/>
        <w:sdtContent>
          <w:customXmlInsRangeEnd w:id="1880"/>
          <w:ins w:id="1881" w:author="Orion" w:date="2011-04-06T16:34:00Z">
            <w:r w:rsidR="001B2BBD" w:rsidRPr="00246937">
              <w:rPr>
                <w:rFonts w:cs="Times New Roman"/>
                <w:rPrChange w:id="1882" w:author="Orion" w:date="2011-04-24T22:32:00Z">
                  <w:rPr>
                    <w:rFonts w:ascii="Courier New" w:hAnsi="Courier New" w:cs="Courier New"/>
                    <w:b/>
                    <w:bCs/>
                    <w:sz w:val="48"/>
                    <w:szCs w:val="48"/>
                  </w:rPr>
                </w:rPrChange>
              </w:rPr>
              <w:fldChar w:fldCharType="begin"/>
            </w:r>
            <w:r w:rsidR="001B2BBD" w:rsidRPr="00246937">
              <w:rPr>
                <w:rFonts w:cs="Times New Roman"/>
                <w:rPrChange w:id="1883" w:author="Orion" w:date="2011-04-24T22:32:00Z">
                  <w:rPr>
                    <w:rFonts w:ascii="Courier New" w:hAnsi="Courier New" w:cs="Courier New"/>
                    <w:b/>
                    <w:bCs/>
                    <w:sz w:val="48"/>
                    <w:szCs w:val="48"/>
                  </w:rPr>
                </w:rPrChange>
              </w:rPr>
              <w:instrText xml:space="preserve"> CITATION Tag94 \l 3082 </w:instrText>
            </w:r>
          </w:ins>
          <w:r w:rsidR="001B2BBD" w:rsidRPr="00246937">
            <w:rPr>
              <w:rFonts w:cs="Times New Roman"/>
              <w:rPrChange w:id="1884" w:author="Orion" w:date="2011-04-24T22:32:00Z">
                <w:rPr>
                  <w:rFonts w:ascii="Courier New" w:hAnsi="Courier New" w:cs="Courier New"/>
                  <w:b/>
                  <w:bCs/>
                  <w:sz w:val="48"/>
                  <w:szCs w:val="48"/>
                </w:rPr>
              </w:rPrChange>
            </w:rPr>
            <w:fldChar w:fldCharType="separate"/>
          </w:r>
          <w:r w:rsidR="00181070">
            <w:rPr>
              <w:rFonts w:cs="Times New Roman"/>
              <w:noProof/>
            </w:rPr>
            <w:t xml:space="preserve"> </w:t>
          </w:r>
          <w:r w:rsidR="00181070" w:rsidRPr="00181070">
            <w:rPr>
              <w:rFonts w:cs="Times New Roman"/>
              <w:noProof/>
            </w:rPr>
            <w:t>(25)</w:t>
          </w:r>
          <w:ins w:id="1885" w:author="Orion" w:date="2011-04-06T16:34:00Z">
            <w:r w:rsidR="001B2BBD" w:rsidRPr="00246937">
              <w:rPr>
                <w:rFonts w:cs="Times New Roman"/>
                <w:rPrChange w:id="1886" w:author="Orion" w:date="2011-04-24T22:32:00Z">
                  <w:rPr>
                    <w:rFonts w:ascii="Courier New" w:hAnsi="Courier New" w:cs="Courier New"/>
                    <w:b/>
                    <w:bCs/>
                    <w:sz w:val="48"/>
                    <w:szCs w:val="48"/>
                  </w:rPr>
                </w:rPrChange>
              </w:rPr>
              <w:fldChar w:fldCharType="end"/>
            </w:r>
          </w:ins>
          <w:customXmlInsRangeStart w:id="1887" w:author="Orion" w:date="2011-04-06T16:34:00Z"/>
        </w:sdtContent>
      </w:sdt>
      <w:customXmlInsRangeEnd w:id="1887"/>
      <w:ins w:id="1888" w:author="Orion" w:date="2011-04-06T16:26:00Z">
        <w:r w:rsidR="001B2BBD" w:rsidRPr="00246937">
          <w:rPr>
            <w:rFonts w:cs="Times New Roman"/>
            <w:rPrChange w:id="1889" w:author="Orion" w:date="2011-04-24T22:32:00Z">
              <w:rPr>
                <w:rFonts w:ascii="Courier New" w:hAnsi="Courier New" w:cs="Courier New"/>
                <w:b/>
                <w:bCs/>
                <w:sz w:val="48"/>
                <w:szCs w:val="48"/>
              </w:rPr>
            </w:rPrChange>
          </w:rPr>
          <w:t>.</w:t>
        </w:r>
      </w:ins>
    </w:p>
    <w:p w:rsidR="009609DD" w:rsidRPr="00246937" w:rsidRDefault="009609DD">
      <w:pPr>
        <w:jc w:val="both"/>
        <w:rPr>
          <w:ins w:id="1890" w:author="Orion" w:date="2011-04-06T16:50:00Z"/>
          <w:rFonts w:cs="Times New Roman"/>
          <w:rPrChange w:id="1891" w:author="Orion" w:date="2011-04-24T22:32:00Z">
            <w:rPr>
              <w:ins w:id="1892" w:author="Orion" w:date="2011-04-06T16:50:00Z"/>
              <w:rFonts w:ascii="Courier New" w:hAnsi="Courier New" w:cs="Courier New"/>
            </w:rPr>
          </w:rPrChange>
        </w:rPr>
        <w:pPrChange w:id="1893" w:author="Orion" w:date="2011-03-31T22:57:00Z">
          <w:pPr>
            <w:pStyle w:val="Heading1"/>
          </w:pPr>
        </w:pPrChange>
      </w:pPr>
    </w:p>
    <w:p w:rsidR="00F43E15" w:rsidRPr="00246937" w:rsidRDefault="009609DD" w:rsidP="005F406E">
      <w:pPr>
        <w:jc w:val="both"/>
        <w:rPr>
          <w:ins w:id="1894" w:author="Orion" w:date="2011-04-06T16:01:00Z"/>
          <w:rFonts w:cs="Times New Roman"/>
        </w:rPr>
      </w:pPr>
      <w:ins w:id="1895" w:author="Orion" w:date="2011-04-06T16:50:00Z">
        <w:r w:rsidRPr="00246937">
          <w:rPr>
            <w:rFonts w:cs="Times New Roman"/>
            <w:rPrChange w:id="1896" w:author="Orion" w:date="2011-04-24T22:32:00Z">
              <w:rPr>
                <w:rFonts w:ascii="Courier New" w:hAnsi="Courier New" w:cs="Courier New"/>
                <w:b/>
                <w:bCs/>
                <w:sz w:val="48"/>
                <w:szCs w:val="48"/>
              </w:rPr>
            </w:rPrChange>
          </w:rPr>
          <w:t xml:space="preserve">A lo largo de los años </w:t>
        </w:r>
      </w:ins>
      <w:ins w:id="1897" w:author="Orion" w:date="2011-04-06T17:37:00Z">
        <w:r w:rsidR="00431F18" w:rsidRPr="00246937">
          <w:rPr>
            <w:rFonts w:cs="Times New Roman"/>
            <w:rPrChange w:id="1898" w:author="Orion" w:date="2011-04-24T22:32:00Z">
              <w:rPr>
                <w:rFonts w:ascii="Courier New" w:hAnsi="Courier New" w:cs="Courier New"/>
                <w:b/>
                <w:bCs/>
                <w:sz w:val="48"/>
                <w:szCs w:val="48"/>
              </w:rPr>
            </w:rPrChange>
          </w:rPr>
          <w:t xml:space="preserve">el </w:t>
        </w:r>
      </w:ins>
      <w:ins w:id="1899" w:author="Orion" w:date="2011-04-06T16:50:00Z">
        <w:r w:rsidRPr="00246937">
          <w:rPr>
            <w:rFonts w:cs="Times New Roman"/>
            <w:rPrChange w:id="1900" w:author="Orion" w:date="2011-04-24T22:32:00Z">
              <w:rPr>
                <w:rFonts w:ascii="Courier New" w:hAnsi="Courier New" w:cs="Courier New"/>
                <w:b/>
                <w:bCs/>
                <w:sz w:val="48"/>
                <w:szCs w:val="48"/>
              </w:rPr>
            </w:rPrChange>
          </w:rPr>
          <w:t xml:space="preserve">CRM ha ido evolucionando </w:t>
        </w:r>
      </w:ins>
      <w:customXmlInsRangeStart w:id="1901" w:author="Orion" w:date="2011-04-06T16:58:00Z"/>
      <w:sdt>
        <w:sdtPr>
          <w:rPr>
            <w:rFonts w:cs="Times New Roman"/>
          </w:rPr>
          <w:id w:val="320938928"/>
          <w:citation/>
        </w:sdtPr>
        <w:sdtEndPr/>
        <w:sdtContent>
          <w:customXmlInsRangeEnd w:id="1901"/>
          <w:ins w:id="1902" w:author="Orion" w:date="2011-04-06T16:58:00Z">
            <w:r w:rsidR="00937380" w:rsidRPr="00246937">
              <w:rPr>
                <w:rFonts w:cs="Times New Roman"/>
                <w:rPrChange w:id="1903" w:author="Orion" w:date="2011-04-24T22:32:00Z">
                  <w:rPr>
                    <w:rFonts w:ascii="Courier New" w:hAnsi="Courier New" w:cs="Courier New"/>
                    <w:b/>
                    <w:bCs/>
                    <w:sz w:val="48"/>
                    <w:szCs w:val="48"/>
                  </w:rPr>
                </w:rPrChange>
              </w:rPr>
              <w:fldChar w:fldCharType="begin"/>
            </w:r>
            <w:r w:rsidR="00937380" w:rsidRPr="00246937">
              <w:rPr>
                <w:rFonts w:cs="Times New Roman"/>
                <w:rPrChange w:id="1904" w:author="Orion" w:date="2011-04-24T22:32:00Z">
                  <w:rPr>
                    <w:rFonts w:ascii="Courier New" w:hAnsi="Courier New" w:cs="Courier New"/>
                    <w:b/>
                    <w:bCs/>
                    <w:sz w:val="48"/>
                    <w:szCs w:val="48"/>
                  </w:rPr>
                </w:rPrChange>
              </w:rPr>
              <w:instrText xml:space="preserve"> CITATION Hel99 \l 3082 </w:instrText>
            </w:r>
          </w:ins>
          <w:r w:rsidR="00937380" w:rsidRPr="00246937">
            <w:rPr>
              <w:rFonts w:cs="Times New Roman"/>
              <w:rPrChange w:id="1905" w:author="Orion" w:date="2011-04-24T22:32:00Z">
                <w:rPr>
                  <w:rFonts w:ascii="Courier New" w:hAnsi="Courier New" w:cs="Courier New"/>
                  <w:b/>
                  <w:bCs/>
                  <w:sz w:val="48"/>
                  <w:szCs w:val="48"/>
                </w:rPr>
              </w:rPrChange>
            </w:rPr>
            <w:fldChar w:fldCharType="separate"/>
          </w:r>
          <w:r w:rsidR="00181070" w:rsidRPr="00181070">
            <w:rPr>
              <w:rFonts w:cs="Times New Roman"/>
              <w:noProof/>
            </w:rPr>
            <w:t>(22)</w:t>
          </w:r>
          <w:ins w:id="1906" w:author="Orion" w:date="2011-04-06T16:58:00Z">
            <w:r w:rsidR="00937380" w:rsidRPr="00246937">
              <w:rPr>
                <w:rFonts w:cs="Times New Roman"/>
                <w:rPrChange w:id="1907" w:author="Orion" w:date="2011-04-24T22:32:00Z">
                  <w:rPr>
                    <w:rFonts w:ascii="Courier New" w:hAnsi="Courier New" w:cs="Courier New"/>
                    <w:b/>
                    <w:bCs/>
                    <w:sz w:val="48"/>
                    <w:szCs w:val="48"/>
                  </w:rPr>
                </w:rPrChange>
              </w:rPr>
              <w:fldChar w:fldCharType="end"/>
            </w:r>
          </w:ins>
          <w:customXmlInsRangeStart w:id="1908" w:author="Orion" w:date="2011-04-06T16:58:00Z"/>
        </w:sdtContent>
      </w:sdt>
      <w:customXmlInsRangeEnd w:id="1908"/>
      <w:ins w:id="1909" w:author="Orion" w:date="2011-04-06T16:50:00Z">
        <w:r w:rsidRPr="00246937">
          <w:rPr>
            <w:rFonts w:cs="Times New Roman"/>
            <w:rPrChange w:id="1910" w:author="Orion" w:date="2011-04-24T22:32:00Z">
              <w:rPr>
                <w:rFonts w:ascii="Courier New" w:hAnsi="Courier New" w:cs="Courier New"/>
                <w:b/>
                <w:bCs/>
                <w:sz w:val="48"/>
                <w:szCs w:val="48"/>
              </w:rPr>
            </w:rPrChange>
          </w:rPr>
          <w:t xml:space="preserve"> </w:t>
        </w:r>
      </w:ins>
      <w:ins w:id="1911" w:author="Orion" w:date="2011-04-06T16:54:00Z">
        <w:r w:rsidRPr="00246937">
          <w:rPr>
            <w:rFonts w:cs="Times New Roman"/>
            <w:rPrChange w:id="1912" w:author="Orion" w:date="2011-04-24T22:32:00Z">
              <w:rPr>
                <w:rFonts w:ascii="Courier New" w:hAnsi="Courier New" w:cs="Courier New"/>
                <w:b/>
                <w:bCs/>
                <w:sz w:val="48"/>
                <w:szCs w:val="48"/>
              </w:rPr>
            </w:rPrChange>
          </w:rPr>
          <w:t>pasando</w:t>
        </w:r>
      </w:ins>
      <w:ins w:id="1913" w:author="Orion" w:date="2011-04-06T16:53:00Z">
        <w:r w:rsidRPr="00246937">
          <w:rPr>
            <w:rFonts w:cs="Times New Roman"/>
            <w:rPrChange w:id="1914" w:author="Orion" w:date="2011-04-24T22:32:00Z">
              <w:rPr>
                <w:rFonts w:ascii="Courier New" w:hAnsi="Courier New" w:cs="Courier New"/>
                <w:b/>
                <w:bCs/>
                <w:sz w:val="48"/>
                <w:szCs w:val="48"/>
              </w:rPr>
            </w:rPrChange>
          </w:rPr>
          <w:t xml:space="preserve"> a ser </w:t>
        </w:r>
      </w:ins>
      <w:ins w:id="1915" w:author="Orion" w:date="2011-04-06T16:54:00Z">
        <w:r w:rsidRPr="00246937">
          <w:rPr>
            <w:rFonts w:cs="Times New Roman"/>
            <w:rPrChange w:id="1916" w:author="Orion" w:date="2011-04-24T22:32:00Z">
              <w:rPr>
                <w:rFonts w:ascii="Courier New" w:hAnsi="Courier New" w:cs="Courier New"/>
                <w:b/>
                <w:bCs/>
                <w:sz w:val="48"/>
                <w:szCs w:val="48"/>
              </w:rPr>
            </w:rPrChange>
          </w:rPr>
          <w:t xml:space="preserve">básico en cuanto a </w:t>
        </w:r>
      </w:ins>
      <w:ins w:id="1917" w:author="Orion" w:date="2011-04-06T16:51:00Z">
        <w:r w:rsidRPr="00246937">
          <w:rPr>
            <w:rFonts w:cs="Times New Roman"/>
            <w:rPrChange w:id="1918" w:author="Orion" w:date="2011-04-24T22:32:00Z">
              <w:rPr>
                <w:rFonts w:ascii="Courier New" w:hAnsi="Courier New" w:cs="Courier New"/>
                <w:b/>
                <w:bCs/>
                <w:sz w:val="48"/>
                <w:szCs w:val="48"/>
              </w:rPr>
            </w:rPrChange>
          </w:rPr>
          <w:t>la coordinación de la tripulación y la toma de decisiones</w:t>
        </w:r>
      </w:ins>
      <w:ins w:id="1919" w:author="Orion" w:date="2011-04-06T16:53:00Z">
        <w:r w:rsidRPr="00246937">
          <w:rPr>
            <w:rFonts w:cs="Times New Roman"/>
            <w:rPrChange w:id="1920" w:author="Orion" w:date="2011-04-24T22:32:00Z">
              <w:rPr>
                <w:rFonts w:ascii="Courier New" w:hAnsi="Courier New" w:cs="Courier New"/>
                <w:b/>
                <w:bCs/>
                <w:sz w:val="48"/>
                <w:szCs w:val="48"/>
              </w:rPr>
            </w:rPrChange>
          </w:rPr>
          <w:t xml:space="preserve">, convirtiéndose en </w:t>
        </w:r>
      </w:ins>
      <w:ins w:id="1921" w:author="Orion" w:date="2011-04-06T16:52:00Z">
        <w:r w:rsidRPr="00246937">
          <w:rPr>
            <w:rFonts w:cs="Times New Roman"/>
            <w:rPrChange w:id="1922" w:author="Orion" w:date="2011-04-24T22:32:00Z">
              <w:rPr>
                <w:rFonts w:ascii="Courier New" w:hAnsi="Courier New" w:cs="Courier New"/>
                <w:b/>
                <w:bCs/>
                <w:sz w:val="48"/>
                <w:szCs w:val="48"/>
              </w:rPr>
            </w:rPrChange>
          </w:rPr>
          <w:t>necesario y fundamental para muchos tipos de operaciones de vuelo.</w:t>
        </w:r>
      </w:ins>
      <w:ins w:id="1923" w:author="Orion" w:date="2011-04-06T17:02:00Z">
        <w:r w:rsidR="001C636D" w:rsidRPr="00246937">
          <w:rPr>
            <w:rFonts w:cs="Times New Roman"/>
            <w:rPrChange w:id="1924" w:author="Orion" w:date="2011-04-24T22:32:00Z">
              <w:rPr>
                <w:rFonts w:ascii="Courier New" w:hAnsi="Courier New" w:cs="Courier New"/>
                <w:b/>
                <w:bCs/>
                <w:sz w:val="48"/>
                <w:szCs w:val="48"/>
              </w:rPr>
            </w:rPrChange>
          </w:rPr>
          <w:t xml:space="preserve"> Entre los principales objetivos del CRM se encuentran </w:t>
        </w:r>
      </w:ins>
      <w:ins w:id="1925" w:author="Orion" w:date="2011-04-06T17:04:00Z">
        <w:r w:rsidR="001C636D" w:rsidRPr="00246937">
          <w:rPr>
            <w:rFonts w:cs="Times New Roman"/>
            <w:rPrChange w:id="1926" w:author="Orion" w:date="2011-04-24T22:32:00Z">
              <w:rPr>
                <w:rFonts w:ascii="Courier New" w:hAnsi="Courier New" w:cs="Courier New"/>
                <w:b/>
                <w:bCs/>
                <w:sz w:val="48"/>
                <w:szCs w:val="48"/>
              </w:rPr>
            </w:rPrChange>
          </w:rPr>
          <w:t>evaluar, desarrollar y mejorar el trabajo en equipo, la</w:t>
        </w:r>
      </w:ins>
      <w:ins w:id="1927" w:author="Orion" w:date="2011-04-06T17:05:00Z">
        <w:r w:rsidR="001C636D" w:rsidRPr="00246937">
          <w:rPr>
            <w:rFonts w:cs="Times New Roman"/>
            <w:rPrChange w:id="1928" w:author="Orion" w:date="2011-04-24T22:32:00Z">
              <w:rPr>
                <w:rFonts w:ascii="Courier New" w:hAnsi="Courier New" w:cs="Courier New"/>
                <w:b/>
                <w:bCs/>
                <w:sz w:val="48"/>
                <w:szCs w:val="48"/>
              </w:rPr>
            </w:rPrChange>
          </w:rPr>
          <w:t xml:space="preserve"> habilidad en la</w:t>
        </w:r>
      </w:ins>
      <w:ins w:id="1929" w:author="Orion" w:date="2011-04-06T17:04:00Z">
        <w:r w:rsidR="001C636D" w:rsidRPr="00246937">
          <w:rPr>
            <w:rFonts w:cs="Times New Roman"/>
            <w:rPrChange w:id="1930" w:author="Orion" w:date="2011-04-24T22:32:00Z">
              <w:rPr>
                <w:rFonts w:ascii="Courier New" w:hAnsi="Courier New" w:cs="Courier New"/>
                <w:b/>
                <w:bCs/>
                <w:sz w:val="48"/>
                <w:szCs w:val="48"/>
              </w:rPr>
            </w:rPrChange>
          </w:rPr>
          <w:t xml:space="preserve"> toma de decisiones</w:t>
        </w:r>
      </w:ins>
      <w:ins w:id="1931" w:author="Orion" w:date="2011-04-06T17:05:00Z">
        <w:r w:rsidR="001C636D" w:rsidRPr="00246937">
          <w:rPr>
            <w:rFonts w:cs="Times New Roman"/>
            <w:rPrChange w:id="1932" w:author="Orion" w:date="2011-04-24T22:32:00Z">
              <w:rPr>
                <w:rFonts w:ascii="Courier New" w:hAnsi="Courier New" w:cs="Courier New"/>
                <w:b/>
                <w:bCs/>
                <w:sz w:val="48"/>
                <w:szCs w:val="48"/>
              </w:rPr>
            </w:rPrChange>
          </w:rPr>
          <w:t>, la conciencia situacional, el pensamiento crítico y las comunicaciones interpersonales.</w:t>
        </w:r>
      </w:ins>
      <w:ins w:id="1933" w:author="Orion" w:date="2011-04-06T17:06:00Z">
        <w:r w:rsidR="006F1AB6" w:rsidRPr="00246937">
          <w:rPr>
            <w:rFonts w:cs="Times New Roman"/>
            <w:rPrChange w:id="1934" w:author="Orion" w:date="2011-04-24T22:32:00Z">
              <w:rPr>
                <w:rFonts w:ascii="Courier New" w:hAnsi="Courier New" w:cs="Courier New"/>
                <w:b/>
                <w:bCs/>
                <w:sz w:val="48"/>
                <w:szCs w:val="48"/>
              </w:rPr>
            </w:rPrChange>
          </w:rPr>
          <w:t xml:space="preserve"> De </w:t>
        </w:r>
      </w:ins>
      <w:ins w:id="1935" w:author="Orion" w:date="2011-04-06T18:09:00Z">
        <w:r w:rsidR="002D13A6" w:rsidRPr="00246937">
          <w:rPr>
            <w:rFonts w:cs="Times New Roman"/>
            <w:rPrChange w:id="1936" w:author="Orion" w:date="2011-04-24T22:32:00Z">
              <w:rPr>
                <w:rFonts w:ascii="Courier New" w:hAnsi="Courier New" w:cs="Courier New"/>
                <w:b/>
                <w:bCs/>
                <w:sz w:val="48"/>
                <w:szCs w:val="48"/>
              </w:rPr>
            </w:rPrChange>
          </w:rPr>
          <w:t xml:space="preserve">los artículos </w:t>
        </w:r>
      </w:ins>
      <w:customXmlInsRangeStart w:id="1937" w:author="Orion" w:date="2011-04-06T17:20:00Z"/>
      <w:sdt>
        <w:sdtPr>
          <w:rPr>
            <w:rFonts w:cs="Times New Roman"/>
          </w:rPr>
          <w:id w:val="277302880"/>
          <w:citation/>
        </w:sdtPr>
        <w:sdtEndPr/>
        <w:sdtContent>
          <w:customXmlInsRangeEnd w:id="1937"/>
          <w:ins w:id="1938" w:author="Orion" w:date="2011-04-06T17:20:00Z">
            <w:r w:rsidR="00120D3C" w:rsidRPr="00246937">
              <w:rPr>
                <w:rFonts w:cs="Times New Roman"/>
                <w:rPrChange w:id="1939" w:author="Orion" w:date="2011-04-24T22:32:00Z">
                  <w:rPr>
                    <w:rFonts w:ascii="Courier New" w:hAnsi="Courier New" w:cs="Courier New"/>
                    <w:b/>
                    <w:bCs/>
                    <w:sz w:val="48"/>
                    <w:szCs w:val="48"/>
                  </w:rPr>
                </w:rPrChange>
              </w:rPr>
              <w:fldChar w:fldCharType="begin"/>
            </w:r>
            <w:r w:rsidR="00120D3C" w:rsidRPr="00246937">
              <w:rPr>
                <w:rFonts w:cs="Times New Roman"/>
                <w:rPrChange w:id="1940" w:author="Orion" w:date="2011-04-24T22:32:00Z">
                  <w:rPr>
                    <w:rFonts w:ascii="Courier New" w:hAnsi="Courier New" w:cs="Courier New"/>
                    <w:b/>
                    <w:bCs/>
                    <w:sz w:val="48"/>
                    <w:szCs w:val="48"/>
                  </w:rPr>
                </w:rPrChange>
              </w:rPr>
              <w:instrText xml:space="preserve"> CITATION FAA95 \l 3082 </w:instrText>
            </w:r>
            <w:r w:rsidR="00120D3C" w:rsidRPr="00246937">
              <w:rPr>
                <w:rFonts w:cs="Times New Roman"/>
                <w:rPrChange w:id="1941" w:author="Orion" w:date="2011-04-24T22:32:00Z">
                  <w:rPr>
                    <w:rFonts w:ascii="Courier New" w:hAnsi="Courier New" w:cs="Courier New"/>
                    <w:b/>
                    <w:bCs/>
                    <w:sz w:val="48"/>
                    <w:szCs w:val="48"/>
                  </w:rPr>
                </w:rPrChange>
              </w:rPr>
              <w:fldChar w:fldCharType="separate"/>
            </w:r>
          </w:ins>
          <w:r w:rsidR="00181070" w:rsidRPr="00181070">
            <w:rPr>
              <w:rFonts w:cs="Times New Roman"/>
              <w:noProof/>
            </w:rPr>
            <w:t>(26)</w:t>
          </w:r>
          <w:ins w:id="1942" w:author="Orion" w:date="2011-04-06T17:20:00Z">
            <w:r w:rsidR="00120D3C" w:rsidRPr="00246937">
              <w:rPr>
                <w:rFonts w:cs="Times New Roman"/>
                <w:rPrChange w:id="1943" w:author="Orion" w:date="2011-04-24T22:32:00Z">
                  <w:rPr>
                    <w:rFonts w:ascii="Courier New" w:hAnsi="Courier New" w:cs="Courier New"/>
                    <w:b/>
                    <w:bCs/>
                    <w:sz w:val="48"/>
                    <w:szCs w:val="48"/>
                  </w:rPr>
                </w:rPrChange>
              </w:rPr>
              <w:fldChar w:fldCharType="end"/>
            </w:r>
          </w:ins>
          <w:customXmlInsRangeStart w:id="1944" w:author="Orion" w:date="2011-04-06T17:20:00Z"/>
        </w:sdtContent>
      </w:sdt>
      <w:customXmlInsRangeEnd w:id="1944"/>
      <w:customXmlInsRangeStart w:id="1945" w:author="Orion" w:date="2011-04-06T17:20:00Z"/>
      <w:sdt>
        <w:sdtPr>
          <w:rPr>
            <w:rFonts w:cs="Times New Roman"/>
          </w:rPr>
          <w:id w:val="1722865985"/>
          <w:citation/>
        </w:sdtPr>
        <w:sdtEndPr/>
        <w:sdtContent>
          <w:customXmlInsRangeEnd w:id="1945"/>
          <w:ins w:id="1946" w:author="Orion" w:date="2011-04-06T17:20:00Z">
            <w:r w:rsidR="00120D3C" w:rsidRPr="00246937">
              <w:rPr>
                <w:rFonts w:cs="Times New Roman"/>
                <w:rPrChange w:id="1947" w:author="Orion" w:date="2011-04-24T22:32:00Z">
                  <w:rPr>
                    <w:rFonts w:ascii="Courier New" w:hAnsi="Courier New" w:cs="Courier New"/>
                    <w:b/>
                    <w:bCs/>
                    <w:sz w:val="48"/>
                    <w:szCs w:val="48"/>
                  </w:rPr>
                </w:rPrChange>
              </w:rPr>
              <w:fldChar w:fldCharType="begin"/>
            </w:r>
            <w:r w:rsidR="00120D3C" w:rsidRPr="00246937">
              <w:rPr>
                <w:rFonts w:cs="Times New Roman"/>
                <w:rPrChange w:id="1948" w:author="Orion" w:date="2011-04-24T22:32:00Z">
                  <w:rPr>
                    <w:rFonts w:ascii="Courier New" w:hAnsi="Courier New" w:cs="Courier New"/>
                    <w:b/>
                    <w:bCs/>
                    <w:sz w:val="48"/>
                    <w:szCs w:val="48"/>
                  </w:rPr>
                </w:rPrChange>
              </w:rPr>
              <w:instrText xml:space="preserve"> CITATION Mel93 \l 3082 </w:instrText>
            </w:r>
            <w:r w:rsidR="00120D3C" w:rsidRPr="00246937">
              <w:rPr>
                <w:rFonts w:cs="Times New Roman"/>
                <w:rPrChange w:id="1949" w:author="Orion" w:date="2011-04-24T22:32:00Z">
                  <w:rPr>
                    <w:rFonts w:ascii="Courier New" w:hAnsi="Courier New" w:cs="Courier New"/>
                    <w:b/>
                    <w:bCs/>
                    <w:sz w:val="48"/>
                    <w:szCs w:val="48"/>
                  </w:rPr>
                </w:rPrChange>
              </w:rPr>
              <w:fldChar w:fldCharType="separate"/>
            </w:r>
          </w:ins>
          <w:r w:rsidR="00181070">
            <w:rPr>
              <w:rFonts w:cs="Times New Roman"/>
              <w:noProof/>
            </w:rPr>
            <w:t xml:space="preserve"> </w:t>
          </w:r>
          <w:r w:rsidR="00181070" w:rsidRPr="00181070">
            <w:rPr>
              <w:rFonts w:cs="Times New Roman"/>
              <w:noProof/>
            </w:rPr>
            <w:t>(27)</w:t>
          </w:r>
          <w:ins w:id="1950" w:author="Orion" w:date="2011-04-06T17:20:00Z">
            <w:r w:rsidR="00120D3C" w:rsidRPr="00246937">
              <w:rPr>
                <w:rFonts w:cs="Times New Roman"/>
                <w:rPrChange w:id="1951" w:author="Orion" w:date="2011-04-24T22:32:00Z">
                  <w:rPr>
                    <w:rFonts w:ascii="Courier New" w:hAnsi="Courier New" w:cs="Courier New"/>
                    <w:b/>
                    <w:bCs/>
                    <w:sz w:val="48"/>
                    <w:szCs w:val="48"/>
                  </w:rPr>
                </w:rPrChange>
              </w:rPr>
              <w:fldChar w:fldCharType="end"/>
            </w:r>
          </w:ins>
          <w:customXmlInsRangeStart w:id="1952" w:author="Orion" w:date="2011-04-06T17:20:00Z"/>
        </w:sdtContent>
      </w:sdt>
      <w:customXmlInsRangeEnd w:id="1952"/>
      <w:customXmlInsRangeStart w:id="1953" w:author="Orion" w:date="2011-04-06T17:20:00Z"/>
      <w:sdt>
        <w:sdtPr>
          <w:rPr>
            <w:rFonts w:cs="Times New Roman"/>
          </w:rPr>
          <w:id w:val="1906102068"/>
          <w:citation/>
        </w:sdtPr>
        <w:sdtEndPr/>
        <w:sdtContent>
          <w:customXmlInsRangeEnd w:id="1953"/>
          <w:ins w:id="1954" w:author="Orion" w:date="2011-04-06T17:20:00Z">
            <w:r w:rsidR="00120D3C" w:rsidRPr="00246937">
              <w:rPr>
                <w:rFonts w:cs="Times New Roman"/>
                <w:rPrChange w:id="1955" w:author="Orion" w:date="2011-04-24T22:32:00Z">
                  <w:rPr>
                    <w:rFonts w:ascii="Courier New" w:hAnsi="Courier New" w:cs="Courier New"/>
                    <w:b/>
                    <w:bCs/>
                    <w:sz w:val="48"/>
                    <w:szCs w:val="48"/>
                  </w:rPr>
                </w:rPrChange>
              </w:rPr>
              <w:fldChar w:fldCharType="begin"/>
            </w:r>
            <w:r w:rsidR="00120D3C" w:rsidRPr="00246937">
              <w:rPr>
                <w:rFonts w:cs="Times New Roman"/>
                <w:rPrChange w:id="1956" w:author="Orion" w:date="2011-04-24T22:32:00Z">
                  <w:rPr>
                    <w:rFonts w:ascii="Courier New" w:hAnsi="Courier New" w:cs="Courier New"/>
                    <w:b/>
                    <w:bCs/>
                    <w:sz w:val="48"/>
                    <w:szCs w:val="48"/>
                  </w:rPr>
                </w:rPrChange>
              </w:rPr>
              <w:instrText xml:space="preserve"> CITATION TKe97 \l 3082 </w:instrText>
            </w:r>
            <w:r w:rsidR="00120D3C" w:rsidRPr="00246937">
              <w:rPr>
                <w:rFonts w:cs="Times New Roman"/>
                <w:rPrChange w:id="1957" w:author="Orion" w:date="2011-04-24T22:32:00Z">
                  <w:rPr>
                    <w:rFonts w:ascii="Courier New" w:hAnsi="Courier New" w:cs="Courier New"/>
                    <w:b/>
                    <w:bCs/>
                    <w:sz w:val="48"/>
                    <w:szCs w:val="48"/>
                  </w:rPr>
                </w:rPrChange>
              </w:rPr>
              <w:fldChar w:fldCharType="separate"/>
            </w:r>
          </w:ins>
          <w:r w:rsidR="00181070">
            <w:rPr>
              <w:rFonts w:cs="Times New Roman"/>
              <w:noProof/>
            </w:rPr>
            <w:t xml:space="preserve"> </w:t>
          </w:r>
          <w:r w:rsidR="00181070" w:rsidRPr="00181070">
            <w:rPr>
              <w:rFonts w:cs="Times New Roman"/>
              <w:noProof/>
            </w:rPr>
            <w:t>(28)</w:t>
          </w:r>
          <w:ins w:id="1958" w:author="Orion" w:date="2011-04-06T17:20:00Z">
            <w:r w:rsidR="00120D3C" w:rsidRPr="00246937">
              <w:rPr>
                <w:rFonts w:cs="Times New Roman"/>
                <w:rPrChange w:id="1959" w:author="Orion" w:date="2011-04-24T22:32:00Z">
                  <w:rPr>
                    <w:rFonts w:ascii="Courier New" w:hAnsi="Courier New" w:cs="Courier New"/>
                    <w:b/>
                    <w:bCs/>
                    <w:sz w:val="48"/>
                    <w:szCs w:val="48"/>
                  </w:rPr>
                </w:rPrChange>
              </w:rPr>
              <w:fldChar w:fldCharType="end"/>
            </w:r>
          </w:ins>
          <w:customXmlInsRangeStart w:id="1960" w:author="Orion" w:date="2011-04-06T17:20:00Z"/>
        </w:sdtContent>
      </w:sdt>
      <w:customXmlInsRangeEnd w:id="1960"/>
      <w:ins w:id="1961" w:author="Orion" w:date="2011-04-06T17:20:00Z">
        <w:r w:rsidR="00120D3C" w:rsidRPr="00246937">
          <w:rPr>
            <w:rFonts w:cs="Times New Roman"/>
            <w:rPrChange w:id="1962" w:author="Orion" w:date="2011-04-24T22:32:00Z">
              <w:rPr>
                <w:rFonts w:ascii="Courier New" w:hAnsi="Courier New" w:cs="Courier New"/>
                <w:b/>
                <w:bCs/>
                <w:sz w:val="48"/>
                <w:szCs w:val="48"/>
              </w:rPr>
            </w:rPrChange>
          </w:rPr>
          <w:t xml:space="preserve"> se puede resumir</w:t>
        </w:r>
      </w:ins>
      <w:ins w:id="1963" w:author="Orion" w:date="2011-04-06T17:23:00Z">
        <w:r w:rsidR="00C94545" w:rsidRPr="00246937">
          <w:rPr>
            <w:rFonts w:cs="Times New Roman"/>
            <w:rPrChange w:id="1964" w:author="Orion" w:date="2011-04-24T22:32:00Z">
              <w:rPr>
                <w:rFonts w:ascii="Courier New" w:hAnsi="Courier New" w:cs="Courier New"/>
                <w:b/>
                <w:bCs/>
                <w:sz w:val="48"/>
                <w:szCs w:val="48"/>
              </w:rPr>
            </w:rPrChange>
          </w:rPr>
          <w:t xml:space="preserve"> que</w:t>
        </w:r>
      </w:ins>
      <w:ins w:id="1965" w:author="Orion" w:date="2011-04-06T17:20:00Z">
        <w:r w:rsidR="00120D3C" w:rsidRPr="00246937">
          <w:rPr>
            <w:rFonts w:cs="Times New Roman"/>
            <w:rPrChange w:id="1966" w:author="Orion" w:date="2011-04-24T22:32:00Z">
              <w:rPr>
                <w:rFonts w:ascii="Courier New" w:hAnsi="Courier New" w:cs="Courier New"/>
                <w:b/>
                <w:bCs/>
                <w:sz w:val="48"/>
                <w:szCs w:val="48"/>
              </w:rPr>
            </w:rPrChange>
          </w:rPr>
          <w:t xml:space="preserve"> las </w:t>
        </w:r>
      </w:ins>
      <w:ins w:id="1967" w:author="Orion" w:date="2011-04-06T17:21:00Z">
        <w:r w:rsidR="00120D3C" w:rsidRPr="00246937">
          <w:rPr>
            <w:rFonts w:cs="Times New Roman"/>
            <w:rPrChange w:id="1968" w:author="Orion" w:date="2011-04-24T22:32:00Z">
              <w:rPr>
                <w:rFonts w:ascii="Courier New" w:hAnsi="Courier New" w:cs="Courier New"/>
                <w:b/>
                <w:bCs/>
                <w:sz w:val="48"/>
                <w:szCs w:val="48"/>
              </w:rPr>
            </w:rPrChange>
          </w:rPr>
          <w:t>temáticas principales del CRM</w:t>
        </w:r>
      </w:ins>
      <w:ins w:id="1969" w:author="Orion" w:date="2011-04-06T17:23:00Z">
        <w:r w:rsidR="00C94545" w:rsidRPr="00246937">
          <w:rPr>
            <w:rFonts w:cs="Times New Roman"/>
            <w:rPrChange w:id="1970" w:author="Orion" w:date="2011-04-24T22:32:00Z">
              <w:rPr>
                <w:rFonts w:ascii="Courier New" w:hAnsi="Courier New" w:cs="Courier New"/>
                <w:b/>
                <w:bCs/>
                <w:sz w:val="48"/>
                <w:szCs w:val="48"/>
              </w:rPr>
            </w:rPrChange>
          </w:rPr>
          <w:t xml:space="preserve"> incluyen</w:t>
        </w:r>
      </w:ins>
      <w:ins w:id="1971" w:author="Orion" w:date="2011-04-06T17:07:00Z">
        <w:r w:rsidR="006F1AB6" w:rsidRPr="00246937">
          <w:rPr>
            <w:rFonts w:cs="Times New Roman"/>
            <w:rPrChange w:id="1972" w:author="Orion" w:date="2011-04-24T22:32:00Z">
              <w:rPr>
                <w:rFonts w:ascii="Courier New" w:hAnsi="Courier New" w:cs="Courier New"/>
                <w:b/>
                <w:bCs/>
                <w:sz w:val="48"/>
                <w:szCs w:val="48"/>
              </w:rPr>
            </w:rPrChange>
          </w:rPr>
          <w:t>:</w:t>
        </w:r>
      </w:ins>
    </w:p>
    <w:p w:rsidR="00BB1765" w:rsidRPr="00246937" w:rsidDel="00C94545" w:rsidRDefault="00C94545">
      <w:pPr>
        <w:pStyle w:val="ListParagraph"/>
        <w:numPr>
          <w:ilvl w:val="0"/>
          <w:numId w:val="10"/>
        </w:numPr>
        <w:jc w:val="both"/>
        <w:rPr>
          <w:del w:id="1973" w:author="Orion" w:date="2011-03-31T22:56:00Z"/>
          <w:rFonts w:cs="Times New Roman"/>
          <w:rPrChange w:id="1974" w:author="Orion" w:date="2011-04-24T22:32:00Z">
            <w:rPr>
              <w:del w:id="1975" w:author="Orion" w:date="2011-03-31T22:56:00Z"/>
              <w:rFonts w:ascii="Courier New" w:hAnsi="Courier New" w:cs="Courier New"/>
            </w:rPr>
          </w:rPrChange>
        </w:rPr>
        <w:pPrChange w:id="1976" w:author="Orion" w:date="2011-04-06T17:22:00Z">
          <w:pPr>
            <w:jc w:val="both"/>
          </w:pPr>
        </w:pPrChange>
      </w:pPr>
      <w:ins w:id="1977" w:author="Orion" w:date="2011-04-06T17:22:00Z">
        <w:r w:rsidRPr="00246937">
          <w:rPr>
            <w:rFonts w:cs="Times New Roman"/>
            <w:rPrChange w:id="1978" w:author="Orion" w:date="2011-04-24T22:32:00Z">
              <w:rPr>
                <w:rFonts w:ascii="Courier New" w:hAnsi="Courier New" w:cs="Courier New"/>
              </w:rPr>
            </w:rPrChange>
          </w:rPr>
          <w:t xml:space="preserve">Procesos de comunicación y </w:t>
        </w:r>
      </w:ins>
      <w:ins w:id="1979" w:author="Orion" w:date="2011-04-06T17:28:00Z">
        <w:r w:rsidRPr="00246937">
          <w:rPr>
            <w:rFonts w:cs="Times New Roman"/>
            <w:rPrChange w:id="1980" w:author="Orion" w:date="2011-04-24T22:32:00Z">
              <w:rPr>
                <w:rFonts w:ascii="Courier New" w:hAnsi="Courier New" w:cs="Courier New"/>
              </w:rPr>
            </w:rPrChange>
          </w:rPr>
          <w:t>toma</w:t>
        </w:r>
      </w:ins>
      <w:ins w:id="1981" w:author="Orion" w:date="2011-04-06T17:22:00Z">
        <w:r w:rsidRPr="00246937">
          <w:rPr>
            <w:rFonts w:cs="Times New Roman"/>
            <w:rPrChange w:id="1982" w:author="Orion" w:date="2011-04-24T22:32:00Z">
              <w:rPr>
                <w:rFonts w:ascii="Courier New" w:hAnsi="Courier New" w:cs="Courier New"/>
              </w:rPr>
            </w:rPrChange>
          </w:rPr>
          <w:t xml:space="preserve"> de decisiones.</w:t>
        </w:r>
      </w:ins>
    </w:p>
    <w:p w:rsidR="00C94545" w:rsidRPr="00246937" w:rsidRDefault="00C94545">
      <w:pPr>
        <w:pStyle w:val="ListParagraph"/>
        <w:numPr>
          <w:ilvl w:val="0"/>
          <w:numId w:val="10"/>
        </w:numPr>
        <w:rPr>
          <w:ins w:id="1983" w:author="Orion" w:date="2011-04-06T17:22:00Z"/>
          <w:rFonts w:cs="Times New Roman"/>
          <w:rPrChange w:id="1984" w:author="Orion" w:date="2011-04-24T22:32:00Z">
            <w:rPr>
              <w:ins w:id="1985" w:author="Orion" w:date="2011-04-06T17:22:00Z"/>
              <w:rFonts w:ascii="Courier New" w:hAnsi="Courier New" w:cs="Courier New"/>
            </w:rPr>
          </w:rPrChange>
        </w:rPr>
        <w:pPrChange w:id="1986" w:author="Orion" w:date="2011-04-06T17:22:00Z">
          <w:pPr>
            <w:pStyle w:val="Heading1"/>
          </w:pPr>
        </w:pPrChange>
      </w:pPr>
    </w:p>
    <w:p w:rsidR="00C94545" w:rsidRPr="00246937" w:rsidRDefault="00C94545">
      <w:pPr>
        <w:pStyle w:val="ListParagraph"/>
        <w:numPr>
          <w:ilvl w:val="0"/>
          <w:numId w:val="10"/>
        </w:numPr>
        <w:jc w:val="both"/>
        <w:rPr>
          <w:ins w:id="1987" w:author="Orion" w:date="2011-04-06T17:23:00Z"/>
          <w:rFonts w:cs="Times New Roman"/>
          <w:rPrChange w:id="1988" w:author="Orion" w:date="2011-04-24T22:32:00Z">
            <w:rPr>
              <w:ins w:id="1989" w:author="Orion" w:date="2011-04-06T17:23:00Z"/>
              <w:rFonts w:ascii="Courier New" w:hAnsi="Courier New" w:cs="Courier New"/>
            </w:rPr>
          </w:rPrChange>
        </w:rPr>
        <w:pPrChange w:id="1990" w:author="Orion" w:date="2011-04-06T17:22:00Z">
          <w:pPr>
            <w:jc w:val="both"/>
          </w:pPr>
        </w:pPrChange>
      </w:pPr>
      <w:ins w:id="1991" w:author="Orion" w:date="2011-04-06T17:23:00Z">
        <w:r w:rsidRPr="00246937">
          <w:rPr>
            <w:rFonts w:cs="Times New Roman"/>
            <w:rPrChange w:id="1992" w:author="Orion" w:date="2011-04-24T22:32:00Z">
              <w:rPr>
                <w:rFonts w:ascii="Courier New" w:hAnsi="Courier New" w:cs="Courier New"/>
              </w:rPr>
            </w:rPrChange>
          </w:rPr>
          <w:t>Trabajo en equipo y dinámicas de grupo.</w:t>
        </w:r>
      </w:ins>
    </w:p>
    <w:p w:rsidR="00C94545" w:rsidRPr="00246937" w:rsidRDefault="00C94545">
      <w:pPr>
        <w:pStyle w:val="ListParagraph"/>
        <w:numPr>
          <w:ilvl w:val="0"/>
          <w:numId w:val="10"/>
        </w:numPr>
        <w:jc w:val="both"/>
        <w:rPr>
          <w:ins w:id="1993" w:author="Orion" w:date="2011-04-06T17:25:00Z"/>
          <w:rFonts w:cs="Times New Roman"/>
          <w:rPrChange w:id="1994" w:author="Orion" w:date="2011-04-24T22:32:00Z">
            <w:rPr>
              <w:ins w:id="1995" w:author="Orion" w:date="2011-04-06T17:25:00Z"/>
              <w:rFonts w:ascii="Courier New" w:hAnsi="Courier New" w:cs="Courier New"/>
            </w:rPr>
          </w:rPrChange>
        </w:rPr>
        <w:pPrChange w:id="1996" w:author="Orion" w:date="2011-04-06T17:22:00Z">
          <w:pPr>
            <w:jc w:val="both"/>
          </w:pPr>
        </w:pPrChange>
      </w:pPr>
      <w:ins w:id="1997" w:author="Orion" w:date="2011-04-06T17:23:00Z">
        <w:r w:rsidRPr="00246937">
          <w:rPr>
            <w:rFonts w:cs="Times New Roman"/>
            <w:rPrChange w:id="1998" w:author="Orion" w:date="2011-04-24T22:32:00Z">
              <w:rPr>
                <w:rFonts w:ascii="Courier New" w:hAnsi="Courier New" w:cs="Courier New"/>
              </w:rPr>
            </w:rPrChange>
          </w:rPr>
          <w:t xml:space="preserve">Liderazgo </w:t>
        </w:r>
      </w:ins>
      <w:ins w:id="1999" w:author="Orion" w:date="2011-04-06T17:28:00Z">
        <w:r w:rsidR="00BA2DEE" w:rsidRPr="00246937">
          <w:rPr>
            <w:rFonts w:cs="Times New Roman"/>
            <w:rPrChange w:id="2000" w:author="Orion" w:date="2011-04-24T22:32:00Z">
              <w:rPr>
                <w:rFonts w:ascii="Courier New" w:hAnsi="Courier New" w:cs="Courier New"/>
              </w:rPr>
            </w:rPrChange>
          </w:rPr>
          <w:t>y coordinación de actividades.</w:t>
        </w:r>
      </w:ins>
    </w:p>
    <w:p w:rsidR="00C94545" w:rsidRDefault="00C94545">
      <w:pPr>
        <w:pStyle w:val="ListParagraph"/>
        <w:numPr>
          <w:ilvl w:val="0"/>
          <w:numId w:val="10"/>
        </w:numPr>
        <w:jc w:val="both"/>
        <w:rPr>
          <w:ins w:id="2001" w:author="Orion" w:date="2011-05-03T14:04:00Z"/>
          <w:rFonts w:cs="Times New Roman"/>
        </w:rPr>
        <w:pPrChange w:id="2002" w:author="Orion" w:date="2011-04-06T17:22:00Z">
          <w:pPr>
            <w:jc w:val="both"/>
          </w:pPr>
        </w:pPrChange>
      </w:pPr>
      <w:ins w:id="2003" w:author="Orion" w:date="2011-04-06T17:25:00Z">
        <w:r w:rsidRPr="00246937">
          <w:rPr>
            <w:rFonts w:cs="Times New Roman"/>
            <w:rPrChange w:id="2004" w:author="Orion" w:date="2011-04-24T22:32:00Z">
              <w:rPr>
                <w:rFonts w:ascii="Courier New" w:hAnsi="Courier New" w:cs="Courier New"/>
              </w:rPr>
            </w:rPrChange>
          </w:rPr>
          <w:t>Carga de trabajo y conciencia situacional</w:t>
        </w:r>
      </w:ins>
      <w:ins w:id="2005" w:author="Orion" w:date="2011-04-06T17:26:00Z">
        <w:r w:rsidRPr="00246937">
          <w:rPr>
            <w:rFonts w:cs="Times New Roman"/>
            <w:rPrChange w:id="2006" w:author="Orion" w:date="2011-04-24T22:32:00Z">
              <w:rPr>
                <w:rFonts w:ascii="Courier New" w:hAnsi="Courier New" w:cs="Courier New"/>
              </w:rPr>
            </w:rPrChange>
          </w:rPr>
          <w:t>.</w:t>
        </w:r>
      </w:ins>
    </w:p>
    <w:p w:rsidR="00AF62B5" w:rsidRDefault="00C94545">
      <w:pPr>
        <w:pStyle w:val="ListParagraph"/>
        <w:numPr>
          <w:ilvl w:val="0"/>
          <w:numId w:val="10"/>
        </w:numPr>
        <w:jc w:val="both"/>
        <w:rPr>
          <w:ins w:id="2007" w:author="Orion" w:date="2011-05-03T14:04:00Z"/>
          <w:rFonts w:cs="Times New Roman"/>
        </w:rPr>
        <w:pPrChange w:id="2008" w:author="Orion" w:date="2011-05-03T14:04:00Z">
          <w:pPr>
            <w:jc w:val="both"/>
          </w:pPr>
        </w:pPrChange>
      </w:pPr>
      <w:ins w:id="2009" w:author="Orion" w:date="2011-04-06T17:27:00Z">
        <w:r w:rsidRPr="00AF62B5">
          <w:rPr>
            <w:rFonts w:cs="Times New Roman"/>
            <w:rPrChange w:id="2010" w:author="Orion" w:date="2011-05-03T14:04:00Z">
              <w:rPr>
                <w:rFonts w:ascii="Courier New" w:hAnsi="Courier New" w:cs="Courier New"/>
              </w:rPr>
            </w:rPrChange>
          </w:rPr>
          <w:t>Rendimiento</w:t>
        </w:r>
      </w:ins>
      <w:ins w:id="2011" w:author="Orion" w:date="2011-04-06T17:26:00Z">
        <w:r w:rsidRPr="00AF62B5">
          <w:rPr>
            <w:rFonts w:cs="Times New Roman"/>
            <w:rPrChange w:id="2012" w:author="Orion" w:date="2011-05-03T14:04:00Z">
              <w:rPr>
                <w:rFonts w:ascii="Courier New" w:hAnsi="Courier New" w:cs="Courier New"/>
              </w:rPr>
            </w:rPrChange>
          </w:rPr>
          <w:t xml:space="preserve"> humano y sicológico (</w:t>
        </w:r>
      </w:ins>
      <w:ins w:id="2013" w:author="Orion" w:date="2011-04-06T17:27:00Z">
        <w:r w:rsidRPr="00AF62B5">
          <w:rPr>
            <w:rFonts w:cs="Times New Roman"/>
            <w:rPrChange w:id="2014" w:author="Orion" w:date="2011-05-03T14:04:00Z">
              <w:rPr>
                <w:rFonts w:ascii="Courier New" w:hAnsi="Courier New" w:cs="Courier New"/>
              </w:rPr>
            </w:rPrChange>
          </w:rPr>
          <w:t xml:space="preserve">atención, </w:t>
        </w:r>
      </w:ins>
      <w:ins w:id="2015" w:author="Orion" w:date="2011-04-06T17:26:00Z">
        <w:r w:rsidRPr="00AF62B5">
          <w:rPr>
            <w:rFonts w:cs="Times New Roman"/>
            <w:rPrChange w:id="2016" w:author="Orion" w:date="2011-05-03T14:04:00Z">
              <w:rPr>
                <w:rFonts w:ascii="Courier New" w:hAnsi="Courier New" w:cs="Courier New"/>
              </w:rPr>
            </w:rPrChange>
          </w:rPr>
          <w:t>estrés</w:t>
        </w:r>
      </w:ins>
      <w:ins w:id="2017" w:author="Orion" w:date="2011-04-06T17:27:00Z">
        <w:r w:rsidRPr="00AF62B5">
          <w:rPr>
            <w:rFonts w:cs="Times New Roman"/>
            <w:rPrChange w:id="2018" w:author="Orion" w:date="2011-05-03T14:04:00Z">
              <w:rPr>
                <w:rFonts w:ascii="Courier New" w:hAnsi="Courier New" w:cs="Courier New"/>
              </w:rPr>
            </w:rPrChange>
          </w:rPr>
          <w:t xml:space="preserve"> y</w:t>
        </w:r>
      </w:ins>
      <w:ins w:id="2019" w:author="Orion" w:date="2011-04-06T17:26:00Z">
        <w:r w:rsidRPr="00AF62B5">
          <w:rPr>
            <w:rFonts w:cs="Times New Roman"/>
            <w:rPrChange w:id="2020" w:author="Orion" w:date="2011-05-03T14:04:00Z">
              <w:rPr>
                <w:rFonts w:ascii="Courier New" w:hAnsi="Courier New" w:cs="Courier New"/>
              </w:rPr>
            </w:rPrChange>
          </w:rPr>
          <w:t xml:space="preserve"> fatiga</w:t>
        </w:r>
      </w:ins>
      <w:ins w:id="2021" w:author="Orion" w:date="2011-04-06T17:27:00Z">
        <w:r w:rsidRPr="00AF62B5">
          <w:rPr>
            <w:rFonts w:cs="Times New Roman"/>
            <w:rPrChange w:id="2022" w:author="Orion" w:date="2011-05-03T14:04:00Z">
              <w:rPr>
                <w:rFonts w:ascii="Courier New" w:hAnsi="Courier New" w:cs="Courier New"/>
              </w:rPr>
            </w:rPrChange>
          </w:rPr>
          <w:t>)</w:t>
        </w:r>
      </w:ins>
    </w:p>
    <w:p w:rsidR="00BB1765" w:rsidRPr="00AF62B5" w:rsidDel="00D47106" w:rsidRDefault="00C94545">
      <w:pPr>
        <w:pStyle w:val="ListParagraph"/>
        <w:numPr>
          <w:ilvl w:val="0"/>
          <w:numId w:val="10"/>
        </w:numPr>
        <w:jc w:val="both"/>
        <w:rPr>
          <w:del w:id="2023" w:author="Orion" w:date="2011-03-31T22:56:00Z"/>
          <w:rFonts w:cs="Times New Roman"/>
          <w:rPrChange w:id="2024" w:author="Orion" w:date="2011-05-03T14:04:00Z">
            <w:rPr>
              <w:del w:id="2025" w:author="Orion" w:date="2011-03-31T22:56:00Z"/>
              <w:rFonts w:ascii="Courier New" w:hAnsi="Courier New" w:cs="Courier New"/>
            </w:rPr>
          </w:rPrChange>
        </w:rPr>
        <w:pPrChange w:id="2026" w:author="Orion" w:date="2011-05-03T14:04:00Z">
          <w:pPr>
            <w:pStyle w:val="Heading1"/>
          </w:pPr>
        </w:pPrChange>
      </w:pPr>
      <w:ins w:id="2027" w:author="Orion" w:date="2011-04-06T17:28:00Z">
        <w:r w:rsidRPr="00AF62B5">
          <w:rPr>
            <w:rFonts w:cs="Times New Roman"/>
            <w:rPrChange w:id="2028" w:author="Orion" w:date="2011-05-03T14:04:00Z">
              <w:rPr>
                <w:rFonts w:ascii="Courier New" w:hAnsi="Courier New" w:cs="Courier New"/>
                <w:b w:val="0"/>
                <w:bCs w:val="0"/>
              </w:rPr>
            </w:rPrChange>
          </w:rPr>
          <w:t>Planificación.</w:t>
        </w:r>
      </w:ins>
    </w:p>
    <w:p w:rsidR="00D47106" w:rsidRPr="00246937" w:rsidRDefault="00D47106">
      <w:pPr>
        <w:pStyle w:val="ListParagraph"/>
        <w:rPr>
          <w:ins w:id="2029" w:author="Orion" w:date="2011-04-06T18:09:00Z"/>
          <w:rPrChange w:id="2030" w:author="Orion" w:date="2011-04-24T22:32:00Z">
            <w:rPr>
              <w:ins w:id="2031" w:author="Orion" w:date="2011-04-06T18:09:00Z"/>
              <w:rFonts w:ascii="Courier New" w:hAnsi="Courier New" w:cs="Courier New"/>
            </w:rPr>
          </w:rPrChange>
        </w:rPr>
        <w:pPrChange w:id="2032" w:author="Orion" w:date="2011-05-03T14:04:00Z">
          <w:pPr>
            <w:jc w:val="both"/>
          </w:pPr>
        </w:pPrChange>
      </w:pPr>
    </w:p>
    <w:p w:rsidR="0009461E" w:rsidRPr="00246937" w:rsidRDefault="0009461E">
      <w:pPr>
        <w:jc w:val="both"/>
        <w:rPr>
          <w:ins w:id="2033" w:author="Orion" w:date="2011-04-06T17:42:00Z"/>
          <w:rFonts w:cs="Times New Roman"/>
        </w:rPr>
        <w:pPrChange w:id="2034" w:author="Orion" w:date="2011-04-06T18:09:00Z">
          <w:pPr>
            <w:pStyle w:val="Heading1"/>
          </w:pPr>
        </w:pPrChange>
      </w:pPr>
    </w:p>
    <w:p w:rsidR="0009461E" w:rsidRPr="00246937" w:rsidRDefault="0009461E">
      <w:pPr>
        <w:jc w:val="both"/>
        <w:rPr>
          <w:ins w:id="2035" w:author="Orion" w:date="2011-04-06T17:50:00Z"/>
          <w:rFonts w:cs="Times New Roman"/>
          <w:rPrChange w:id="2036" w:author="Orion" w:date="2011-04-24T22:32:00Z">
            <w:rPr>
              <w:ins w:id="2037" w:author="Orion" w:date="2011-04-06T17:50:00Z"/>
              <w:rFonts w:ascii="Courier New" w:hAnsi="Courier New" w:cs="Courier New"/>
            </w:rPr>
          </w:rPrChange>
        </w:rPr>
        <w:pPrChange w:id="2038" w:author="Orion" w:date="2011-04-06T17:42:00Z">
          <w:pPr>
            <w:pStyle w:val="Heading1"/>
          </w:pPr>
        </w:pPrChange>
      </w:pPr>
      <w:ins w:id="2039" w:author="Orion" w:date="2011-04-06T17:43:00Z">
        <w:r w:rsidRPr="00246937">
          <w:rPr>
            <w:rFonts w:cs="Times New Roman"/>
            <w:rPrChange w:id="2040" w:author="Orion" w:date="2011-04-24T22:32:00Z">
              <w:rPr>
                <w:rFonts w:ascii="Courier New" w:hAnsi="Courier New" w:cs="Courier New"/>
                <w:b w:val="0"/>
                <w:bCs w:val="0"/>
              </w:rPr>
            </w:rPrChange>
          </w:rPr>
          <w:t>Una forma fácil y efectiva de comprobar la eficiencia de los procedimientos CRM es a través de las prácticas en simuladores.</w:t>
        </w:r>
      </w:ins>
      <w:ins w:id="2041" w:author="Orion" w:date="2011-04-06T17:44:00Z">
        <w:r w:rsidRPr="00246937">
          <w:rPr>
            <w:rFonts w:cs="Times New Roman"/>
            <w:rPrChange w:id="2042" w:author="Orion" w:date="2011-04-24T22:32:00Z">
              <w:rPr>
                <w:rFonts w:ascii="Courier New" w:hAnsi="Courier New" w:cs="Courier New"/>
                <w:b w:val="0"/>
                <w:bCs w:val="0"/>
              </w:rPr>
            </w:rPrChange>
          </w:rPr>
          <w:t xml:space="preserve"> El uso de simuladores de vuelo proporciona a los estudiantes </w:t>
        </w:r>
      </w:ins>
      <w:ins w:id="2043" w:author="Orion" w:date="2011-04-06T17:46:00Z">
        <w:r w:rsidRPr="00246937">
          <w:rPr>
            <w:rFonts w:cs="Times New Roman"/>
            <w:rPrChange w:id="2044" w:author="Orion" w:date="2011-04-24T22:32:00Z">
              <w:rPr>
                <w:rFonts w:ascii="Courier New" w:hAnsi="Courier New" w:cs="Courier New"/>
                <w:b w:val="0"/>
                <w:bCs w:val="0"/>
              </w:rPr>
            </w:rPrChange>
          </w:rPr>
          <w:t>el conocimiento</w:t>
        </w:r>
      </w:ins>
      <w:ins w:id="2045" w:author="Orion" w:date="2011-04-06T17:45:00Z">
        <w:r w:rsidRPr="00246937">
          <w:rPr>
            <w:rFonts w:cs="Times New Roman"/>
            <w:rPrChange w:id="2046" w:author="Orion" w:date="2011-04-24T22:32:00Z">
              <w:rPr>
                <w:rFonts w:ascii="Courier New" w:hAnsi="Courier New" w:cs="Courier New"/>
                <w:b w:val="0"/>
                <w:bCs w:val="0"/>
              </w:rPr>
            </w:rPrChange>
          </w:rPr>
          <w:t>, habilidad y experiencia</w:t>
        </w:r>
      </w:ins>
      <w:ins w:id="2047" w:author="Orion" w:date="2011-04-06T17:46:00Z">
        <w:r w:rsidRPr="00246937">
          <w:rPr>
            <w:rFonts w:cs="Times New Roman"/>
            <w:rPrChange w:id="2048" w:author="Orion" w:date="2011-04-24T22:32:00Z">
              <w:rPr>
                <w:rFonts w:ascii="Courier New" w:hAnsi="Courier New" w:cs="Courier New"/>
                <w:b w:val="0"/>
                <w:bCs w:val="0"/>
              </w:rPr>
            </w:rPrChange>
          </w:rPr>
          <w:t xml:space="preserve"> </w:t>
        </w:r>
        <w:r w:rsidR="00BF786E" w:rsidRPr="00246937">
          <w:rPr>
            <w:rFonts w:cs="Times New Roman"/>
            <w:rPrChange w:id="2049" w:author="Orion" w:date="2011-04-24T22:32:00Z">
              <w:rPr>
                <w:rFonts w:ascii="Courier New" w:hAnsi="Courier New" w:cs="Courier New"/>
                <w:b w:val="0"/>
                <w:bCs w:val="0"/>
              </w:rPr>
            </w:rPrChange>
          </w:rPr>
          <w:t>necesaria</w:t>
        </w:r>
        <w:r w:rsidRPr="00246937">
          <w:rPr>
            <w:rFonts w:cs="Times New Roman"/>
            <w:rPrChange w:id="2050" w:author="Orion" w:date="2011-04-24T22:32:00Z">
              <w:rPr>
                <w:rFonts w:ascii="Courier New" w:hAnsi="Courier New" w:cs="Courier New"/>
                <w:b w:val="0"/>
                <w:bCs w:val="0"/>
              </w:rPr>
            </w:rPrChange>
          </w:rPr>
          <w:t xml:space="preserve"> para operar </w:t>
        </w:r>
        <w:r w:rsidR="00BF786E" w:rsidRPr="00246937">
          <w:rPr>
            <w:rFonts w:cs="Times New Roman"/>
            <w:rPrChange w:id="2051" w:author="Orion" w:date="2011-04-24T22:32:00Z">
              <w:rPr>
                <w:rFonts w:ascii="Courier New" w:hAnsi="Courier New" w:cs="Courier New"/>
                <w:b w:val="0"/>
                <w:bCs w:val="0"/>
              </w:rPr>
            </w:rPrChange>
          </w:rPr>
          <w:t xml:space="preserve">eficientemente como </w:t>
        </w:r>
      </w:ins>
      <w:ins w:id="2052" w:author="Orion" w:date="2011-04-06T17:47:00Z">
        <w:r w:rsidR="00BF786E" w:rsidRPr="00246937">
          <w:rPr>
            <w:rFonts w:cs="Times New Roman"/>
            <w:rPrChange w:id="2053" w:author="Orion" w:date="2011-04-24T22:32:00Z">
              <w:rPr>
                <w:rFonts w:ascii="Courier New" w:hAnsi="Courier New" w:cs="Courier New"/>
                <w:b w:val="0"/>
                <w:bCs w:val="0"/>
              </w:rPr>
            </w:rPrChange>
          </w:rPr>
          <w:t>miembro</w:t>
        </w:r>
      </w:ins>
      <w:ins w:id="2054" w:author="Orion" w:date="2011-04-06T17:46:00Z">
        <w:r w:rsidR="00BF786E" w:rsidRPr="00246937">
          <w:rPr>
            <w:rFonts w:cs="Times New Roman"/>
            <w:rPrChange w:id="2055" w:author="Orion" w:date="2011-04-24T22:32:00Z">
              <w:rPr>
                <w:rFonts w:ascii="Courier New" w:hAnsi="Courier New" w:cs="Courier New"/>
                <w:b w:val="0"/>
                <w:bCs w:val="0"/>
              </w:rPr>
            </w:rPrChange>
          </w:rPr>
          <w:t xml:space="preserve"> </w:t>
        </w:r>
      </w:ins>
      <w:ins w:id="2056" w:author="Orion" w:date="2011-04-06T17:47:00Z">
        <w:r w:rsidR="00BF786E" w:rsidRPr="00246937">
          <w:rPr>
            <w:rFonts w:cs="Times New Roman"/>
            <w:rPrChange w:id="2057" w:author="Orion" w:date="2011-04-24T22:32:00Z">
              <w:rPr>
                <w:rFonts w:ascii="Courier New" w:hAnsi="Courier New" w:cs="Courier New"/>
                <w:b w:val="0"/>
                <w:bCs w:val="0"/>
              </w:rPr>
            </w:rPrChange>
          </w:rPr>
          <w:t>de una tripulación.</w:t>
        </w:r>
      </w:ins>
      <w:ins w:id="2058" w:author="Orion" w:date="2011-04-06T17:48:00Z">
        <w:r w:rsidR="00E46868" w:rsidRPr="00246937">
          <w:rPr>
            <w:rFonts w:cs="Times New Roman"/>
            <w:rPrChange w:id="2059" w:author="Orion" w:date="2011-04-24T22:32:00Z">
              <w:rPr>
                <w:rFonts w:ascii="Courier New" w:hAnsi="Courier New" w:cs="Courier New"/>
                <w:b w:val="0"/>
                <w:bCs w:val="0"/>
              </w:rPr>
            </w:rPrChange>
          </w:rPr>
          <w:t xml:space="preserve"> En el </w:t>
        </w:r>
      </w:ins>
      <w:ins w:id="2060" w:author="Orion" w:date="2011-04-06T17:50:00Z">
        <w:r w:rsidR="00710470" w:rsidRPr="00246937">
          <w:rPr>
            <w:rFonts w:cs="Times New Roman"/>
            <w:rPrChange w:id="2061" w:author="Orion" w:date="2011-04-24T22:32:00Z">
              <w:rPr>
                <w:rFonts w:ascii="Courier New" w:hAnsi="Courier New" w:cs="Courier New"/>
                <w:b w:val="0"/>
                <w:bCs w:val="0"/>
              </w:rPr>
            </w:rPrChange>
          </w:rPr>
          <w:t>artículo</w:t>
        </w:r>
      </w:ins>
      <w:customXmlInsRangeStart w:id="2062" w:author="Orion" w:date="2011-04-06T18:13:00Z"/>
      <w:sdt>
        <w:sdtPr>
          <w:rPr>
            <w:rFonts w:cs="Times New Roman"/>
          </w:rPr>
          <w:id w:val="547117784"/>
          <w:citation/>
        </w:sdtPr>
        <w:sdtEndPr/>
        <w:sdtContent>
          <w:customXmlInsRangeEnd w:id="2062"/>
          <w:ins w:id="2063" w:author="Orion" w:date="2011-04-06T18:13:00Z">
            <w:r w:rsidR="00BD3F5E" w:rsidRPr="00246937">
              <w:rPr>
                <w:rFonts w:cs="Times New Roman"/>
                <w:rPrChange w:id="2064" w:author="Orion" w:date="2011-04-24T22:32:00Z">
                  <w:rPr>
                    <w:rFonts w:ascii="Courier New" w:hAnsi="Courier New" w:cs="Courier New"/>
                    <w:b w:val="0"/>
                    <w:bCs w:val="0"/>
                  </w:rPr>
                </w:rPrChange>
              </w:rPr>
              <w:fldChar w:fldCharType="begin"/>
            </w:r>
            <w:r w:rsidR="00BD3F5E" w:rsidRPr="00246937">
              <w:rPr>
                <w:rFonts w:cs="Times New Roman"/>
                <w:rPrChange w:id="2065" w:author="Orion" w:date="2011-04-24T22:32:00Z">
                  <w:rPr>
                    <w:rFonts w:ascii="Courier New" w:hAnsi="Courier New" w:cs="Courier New"/>
                    <w:b w:val="0"/>
                    <w:bCs w:val="0"/>
                  </w:rPr>
                </w:rPrChange>
              </w:rPr>
              <w:instrText xml:space="preserve"> CITATION Dun00 \l 3082 </w:instrText>
            </w:r>
          </w:ins>
          <w:r w:rsidR="00BD3F5E" w:rsidRPr="00246937">
            <w:rPr>
              <w:rFonts w:cs="Times New Roman"/>
              <w:rPrChange w:id="2066" w:author="Orion" w:date="2011-04-24T22:32:00Z">
                <w:rPr>
                  <w:rFonts w:ascii="Courier New" w:hAnsi="Courier New" w:cs="Courier New"/>
                  <w:b w:val="0"/>
                  <w:bCs w:val="0"/>
                </w:rPr>
              </w:rPrChange>
            </w:rPr>
            <w:fldChar w:fldCharType="separate"/>
          </w:r>
          <w:r w:rsidR="00181070">
            <w:rPr>
              <w:rFonts w:cs="Times New Roman"/>
              <w:noProof/>
            </w:rPr>
            <w:t xml:space="preserve"> </w:t>
          </w:r>
          <w:r w:rsidR="00181070" w:rsidRPr="00181070">
            <w:rPr>
              <w:rFonts w:cs="Times New Roman"/>
              <w:noProof/>
            </w:rPr>
            <w:t>(29)</w:t>
          </w:r>
          <w:ins w:id="2067" w:author="Orion" w:date="2011-04-06T18:13:00Z">
            <w:r w:rsidR="00BD3F5E" w:rsidRPr="00246937">
              <w:rPr>
                <w:rFonts w:cs="Times New Roman"/>
                <w:rPrChange w:id="2068" w:author="Orion" w:date="2011-04-24T22:32:00Z">
                  <w:rPr>
                    <w:rFonts w:ascii="Courier New" w:hAnsi="Courier New" w:cs="Courier New"/>
                    <w:b w:val="0"/>
                    <w:bCs w:val="0"/>
                  </w:rPr>
                </w:rPrChange>
              </w:rPr>
              <w:fldChar w:fldCharType="end"/>
            </w:r>
          </w:ins>
          <w:customXmlInsRangeStart w:id="2069" w:author="Orion" w:date="2011-04-06T18:13:00Z"/>
        </w:sdtContent>
      </w:sdt>
      <w:customXmlInsRangeEnd w:id="2069"/>
      <w:ins w:id="2070" w:author="Orion" w:date="2011-04-06T18:13:00Z">
        <w:r w:rsidR="00BD3F5E" w:rsidRPr="00246937">
          <w:rPr>
            <w:rFonts w:cs="Times New Roman"/>
            <w:rPrChange w:id="2071" w:author="Orion" w:date="2011-04-24T22:32:00Z">
              <w:rPr>
                <w:rFonts w:ascii="Courier New" w:hAnsi="Courier New" w:cs="Courier New"/>
                <w:b w:val="0"/>
                <w:bCs w:val="0"/>
              </w:rPr>
            </w:rPrChange>
          </w:rPr>
          <w:t xml:space="preserve"> </w:t>
        </w:r>
      </w:ins>
      <w:ins w:id="2072" w:author="Orion" w:date="2011-04-06T17:48:00Z">
        <w:r w:rsidR="00E46868" w:rsidRPr="00246937">
          <w:rPr>
            <w:rFonts w:cs="Times New Roman"/>
            <w:rPrChange w:id="2073" w:author="Orion" w:date="2011-04-24T22:32:00Z">
              <w:rPr>
                <w:rFonts w:ascii="Courier New" w:hAnsi="Courier New" w:cs="Courier New"/>
                <w:b w:val="0"/>
                <w:bCs w:val="0"/>
              </w:rPr>
            </w:rPrChange>
          </w:rPr>
          <w:t xml:space="preserve">además de proporcionarnos una herramienta educacional </w:t>
        </w:r>
      </w:ins>
      <w:ins w:id="2074" w:author="Orion" w:date="2011-04-06T17:50:00Z">
        <w:r w:rsidR="00E46868" w:rsidRPr="00246937">
          <w:rPr>
            <w:rFonts w:cs="Times New Roman"/>
            <w:rPrChange w:id="2075" w:author="Orion" w:date="2011-04-24T22:32:00Z">
              <w:rPr>
                <w:rFonts w:ascii="Courier New" w:hAnsi="Courier New" w:cs="Courier New"/>
                <w:b w:val="0"/>
                <w:bCs w:val="0"/>
              </w:rPr>
            </w:rPrChange>
          </w:rPr>
          <w:t>económica con la que se pueden enseñar los fundamentos del CRM</w:t>
        </w:r>
        <w:r w:rsidR="00710470" w:rsidRPr="00246937">
          <w:rPr>
            <w:rFonts w:cs="Times New Roman"/>
            <w:rPrChange w:id="2076" w:author="Orion" w:date="2011-04-24T22:32:00Z">
              <w:rPr>
                <w:rFonts w:ascii="Courier New" w:hAnsi="Courier New" w:cs="Courier New"/>
                <w:b w:val="0"/>
                <w:bCs w:val="0"/>
              </w:rPr>
            </w:rPrChange>
          </w:rPr>
          <w:t>, se enumeran los beneficios que nos aportan los simuladores de vuelo a la hora de instruir a los pilotos</w:t>
        </w:r>
      </w:ins>
      <w:ins w:id="2077" w:author="Orion" w:date="2011-04-06T17:52:00Z">
        <w:r w:rsidR="00710470" w:rsidRPr="00246937">
          <w:rPr>
            <w:rFonts w:cs="Times New Roman"/>
            <w:rPrChange w:id="2078" w:author="Orion" w:date="2011-04-24T22:32:00Z">
              <w:rPr>
                <w:rFonts w:ascii="Courier New" w:hAnsi="Courier New" w:cs="Courier New"/>
                <w:b w:val="0"/>
                <w:bCs w:val="0"/>
              </w:rPr>
            </w:rPrChange>
          </w:rPr>
          <w:t>, éstos son</w:t>
        </w:r>
      </w:ins>
      <w:ins w:id="2079" w:author="Orion" w:date="2011-04-06T17:50:00Z">
        <w:r w:rsidR="00710470" w:rsidRPr="00246937">
          <w:rPr>
            <w:rFonts w:cs="Times New Roman"/>
            <w:rPrChange w:id="2080" w:author="Orion" w:date="2011-04-24T22:32:00Z">
              <w:rPr>
                <w:rFonts w:ascii="Courier New" w:hAnsi="Courier New" w:cs="Courier New"/>
                <w:b w:val="0"/>
                <w:bCs w:val="0"/>
              </w:rPr>
            </w:rPrChange>
          </w:rPr>
          <w:t>:</w:t>
        </w:r>
      </w:ins>
    </w:p>
    <w:p w:rsidR="00710470" w:rsidRPr="00246937" w:rsidRDefault="00710470">
      <w:pPr>
        <w:pStyle w:val="ListParagraph"/>
        <w:numPr>
          <w:ilvl w:val="0"/>
          <w:numId w:val="11"/>
        </w:numPr>
        <w:jc w:val="both"/>
        <w:rPr>
          <w:ins w:id="2081" w:author="Orion" w:date="2011-04-06T17:53:00Z"/>
          <w:rFonts w:cs="Times New Roman"/>
          <w:rPrChange w:id="2082" w:author="Orion" w:date="2011-04-24T22:32:00Z">
            <w:rPr>
              <w:ins w:id="2083" w:author="Orion" w:date="2011-04-06T17:53:00Z"/>
              <w:rFonts w:ascii="Courier New" w:hAnsi="Courier New" w:cs="Courier New"/>
            </w:rPr>
          </w:rPrChange>
        </w:rPr>
        <w:pPrChange w:id="2084" w:author="Orion" w:date="2011-04-06T17:52:00Z">
          <w:pPr>
            <w:pStyle w:val="Heading1"/>
          </w:pPr>
        </w:pPrChange>
      </w:pPr>
      <w:ins w:id="2085" w:author="Orion" w:date="2011-04-06T17:52:00Z">
        <w:r w:rsidRPr="00246937">
          <w:rPr>
            <w:rFonts w:cs="Times New Roman"/>
            <w:rPrChange w:id="2086" w:author="Orion" w:date="2011-04-24T22:32:00Z">
              <w:rPr>
                <w:rFonts w:ascii="Courier New" w:hAnsi="Courier New" w:cs="Courier New"/>
                <w:b w:val="0"/>
                <w:bCs w:val="0"/>
              </w:rPr>
            </w:rPrChange>
          </w:rPr>
          <w:t xml:space="preserve">Un entorno </w:t>
        </w:r>
      </w:ins>
      <w:ins w:id="2087" w:author="Orion" w:date="2011-04-06T17:53:00Z">
        <w:r w:rsidRPr="00246937">
          <w:rPr>
            <w:rFonts w:cs="Times New Roman"/>
            <w:rPrChange w:id="2088" w:author="Orion" w:date="2011-04-24T22:32:00Z">
              <w:rPr>
                <w:rFonts w:ascii="Courier New" w:hAnsi="Courier New" w:cs="Courier New"/>
                <w:b w:val="0"/>
                <w:bCs w:val="0"/>
              </w:rPr>
            </w:rPrChange>
          </w:rPr>
          <w:t>físico controlado.</w:t>
        </w:r>
      </w:ins>
    </w:p>
    <w:p w:rsidR="00710470" w:rsidRPr="00246937" w:rsidRDefault="00710470">
      <w:pPr>
        <w:pStyle w:val="ListParagraph"/>
        <w:numPr>
          <w:ilvl w:val="0"/>
          <w:numId w:val="11"/>
        </w:numPr>
        <w:jc w:val="both"/>
        <w:rPr>
          <w:ins w:id="2089" w:author="Orion" w:date="2011-04-06T17:53:00Z"/>
          <w:rFonts w:cs="Times New Roman"/>
          <w:rPrChange w:id="2090" w:author="Orion" w:date="2011-04-24T22:32:00Z">
            <w:rPr>
              <w:ins w:id="2091" w:author="Orion" w:date="2011-04-06T17:53:00Z"/>
              <w:rFonts w:ascii="Courier New" w:hAnsi="Courier New" w:cs="Courier New"/>
            </w:rPr>
          </w:rPrChange>
        </w:rPr>
        <w:pPrChange w:id="2092" w:author="Orion" w:date="2011-04-06T17:52:00Z">
          <w:pPr>
            <w:pStyle w:val="Heading1"/>
          </w:pPr>
        </w:pPrChange>
      </w:pPr>
      <w:ins w:id="2093" w:author="Orion" w:date="2011-04-06T17:53:00Z">
        <w:r w:rsidRPr="00246937">
          <w:rPr>
            <w:rFonts w:cs="Times New Roman"/>
            <w:rPrChange w:id="2094" w:author="Orion" w:date="2011-04-24T22:32:00Z">
              <w:rPr>
                <w:rFonts w:ascii="Courier New" w:hAnsi="Courier New" w:cs="Courier New"/>
                <w:b w:val="0"/>
                <w:bCs w:val="0"/>
              </w:rPr>
            </w:rPrChange>
          </w:rPr>
          <w:t>Control de la carga de trabajo de la tripulación por parte de un instructor.</w:t>
        </w:r>
      </w:ins>
    </w:p>
    <w:p w:rsidR="00710470" w:rsidRPr="00246937" w:rsidRDefault="00710470">
      <w:pPr>
        <w:pStyle w:val="ListParagraph"/>
        <w:numPr>
          <w:ilvl w:val="0"/>
          <w:numId w:val="11"/>
        </w:numPr>
        <w:jc w:val="both"/>
        <w:rPr>
          <w:ins w:id="2095" w:author="Orion" w:date="2011-04-06T17:53:00Z"/>
          <w:rFonts w:cs="Times New Roman"/>
          <w:rPrChange w:id="2096" w:author="Orion" w:date="2011-04-24T22:32:00Z">
            <w:rPr>
              <w:ins w:id="2097" w:author="Orion" w:date="2011-04-06T17:53:00Z"/>
              <w:rFonts w:ascii="Courier New" w:hAnsi="Courier New" w:cs="Courier New"/>
            </w:rPr>
          </w:rPrChange>
        </w:rPr>
        <w:pPrChange w:id="2098" w:author="Orion" w:date="2011-04-06T17:52:00Z">
          <w:pPr>
            <w:pStyle w:val="Heading1"/>
          </w:pPr>
        </w:pPrChange>
      </w:pPr>
      <w:ins w:id="2099" w:author="Orion" w:date="2011-04-06T17:53:00Z">
        <w:r w:rsidRPr="00246937">
          <w:rPr>
            <w:rFonts w:cs="Times New Roman"/>
            <w:rPrChange w:id="2100" w:author="Orion" w:date="2011-04-24T22:32:00Z">
              <w:rPr>
                <w:rFonts w:ascii="Courier New" w:hAnsi="Courier New" w:cs="Courier New"/>
                <w:b w:val="0"/>
                <w:bCs w:val="0"/>
              </w:rPr>
            </w:rPrChange>
          </w:rPr>
          <w:t>Control de los sistemas de la aeronave por parte del instructor.</w:t>
        </w:r>
      </w:ins>
    </w:p>
    <w:p w:rsidR="00710470" w:rsidRPr="00246937" w:rsidRDefault="00710470">
      <w:pPr>
        <w:pStyle w:val="ListParagraph"/>
        <w:numPr>
          <w:ilvl w:val="0"/>
          <w:numId w:val="11"/>
        </w:numPr>
        <w:jc w:val="both"/>
        <w:rPr>
          <w:ins w:id="2101" w:author="Orion" w:date="2011-04-06T17:54:00Z"/>
          <w:rFonts w:cs="Times New Roman"/>
          <w:rPrChange w:id="2102" w:author="Orion" w:date="2011-04-24T22:32:00Z">
            <w:rPr>
              <w:ins w:id="2103" w:author="Orion" w:date="2011-04-06T17:54:00Z"/>
              <w:rFonts w:ascii="Courier New" w:hAnsi="Courier New" w:cs="Courier New"/>
            </w:rPr>
          </w:rPrChange>
        </w:rPr>
        <w:pPrChange w:id="2104" w:author="Orion" w:date="2011-04-06T17:52:00Z">
          <w:pPr>
            <w:pStyle w:val="Heading1"/>
          </w:pPr>
        </w:pPrChange>
      </w:pPr>
      <w:ins w:id="2105" w:author="Orion" w:date="2011-04-06T17:54:00Z">
        <w:r w:rsidRPr="00246937">
          <w:rPr>
            <w:rFonts w:cs="Times New Roman"/>
            <w:rPrChange w:id="2106" w:author="Orion" w:date="2011-04-24T22:32:00Z">
              <w:rPr>
                <w:rFonts w:ascii="Courier New" w:hAnsi="Courier New" w:cs="Courier New"/>
                <w:b w:val="0"/>
                <w:bCs w:val="0"/>
              </w:rPr>
            </w:rPrChange>
          </w:rPr>
          <w:t xml:space="preserve">El simulador puede </w:t>
        </w:r>
      </w:ins>
      <w:ins w:id="2107" w:author="Orion" w:date="2011-04-06T18:02:00Z">
        <w:r w:rsidR="000B5AA8" w:rsidRPr="00246937">
          <w:rPr>
            <w:rFonts w:cs="Times New Roman"/>
            <w:rPrChange w:id="2108" w:author="Orion" w:date="2011-04-24T22:32:00Z">
              <w:rPr>
                <w:rFonts w:ascii="Courier New" w:hAnsi="Courier New" w:cs="Courier New"/>
                <w:b w:val="0"/>
                <w:bCs w:val="0"/>
              </w:rPr>
            </w:rPrChange>
          </w:rPr>
          <w:t xml:space="preserve">facilitar </w:t>
        </w:r>
      </w:ins>
      <w:ins w:id="2109" w:author="Orion" w:date="2011-04-06T17:54:00Z">
        <w:r w:rsidRPr="00246937">
          <w:rPr>
            <w:rFonts w:cs="Times New Roman"/>
            <w:rPrChange w:id="2110" w:author="Orion" w:date="2011-04-24T22:32:00Z">
              <w:rPr>
                <w:rFonts w:ascii="Courier New" w:hAnsi="Courier New" w:cs="Courier New"/>
                <w:b w:val="0"/>
                <w:bCs w:val="0"/>
              </w:rPr>
            </w:rPrChange>
          </w:rPr>
          <w:t>escenarios de vuelo que de otra manera sería imposible o muy arriesgado.</w:t>
        </w:r>
      </w:ins>
    </w:p>
    <w:p w:rsidR="00710470" w:rsidRPr="00246937" w:rsidRDefault="00710470">
      <w:pPr>
        <w:pStyle w:val="ListParagraph"/>
        <w:numPr>
          <w:ilvl w:val="0"/>
          <w:numId w:val="11"/>
        </w:numPr>
        <w:jc w:val="both"/>
        <w:rPr>
          <w:ins w:id="2111" w:author="Orion" w:date="2011-04-06T17:57:00Z"/>
          <w:rFonts w:cs="Times New Roman"/>
          <w:rPrChange w:id="2112" w:author="Orion" w:date="2011-04-24T22:32:00Z">
            <w:rPr>
              <w:ins w:id="2113" w:author="Orion" w:date="2011-04-06T17:57:00Z"/>
              <w:rFonts w:ascii="Courier New" w:hAnsi="Courier New" w:cs="Courier New"/>
            </w:rPr>
          </w:rPrChange>
        </w:rPr>
        <w:pPrChange w:id="2114" w:author="Orion" w:date="2011-04-06T17:52:00Z">
          <w:pPr>
            <w:pStyle w:val="Heading1"/>
          </w:pPr>
        </w:pPrChange>
      </w:pPr>
      <w:ins w:id="2115" w:author="Orion" w:date="2011-04-06T17:55:00Z">
        <w:r w:rsidRPr="00246937">
          <w:rPr>
            <w:rFonts w:cs="Times New Roman"/>
            <w:rPrChange w:id="2116" w:author="Orion" w:date="2011-04-24T22:32:00Z">
              <w:rPr>
                <w:rFonts w:ascii="Courier New" w:hAnsi="Courier New" w:cs="Courier New"/>
                <w:b w:val="0"/>
                <w:bCs w:val="0"/>
              </w:rPr>
            </w:rPrChange>
          </w:rPr>
          <w:t xml:space="preserve">Los simuladores tiene la opción de congelar situaciones y repetirlas permitiendo </w:t>
        </w:r>
      </w:ins>
      <w:ins w:id="2117" w:author="Orion" w:date="2011-04-06T17:56:00Z">
        <w:r w:rsidR="0024411C" w:rsidRPr="00246937">
          <w:rPr>
            <w:rFonts w:cs="Times New Roman"/>
            <w:rPrChange w:id="2118" w:author="Orion" w:date="2011-04-24T22:32:00Z">
              <w:rPr>
                <w:rFonts w:ascii="Courier New" w:hAnsi="Courier New" w:cs="Courier New"/>
                <w:b w:val="0"/>
                <w:bCs w:val="0"/>
              </w:rPr>
            </w:rPrChange>
          </w:rPr>
          <w:t>opiniones y correcciones</w:t>
        </w:r>
      </w:ins>
      <w:ins w:id="2119" w:author="Orion" w:date="2011-04-06T17:57:00Z">
        <w:r w:rsidR="0024411C" w:rsidRPr="00246937">
          <w:rPr>
            <w:rFonts w:cs="Times New Roman"/>
            <w:rPrChange w:id="2120" w:author="Orion" w:date="2011-04-24T22:32:00Z">
              <w:rPr>
                <w:rFonts w:ascii="Courier New" w:hAnsi="Courier New" w:cs="Courier New"/>
                <w:b w:val="0"/>
                <w:bCs w:val="0"/>
              </w:rPr>
            </w:rPrChange>
          </w:rPr>
          <w:t xml:space="preserve"> inmediatas</w:t>
        </w:r>
      </w:ins>
      <w:ins w:id="2121" w:author="Orion" w:date="2011-04-06T17:56:00Z">
        <w:r w:rsidR="0024411C" w:rsidRPr="00246937">
          <w:rPr>
            <w:rFonts w:cs="Times New Roman"/>
            <w:rPrChange w:id="2122" w:author="Orion" w:date="2011-04-24T22:32:00Z">
              <w:rPr>
                <w:rFonts w:ascii="Courier New" w:hAnsi="Courier New" w:cs="Courier New"/>
                <w:b w:val="0"/>
                <w:bCs w:val="0"/>
              </w:rPr>
            </w:rPrChange>
          </w:rPr>
          <w:t xml:space="preserve"> cuando se necesit</w:t>
        </w:r>
      </w:ins>
      <w:ins w:id="2123" w:author="Orion" w:date="2011-04-06T17:57:00Z">
        <w:r w:rsidR="0024411C" w:rsidRPr="00246937">
          <w:rPr>
            <w:rFonts w:cs="Times New Roman"/>
            <w:rPrChange w:id="2124" w:author="Orion" w:date="2011-04-24T22:32:00Z">
              <w:rPr>
                <w:rFonts w:ascii="Courier New" w:hAnsi="Courier New" w:cs="Courier New"/>
                <w:b w:val="0"/>
                <w:bCs w:val="0"/>
              </w:rPr>
            </w:rPrChange>
          </w:rPr>
          <w:t>an.</w:t>
        </w:r>
      </w:ins>
    </w:p>
    <w:p w:rsidR="0024411C" w:rsidRPr="00246937" w:rsidRDefault="0024411C">
      <w:pPr>
        <w:pStyle w:val="ListParagraph"/>
        <w:numPr>
          <w:ilvl w:val="0"/>
          <w:numId w:val="11"/>
        </w:numPr>
        <w:jc w:val="both"/>
        <w:rPr>
          <w:ins w:id="2125" w:author="Orion" w:date="2011-04-06T17:59:00Z"/>
          <w:rFonts w:cs="Times New Roman"/>
          <w:rPrChange w:id="2126" w:author="Orion" w:date="2011-04-24T22:32:00Z">
            <w:rPr>
              <w:ins w:id="2127" w:author="Orion" w:date="2011-04-06T17:59:00Z"/>
              <w:rFonts w:ascii="Courier New" w:hAnsi="Courier New" w:cs="Courier New"/>
            </w:rPr>
          </w:rPrChange>
        </w:rPr>
        <w:pPrChange w:id="2128" w:author="Orion" w:date="2011-04-06T17:52:00Z">
          <w:pPr>
            <w:pStyle w:val="Heading1"/>
          </w:pPr>
        </w:pPrChange>
      </w:pPr>
      <w:ins w:id="2129" w:author="Orion" w:date="2011-04-06T17:57:00Z">
        <w:r w:rsidRPr="00246937">
          <w:rPr>
            <w:rFonts w:cs="Times New Roman"/>
            <w:rPrChange w:id="2130" w:author="Orion" w:date="2011-04-24T22:32:00Z">
              <w:rPr>
                <w:rFonts w:ascii="Courier New" w:hAnsi="Courier New" w:cs="Courier New"/>
                <w:b w:val="0"/>
                <w:bCs w:val="0"/>
              </w:rPr>
            </w:rPrChange>
          </w:rPr>
          <w:t>Muchos de los simuladores</w:t>
        </w:r>
      </w:ins>
      <w:ins w:id="2131" w:author="Orion" w:date="2011-04-06T18:02:00Z">
        <w:r w:rsidR="00E617DB" w:rsidRPr="00246937">
          <w:rPr>
            <w:rFonts w:cs="Times New Roman"/>
            <w:rPrChange w:id="2132" w:author="Orion" w:date="2011-04-24T22:32:00Z">
              <w:rPr>
                <w:rFonts w:ascii="Courier New" w:hAnsi="Courier New" w:cs="Courier New"/>
                <w:b w:val="0"/>
                <w:bCs w:val="0"/>
              </w:rPr>
            </w:rPrChange>
          </w:rPr>
          <w:t xml:space="preserve"> pueden </w:t>
        </w:r>
        <w:r w:rsidR="000B5AA8" w:rsidRPr="00246937">
          <w:rPr>
            <w:rFonts w:cs="Times New Roman"/>
            <w:rPrChange w:id="2133" w:author="Orion" w:date="2011-04-24T22:32:00Z">
              <w:rPr>
                <w:rFonts w:ascii="Courier New" w:hAnsi="Courier New" w:cs="Courier New"/>
                <w:b w:val="0"/>
                <w:bCs w:val="0"/>
              </w:rPr>
            </w:rPrChange>
          </w:rPr>
          <w:t xml:space="preserve">proveer </w:t>
        </w:r>
      </w:ins>
      <w:ins w:id="2134" w:author="Orion" w:date="2011-04-06T17:57:00Z">
        <w:r w:rsidRPr="00246937">
          <w:rPr>
            <w:rFonts w:cs="Times New Roman"/>
            <w:rPrChange w:id="2135" w:author="Orion" w:date="2011-04-24T22:32:00Z">
              <w:rPr>
                <w:rFonts w:ascii="Courier New" w:hAnsi="Courier New" w:cs="Courier New"/>
                <w:b w:val="0"/>
                <w:bCs w:val="0"/>
              </w:rPr>
            </w:rPrChange>
          </w:rPr>
          <w:t xml:space="preserve">opciones de grabación lo que permite el posterior </w:t>
        </w:r>
      </w:ins>
      <w:ins w:id="2136" w:author="Orion" w:date="2011-04-06T17:58:00Z">
        <w:r w:rsidRPr="00246937">
          <w:rPr>
            <w:rFonts w:cs="Times New Roman"/>
            <w:rPrChange w:id="2137" w:author="Orion" w:date="2011-04-24T22:32:00Z">
              <w:rPr>
                <w:rFonts w:ascii="Courier New" w:hAnsi="Courier New" w:cs="Courier New"/>
                <w:b w:val="0"/>
                <w:bCs w:val="0"/>
              </w:rPr>
            </w:rPrChange>
          </w:rPr>
          <w:t>análisis</w:t>
        </w:r>
      </w:ins>
      <w:ins w:id="2138" w:author="Orion" w:date="2011-04-06T17:57:00Z">
        <w:r w:rsidRPr="00246937">
          <w:rPr>
            <w:rFonts w:cs="Times New Roman"/>
            <w:rPrChange w:id="2139" w:author="Orion" w:date="2011-04-24T22:32:00Z">
              <w:rPr>
                <w:rFonts w:ascii="Courier New" w:hAnsi="Courier New" w:cs="Courier New"/>
                <w:b w:val="0"/>
                <w:bCs w:val="0"/>
              </w:rPr>
            </w:rPrChange>
          </w:rPr>
          <w:t xml:space="preserve"> </w:t>
        </w:r>
      </w:ins>
      <w:ins w:id="2140" w:author="Orion" w:date="2011-04-06T17:58:00Z">
        <w:r w:rsidRPr="00246937">
          <w:rPr>
            <w:rFonts w:cs="Times New Roman"/>
            <w:rPrChange w:id="2141" w:author="Orion" w:date="2011-04-24T22:32:00Z">
              <w:rPr>
                <w:rFonts w:ascii="Courier New" w:hAnsi="Courier New" w:cs="Courier New"/>
                <w:b w:val="0"/>
                <w:bCs w:val="0"/>
              </w:rPr>
            </w:rPrChange>
          </w:rPr>
          <w:t>cr</w:t>
        </w:r>
      </w:ins>
      <w:ins w:id="2142" w:author="Orion" w:date="2011-04-06T17:59:00Z">
        <w:r w:rsidRPr="00246937">
          <w:rPr>
            <w:rFonts w:cs="Times New Roman"/>
            <w:rPrChange w:id="2143" w:author="Orion" w:date="2011-04-24T22:32:00Z">
              <w:rPr>
                <w:rFonts w:ascii="Courier New" w:hAnsi="Courier New" w:cs="Courier New"/>
                <w:b w:val="0"/>
                <w:bCs w:val="0"/>
              </w:rPr>
            </w:rPrChange>
          </w:rPr>
          <w:t>í</w:t>
        </w:r>
      </w:ins>
      <w:ins w:id="2144" w:author="Orion" w:date="2011-04-06T17:58:00Z">
        <w:r w:rsidRPr="00246937">
          <w:rPr>
            <w:rFonts w:cs="Times New Roman"/>
            <w:rPrChange w:id="2145" w:author="Orion" w:date="2011-04-24T22:32:00Z">
              <w:rPr>
                <w:rFonts w:ascii="Courier New" w:hAnsi="Courier New" w:cs="Courier New"/>
                <w:b w:val="0"/>
                <w:bCs w:val="0"/>
              </w:rPr>
            </w:rPrChange>
          </w:rPr>
          <w:t>tico de las decisiones tomadas.</w:t>
        </w:r>
      </w:ins>
    </w:p>
    <w:p w:rsidR="0024411C" w:rsidRPr="00246937" w:rsidRDefault="0024411C">
      <w:pPr>
        <w:pStyle w:val="ListParagraph"/>
        <w:numPr>
          <w:ilvl w:val="0"/>
          <w:numId w:val="11"/>
        </w:numPr>
        <w:jc w:val="both"/>
        <w:rPr>
          <w:ins w:id="2146" w:author="Orion" w:date="2011-04-06T17:59:00Z"/>
          <w:rFonts w:cs="Times New Roman"/>
          <w:rPrChange w:id="2147" w:author="Orion" w:date="2011-04-24T22:32:00Z">
            <w:rPr>
              <w:ins w:id="2148" w:author="Orion" w:date="2011-04-06T17:59:00Z"/>
              <w:rFonts w:ascii="Courier New" w:hAnsi="Courier New" w:cs="Courier New"/>
            </w:rPr>
          </w:rPrChange>
        </w:rPr>
        <w:pPrChange w:id="2149" w:author="Orion" w:date="2011-04-06T17:52:00Z">
          <w:pPr>
            <w:pStyle w:val="Heading1"/>
          </w:pPr>
        </w:pPrChange>
      </w:pPr>
      <w:ins w:id="2150" w:author="Orion" w:date="2011-04-06T17:59:00Z">
        <w:r w:rsidRPr="00246937">
          <w:rPr>
            <w:rFonts w:cs="Times New Roman"/>
            <w:rPrChange w:id="2151" w:author="Orion" w:date="2011-04-24T22:32:00Z">
              <w:rPr>
                <w:rFonts w:ascii="Courier New" w:hAnsi="Courier New" w:cs="Courier New"/>
                <w:b w:val="0"/>
                <w:bCs w:val="0"/>
              </w:rPr>
            </w:rPrChange>
          </w:rPr>
          <w:t>Los simuladores proporcionan la posición instantánea de las aeronaves.</w:t>
        </w:r>
      </w:ins>
    </w:p>
    <w:p w:rsidR="0024411C" w:rsidRPr="00246937" w:rsidRDefault="0024411C">
      <w:pPr>
        <w:pStyle w:val="ListParagraph"/>
        <w:numPr>
          <w:ilvl w:val="0"/>
          <w:numId w:val="11"/>
        </w:numPr>
        <w:jc w:val="both"/>
        <w:rPr>
          <w:ins w:id="2152" w:author="Orion" w:date="2011-04-06T18:00:00Z"/>
          <w:rFonts w:cs="Times New Roman"/>
          <w:rPrChange w:id="2153" w:author="Orion" w:date="2011-04-24T22:32:00Z">
            <w:rPr>
              <w:ins w:id="2154" w:author="Orion" w:date="2011-04-06T18:00:00Z"/>
              <w:rFonts w:ascii="Courier New" w:hAnsi="Courier New" w:cs="Courier New"/>
            </w:rPr>
          </w:rPrChange>
        </w:rPr>
        <w:pPrChange w:id="2155" w:author="Orion" w:date="2011-04-06T17:52:00Z">
          <w:pPr>
            <w:pStyle w:val="Heading1"/>
          </w:pPr>
        </w:pPrChange>
      </w:pPr>
      <w:ins w:id="2156" w:author="Orion" w:date="2011-04-06T17:59:00Z">
        <w:r w:rsidRPr="00246937">
          <w:rPr>
            <w:rFonts w:cs="Times New Roman"/>
            <w:rPrChange w:id="2157" w:author="Orion" w:date="2011-04-24T22:32:00Z">
              <w:rPr>
                <w:rFonts w:ascii="Courier New" w:hAnsi="Courier New" w:cs="Courier New"/>
                <w:b w:val="0"/>
                <w:bCs w:val="0"/>
              </w:rPr>
            </w:rPrChange>
          </w:rPr>
          <w:t xml:space="preserve">Un instructor puede monitorizar </w:t>
        </w:r>
      </w:ins>
      <w:ins w:id="2158" w:author="Orion" w:date="2011-04-06T18:00:00Z">
        <w:r w:rsidRPr="00246937">
          <w:rPr>
            <w:rFonts w:cs="Times New Roman"/>
            <w:rPrChange w:id="2159" w:author="Orion" w:date="2011-04-24T22:32:00Z">
              <w:rPr>
                <w:rFonts w:ascii="Courier New" w:hAnsi="Courier New" w:cs="Courier New"/>
                <w:b w:val="0"/>
                <w:bCs w:val="0"/>
              </w:rPr>
            </w:rPrChange>
          </w:rPr>
          <w:t>fácilmente</w:t>
        </w:r>
      </w:ins>
      <w:ins w:id="2160" w:author="Orion" w:date="2011-04-06T17:59:00Z">
        <w:r w:rsidRPr="00246937">
          <w:rPr>
            <w:rFonts w:cs="Times New Roman"/>
            <w:rPrChange w:id="2161" w:author="Orion" w:date="2011-04-24T22:32:00Z">
              <w:rPr>
                <w:rFonts w:ascii="Courier New" w:hAnsi="Courier New" w:cs="Courier New"/>
                <w:b w:val="0"/>
                <w:bCs w:val="0"/>
              </w:rPr>
            </w:rPrChange>
          </w:rPr>
          <w:t xml:space="preserve"> </w:t>
        </w:r>
      </w:ins>
      <w:ins w:id="2162" w:author="Orion" w:date="2011-04-06T18:00:00Z">
        <w:r w:rsidRPr="00246937">
          <w:rPr>
            <w:rFonts w:cs="Times New Roman"/>
            <w:rPrChange w:id="2163" w:author="Orion" w:date="2011-04-24T22:32:00Z">
              <w:rPr>
                <w:rFonts w:ascii="Courier New" w:hAnsi="Courier New" w:cs="Courier New"/>
                <w:b w:val="0"/>
                <w:bCs w:val="0"/>
              </w:rPr>
            </w:rPrChange>
          </w:rPr>
          <w:t>las conversaciones y acciones de la tripulación sin distraerles.</w:t>
        </w:r>
      </w:ins>
    </w:p>
    <w:p w:rsidR="00073DAF" w:rsidRPr="00246937" w:rsidRDefault="0024411C">
      <w:pPr>
        <w:pStyle w:val="ListParagraph"/>
        <w:numPr>
          <w:ilvl w:val="0"/>
          <w:numId w:val="11"/>
        </w:numPr>
        <w:jc w:val="both"/>
        <w:rPr>
          <w:ins w:id="2164" w:author="Orion" w:date="2011-04-06T18:05:00Z"/>
          <w:rFonts w:cs="Times New Roman"/>
        </w:rPr>
        <w:pPrChange w:id="2165" w:author="Orion" w:date="2011-04-06T18:07:00Z">
          <w:pPr>
            <w:pStyle w:val="Heading1"/>
          </w:pPr>
        </w:pPrChange>
      </w:pPr>
      <w:ins w:id="2166" w:author="Orion" w:date="2011-04-06T18:00:00Z">
        <w:r w:rsidRPr="00246937">
          <w:rPr>
            <w:rFonts w:cs="Times New Roman"/>
            <w:rPrChange w:id="2167" w:author="Orion" w:date="2011-04-24T22:32:00Z">
              <w:rPr>
                <w:rFonts w:ascii="Courier New" w:hAnsi="Courier New" w:cs="Courier New"/>
                <w:b w:val="0"/>
                <w:bCs w:val="0"/>
              </w:rPr>
            </w:rPrChange>
          </w:rPr>
          <w:t xml:space="preserve">Los simuladores pueden </w:t>
        </w:r>
      </w:ins>
      <w:ins w:id="2168" w:author="Orion" w:date="2011-04-06T18:01:00Z">
        <w:r w:rsidRPr="00246937">
          <w:rPr>
            <w:rFonts w:cs="Times New Roman"/>
            <w:rPrChange w:id="2169" w:author="Orion" w:date="2011-04-24T22:32:00Z">
              <w:rPr>
                <w:rFonts w:ascii="Courier New" w:hAnsi="Courier New" w:cs="Courier New"/>
                <w:b w:val="0"/>
                <w:bCs w:val="0"/>
              </w:rPr>
            </w:rPrChange>
          </w:rPr>
          <w:t>suministrar distintos tipos de avi</w:t>
        </w:r>
      </w:ins>
      <w:ins w:id="2170" w:author="Orion" w:date="2011-04-06T18:03:00Z">
        <w:r w:rsidR="006635C9" w:rsidRPr="00246937">
          <w:rPr>
            <w:rFonts w:cs="Times New Roman"/>
            <w:rPrChange w:id="2171" w:author="Orion" w:date="2011-04-24T22:32:00Z">
              <w:rPr>
                <w:rFonts w:ascii="Courier New" w:hAnsi="Courier New" w:cs="Courier New"/>
                <w:b w:val="0"/>
                <w:bCs w:val="0"/>
              </w:rPr>
            </w:rPrChange>
          </w:rPr>
          <w:t xml:space="preserve">ones, sistemas de control de las aeronaves y otro equipamiento que no </w:t>
        </w:r>
      </w:ins>
      <w:ins w:id="2172" w:author="Orion" w:date="2011-04-06T18:04:00Z">
        <w:r w:rsidR="006635C9" w:rsidRPr="00246937">
          <w:rPr>
            <w:rFonts w:cs="Times New Roman"/>
            <w:rPrChange w:id="2173" w:author="Orion" w:date="2011-04-24T22:32:00Z">
              <w:rPr>
                <w:rFonts w:ascii="Courier New" w:hAnsi="Courier New" w:cs="Courier New"/>
                <w:b w:val="0"/>
                <w:bCs w:val="0"/>
              </w:rPr>
            </w:rPrChange>
          </w:rPr>
          <w:t>est</w:t>
        </w:r>
      </w:ins>
      <w:ins w:id="2174" w:author="Orion" w:date="2011-04-06T18:05:00Z">
        <w:r w:rsidR="006635C9" w:rsidRPr="00246937">
          <w:rPr>
            <w:rFonts w:cs="Times New Roman"/>
            <w:rPrChange w:id="2175" w:author="Orion" w:date="2011-04-24T22:32:00Z">
              <w:rPr>
                <w:rFonts w:ascii="Courier New" w:hAnsi="Courier New" w:cs="Courier New"/>
                <w:b w:val="0"/>
                <w:bCs w:val="0"/>
              </w:rPr>
            </w:rPrChange>
          </w:rPr>
          <w:t>é</w:t>
        </w:r>
      </w:ins>
      <w:ins w:id="2176" w:author="Orion" w:date="2011-04-06T18:04:00Z">
        <w:r w:rsidR="006635C9" w:rsidRPr="00246937">
          <w:rPr>
            <w:rFonts w:cs="Times New Roman"/>
            <w:rPrChange w:id="2177" w:author="Orion" w:date="2011-04-24T22:32:00Z">
              <w:rPr>
                <w:rFonts w:ascii="Courier New" w:hAnsi="Courier New" w:cs="Courier New"/>
                <w:b w:val="0"/>
                <w:bCs w:val="0"/>
              </w:rPr>
            </w:rPrChange>
          </w:rPr>
          <w:t xml:space="preserve"> disponible, </w:t>
        </w:r>
      </w:ins>
      <w:ins w:id="2178" w:author="Orion" w:date="2011-04-06T18:05:00Z">
        <w:r w:rsidR="006635C9" w:rsidRPr="00246937">
          <w:rPr>
            <w:rFonts w:cs="Times New Roman"/>
            <w:rPrChange w:id="2179" w:author="Orion" w:date="2011-04-24T22:32:00Z">
              <w:rPr>
                <w:rFonts w:ascii="Courier New" w:hAnsi="Courier New" w:cs="Courier New"/>
                <w:b w:val="0"/>
                <w:bCs w:val="0"/>
              </w:rPr>
            </w:rPrChange>
          </w:rPr>
          <w:t>sea económicamente fácil de adquirir o apropiado usarse en entrenamientos.</w:t>
        </w:r>
      </w:ins>
    </w:p>
    <w:p w:rsidR="006635C9" w:rsidRPr="00246937" w:rsidRDefault="006635C9">
      <w:pPr>
        <w:pStyle w:val="ListParagraph"/>
        <w:numPr>
          <w:ilvl w:val="0"/>
          <w:numId w:val="11"/>
        </w:numPr>
        <w:jc w:val="both"/>
        <w:rPr>
          <w:ins w:id="2180" w:author="Orion" w:date="2011-04-06T18:07:00Z"/>
          <w:rFonts w:cs="Times New Roman"/>
          <w:rPrChange w:id="2181" w:author="Orion" w:date="2011-04-24T22:32:00Z">
            <w:rPr>
              <w:ins w:id="2182" w:author="Orion" w:date="2011-04-06T18:07:00Z"/>
              <w:rFonts w:ascii="Courier New" w:hAnsi="Courier New" w:cs="Courier New"/>
            </w:rPr>
          </w:rPrChange>
        </w:rPr>
        <w:pPrChange w:id="2183" w:author="Orion" w:date="2011-04-06T18:25:00Z">
          <w:pPr>
            <w:pStyle w:val="Heading1"/>
          </w:pPr>
        </w:pPrChange>
      </w:pPr>
      <w:ins w:id="2184" w:author="Orion" w:date="2011-04-06T18:06:00Z">
        <w:r w:rsidRPr="00246937">
          <w:rPr>
            <w:rFonts w:cs="Times New Roman"/>
            <w:rPrChange w:id="2185" w:author="Orion" w:date="2011-04-24T22:32:00Z">
              <w:rPr>
                <w:rFonts w:ascii="Courier New" w:hAnsi="Courier New" w:cs="Courier New"/>
                <w:b w:val="0"/>
                <w:bCs w:val="0"/>
              </w:rPr>
            </w:rPrChange>
          </w:rPr>
          <w:t>La personalización de controles y cabinas</w:t>
        </w:r>
        <w:r w:rsidR="00073DAF" w:rsidRPr="00246937">
          <w:rPr>
            <w:rFonts w:cs="Times New Roman"/>
            <w:rPrChange w:id="2186" w:author="Orion" w:date="2011-04-24T22:32:00Z">
              <w:rPr>
                <w:rFonts w:ascii="Courier New" w:hAnsi="Courier New" w:cs="Courier New"/>
                <w:b w:val="0"/>
                <w:bCs w:val="0"/>
              </w:rPr>
            </w:rPrChange>
          </w:rPr>
          <w:t xml:space="preserve"> se puede reconfigurar </w:t>
        </w:r>
      </w:ins>
      <w:ins w:id="2187" w:author="Orion" w:date="2011-04-06T18:07:00Z">
        <w:r w:rsidR="00073DAF" w:rsidRPr="00246937">
          <w:rPr>
            <w:rFonts w:cs="Times New Roman"/>
            <w:rPrChange w:id="2188" w:author="Orion" w:date="2011-04-24T22:32:00Z">
              <w:rPr>
                <w:rFonts w:ascii="Courier New" w:hAnsi="Courier New" w:cs="Courier New"/>
                <w:b w:val="0"/>
                <w:bCs w:val="0"/>
              </w:rPr>
            </w:rPrChange>
          </w:rPr>
          <w:t>fácilmente</w:t>
        </w:r>
      </w:ins>
      <w:ins w:id="2189" w:author="Orion" w:date="2011-04-06T18:06:00Z">
        <w:r w:rsidR="00073DAF" w:rsidRPr="00246937">
          <w:rPr>
            <w:rFonts w:cs="Times New Roman"/>
            <w:rPrChange w:id="2190" w:author="Orion" w:date="2011-04-24T22:32:00Z">
              <w:rPr>
                <w:rFonts w:ascii="Courier New" w:hAnsi="Courier New" w:cs="Courier New"/>
                <w:b w:val="0"/>
                <w:bCs w:val="0"/>
              </w:rPr>
            </w:rPrChange>
          </w:rPr>
          <w:t>.</w:t>
        </w:r>
      </w:ins>
    </w:p>
    <w:p w:rsidR="00073DAF" w:rsidRPr="00246937" w:rsidRDefault="00073DAF">
      <w:pPr>
        <w:pStyle w:val="ListParagraph"/>
        <w:numPr>
          <w:ilvl w:val="0"/>
          <w:numId w:val="11"/>
        </w:numPr>
        <w:jc w:val="both"/>
        <w:rPr>
          <w:ins w:id="2191" w:author="Orion" w:date="2011-04-06T18:08:00Z"/>
          <w:rFonts w:cs="Times New Roman"/>
          <w:rPrChange w:id="2192" w:author="Orion" w:date="2011-04-24T22:32:00Z">
            <w:rPr>
              <w:ins w:id="2193" w:author="Orion" w:date="2011-04-06T18:08:00Z"/>
              <w:rFonts w:ascii="Courier New" w:hAnsi="Courier New" w:cs="Courier New"/>
            </w:rPr>
          </w:rPrChange>
        </w:rPr>
        <w:pPrChange w:id="2194" w:author="Orion" w:date="2011-04-06T18:25:00Z">
          <w:pPr>
            <w:pStyle w:val="Heading1"/>
          </w:pPr>
        </w:pPrChange>
      </w:pPr>
      <w:ins w:id="2195" w:author="Orion" w:date="2011-04-06T18:07:00Z">
        <w:r w:rsidRPr="00246937">
          <w:rPr>
            <w:rFonts w:cs="Times New Roman"/>
            <w:rPrChange w:id="2196" w:author="Orion" w:date="2011-04-24T22:32:00Z">
              <w:rPr>
                <w:rFonts w:ascii="Courier New" w:hAnsi="Courier New" w:cs="Courier New"/>
                <w:b w:val="0"/>
                <w:bCs w:val="0"/>
              </w:rPr>
            </w:rPrChange>
          </w:rPr>
          <w:t xml:space="preserve">La </w:t>
        </w:r>
      </w:ins>
      <w:ins w:id="2197" w:author="Orion" w:date="2011-04-06T18:08:00Z">
        <w:r w:rsidRPr="00246937">
          <w:rPr>
            <w:rFonts w:cs="Times New Roman"/>
            <w:rPrChange w:id="2198" w:author="Orion" w:date="2011-04-24T22:32:00Z">
              <w:rPr>
                <w:rFonts w:ascii="Courier New" w:hAnsi="Courier New" w:cs="Courier New"/>
                <w:b w:val="0"/>
                <w:bCs w:val="0"/>
              </w:rPr>
            </w:rPrChange>
          </w:rPr>
          <w:t>configuración</w:t>
        </w:r>
      </w:ins>
      <w:ins w:id="2199" w:author="Orion" w:date="2011-04-06T18:07:00Z">
        <w:r w:rsidRPr="00246937">
          <w:rPr>
            <w:rFonts w:cs="Times New Roman"/>
            <w:rPrChange w:id="2200" w:author="Orion" w:date="2011-04-24T22:32:00Z">
              <w:rPr>
                <w:rFonts w:ascii="Courier New" w:hAnsi="Courier New" w:cs="Courier New"/>
                <w:b w:val="0"/>
                <w:bCs w:val="0"/>
              </w:rPr>
            </w:rPrChange>
          </w:rPr>
          <w:t xml:space="preserve"> de las aeronaves y </w:t>
        </w:r>
      </w:ins>
      <w:ins w:id="2201" w:author="Orion" w:date="2011-04-06T18:08:00Z">
        <w:r w:rsidRPr="00246937">
          <w:rPr>
            <w:rFonts w:cs="Times New Roman"/>
            <w:rPrChange w:id="2202" w:author="Orion" w:date="2011-04-24T22:32:00Z">
              <w:rPr>
                <w:rFonts w:ascii="Courier New" w:hAnsi="Courier New" w:cs="Courier New"/>
                <w:b w:val="0"/>
                <w:bCs w:val="0"/>
              </w:rPr>
            </w:rPrChange>
          </w:rPr>
          <w:t>l</w:t>
        </w:r>
      </w:ins>
      <w:ins w:id="2203" w:author="Orion" w:date="2011-04-06T18:07:00Z">
        <w:r w:rsidRPr="00246937">
          <w:rPr>
            <w:rFonts w:cs="Times New Roman"/>
            <w:rPrChange w:id="2204" w:author="Orion" w:date="2011-04-24T22:32:00Z">
              <w:rPr>
                <w:rFonts w:ascii="Courier New" w:hAnsi="Courier New" w:cs="Courier New"/>
                <w:b w:val="0"/>
                <w:bCs w:val="0"/>
              </w:rPr>
            </w:rPrChange>
          </w:rPr>
          <w:t xml:space="preserve">as características de los </w:t>
        </w:r>
      </w:ins>
      <w:ins w:id="2205" w:author="Orion" w:date="2011-04-06T18:08:00Z">
        <w:r w:rsidRPr="00246937">
          <w:rPr>
            <w:rFonts w:cs="Times New Roman"/>
            <w:rPrChange w:id="2206" w:author="Orion" w:date="2011-04-24T22:32:00Z">
              <w:rPr>
                <w:rFonts w:ascii="Courier New" w:hAnsi="Courier New" w:cs="Courier New"/>
                <w:b w:val="0"/>
                <w:bCs w:val="0"/>
              </w:rPr>
            </w:rPrChange>
          </w:rPr>
          <w:t>vuelos es programable.</w:t>
        </w:r>
      </w:ins>
    </w:p>
    <w:p w:rsidR="00073DAF" w:rsidRPr="00246937" w:rsidRDefault="00073DAF">
      <w:pPr>
        <w:pStyle w:val="ListParagraph"/>
        <w:numPr>
          <w:ilvl w:val="0"/>
          <w:numId w:val="11"/>
        </w:numPr>
        <w:jc w:val="both"/>
        <w:rPr>
          <w:ins w:id="2207" w:author="Orion" w:date="2011-04-06T18:09:00Z"/>
          <w:rFonts w:cs="Times New Roman"/>
          <w:rPrChange w:id="2208" w:author="Orion" w:date="2011-04-24T22:32:00Z">
            <w:rPr>
              <w:ins w:id="2209" w:author="Orion" w:date="2011-04-06T18:09:00Z"/>
              <w:rFonts w:ascii="Courier New" w:hAnsi="Courier New" w:cs="Courier New"/>
            </w:rPr>
          </w:rPrChange>
        </w:rPr>
        <w:pPrChange w:id="2210" w:author="Orion" w:date="2011-04-06T18:25:00Z">
          <w:pPr>
            <w:pStyle w:val="Heading1"/>
          </w:pPr>
        </w:pPrChange>
      </w:pPr>
      <w:ins w:id="2211" w:author="Orion" w:date="2011-04-06T18:08:00Z">
        <w:r w:rsidRPr="00246937">
          <w:rPr>
            <w:rFonts w:cs="Times New Roman"/>
            <w:rPrChange w:id="2212" w:author="Orion" w:date="2011-04-24T22:32:00Z">
              <w:rPr>
                <w:rFonts w:ascii="Courier New" w:hAnsi="Courier New" w:cs="Courier New"/>
                <w:b w:val="0"/>
                <w:bCs w:val="0"/>
              </w:rPr>
            </w:rPrChange>
          </w:rPr>
          <w:t>Una variedad de ayudas</w:t>
        </w:r>
      </w:ins>
      <w:ins w:id="2213" w:author="Orion" w:date="2011-04-06T18:09:00Z">
        <w:r w:rsidRPr="00246937">
          <w:rPr>
            <w:rFonts w:cs="Times New Roman"/>
            <w:rPrChange w:id="2214" w:author="Orion" w:date="2011-04-24T22:32:00Z">
              <w:rPr>
                <w:rFonts w:ascii="Courier New" w:hAnsi="Courier New" w:cs="Courier New"/>
                <w:b w:val="0"/>
                <w:bCs w:val="0"/>
              </w:rPr>
            </w:rPrChange>
          </w:rPr>
          <w:t xml:space="preserve"> electrónicas</w:t>
        </w:r>
      </w:ins>
      <w:ins w:id="2215" w:author="Orion" w:date="2011-04-06T18:08:00Z">
        <w:r w:rsidRPr="00246937">
          <w:rPr>
            <w:rFonts w:cs="Times New Roman"/>
            <w:rPrChange w:id="2216" w:author="Orion" w:date="2011-04-24T22:32:00Z">
              <w:rPr>
                <w:rFonts w:ascii="Courier New" w:hAnsi="Courier New" w:cs="Courier New"/>
                <w:b w:val="0"/>
                <w:bCs w:val="0"/>
              </w:rPr>
            </w:rPrChange>
          </w:rPr>
          <w:t xml:space="preserve"> a la navegación </w:t>
        </w:r>
      </w:ins>
      <w:ins w:id="2217" w:author="Orion" w:date="2011-04-06T18:09:00Z">
        <w:r w:rsidRPr="00246937">
          <w:rPr>
            <w:rFonts w:cs="Times New Roman"/>
            <w:rPrChange w:id="2218" w:author="Orion" w:date="2011-04-24T22:32:00Z">
              <w:rPr>
                <w:rFonts w:ascii="Courier New" w:hAnsi="Courier New" w:cs="Courier New"/>
                <w:b w:val="0"/>
                <w:bCs w:val="0"/>
              </w:rPr>
            </w:rPrChange>
          </w:rPr>
          <w:t>pueden ser simuladas.</w:t>
        </w:r>
      </w:ins>
    </w:p>
    <w:p w:rsidR="00625DEF" w:rsidRDefault="00625DEF" w:rsidP="00B946E5">
      <w:pPr>
        <w:jc w:val="both"/>
        <w:rPr>
          <w:ins w:id="2219" w:author="Orion" w:date="2011-05-03T13:43:00Z"/>
          <w:rFonts w:cs="Times New Roman"/>
        </w:rPr>
      </w:pPr>
    </w:p>
    <w:p w:rsidR="00B946E5" w:rsidRPr="00246937" w:rsidRDefault="00625DEF" w:rsidP="00B946E5">
      <w:pPr>
        <w:jc w:val="both"/>
        <w:rPr>
          <w:ins w:id="2220" w:author="Orion" w:date="2011-04-06T18:32:00Z"/>
          <w:rFonts w:cs="Times New Roman"/>
          <w:rPrChange w:id="2221" w:author="Orion" w:date="2011-04-24T22:32:00Z">
            <w:rPr>
              <w:ins w:id="2222" w:author="Orion" w:date="2011-04-06T18:32:00Z"/>
              <w:rFonts w:ascii="Courier New" w:hAnsi="Courier New" w:cs="Courier New"/>
            </w:rPr>
          </w:rPrChange>
        </w:rPr>
      </w:pPr>
      <w:ins w:id="2223" w:author="Orion" w:date="2011-05-03T13:46:00Z">
        <w:r>
          <w:rPr>
            <w:rFonts w:cs="Times New Roman"/>
          </w:rPr>
          <w:t xml:space="preserve">Otro ejemplo </w:t>
        </w:r>
      </w:ins>
      <w:ins w:id="2224" w:author="Orion" w:date="2011-05-03T13:48:00Z">
        <w:r>
          <w:rPr>
            <w:rFonts w:cs="Times New Roman"/>
          </w:rPr>
          <w:t>que evidencia</w:t>
        </w:r>
      </w:ins>
      <w:ins w:id="2225" w:author="Orion" w:date="2011-05-03T13:46:00Z">
        <w:r>
          <w:rPr>
            <w:rFonts w:cs="Times New Roman"/>
          </w:rPr>
          <w:t xml:space="preserve"> la importancia de </w:t>
        </w:r>
      </w:ins>
      <w:ins w:id="2226" w:author="Orion" w:date="2011-05-03T13:48:00Z">
        <w:r>
          <w:rPr>
            <w:rFonts w:cs="Times New Roman"/>
          </w:rPr>
          <w:t xml:space="preserve">los </w:t>
        </w:r>
      </w:ins>
      <w:ins w:id="2227" w:author="Orion" w:date="2011-05-03T13:46:00Z">
        <w:r>
          <w:rPr>
            <w:rFonts w:cs="Times New Roman"/>
          </w:rPr>
          <w:t>HF en el mundo de la nave</w:t>
        </w:r>
      </w:ins>
      <w:ins w:id="2228" w:author="Orion" w:date="2011-05-03T13:48:00Z">
        <w:r>
          <w:rPr>
            <w:rFonts w:cs="Times New Roman"/>
          </w:rPr>
          <w:t>ga</w:t>
        </w:r>
      </w:ins>
      <w:ins w:id="2229" w:author="Orion" w:date="2011-05-03T13:46:00Z">
        <w:r>
          <w:rPr>
            <w:rFonts w:cs="Times New Roman"/>
          </w:rPr>
          <w:t>ci</w:t>
        </w:r>
      </w:ins>
      <w:ins w:id="2230" w:author="Orion" w:date="2011-05-03T13:47:00Z">
        <w:r>
          <w:rPr>
            <w:rFonts w:cs="Times New Roman"/>
          </w:rPr>
          <w:t>ón a</w:t>
        </w:r>
        <w:r w:rsidR="004D2807">
          <w:rPr>
            <w:rFonts w:cs="Times New Roman"/>
          </w:rPr>
          <w:t>érea se</w:t>
        </w:r>
      </w:ins>
      <w:ins w:id="2231" w:author="Orion" w:date="2011-05-03T13:48:00Z">
        <w:r w:rsidR="004D2807">
          <w:rPr>
            <w:rFonts w:cs="Times New Roman"/>
          </w:rPr>
          <w:t xml:space="preserve"> demuestra</w:t>
        </w:r>
      </w:ins>
      <w:ins w:id="2232" w:author="Orion" w:date="2011-05-03T13:47:00Z">
        <w:r>
          <w:rPr>
            <w:rFonts w:cs="Times New Roman"/>
          </w:rPr>
          <w:t xml:space="preserve"> con el hecho de que</w:t>
        </w:r>
      </w:ins>
      <w:ins w:id="2233" w:author="Orion" w:date="2011-05-03T13:49:00Z">
        <w:r w:rsidR="004D2807">
          <w:rPr>
            <w:rFonts w:cs="Times New Roman"/>
          </w:rPr>
          <w:t xml:space="preserve"> se incorporara</w:t>
        </w:r>
      </w:ins>
      <w:ins w:id="2234" w:author="Orion" w:date="2011-04-06T18:19:00Z">
        <w:r w:rsidR="00D84E0F" w:rsidRPr="00246937">
          <w:rPr>
            <w:rFonts w:cs="Times New Roman"/>
            <w:rPrChange w:id="2235" w:author="Orion" w:date="2011-04-24T22:32:00Z">
              <w:rPr>
                <w:rFonts w:ascii="Courier New" w:hAnsi="Courier New" w:cs="Courier New"/>
                <w:b/>
                <w:bCs/>
                <w:sz w:val="48"/>
                <w:szCs w:val="48"/>
              </w:rPr>
            </w:rPrChange>
          </w:rPr>
          <w:t xml:space="preserve"> </w:t>
        </w:r>
      </w:ins>
      <w:ins w:id="2236" w:author="Orion" w:date="2011-04-06T18:22:00Z">
        <w:r w:rsidR="00417E14" w:rsidRPr="00246937">
          <w:rPr>
            <w:rFonts w:cs="Times New Roman"/>
            <w:rPrChange w:id="2237" w:author="Orion" w:date="2011-04-24T22:32:00Z">
              <w:rPr>
                <w:rFonts w:ascii="Courier New" w:hAnsi="Courier New" w:cs="Courier New"/>
                <w:b/>
                <w:bCs/>
                <w:sz w:val="48"/>
                <w:szCs w:val="48"/>
              </w:rPr>
            </w:rPrChange>
          </w:rPr>
          <w:t>la aproximación</w:t>
        </w:r>
      </w:ins>
      <w:ins w:id="2238" w:author="Orion" w:date="2011-04-06T18:19:00Z">
        <w:r w:rsidR="00D84E0F" w:rsidRPr="00246937">
          <w:rPr>
            <w:rFonts w:cs="Times New Roman"/>
            <w:rPrChange w:id="2239" w:author="Orion" w:date="2011-04-24T22:32:00Z">
              <w:rPr>
                <w:rFonts w:ascii="Courier New" w:hAnsi="Courier New" w:cs="Courier New"/>
                <w:b/>
                <w:bCs/>
                <w:sz w:val="48"/>
                <w:szCs w:val="48"/>
              </w:rPr>
            </w:rPrChange>
          </w:rPr>
          <w:t xml:space="preserve"> LOFT (Entrenamiento </w:t>
        </w:r>
      </w:ins>
      <w:ins w:id="2240" w:author="Orion" w:date="2011-04-06T18:20:00Z">
        <w:r w:rsidR="00D84E0F" w:rsidRPr="00246937">
          <w:rPr>
            <w:rFonts w:cs="Times New Roman"/>
            <w:rPrChange w:id="2241" w:author="Orion" w:date="2011-04-24T22:32:00Z">
              <w:rPr>
                <w:rFonts w:ascii="Courier New" w:hAnsi="Courier New" w:cs="Courier New"/>
                <w:b/>
                <w:bCs/>
                <w:sz w:val="48"/>
                <w:szCs w:val="48"/>
              </w:rPr>
            </w:rPrChange>
          </w:rPr>
          <w:t>de Vuelo Orientado)</w:t>
        </w:r>
      </w:ins>
      <w:customXmlInsRangeStart w:id="2242" w:author="Orion" w:date="2011-04-06T18:49:00Z"/>
      <w:sdt>
        <w:sdtPr>
          <w:rPr>
            <w:rFonts w:cs="Times New Roman"/>
          </w:rPr>
          <w:id w:val="-1664164744"/>
          <w:citation/>
        </w:sdtPr>
        <w:sdtEndPr/>
        <w:sdtContent>
          <w:customXmlInsRangeEnd w:id="2242"/>
          <w:ins w:id="2243" w:author="Orion" w:date="2011-04-06T18:49:00Z">
            <w:r w:rsidR="00D952B3" w:rsidRPr="00246937">
              <w:rPr>
                <w:rFonts w:cs="Times New Roman"/>
                <w:rPrChange w:id="2244" w:author="Orion" w:date="2011-04-24T22:32:00Z">
                  <w:rPr>
                    <w:rFonts w:ascii="Courier New" w:hAnsi="Courier New" w:cs="Courier New"/>
                    <w:b/>
                    <w:bCs/>
                    <w:sz w:val="48"/>
                    <w:szCs w:val="48"/>
                  </w:rPr>
                </w:rPrChange>
              </w:rPr>
              <w:fldChar w:fldCharType="begin"/>
            </w:r>
            <w:r w:rsidR="00D952B3" w:rsidRPr="00246937">
              <w:rPr>
                <w:rFonts w:cs="Times New Roman"/>
                <w:rPrChange w:id="2245" w:author="Orion" w:date="2011-04-24T22:32:00Z">
                  <w:rPr>
                    <w:rFonts w:ascii="Courier New" w:hAnsi="Courier New" w:cs="Courier New"/>
                    <w:b/>
                    <w:bCs/>
                    <w:sz w:val="48"/>
                    <w:szCs w:val="48"/>
                  </w:rPr>
                </w:rPrChange>
              </w:rPr>
              <w:instrText xml:space="preserve"> CITATION Coo80 \l 3082 </w:instrText>
            </w:r>
          </w:ins>
          <w:r w:rsidR="00D952B3" w:rsidRPr="00246937">
            <w:rPr>
              <w:rFonts w:cs="Times New Roman"/>
              <w:rPrChange w:id="2246" w:author="Orion" w:date="2011-04-24T22:32:00Z">
                <w:rPr>
                  <w:rFonts w:ascii="Courier New" w:hAnsi="Courier New" w:cs="Courier New"/>
                  <w:b/>
                  <w:bCs/>
                  <w:sz w:val="48"/>
                  <w:szCs w:val="48"/>
                </w:rPr>
              </w:rPrChange>
            </w:rPr>
            <w:fldChar w:fldCharType="separate"/>
          </w:r>
          <w:r w:rsidR="00181070">
            <w:rPr>
              <w:rFonts w:cs="Times New Roman"/>
              <w:noProof/>
            </w:rPr>
            <w:t xml:space="preserve"> </w:t>
          </w:r>
          <w:r w:rsidR="00181070" w:rsidRPr="00181070">
            <w:rPr>
              <w:rFonts w:cs="Times New Roman"/>
              <w:noProof/>
            </w:rPr>
            <w:t>(24)</w:t>
          </w:r>
          <w:ins w:id="2247" w:author="Orion" w:date="2011-04-06T18:49:00Z">
            <w:r w:rsidR="00D952B3" w:rsidRPr="00246937">
              <w:rPr>
                <w:rFonts w:cs="Times New Roman"/>
                <w:rPrChange w:id="2248" w:author="Orion" w:date="2011-04-24T22:32:00Z">
                  <w:rPr>
                    <w:rFonts w:ascii="Courier New" w:hAnsi="Courier New" w:cs="Courier New"/>
                    <w:b/>
                    <w:bCs/>
                    <w:sz w:val="48"/>
                    <w:szCs w:val="48"/>
                  </w:rPr>
                </w:rPrChange>
              </w:rPr>
              <w:fldChar w:fldCharType="end"/>
            </w:r>
          </w:ins>
          <w:customXmlInsRangeStart w:id="2249" w:author="Orion" w:date="2011-04-06T18:49:00Z"/>
        </w:sdtContent>
      </w:sdt>
      <w:customXmlInsRangeEnd w:id="2249"/>
      <w:ins w:id="2250" w:author="Orion" w:date="2011-04-06T18:23:00Z">
        <w:r w:rsidR="00BC751B" w:rsidRPr="00246937">
          <w:rPr>
            <w:rFonts w:cs="Times New Roman"/>
            <w:rPrChange w:id="2251" w:author="Orion" w:date="2011-04-24T22:32:00Z">
              <w:rPr>
                <w:rFonts w:ascii="Courier New" w:hAnsi="Courier New" w:cs="Courier New"/>
                <w:b/>
                <w:bCs/>
                <w:sz w:val="48"/>
                <w:szCs w:val="48"/>
              </w:rPr>
            </w:rPrChange>
          </w:rPr>
          <w:t xml:space="preserve"> </w:t>
        </w:r>
      </w:ins>
      <w:ins w:id="2252" w:author="Orion" w:date="2011-05-03T13:49:00Z">
        <w:r w:rsidR="004D2807">
          <w:rPr>
            <w:rFonts w:cs="Times New Roman"/>
          </w:rPr>
          <w:t>a</w:t>
        </w:r>
        <w:r w:rsidR="004D2807" w:rsidRPr="00AB231D">
          <w:rPr>
            <w:rFonts w:cs="Times New Roman"/>
          </w:rPr>
          <w:t>l amplio uso de simuladores para entrenamiento de vuelos</w:t>
        </w:r>
      </w:ins>
      <w:ins w:id="2253" w:author="Orion" w:date="2011-04-06T18:24:00Z">
        <w:r w:rsidR="00BC751B" w:rsidRPr="00246937">
          <w:rPr>
            <w:rFonts w:cs="Times New Roman"/>
            <w:rPrChange w:id="2254" w:author="Orion" w:date="2011-04-24T22:32:00Z">
              <w:rPr>
                <w:rFonts w:ascii="Courier New" w:hAnsi="Courier New" w:cs="Courier New"/>
                <w:b/>
                <w:bCs/>
                <w:sz w:val="48"/>
                <w:szCs w:val="48"/>
              </w:rPr>
            </w:rPrChange>
          </w:rPr>
          <w:t xml:space="preserve">. </w:t>
        </w:r>
      </w:ins>
      <w:ins w:id="2255" w:author="Orion" w:date="2011-04-06T18:25:00Z">
        <w:r w:rsidR="00BC751B" w:rsidRPr="00246937">
          <w:rPr>
            <w:rFonts w:cs="Times New Roman"/>
            <w:rPrChange w:id="2256" w:author="Orion" w:date="2011-04-24T22:32:00Z">
              <w:rPr>
                <w:rFonts w:ascii="Courier New" w:hAnsi="Courier New" w:cs="Courier New"/>
                <w:b/>
                <w:bCs/>
                <w:sz w:val="48"/>
                <w:szCs w:val="48"/>
              </w:rPr>
            </w:rPrChange>
          </w:rPr>
          <w:t>Una</w:t>
        </w:r>
      </w:ins>
      <w:ins w:id="2257" w:author="Orion" w:date="2011-04-06T18:24:00Z">
        <w:r w:rsidR="00BC751B" w:rsidRPr="00246937">
          <w:rPr>
            <w:rFonts w:cs="Times New Roman"/>
            <w:rPrChange w:id="2258" w:author="Orion" w:date="2011-04-24T22:32:00Z">
              <w:rPr>
                <w:rFonts w:ascii="Courier New" w:hAnsi="Courier New" w:cs="Courier New"/>
                <w:b/>
                <w:bCs/>
                <w:sz w:val="48"/>
                <w:szCs w:val="48"/>
              </w:rPr>
            </w:rPrChange>
          </w:rPr>
          <w:t xml:space="preserve"> aproximación</w:t>
        </w:r>
      </w:ins>
      <w:ins w:id="2259" w:author="Orion" w:date="2011-04-06T18:25:00Z">
        <w:r w:rsidR="00BC751B" w:rsidRPr="00246937">
          <w:rPr>
            <w:rFonts w:cs="Times New Roman"/>
            <w:rPrChange w:id="2260" w:author="Orion" w:date="2011-04-24T22:32:00Z">
              <w:rPr>
                <w:rFonts w:ascii="Courier New" w:hAnsi="Courier New" w:cs="Courier New"/>
                <w:b/>
                <w:bCs/>
                <w:sz w:val="48"/>
                <w:szCs w:val="48"/>
              </w:rPr>
            </w:rPrChange>
          </w:rPr>
          <w:t xml:space="preserve"> enfocada en</w:t>
        </w:r>
      </w:ins>
      <w:ins w:id="2261" w:author="Orion" w:date="2011-04-06T18:24:00Z">
        <w:r w:rsidR="00BC751B" w:rsidRPr="00246937">
          <w:rPr>
            <w:rFonts w:cs="Times New Roman"/>
            <w:rPrChange w:id="2262" w:author="Orion" w:date="2011-04-24T22:32:00Z">
              <w:rPr>
                <w:rFonts w:ascii="Courier New" w:hAnsi="Courier New" w:cs="Courier New"/>
                <w:b/>
                <w:bCs/>
                <w:sz w:val="48"/>
                <w:szCs w:val="48"/>
              </w:rPr>
            </w:rPrChange>
          </w:rPr>
          <w:t xml:space="preserve"> LOFT </w:t>
        </w:r>
      </w:ins>
      <w:ins w:id="2263" w:author="Orion" w:date="2011-04-06T18:31:00Z">
        <w:r w:rsidR="008C3AC6" w:rsidRPr="00246937">
          <w:rPr>
            <w:rFonts w:cs="Times New Roman"/>
            <w:rPrChange w:id="2264" w:author="Orion" w:date="2011-04-24T22:32:00Z">
              <w:rPr>
                <w:b/>
                <w:bCs/>
                <w:sz w:val="48"/>
                <w:szCs w:val="48"/>
              </w:rPr>
            </w:rPrChange>
          </w:rPr>
          <w:t>es un tipo de entrenamiento de simuladores de vuelo, que incluye la tripulación completa del aparato: en dicha simulación se incluyen procedimientos normales, anormales y procedimientos de emergencia típicos en vuelos de ruta.</w:t>
        </w:r>
      </w:ins>
      <w:ins w:id="2265" w:author="Orion" w:date="2011-04-06T19:08:00Z">
        <w:r w:rsidR="00CF7EF1" w:rsidRPr="00246937">
          <w:rPr>
            <w:rFonts w:cs="Times New Roman"/>
            <w:rPrChange w:id="2266" w:author="Orion" w:date="2011-04-24T22:32:00Z">
              <w:rPr>
                <w:rFonts w:ascii="Courier New" w:hAnsi="Courier New" w:cs="Courier New"/>
                <w:b/>
                <w:bCs/>
                <w:sz w:val="48"/>
                <w:szCs w:val="48"/>
              </w:rPr>
            </w:rPrChange>
          </w:rPr>
          <w:t xml:space="preserve"> </w:t>
        </w:r>
      </w:ins>
      <w:ins w:id="2267" w:author="Orion" w:date="2011-04-06T18:31:00Z">
        <w:r w:rsidR="008C3AC6" w:rsidRPr="00246937">
          <w:rPr>
            <w:rFonts w:cs="Times New Roman"/>
            <w:rPrChange w:id="2268" w:author="Orion" w:date="2011-04-24T22:32:00Z">
              <w:rPr>
                <w:b/>
                <w:bCs/>
                <w:sz w:val="48"/>
                <w:szCs w:val="48"/>
              </w:rPr>
            </w:rPrChange>
          </w:rPr>
          <w:t>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006390" w:rsidRPr="00246937" w:rsidRDefault="00AC00DC" w:rsidP="007A6E14">
      <w:pPr>
        <w:rPr>
          <w:ins w:id="2269" w:author="Orion" w:date="2011-04-06T19:09:00Z"/>
          <w:rFonts w:cs="Times New Roman"/>
          <w:rPrChange w:id="2270" w:author="Orion" w:date="2011-04-24T22:32:00Z">
            <w:rPr>
              <w:ins w:id="2271" w:author="Orion" w:date="2011-04-06T19:09:00Z"/>
              <w:rFonts w:ascii="Courier New" w:hAnsi="Courier New" w:cs="Courier New"/>
            </w:rPr>
          </w:rPrChange>
        </w:rPr>
      </w:pPr>
      <w:ins w:id="2272" w:author="Orion" w:date="2011-04-06T18:34:00Z">
        <w:r w:rsidRPr="00246937">
          <w:rPr>
            <w:rFonts w:cs="Times New Roman"/>
            <w:rPrChange w:id="2273" w:author="Orion" w:date="2011-04-24T22:32:00Z">
              <w:rPr>
                <w:rFonts w:ascii="Courier New" w:hAnsi="Courier New" w:cs="Courier New"/>
                <w:b/>
                <w:bCs/>
                <w:sz w:val="48"/>
                <w:szCs w:val="48"/>
              </w:rPr>
            </w:rPrChange>
          </w:rPr>
          <w:t xml:space="preserve">La </w:t>
        </w:r>
      </w:ins>
      <w:ins w:id="2274" w:author="Orion" w:date="2011-04-06T18:35:00Z">
        <w:r w:rsidRPr="00246937">
          <w:rPr>
            <w:rFonts w:cs="Times New Roman"/>
            <w:rPrChange w:id="2275" w:author="Orion" w:date="2011-04-24T22:32:00Z">
              <w:rPr>
                <w:rFonts w:ascii="Courier New" w:hAnsi="Courier New" w:cs="Courier New"/>
                <w:b/>
                <w:bCs/>
                <w:sz w:val="48"/>
                <w:szCs w:val="48"/>
              </w:rPr>
            </w:rPrChange>
          </w:rPr>
          <w:t>instrucción basada en LOFT</w:t>
        </w:r>
      </w:ins>
      <w:customXmlInsRangeStart w:id="2276" w:author="Orion" w:date="2011-04-06T19:07:00Z"/>
      <w:sdt>
        <w:sdtPr>
          <w:rPr>
            <w:rFonts w:cs="Times New Roman"/>
          </w:rPr>
          <w:id w:val="156970771"/>
          <w:citation/>
        </w:sdtPr>
        <w:sdtEndPr/>
        <w:sdtContent>
          <w:customXmlInsRangeEnd w:id="2276"/>
          <w:ins w:id="2277" w:author="Orion" w:date="2011-04-06T19:07:00Z">
            <w:r w:rsidR="00D952B3" w:rsidRPr="00246937">
              <w:rPr>
                <w:rFonts w:cs="Times New Roman"/>
                <w:rPrChange w:id="2278" w:author="Orion" w:date="2011-04-24T22:32:00Z">
                  <w:rPr>
                    <w:rFonts w:ascii="Courier New" w:hAnsi="Courier New" w:cs="Courier New"/>
                    <w:b/>
                    <w:bCs/>
                    <w:sz w:val="48"/>
                    <w:szCs w:val="48"/>
                  </w:rPr>
                </w:rPrChange>
              </w:rPr>
              <w:fldChar w:fldCharType="begin"/>
            </w:r>
            <w:r w:rsidR="00D952B3" w:rsidRPr="00246937">
              <w:rPr>
                <w:rFonts w:cs="Times New Roman"/>
                <w:rPrChange w:id="2279" w:author="Orion" w:date="2011-04-24T22:32:00Z">
                  <w:rPr>
                    <w:rFonts w:ascii="Courier New" w:hAnsi="Courier New" w:cs="Courier New"/>
                    <w:b/>
                    <w:bCs/>
                    <w:sz w:val="48"/>
                    <w:szCs w:val="48"/>
                  </w:rPr>
                </w:rPrChange>
              </w:rPr>
              <w:instrText xml:space="preserve"> CITATION Lau81 \l 3082 </w:instrText>
            </w:r>
          </w:ins>
          <w:r w:rsidR="00D952B3" w:rsidRPr="00246937">
            <w:rPr>
              <w:rFonts w:cs="Times New Roman"/>
              <w:rPrChange w:id="2280" w:author="Orion" w:date="2011-04-24T22:32:00Z">
                <w:rPr>
                  <w:rFonts w:ascii="Courier New" w:hAnsi="Courier New" w:cs="Courier New"/>
                  <w:b/>
                  <w:bCs/>
                  <w:sz w:val="48"/>
                  <w:szCs w:val="48"/>
                </w:rPr>
              </w:rPrChange>
            </w:rPr>
            <w:fldChar w:fldCharType="separate"/>
          </w:r>
          <w:r w:rsidR="00181070">
            <w:rPr>
              <w:rFonts w:cs="Times New Roman"/>
              <w:noProof/>
            </w:rPr>
            <w:t xml:space="preserve"> </w:t>
          </w:r>
          <w:r w:rsidR="00181070" w:rsidRPr="00181070">
            <w:rPr>
              <w:rFonts w:cs="Times New Roman"/>
              <w:noProof/>
            </w:rPr>
            <w:t>(30)</w:t>
          </w:r>
          <w:ins w:id="2281" w:author="Orion" w:date="2011-04-06T19:07:00Z">
            <w:r w:rsidR="00D952B3" w:rsidRPr="00246937">
              <w:rPr>
                <w:rFonts w:cs="Times New Roman"/>
                <w:rPrChange w:id="2282" w:author="Orion" w:date="2011-04-24T22:32:00Z">
                  <w:rPr>
                    <w:rFonts w:ascii="Courier New" w:hAnsi="Courier New" w:cs="Courier New"/>
                    <w:b/>
                    <w:bCs/>
                    <w:sz w:val="48"/>
                    <w:szCs w:val="48"/>
                  </w:rPr>
                </w:rPrChange>
              </w:rPr>
              <w:fldChar w:fldCharType="end"/>
            </w:r>
          </w:ins>
          <w:customXmlInsRangeStart w:id="2283" w:author="Orion" w:date="2011-04-06T19:07:00Z"/>
        </w:sdtContent>
      </w:sdt>
      <w:customXmlInsRangeEnd w:id="2283"/>
      <w:ins w:id="2284" w:author="Orion" w:date="2011-04-06T18:35:00Z">
        <w:r w:rsidRPr="00246937">
          <w:rPr>
            <w:rFonts w:cs="Times New Roman"/>
            <w:rPrChange w:id="2285" w:author="Orion" w:date="2011-04-24T22:32:00Z">
              <w:rPr>
                <w:rFonts w:ascii="Courier New" w:hAnsi="Courier New" w:cs="Courier New"/>
                <w:b/>
                <w:bCs/>
                <w:sz w:val="48"/>
                <w:szCs w:val="48"/>
              </w:rPr>
            </w:rPrChange>
          </w:rPr>
          <w:t xml:space="preserve"> incluye planificación</w:t>
        </w:r>
      </w:ins>
      <w:ins w:id="2286" w:author="Orion" w:date="2011-04-06T18:36:00Z">
        <w:r w:rsidRPr="00246937">
          <w:rPr>
            <w:rFonts w:cs="Times New Roman"/>
            <w:rPrChange w:id="2287" w:author="Orion" w:date="2011-04-24T22:32:00Z">
              <w:rPr>
                <w:rFonts w:ascii="Courier New" w:hAnsi="Courier New" w:cs="Courier New"/>
                <w:b/>
                <w:bCs/>
                <w:sz w:val="48"/>
                <w:szCs w:val="48"/>
              </w:rPr>
            </w:rPrChange>
          </w:rPr>
          <w:t xml:space="preserve"> de vuelos orientados</w:t>
        </w:r>
      </w:ins>
      <w:ins w:id="2288" w:author="Orion" w:date="2011-04-06T18:35:00Z">
        <w:r w:rsidRPr="00246937">
          <w:rPr>
            <w:rFonts w:cs="Times New Roman"/>
            <w:rPrChange w:id="2289" w:author="Orion" w:date="2011-04-24T22:32:00Z">
              <w:rPr>
                <w:rFonts w:ascii="Courier New" w:hAnsi="Courier New" w:cs="Courier New"/>
                <w:b/>
                <w:bCs/>
                <w:sz w:val="48"/>
                <w:szCs w:val="48"/>
              </w:rPr>
            </w:rPrChange>
          </w:rPr>
          <w:t xml:space="preserve"> de las compañías aéreas, </w:t>
        </w:r>
      </w:ins>
      <w:ins w:id="2290" w:author="Orion" w:date="2011-04-06T18:36:00Z">
        <w:r w:rsidRPr="00246937">
          <w:rPr>
            <w:rFonts w:cs="Times New Roman"/>
            <w:rPrChange w:id="2291" w:author="Orion" w:date="2011-04-24T22:32:00Z">
              <w:rPr>
                <w:rFonts w:ascii="Courier New" w:hAnsi="Courier New" w:cs="Courier New"/>
                <w:b/>
                <w:bCs/>
                <w:sz w:val="48"/>
                <w:szCs w:val="48"/>
              </w:rPr>
            </w:rPrChange>
          </w:rPr>
          <w:t>documentación completa de los vuelos, actividades previas a los vuelos,</w:t>
        </w:r>
      </w:ins>
      <w:ins w:id="2292" w:author="Orion" w:date="2011-04-06T18:38:00Z">
        <w:r w:rsidR="00EF6BA3" w:rsidRPr="00246937">
          <w:rPr>
            <w:rFonts w:cs="Times New Roman"/>
            <w:rPrChange w:id="2293" w:author="Orion" w:date="2011-04-24T22:32:00Z">
              <w:rPr>
                <w:rFonts w:ascii="Courier New" w:hAnsi="Courier New" w:cs="Courier New"/>
                <w:b/>
                <w:bCs/>
                <w:sz w:val="48"/>
                <w:szCs w:val="48"/>
              </w:rPr>
            </w:rPrChange>
          </w:rPr>
          <w:t xml:space="preserve"> procesos y actividades de distribución de </w:t>
        </w:r>
        <w:r w:rsidR="00346226" w:rsidRPr="00246937">
          <w:rPr>
            <w:rFonts w:cs="Times New Roman"/>
            <w:rPrChange w:id="2294" w:author="Orion" w:date="2011-04-24T22:32:00Z">
              <w:rPr>
                <w:rFonts w:ascii="Courier New" w:hAnsi="Courier New" w:cs="Courier New"/>
                <w:b/>
                <w:bCs/>
                <w:sz w:val="48"/>
                <w:szCs w:val="48"/>
              </w:rPr>
            </w:rPrChange>
          </w:rPr>
          <w:t>tareas</w:t>
        </w:r>
        <w:r w:rsidR="00EF6BA3" w:rsidRPr="00246937">
          <w:rPr>
            <w:rFonts w:cs="Times New Roman"/>
            <w:rPrChange w:id="2295" w:author="Orion" w:date="2011-04-24T22:32:00Z">
              <w:rPr>
                <w:rFonts w:ascii="Courier New" w:hAnsi="Courier New" w:cs="Courier New"/>
                <w:b/>
                <w:bCs/>
                <w:sz w:val="48"/>
                <w:szCs w:val="48"/>
              </w:rPr>
            </w:rPrChange>
          </w:rPr>
          <w:t>,</w:t>
        </w:r>
      </w:ins>
      <w:ins w:id="2296" w:author="Orion" w:date="2011-04-06T18:36:00Z">
        <w:r w:rsidRPr="00246937">
          <w:rPr>
            <w:rFonts w:cs="Times New Roman"/>
            <w:rPrChange w:id="2297" w:author="Orion" w:date="2011-04-24T22:32:00Z">
              <w:rPr>
                <w:rFonts w:ascii="Courier New" w:hAnsi="Courier New" w:cs="Courier New"/>
                <w:b/>
                <w:bCs/>
                <w:sz w:val="48"/>
                <w:szCs w:val="48"/>
              </w:rPr>
            </w:rPrChange>
          </w:rPr>
          <w:t xml:space="preserve"> operaciones en ruta </w:t>
        </w:r>
      </w:ins>
      <w:ins w:id="2298" w:author="Orion" w:date="2011-04-06T18:37:00Z">
        <w:r w:rsidRPr="00246937">
          <w:rPr>
            <w:rFonts w:cs="Times New Roman"/>
            <w:rPrChange w:id="2299" w:author="Orion" w:date="2011-04-24T22:32:00Z">
              <w:rPr>
                <w:rFonts w:ascii="Courier New" w:hAnsi="Courier New" w:cs="Courier New"/>
                <w:b/>
                <w:bCs/>
                <w:sz w:val="48"/>
                <w:szCs w:val="48"/>
              </w:rPr>
            </w:rPrChange>
          </w:rPr>
          <w:t>e</w:t>
        </w:r>
      </w:ins>
      <w:ins w:id="2300" w:author="Orion" w:date="2011-04-06T18:36:00Z">
        <w:r w:rsidRPr="00246937">
          <w:rPr>
            <w:rFonts w:cs="Times New Roman"/>
            <w:rPrChange w:id="2301" w:author="Orion" w:date="2011-04-24T22:32:00Z">
              <w:rPr>
                <w:rFonts w:ascii="Courier New" w:hAnsi="Courier New" w:cs="Courier New"/>
                <w:b/>
                <w:bCs/>
                <w:sz w:val="48"/>
                <w:szCs w:val="48"/>
              </w:rPr>
            </w:rPrChange>
          </w:rPr>
          <w:t xml:space="preserve"> informaci</w:t>
        </w:r>
      </w:ins>
      <w:ins w:id="2302" w:author="Orion" w:date="2011-04-06T18:37:00Z">
        <w:r w:rsidRPr="00246937">
          <w:rPr>
            <w:rFonts w:cs="Times New Roman"/>
            <w:rPrChange w:id="2303" w:author="Orion" w:date="2011-04-24T22:32:00Z">
              <w:rPr>
                <w:rFonts w:ascii="Courier New" w:hAnsi="Courier New" w:cs="Courier New"/>
                <w:b/>
                <w:bCs/>
                <w:sz w:val="48"/>
                <w:szCs w:val="48"/>
              </w:rPr>
            </w:rPrChange>
          </w:rPr>
          <w:t>ón post-vuelo.</w:t>
        </w:r>
      </w:ins>
    </w:p>
    <w:p w:rsidR="00AE5A4C" w:rsidRDefault="00AE5A4C" w:rsidP="007A6E14">
      <w:pPr>
        <w:rPr>
          <w:ins w:id="2304" w:author="Orion" w:date="2011-05-03T12:50:00Z"/>
          <w:rFonts w:cs="Times New Roman"/>
        </w:rPr>
      </w:pPr>
    </w:p>
    <w:p w:rsidR="00AE5A4C" w:rsidRPr="00650D90" w:rsidRDefault="00AE5A4C" w:rsidP="00AE5A4C">
      <w:pPr>
        <w:pStyle w:val="Subtitle"/>
        <w:outlineLvl w:val="1"/>
        <w:rPr>
          <w:ins w:id="2305" w:author="Orion" w:date="2011-05-03T12:50:00Z"/>
          <w:rFonts w:cs="Times New Roman"/>
        </w:rPr>
      </w:pPr>
      <w:bookmarkStart w:id="2306" w:name="_Toc292832764"/>
      <w:ins w:id="2307" w:author="Orion" w:date="2011-05-03T12:50:00Z">
        <w:r w:rsidRPr="00AB231D">
          <w:rPr>
            <w:rFonts w:ascii="Times New Roman" w:hAnsi="Times New Roman" w:cs="Times New Roman"/>
          </w:rPr>
          <w:t>Trabajos de investigación sobre UAVs</w:t>
        </w:r>
        <w:bookmarkEnd w:id="2306"/>
      </w:ins>
    </w:p>
    <w:p w:rsidR="00AE5A4C" w:rsidRPr="00AB231D" w:rsidRDefault="00AE5A4C" w:rsidP="00AE5A4C">
      <w:pPr>
        <w:jc w:val="both"/>
        <w:rPr>
          <w:ins w:id="2308" w:author="Orion" w:date="2011-05-03T12:50:00Z"/>
          <w:rFonts w:cs="Times New Roman"/>
        </w:rPr>
      </w:pPr>
      <w:ins w:id="2309" w:author="Orion" w:date="2011-05-03T12:50:00Z">
        <w:r w:rsidRPr="00AB231D">
          <w:rPr>
            <w:rFonts w:cs="Times New Roman"/>
          </w:rPr>
          <w:t xml:space="preserve">El uso cada vez mayor de UAVs en diferentes tareas, tanto militares como civiles, así como el reducido coste de un UAV con respecto a los vehículos tripulados, ha llevado a que la producción de UAVs haya alcanzado unos niveles fiables y rentables. Esto ha producido que una serie de organizaciones tales como la FAA o </w:t>
        </w:r>
        <w:r w:rsidRPr="00AB231D">
          <w:rPr>
            <w:rFonts w:cs="Times New Roman"/>
            <w:color w:val="000000"/>
          </w:rPr>
          <w:t>Eurocontrol</w:t>
        </w:r>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se hayan comprometido a hacer uso del potencial de estas nuevas tecnologías para solucionar parte de los problemas de la 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310" w:author="Orion" w:date="2011-05-03T12:50:00Z"/>
      <w:sdt>
        <w:sdtPr>
          <w:rPr>
            <w:rFonts w:cs="Times New Roman"/>
          </w:rPr>
          <w:id w:val="-1408140362"/>
          <w:citation/>
        </w:sdtPr>
        <w:sdtEndPr/>
        <w:sdtContent>
          <w:customXmlInsRangeEnd w:id="2310"/>
          <w:ins w:id="2311"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181070" w:rsidRPr="00181070">
            <w:rPr>
              <w:rFonts w:cs="Times New Roman"/>
              <w:noProof/>
            </w:rPr>
            <w:t>(31)</w:t>
          </w:r>
          <w:ins w:id="2312" w:author="Orion" w:date="2011-05-03T12:50:00Z">
            <w:r w:rsidRPr="00AB231D">
              <w:rPr>
                <w:rFonts w:cs="Times New Roman"/>
              </w:rPr>
              <w:fldChar w:fldCharType="end"/>
            </w:r>
          </w:ins>
          <w:customXmlInsRangeStart w:id="2313" w:author="Orion" w:date="2011-05-03T12:50:00Z"/>
        </w:sdtContent>
      </w:sdt>
      <w:customXmlInsRangeEnd w:id="2313"/>
      <w:ins w:id="2314" w:author="Orion" w:date="2011-05-03T12:50:00Z">
        <w:r w:rsidRPr="00AB231D">
          <w:rPr>
            <w:rFonts w:cs="Times New Roman"/>
          </w:rPr>
          <w:t xml:space="preserve"> y mantenimiento de vuelos coordinados de UAVs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315" w:author="Orion" w:date="2011-05-03T12:50:00Z"/>
          <w:rFonts w:cs="Times New Roman"/>
        </w:rPr>
      </w:pPr>
    </w:p>
    <w:p w:rsidR="00AE5A4C" w:rsidRPr="00246937" w:rsidRDefault="00AE5A4C" w:rsidP="00AE5A4C">
      <w:pPr>
        <w:jc w:val="both"/>
        <w:rPr>
          <w:ins w:id="2316" w:author="Orion" w:date="2011-05-03T12:50:00Z"/>
          <w:rFonts w:cs="Times New Roman"/>
        </w:rPr>
      </w:pPr>
      <w:ins w:id="2317" w:author="Orion" w:date="2011-05-03T12:50:00Z">
        <w:r w:rsidRPr="00246937">
          <w:rPr>
            <w:rFonts w:cs="Times New Roman"/>
          </w:rPr>
          <w:lastRenderedPageBreak/>
          <w:t xml:space="preserve">Hay numerosos trabajos que se centran en la investigación y mejora </w:t>
        </w:r>
        <w:r w:rsidRPr="00AB231D">
          <w:rPr>
            <w:rFonts w:cs="Times New Roman"/>
          </w:rPr>
          <w:t>d</w:t>
        </w:r>
        <w:r w:rsidRPr="00246937">
          <w:rPr>
            <w:rFonts w:cs="Times New Roman"/>
          </w:rPr>
          <w:t xml:space="preserve">el manejo de UAVs. En primer lugar </w:t>
        </w:r>
        <w:r>
          <w:rPr>
            <w:rFonts w:cs="Times New Roman"/>
          </w:rPr>
          <w:t>hay que</w:t>
        </w:r>
        <w:r w:rsidRPr="00246937">
          <w:rPr>
            <w:rFonts w:cs="Times New Roman"/>
          </w:rPr>
          <w: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318" w:author="Orion" w:date="2011-05-03T12:50:00Z"/>
      <w:sdt>
        <w:sdtPr>
          <w:rPr>
            <w:rFonts w:cs="Times New Roman"/>
          </w:rPr>
          <w:id w:val="-936899862"/>
          <w:citation/>
        </w:sdtPr>
        <w:sdtEndPr/>
        <w:sdtContent>
          <w:customXmlInsRangeEnd w:id="2318"/>
          <w:ins w:id="2319"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181070" w:rsidRPr="00181070">
            <w:rPr>
              <w:rFonts w:cs="Times New Roman"/>
              <w:noProof/>
            </w:rPr>
            <w:t>(32)</w:t>
          </w:r>
          <w:ins w:id="2320" w:author="Orion" w:date="2011-05-03T12:50:00Z">
            <w:r w:rsidRPr="00AB231D">
              <w:rPr>
                <w:rFonts w:cs="Times New Roman"/>
              </w:rPr>
              <w:fldChar w:fldCharType="end"/>
            </w:r>
          </w:ins>
          <w:customXmlInsRangeStart w:id="2321" w:author="Orion" w:date="2011-05-03T12:50:00Z"/>
        </w:sdtContent>
      </w:sdt>
      <w:customXmlInsRangeEnd w:id="2321"/>
      <w:ins w:id="2322"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323" w:author="Orion" w:date="2011-05-03T12:50:00Z"/>
          <w:rFonts w:cs="Times New Roman"/>
        </w:rPr>
      </w:pPr>
      <w:ins w:id="2324" w:author="Orion" w:date="2011-05-03T12:50:00Z">
        <w:r w:rsidRPr="00246937">
          <w:rPr>
            <w:rFonts w:cs="Times New Roman"/>
          </w:rPr>
          <w:t>Establecimiento de los requisitos de aeronavegabilidad y reglamentos comunes para UAVs.</w:t>
        </w:r>
      </w:ins>
    </w:p>
    <w:p w:rsidR="00AE5A4C" w:rsidRPr="00246937" w:rsidRDefault="00AE5A4C" w:rsidP="00AE5A4C">
      <w:pPr>
        <w:numPr>
          <w:ilvl w:val="0"/>
          <w:numId w:val="3"/>
        </w:numPr>
        <w:jc w:val="both"/>
        <w:rPr>
          <w:ins w:id="2325" w:author="Orion" w:date="2011-05-03T12:50:00Z"/>
          <w:rFonts w:cs="Times New Roman"/>
        </w:rPr>
      </w:pPr>
      <w:ins w:id="2326" w:author="Orion" w:date="2011-05-03T12:50:00Z">
        <w:r w:rsidRPr="00246937">
          <w:rPr>
            <w:rFonts w:cs="Times New Roman"/>
          </w:rPr>
          <w:t>Establecimiento de la regulación y estandarización del tráfico aéreo y los procedimientos derivados para la integración adecuada de UAVs en el Sistema de Gestión del Tráfico Aéreo.</w:t>
        </w:r>
      </w:ins>
    </w:p>
    <w:p w:rsidR="00AE5A4C" w:rsidRPr="00246937" w:rsidRDefault="00AE5A4C" w:rsidP="00AE5A4C">
      <w:pPr>
        <w:jc w:val="both"/>
        <w:rPr>
          <w:ins w:id="2327" w:author="Orion" w:date="2011-05-03T12:50:00Z"/>
          <w:rFonts w:cs="Times New Roman"/>
        </w:rPr>
      </w:pPr>
    </w:p>
    <w:p w:rsidR="00CF3F4C" w:rsidRDefault="00AE5A4C" w:rsidP="00AE5A4C">
      <w:pPr>
        <w:jc w:val="both"/>
        <w:rPr>
          <w:ins w:id="2328" w:author="Orion" w:date="2011-05-03T17:52:00Z"/>
          <w:rFonts w:cs="Times New Roman"/>
        </w:rPr>
      </w:pPr>
      <w:ins w:id="2329" w:author="Orion" w:date="2011-05-03T12:50:00Z">
        <w:r w:rsidRPr="00246937">
          <w:rPr>
            <w:rFonts w:cs="Times New Roman"/>
          </w:rPr>
          <w:t>Por otro lado, hay que destacar una serie de trabajos que se centran en modelar</w:t>
        </w:r>
      </w:ins>
      <w:ins w:id="2330" w:author="Orion" w:date="2011-05-03T17:51:00Z">
        <w:r w:rsidR="00135BE9">
          <w:rPr>
            <w:rFonts w:cs="Times New Roman"/>
          </w:rPr>
          <w:t xml:space="preserve"> las características físicas de los</w:t>
        </w:r>
      </w:ins>
      <w:ins w:id="2331" w:author="Orion" w:date="2011-05-03T12:50:00Z">
        <w:r w:rsidRPr="00246937">
          <w:rPr>
            <w:rFonts w:cs="Times New Roman"/>
          </w:rPr>
          <w:t xml:space="preserve"> UAVs. </w:t>
        </w:r>
        <w:r w:rsidRPr="00AB231D">
          <w:rPr>
            <w:rFonts w:cs="Times New Roman"/>
          </w:rPr>
          <w:t>Así por ejemplo</w:t>
        </w:r>
      </w:ins>
      <w:ins w:id="2332" w:author="Orion" w:date="2011-05-03T14:11:00Z">
        <w:r w:rsidR="00360FD2">
          <w:rPr>
            <w:rFonts w:cs="Times New Roman"/>
          </w:rPr>
          <w:t xml:space="preserve"> es importante destacar que los sistemas de percepci</w:t>
        </w:r>
      </w:ins>
      <w:ins w:id="2333" w:author="Orion" w:date="2011-05-03T14:12:00Z">
        <w:r w:rsidR="00360FD2">
          <w:rPr>
            <w:rFonts w:cs="Times New Roman"/>
          </w:rPr>
          <w:t>ón de los UAVs pueden sufrir algún tipo de limitaci</w:t>
        </w:r>
      </w:ins>
      <w:ins w:id="2334" w:author="Orion" w:date="2011-05-03T14:13:00Z">
        <w:r w:rsidR="00360FD2">
          <w:rPr>
            <w:rFonts w:cs="Times New Roman"/>
          </w:rPr>
          <w:t xml:space="preserve">ón </w:t>
        </w:r>
        <w:r w:rsidR="00360FD2" w:rsidRPr="00246937">
          <w:rPr>
            <w:rFonts w:cs="Times New Roman"/>
          </w:rPr>
          <w:t>debida a posibles oclusiones</w:t>
        </w:r>
      </w:ins>
      <w:ins w:id="2335" w:author="Orion" w:date="2011-05-03T17:51:00Z">
        <w:r w:rsidR="00AA3D90">
          <w:rPr>
            <w:rFonts w:cs="Times New Roman"/>
          </w:rPr>
          <w:t>,</w:t>
        </w:r>
      </w:ins>
      <w:ins w:id="2336" w:author="Orion" w:date="2011-05-03T14:13:00Z">
        <w:r w:rsidR="00360FD2">
          <w:rPr>
            <w:rFonts w:cs="Times New Roman"/>
          </w:rPr>
          <w:t xml:space="preserve"> es por ello, por lo que en </w:t>
        </w:r>
      </w:ins>
      <w:customXmlInsRangeStart w:id="2337" w:author="Orion" w:date="2011-05-03T12:50:00Z"/>
      <w:sdt>
        <w:sdtPr>
          <w:rPr>
            <w:rFonts w:cs="Times New Roman"/>
          </w:rPr>
          <w:id w:val="-488634923"/>
          <w:citation/>
        </w:sdtPr>
        <w:sdtEndPr/>
        <w:sdtContent>
          <w:customXmlInsRangeEnd w:id="2337"/>
          <w:ins w:id="2338"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181070" w:rsidRPr="00181070">
            <w:rPr>
              <w:rFonts w:cs="Times New Roman"/>
              <w:noProof/>
            </w:rPr>
            <w:t>(33)</w:t>
          </w:r>
          <w:ins w:id="2339" w:author="Orion" w:date="2011-05-03T12:50:00Z">
            <w:r w:rsidRPr="00AB231D">
              <w:rPr>
                <w:rFonts w:cs="Times New Roman"/>
              </w:rPr>
              <w:fldChar w:fldCharType="end"/>
            </w:r>
          </w:ins>
          <w:customXmlInsRangeStart w:id="2340" w:author="Orion" w:date="2011-05-03T12:50:00Z"/>
        </w:sdtContent>
      </w:sdt>
      <w:customXmlInsRangeEnd w:id="2340"/>
      <w:ins w:id="2341" w:author="Orion" w:date="2011-05-03T12:50:00Z">
        <w:r w:rsidRPr="00246937">
          <w:rPr>
            <w:rFonts w:cs="Times New Roman"/>
          </w:rPr>
          <w:t xml:space="preserve"> se propone un algoritmo para solucionar </w:t>
        </w:r>
      </w:ins>
      <w:ins w:id="2342" w:author="Orion" w:date="2011-05-03T14:14:00Z">
        <w:r w:rsidR="00360FD2">
          <w:rPr>
            <w:rFonts w:cs="Times New Roman"/>
          </w:rPr>
          <w:t>este problema</w:t>
        </w:r>
      </w:ins>
      <w:ins w:id="2343" w:author="Orion" w:date="2011-05-03T12:50:00Z">
        <w:r w:rsidRPr="00246937">
          <w:rPr>
            <w:rFonts w:cs="Times New Roman"/>
          </w:rPr>
          <w:t>. Dicho algoritmo modela las limitaciones de los vuelos de estos vehículos de una manera más realista a lo existente anteriormente, y nos confirma la importancia de la oclusión a la hora de la planificación de rutas en el vuelo.</w:t>
        </w:r>
      </w:ins>
      <w:ins w:id="2344" w:author="Orion" w:date="2011-05-03T17:52:00Z">
        <w:r w:rsidR="007C0583">
          <w:rPr>
            <w:rFonts w:cs="Times New Roman"/>
          </w:rPr>
          <w:t xml:space="preserve"> </w:t>
        </w:r>
      </w:ins>
    </w:p>
    <w:p w:rsidR="00AE5A4C" w:rsidRPr="00246937" w:rsidRDefault="00AE5A4C" w:rsidP="00AE5A4C">
      <w:pPr>
        <w:jc w:val="both"/>
        <w:rPr>
          <w:ins w:id="2345" w:author="Orion" w:date="2011-05-03T12:50:00Z"/>
          <w:rFonts w:cs="Times New Roman"/>
        </w:rPr>
      </w:pPr>
      <w:ins w:id="2346" w:author="Orion" w:date="2011-05-03T12:50:00Z">
        <w:r w:rsidRPr="00246937">
          <w:rPr>
            <w:rFonts w:cs="Times New Roman"/>
          </w:rPr>
          <w:t xml:space="preserve">Otro modelo de UAV </w:t>
        </w:r>
      </w:ins>
      <w:ins w:id="2347"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348" w:author="Orion" w:date="2011-05-03T12:50:00Z">
        <w:r w:rsidRPr="00246937">
          <w:rPr>
            <w:rFonts w:cs="Times New Roman"/>
          </w:rPr>
          <w:t xml:space="preserve">puede verse en </w:t>
        </w:r>
      </w:ins>
      <w:customXmlInsRangeStart w:id="2349" w:author="Orion" w:date="2011-05-03T12:50:00Z"/>
      <w:sdt>
        <w:sdtPr>
          <w:rPr>
            <w:rFonts w:cs="Times New Roman"/>
          </w:rPr>
          <w:id w:val="800426571"/>
          <w:citation/>
        </w:sdtPr>
        <w:sdtEndPr/>
        <w:sdtContent>
          <w:customXmlInsRangeEnd w:id="2349"/>
          <w:ins w:id="2350"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181070" w:rsidRPr="00181070">
            <w:rPr>
              <w:rFonts w:cs="Times New Roman"/>
              <w:noProof/>
            </w:rPr>
            <w:t>(34)</w:t>
          </w:r>
          <w:ins w:id="2351" w:author="Orion" w:date="2011-05-03T12:50:00Z">
            <w:r w:rsidRPr="00AB231D">
              <w:rPr>
                <w:rFonts w:cs="Times New Roman"/>
              </w:rPr>
              <w:fldChar w:fldCharType="end"/>
            </w:r>
          </w:ins>
          <w:customXmlInsRangeStart w:id="2352" w:author="Orion" w:date="2011-05-03T12:50:00Z"/>
        </w:sdtContent>
      </w:sdt>
      <w:customXmlInsRangeEnd w:id="2352"/>
      <w:ins w:id="2353"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354" w:author="Orion" w:date="2011-05-03T12:50:00Z"/>
          <w:rFonts w:cs="Times New Roman"/>
        </w:rPr>
      </w:pPr>
      <w:ins w:id="2355" w:author="Orion" w:date="2011-05-03T12:50:00Z">
        <w:r w:rsidRPr="00246937">
          <w:rPr>
            <w:rFonts w:cs="Times New Roman"/>
          </w:rPr>
          <w:t xml:space="preserve">Por otra parte, el trabajo </w:t>
        </w:r>
      </w:ins>
      <w:customXmlInsRangeStart w:id="2356" w:author="Orion" w:date="2011-05-03T12:50:00Z"/>
      <w:sdt>
        <w:sdtPr>
          <w:rPr>
            <w:rFonts w:cs="Times New Roman"/>
          </w:rPr>
          <w:id w:val="-1590698168"/>
          <w:citation/>
        </w:sdtPr>
        <w:sdtEndPr/>
        <w:sdtContent>
          <w:customXmlInsRangeEnd w:id="2356"/>
          <w:ins w:id="2357"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181070" w:rsidRPr="00181070">
            <w:rPr>
              <w:rFonts w:cs="Times New Roman"/>
              <w:noProof/>
            </w:rPr>
            <w:t>(35)</w:t>
          </w:r>
          <w:ins w:id="2358" w:author="Orion" w:date="2011-05-03T12:50:00Z">
            <w:r w:rsidRPr="00AB231D">
              <w:rPr>
                <w:rFonts w:cs="Times New Roman"/>
              </w:rPr>
              <w:fldChar w:fldCharType="end"/>
            </w:r>
          </w:ins>
          <w:customXmlInsRangeStart w:id="2359" w:author="Orion" w:date="2011-05-03T12:50:00Z"/>
        </w:sdtContent>
      </w:sdt>
      <w:customXmlInsRangeEnd w:id="2359"/>
      <w:ins w:id="2360" w:author="Orion" w:date="2011-05-03T12:50:00Z">
        <w:r w:rsidRPr="00246937">
          <w:rPr>
            <w:rFonts w:cs="Times New Roman"/>
          </w:rPr>
          <w:t xml:space="preserve"> presenta un framework basado en agentes para modelar UAVs, en donde cada vehículo de este tipo se descompone </w:t>
        </w:r>
        <w:r w:rsidRPr="00AB231D">
          <w:rPr>
            <w:rFonts w:cs="Times New Roman"/>
          </w:rPr>
          <w:t>en una serie de niveles controlados por a</w:t>
        </w:r>
        <w:r w:rsidRPr="00246937">
          <w:rPr>
            <w:rFonts w:cs="Times New Roman"/>
          </w:rPr>
          <w:t>gentes. Los principales agentes serán el físico y el lógico. El agente físico será el principal responsable de las interacciones físicas del UAV, como pueden ser maniobras hacia el siguiente waypoint</w:t>
        </w:r>
        <w:r w:rsidRPr="00AB231D">
          <w:rPr>
            <w:rFonts w:cs="Times New Roman"/>
          </w:rPr>
          <w:t xml:space="preserve"> (punto intermedio)</w:t>
        </w:r>
        <w:r w:rsidRPr="00246937">
          <w:rPr>
            <w:rFonts w:cs="Times New Roman"/>
          </w:rPr>
          <w: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t>
        </w:r>
      </w:ins>
    </w:p>
    <w:p w:rsidR="00CE1499" w:rsidRDefault="00CE1499" w:rsidP="007A6E14">
      <w:pPr>
        <w:rPr>
          <w:ins w:id="2361" w:author="Orion" w:date="2011-05-05T17:38:00Z"/>
          <w:rFonts w:cs="Times New Roman"/>
        </w:rPr>
      </w:pPr>
    </w:p>
    <w:p w:rsidR="00B937FD" w:rsidRPr="00B937FD" w:rsidRDefault="00B937FD" w:rsidP="00B937FD">
      <w:pPr>
        <w:pStyle w:val="Title"/>
        <w:outlineLvl w:val="0"/>
        <w:rPr>
          <w:ins w:id="2362" w:author="Orion" w:date="2011-05-05T17:38:00Z"/>
          <w:rFonts w:cs="Times New Roman"/>
        </w:rPr>
      </w:pPr>
      <w:bookmarkStart w:id="2363" w:name="_Toc292832765"/>
      <w:ins w:id="2364" w:author="Orion" w:date="2011-05-05T17:38:00Z">
        <w:r>
          <w:rPr>
            <w:rFonts w:ascii="Times New Roman" w:hAnsi="Times New Roman" w:cs="Times New Roman"/>
          </w:rPr>
          <w:t>Requisitos</w:t>
        </w:r>
      </w:ins>
      <w:ins w:id="2365" w:author="Orion" w:date="2011-05-05T18:20:00Z">
        <w:r w:rsidR="00E70231">
          <w:rPr>
            <w:rFonts w:ascii="Times New Roman" w:hAnsi="Times New Roman" w:cs="Times New Roman"/>
          </w:rPr>
          <w:t xml:space="preserve"> del Sistema</w:t>
        </w:r>
      </w:ins>
      <w:bookmarkEnd w:id="2363"/>
    </w:p>
    <w:p w:rsidR="006A1F8D" w:rsidRDefault="006A1F8D">
      <w:pPr>
        <w:jc w:val="both"/>
        <w:rPr>
          <w:ins w:id="2366" w:author="Orion" w:date="2011-05-05T18:44:00Z"/>
          <w:rFonts w:cs="Times New Roman"/>
        </w:rPr>
        <w:pPrChange w:id="2367" w:author="Orion" w:date="2011-05-09T00:17:00Z">
          <w:pPr/>
        </w:pPrChange>
      </w:pPr>
      <w:ins w:id="2368" w:author="Orion" w:date="2011-05-05T18:21:00Z">
        <w:r>
          <w:rPr>
            <w:rFonts w:cs="Times New Roman"/>
          </w:rPr>
          <w:t xml:space="preserve">En este apartado se van a especificar los requisitos básicos que </w:t>
        </w:r>
      </w:ins>
      <w:ins w:id="2369" w:author="Orion" w:date="2011-05-09T00:33:00Z">
        <w:r w:rsidR="009F1FA7">
          <w:rPr>
            <w:rFonts w:cs="Times New Roman"/>
          </w:rPr>
          <w:t>el</w:t>
        </w:r>
      </w:ins>
      <w:ins w:id="2370" w:author="Orion" w:date="2011-05-05T18:21:00Z">
        <w:r>
          <w:rPr>
            <w:rFonts w:cs="Times New Roman"/>
          </w:rPr>
          <w:t xml:space="preserve"> sistema</w:t>
        </w:r>
      </w:ins>
      <w:ins w:id="2371" w:author="Orion" w:date="2011-05-09T00:33:00Z">
        <w:r w:rsidR="009F1FA7">
          <w:rPr>
            <w:rFonts w:cs="Times New Roman"/>
          </w:rPr>
          <w:t xml:space="preserve"> debe cumplir</w:t>
        </w:r>
      </w:ins>
      <w:ins w:id="2372" w:author="Orion" w:date="2011-05-05T18:22:00Z">
        <w:r>
          <w:rPr>
            <w:rFonts w:cs="Times New Roman"/>
          </w:rPr>
          <w:t>.</w:t>
        </w:r>
      </w:ins>
      <w:ins w:id="2373" w:author="Orion" w:date="2011-05-05T18:43:00Z">
        <w:r w:rsidR="001A6151">
          <w:rPr>
            <w:rFonts w:cs="Times New Roman"/>
          </w:rPr>
          <w:t xml:space="preserve"> </w:t>
        </w:r>
      </w:ins>
      <w:ins w:id="2374" w:author="Orion" w:date="2011-05-09T00:33:00Z">
        <w:r w:rsidR="009F1FA7">
          <w:rPr>
            <w:rFonts w:cs="Times New Roman"/>
          </w:rPr>
          <w:t>El</w:t>
        </w:r>
      </w:ins>
      <w:ins w:id="2375" w:author="Orion" w:date="2011-05-05T18:43:00Z">
        <w:r w:rsidR="001A6151">
          <w:rPr>
            <w:rFonts w:cs="Times New Roman"/>
          </w:rPr>
          <w:t xml:space="preserve"> objetivo es representar una simulaci</w:t>
        </w:r>
      </w:ins>
      <w:ins w:id="2376" w:author="Orion" w:date="2011-05-05T18:44:00Z">
        <w:r w:rsidR="001A6151">
          <w:rPr>
            <w:rFonts w:cs="Times New Roman"/>
          </w:rPr>
          <w:t>ón del espacio aéreo que se ajuste lo más posible a la realidad, es por ello, por lo que vamos a tener distinto tipo de requisitos dependiendo del elemento a modelar:</w:t>
        </w:r>
      </w:ins>
    </w:p>
    <w:p w:rsidR="001A6151" w:rsidRDefault="001A6151">
      <w:pPr>
        <w:jc w:val="both"/>
        <w:rPr>
          <w:ins w:id="2377" w:author="Orion" w:date="2011-05-05T18:45:00Z"/>
          <w:rFonts w:cs="Times New Roman"/>
        </w:rPr>
        <w:pPrChange w:id="2378" w:author="Orion" w:date="2011-05-09T00:17:00Z">
          <w:pPr/>
        </w:pPrChange>
      </w:pPr>
      <w:ins w:id="2379" w:author="Orion" w:date="2011-05-05T18:45:00Z">
        <w:r>
          <w:rPr>
            <w:rFonts w:cs="Times New Roman"/>
          </w:rPr>
          <w:t>Requisitos de las rutas:</w:t>
        </w:r>
      </w:ins>
    </w:p>
    <w:p w:rsidR="001A6151" w:rsidRDefault="001A6151">
      <w:pPr>
        <w:jc w:val="both"/>
        <w:rPr>
          <w:ins w:id="2380" w:author="Orion" w:date="2011-05-06T19:35:00Z"/>
          <w:rFonts w:cs="Times New Roman"/>
        </w:rPr>
        <w:pPrChange w:id="2381" w:author="Orion" w:date="2011-05-09T00:17:00Z">
          <w:pPr/>
        </w:pPrChange>
      </w:pPr>
      <w:ins w:id="2382" w:author="Orion" w:date="2011-05-05T18:45:00Z">
        <w:r>
          <w:rPr>
            <w:rFonts w:cs="Times New Roman"/>
          </w:rPr>
          <w:t xml:space="preserve">Puesto que este modelo es extensible a todo el mundo </w:t>
        </w:r>
      </w:ins>
      <w:ins w:id="2383" w:author="Orion" w:date="2011-05-09T00:34:00Z">
        <w:r w:rsidR="00572D5D">
          <w:rPr>
            <w:rFonts w:cs="Times New Roman"/>
          </w:rPr>
          <w:t>se va</w:t>
        </w:r>
      </w:ins>
      <w:ins w:id="2384" w:author="Orion" w:date="2011-05-05T18:45:00Z">
        <w:r w:rsidR="00871CB9">
          <w:rPr>
            <w:rFonts w:cs="Times New Roman"/>
          </w:rPr>
          <w:t xml:space="preserve"> a restringir</w:t>
        </w:r>
      </w:ins>
      <w:ins w:id="2385" w:author="Orion" w:date="2011-05-09T00:34:00Z">
        <w:r w:rsidR="00871CB9">
          <w:rPr>
            <w:rFonts w:cs="Times New Roman"/>
          </w:rPr>
          <w:t xml:space="preserve"> el entorno a</w:t>
        </w:r>
      </w:ins>
      <w:ins w:id="2386" w:author="Orion" w:date="2011-05-05T18:46:00Z">
        <w:r>
          <w:rPr>
            <w:rFonts w:cs="Times New Roman"/>
          </w:rPr>
          <w:t xml:space="preserve"> los</w:t>
        </w:r>
      </w:ins>
      <w:ins w:id="2387" w:author="Orion" w:date="2011-05-05T18:47:00Z">
        <w:r>
          <w:rPr>
            <w:rFonts w:cs="Times New Roman"/>
          </w:rPr>
          <w:t xml:space="preserve"> principales</w:t>
        </w:r>
      </w:ins>
      <w:ins w:id="2388" w:author="Orion" w:date="2011-05-05T18:46:00Z">
        <w:r>
          <w:rPr>
            <w:rFonts w:cs="Times New Roman"/>
          </w:rPr>
          <w:t xml:space="preserve"> aeropuertos españoles</w:t>
        </w:r>
      </w:ins>
      <w:ins w:id="2389" w:author="Orion" w:date="2011-05-05T18:47:00Z">
        <w:r>
          <w:rPr>
            <w:rFonts w:cs="Times New Roman"/>
          </w:rPr>
          <w:t xml:space="preserve"> de la península. De este modo sólo </w:t>
        </w:r>
      </w:ins>
      <w:ins w:id="2390" w:author="Orion" w:date="2011-05-09T00:34:00Z">
        <w:r w:rsidR="00735C2D">
          <w:rPr>
            <w:rFonts w:cs="Times New Roman"/>
          </w:rPr>
          <w:t>se representarán</w:t>
        </w:r>
      </w:ins>
      <w:ins w:id="2391" w:author="Orion" w:date="2011-05-05T18:47:00Z">
        <w:r>
          <w:rPr>
            <w:rFonts w:cs="Times New Roman"/>
          </w:rPr>
          <w:t xml:space="preserve"> vuelos que vayan desde y a los siguientes aeropuertos: </w:t>
        </w:r>
      </w:ins>
      <w:ins w:id="2392" w:author="Orion" w:date="2011-05-05T18:48:00Z">
        <w:r>
          <w:rPr>
            <w:rFonts w:cs="Times New Roman"/>
          </w:rPr>
          <w:t>Madrid, Barcelona, Palma de Mallorca, Málaga, Alicante</w:t>
        </w:r>
      </w:ins>
      <w:ins w:id="2393" w:author="Orion" w:date="2011-05-05T18:49:00Z">
        <w:r>
          <w:rPr>
            <w:rFonts w:cs="Times New Roman"/>
          </w:rPr>
          <w:t xml:space="preserve"> y Santiago de Compostela. A su vez </w:t>
        </w:r>
      </w:ins>
      <w:ins w:id="2394" w:author="Orion" w:date="2011-05-05T18:50:00Z">
        <w:r>
          <w:rPr>
            <w:rFonts w:cs="Times New Roman"/>
          </w:rPr>
          <w:t xml:space="preserve">únicamente </w:t>
        </w:r>
      </w:ins>
      <w:ins w:id="2395" w:author="Orion" w:date="2011-05-09T00:34:00Z">
        <w:r w:rsidR="00735C2D">
          <w:rPr>
            <w:rFonts w:cs="Times New Roman"/>
          </w:rPr>
          <w:t>se har</w:t>
        </w:r>
      </w:ins>
      <w:ins w:id="2396" w:author="Orion" w:date="2011-05-09T00:35:00Z">
        <w:r w:rsidR="00735C2D">
          <w:rPr>
            <w:rFonts w:cs="Times New Roman"/>
          </w:rPr>
          <w:t>á</w:t>
        </w:r>
      </w:ins>
      <w:ins w:id="2397" w:author="Orion" w:date="2011-05-05T18:50:00Z">
        <w:r>
          <w:rPr>
            <w:rFonts w:cs="Times New Roman"/>
          </w:rPr>
          <w:t xml:space="preserve"> uso de los waypoints establecidos para la península ibérica</w:t>
        </w:r>
      </w:ins>
      <w:ins w:id="2398" w:author="Orion" w:date="2011-05-06T13:15:00Z">
        <w:r w:rsidR="00744445">
          <w:rPr>
            <w:rFonts w:cs="Times New Roman"/>
          </w:rPr>
          <w:t xml:space="preserve"> </w:t>
        </w:r>
      </w:ins>
      <w:customXmlInsRangeStart w:id="2399" w:author="Orion" w:date="2011-05-06T13:15:00Z"/>
      <w:sdt>
        <w:sdtPr>
          <w:rPr>
            <w:rFonts w:cs="Times New Roman"/>
          </w:rPr>
          <w:id w:val="-809938376"/>
          <w:citation/>
        </w:sdtPr>
        <w:sdtEndPr/>
        <w:sdtContent>
          <w:customXmlInsRangeEnd w:id="2399"/>
          <w:ins w:id="2400"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181070" w:rsidRPr="00181070">
            <w:rPr>
              <w:rFonts w:cs="Times New Roman"/>
              <w:noProof/>
            </w:rPr>
            <w:t>(36)</w:t>
          </w:r>
          <w:ins w:id="2401" w:author="Orion" w:date="2011-05-06T13:15:00Z">
            <w:r w:rsidR="00744445">
              <w:rPr>
                <w:rFonts w:cs="Times New Roman"/>
              </w:rPr>
              <w:fldChar w:fldCharType="end"/>
            </w:r>
          </w:ins>
          <w:customXmlInsRangeStart w:id="2402" w:author="Orion" w:date="2011-05-06T13:15:00Z"/>
        </w:sdtContent>
      </w:sdt>
      <w:customXmlInsRangeEnd w:id="2402"/>
      <w:ins w:id="2403" w:author="Orion" w:date="2011-05-05T18:50:00Z">
        <w:r>
          <w:rPr>
            <w:rFonts w:cs="Times New Roman"/>
          </w:rPr>
          <w:t>.</w:t>
        </w:r>
      </w:ins>
    </w:p>
    <w:p w:rsidR="00AF5BED" w:rsidRDefault="00AF5BED">
      <w:pPr>
        <w:jc w:val="both"/>
        <w:rPr>
          <w:ins w:id="2404" w:author="Orion" w:date="2011-05-06T19:35:00Z"/>
          <w:rFonts w:cs="Times New Roman"/>
        </w:rPr>
        <w:pPrChange w:id="2405" w:author="Orion" w:date="2011-05-09T00:17:00Z">
          <w:pPr/>
        </w:pPrChange>
      </w:pPr>
    </w:p>
    <w:p w:rsidR="00AF5BED" w:rsidRDefault="00AF5BED">
      <w:pPr>
        <w:jc w:val="both"/>
        <w:rPr>
          <w:ins w:id="2406" w:author="Orion" w:date="2011-05-06T19:35:00Z"/>
          <w:rFonts w:cs="Times New Roman"/>
        </w:rPr>
        <w:pPrChange w:id="2407" w:author="Orion" w:date="2011-05-09T00:17:00Z">
          <w:pPr/>
        </w:pPrChange>
      </w:pPr>
      <w:ins w:id="2408" w:author="Orion" w:date="2011-05-06T19:35:00Z">
        <w:r>
          <w:rPr>
            <w:rFonts w:cs="Times New Roman"/>
          </w:rPr>
          <w:t>Requisitos del avión:</w:t>
        </w:r>
      </w:ins>
    </w:p>
    <w:p w:rsidR="00AF5BED" w:rsidRDefault="008534DF">
      <w:pPr>
        <w:jc w:val="both"/>
        <w:rPr>
          <w:ins w:id="2409" w:author="Orion" w:date="2011-05-06T21:37:00Z"/>
          <w:rFonts w:cs="Times New Roman"/>
        </w:rPr>
        <w:pPrChange w:id="2410" w:author="Orion" w:date="2011-05-09T00:17:00Z">
          <w:pPr/>
        </w:pPrChange>
      </w:pPr>
      <w:ins w:id="2411" w:author="Orion" w:date="2011-05-06T20:18:00Z">
        <w:r>
          <w:rPr>
            <w:rFonts w:cs="Times New Roman"/>
          </w:rPr>
          <w:t xml:space="preserve">Para simplificar el modelado de los aviones que </w:t>
        </w:r>
      </w:ins>
      <w:ins w:id="2412" w:author="Orion" w:date="2011-05-06T20:19:00Z">
        <w:r>
          <w:rPr>
            <w:rFonts w:cs="Times New Roman"/>
          </w:rPr>
          <w:t xml:space="preserve">se van </w:t>
        </w:r>
      </w:ins>
      <w:ins w:id="2413" w:author="Orion" w:date="2011-05-06T20:18:00Z">
        <w:r>
          <w:rPr>
            <w:rFonts w:cs="Times New Roman"/>
          </w:rPr>
          <w:t xml:space="preserve"> a </w:t>
        </w:r>
      </w:ins>
      <w:ins w:id="2414" w:author="Orion" w:date="2011-05-06T20:19:00Z">
        <w:r>
          <w:rPr>
            <w:rFonts w:cs="Times New Roman"/>
          </w:rPr>
          <w:t>usar</w:t>
        </w:r>
      </w:ins>
      <w:ins w:id="2415" w:author="Orion" w:date="2011-05-06T20:18:00Z">
        <w:r>
          <w:rPr>
            <w:rFonts w:cs="Times New Roman"/>
          </w:rPr>
          <w:t xml:space="preserve"> en esta simulaci</w:t>
        </w:r>
      </w:ins>
      <w:ins w:id="2416" w:author="Orion" w:date="2011-05-06T20:19:00Z">
        <w:r>
          <w:rPr>
            <w:rFonts w:cs="Times New Roman"/>
          </w:rPr>
          <w:t xml:space="preserve">ón </w:t>
        </w:r>
      </w:ins>
      <w:ins w:id="2417" w:author="Orion" w:date="2011-05-06T20:20:00Z">
        <w:r>
          <w:rPr>
            <w:rFonts w:cs="Times New Roman"/>
          </w:rPr>
          <w:t xml:space="preserve">se establece que las aeronaves van a ser todas del modelo Airbus A-320. Se elige este modelo de aeronave </w:t>
        </w:r>
        <w:r>
          <w:rPr>
            <w:rFonts w:cs="Times New Roman"/>
          </w:rPr>
          <w:lastRenderedPageBreak/>
          <w:t>basándonos en</w:t>
        </w:r>
      </w:ins>
      <w:ins w:id="2418" w:author="Orion" w:date="2011-05-06T20:21:00Z">
        <w:r>
          <w:rPr>
            <w:rFonts w:cs="Times New Roman"/>
          </w:rPr>
          <w:t xml:space="preserve"> </w:t>
        </w:r>
      </w:ins>
      <w:ins w:id="2419" w:author="Orion" w:date="2011-05-06T20:31:00Z">
        <w:r w:rsidR="001D4309">
          <w:rPr>
            <w:rFonts w:cs="Times New Roman"/>
          </w:rPr>
          <w:t xml:space="preserve">que </w:t>
        </w:r>
      </w:ins>
      <w:ins w:id="2420" w:author="Orion" w:date="2011-05-06T20:21:00Z">
        <w:r>
          <w:rPr>
            <w:rFonts w:cs="Times New Roman"/>
          </w:rPr>
          <w:t>es el m</w:t>
        </w:r>
      </w:ins>
      <w:ins w:id="2421" w:author="Orion" w:date="2011-05-06T20:22:00Z">
        <w:r>
          <w:rPr>
            <w:rFonts w:cs="Times New Roman"/>
          </w:rPr>
          <w:t xml:space="preserve">ás usado por </w:t>
        </w:r>
      </w:ins>
      <w:ins w:id="2422" w:author="Orion" w:date="2011-05-06T20:20:00Z">
        <w:r>
          <w:rPr>
            <w:rFonts w:cs="Times New Roman"/>
          </w:rPr>
          <w:t>Iberia (la mayor aerol</w:t>
        </w:r>
      </w:ins>
      <w:ins w:id="2423" w:author="Orion" w:date="2011-05-06T20:21:00Z">
        <w:r>
          <w:rPr>
            <w:rFonts w:cs="Times New Roman"/>
          </w:rPr>
          <w:t xml:space="preserve">ínea nacional española) </w:t>
        </w:r>
      </w:ins>
      <w:ins w:id="2424" w:author="Orion" w:date="2011-05-06T20:22:00Z">
        <w:r w:rsidR="00130DC7">
          <w:rPr>
            <w:rFonts w:cs="Times New Roman"/>
          </w:rPr>
          <w:t>en vuelos nacionales</w:t>
        </w:r>
      </w:ins>
      <w:customXmlInsRangeStart w:id="2425" w:author="Orion" w:date="2011-05-06T20:24:00Z"/>
      <w:sdt>
        <w:sdtPr>
          <w:rPr>
            <w:rFonts w:cs="Times New Roman"/>
          </w:rPr>
          <w:id w:val="-983390893"/>
          <w:citation/>
        </w:sdtPr>
        <w:sdtEndPr/>
        <w:sdtContent>
          <w:customXmlInsRangeEnd w:id="2425"/>
          <w:ins w:id="2426"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181070">
            <w:rPr>
              <w:rFonts w:cs="Times New Roman"/>
              <w:noProof/>
            </w:rPr>
            <w:t xml:space="preserve"> </w:t>
          </w:r>
          <w:r w:rsidR="00181070" w:rsidRPr="00181070">
            <w:rPr>
              <w:rFonts w:cs="Times New Roman"/>
              <w:noProof/>
            </w:rPr>
            <w:t>(37)</w:t>
          </w:r>
          <w:ins w:id="2427" w:author="Orion" w:date="2011-05-06T20:24:00Z">
            <w:r w:rsidR="00AE0B62">
              <w:rPr>
                <w:rFonts w:cs="Times New Roman"/>
              </w:rPr>
              <w:fldChar w:fldCharType="end"/>
            </w:r>
          </w:ins>
          <w:customXmlInsRangeStart w:id="2428" w:author="Orion" w:date="2011-05-06T20:24:00Z"/>
        </w:sdtContent>
      </w:sdt>
      <w:customXmlInsRangeEnd w:id="2428"/>
      <w:ins w:id="2429" w:author="Orion" w:date="2011-05-09T00:22:00Z">
        <w:r w:rsidR="00130DC7">
          <w:rPr>
            <w:rFonts w:cs="Times New Roman"/>
          </w:rPr>
          <w:t>.</w:t>
        </w:r>
      </w:ins>
    </w:p>
    <w:p w:rsidR="008B712C" w:rsidRDefault="00DB4D1B">
      <w:pPr>
        <w:jc w:val="both"/>
        <w:rPr>
          <w:ins w:id="2430" w:author="Orion" w:date="2011-05-09T00:14:00Z"/>
          <w:rFonts w:cs="Times New Roman"/>
        </w:rPr>
        <w:pPrChange w:id="2431" w:author="Orion" w:date="2011-05-09T00:17:00Z">
          <w:pPr/>
        </w:pPrChange>
      </w:pPr>
      <w:ins w:id="2432" w:author="Orion" w:date="2011-05-09T00:24:00Z">
        <w:r>
          <w:rPr>
            <w:rFonts w:cs="Times New Roman"/>
          </w:rPr>
          <w:t>Las características que se van a tener en cuenta de estos aviones van a ser: el rumbo, la altura</w:t>
        </w:r>
      </w:ins>
      <w:ins w:id="2433" w:author="Orion" w:date="2011-05-09T00:25:00Z">
        <w:r w:rsidR="004D1B77">
          <w:rPr>
            <w:rFonts w:cs="Times New Roman"/>
          </w:rPr>
          <w:t xml:space="preserve">, la velocidad, la cantidad de combustible </w:t>
        </w:r>
      </w:ins>
      <w:ins w:id="2434" w:author="Orion" w:date="2011-05-09T00:26:00Z">
        <w:r w:rsidR="004D1B77">
          <w:rPr>
            <w:rFonts w:cs="Times New Roman"/>
          </w:rPr>
          <w:t>disponible y la posición actual de la aeronave.</w:t>
        </w:r>
      </w:ins>
      <w:ins w:id="2435" w:author="Orion" w:date="2011-05-09T00:27:00Z">
        <w:r w:rsidR="004D1B77">
          <w:rPr>
            <w:rFonts w:cs="Times New Roman"/>
          </w:rPr>
          <w:t xml:space="preserve"> </w:t>
        </w:r>
      </w:ins>
      <w:ins w:id="2436" w:author="Orion" w:date="2011-05-09T00:28:00Z">
        <w:r w:rsidR="004D1B77">
          <w:rPr>
            <w:rFonts w:cs="Times New Roman"/>
          </w:rPr>
          <w:t>Abstrayéndose</w:t>
        </w:r>
      </w:ins>
      <w:ins w:id="2437" w:author="Orion" w:date="2011-05-09T00:27:00Z">
        <w:r w:rsidR="004D1B77">
          <w:rPr>
            <w:rFonts w:cs="Times New Roman"/>
          </w:rPr>
          <w:t xml:space="preserve"> todas las maniobras</w:t>
        </w:r>
      </w:ins>
      <w:ins w:id="2438" w:author="Orion" w:date="2011-05-09T00:29:00Z">
        <w:r w:rsidR="004D1B77">
          <w:rPr>
            <w:rFonts w:cs="Times New Roman"/>
          </w:rPr>
          <w:t xml:space="preserve"> que se pueden realizar sobre</w:t>
        </w:r>
      </w:ins>
      <w:ins w:id="2439" w:author="Orion" w:date="2011-05-09T00:27:00Z">
        <w:r w:rsidR="004D1B77">
          <w:rPr>
            <w:rFonts w:cs="Times New Roman"/>
          </w:rPr>
          <w:t xml:space="preserve"> </w:t>
        </w:r>
      </w:ins>
      <w:ins w:id="2440" w:author="Orion" w:date="2011-05-09T00:35:00Z">
        <w:r w:rsidR="001836F1">
          <w:rPr>
            <w:rFonts w:cs="Times New Roman"/>
          </w:rPr>
          <w:t>los</w:t>
        </w:r>
      </w:ins>
      <w:ins w:id="2441" w:author="Orion" w:date="2011-05-09T00:27:00Z">
        <w:r w:rsidR="004D1B77">
          <w:rPr>
            <w:rFonts w:cs="Times New Roman"/>
          </w:rPr>
          <w:t xml:space="preserve"> aviones a posibles modificaciones de estos valores</w:t>
        </w:r>
      </w:ins>
      <w:ins w:id="2442" w:author="Orion" w:date="2011-05-09T00:28:00Z">
        <w:r w:rsidR="004D1B77">
          <w:rPr>
            <w:rFonts w:cs="Times New Roman"/>
          </w:rPr>
          <w:t>, en concreto del rumbo, la altura y la velocidad</w:t>
        </w:r>
      </w:ins>
      <w:ins w:id="2443" w:author="Orion" w:date="2011-05-09T00:29:00Z">
        <w:r w:rsidR="004D1B77">
          <w:rPr>
            <w:rFonts w:cs="Times New Roman"/>
          </w:rPr>
          <w:t xml:space="preserve">, ya que el resto se </w:t>
        </w:r>
      </w:ins>
      <w:ins w:id="2444" w:author="Orion" w:date="2011-05-09T00:31:00Z">
        <w:r w:rsidR="00D44A88">
          <w:rPr>
            <w:rFonts w:cs="Times New Roman"/>
          </w:rPr>
          <w:t>actualizarán</w:t>
        </w:r>
      </w:ins>
      <w:ins w:id="2445" w:author="Orion" w:date="2011-05-09T00:29:00Z">
        <w:r w:rsidR="004D1B77">
          <w:rPr>
            <w:rFonts w:cs="Times New Roman"/>
          </w:rPr>
          <w:t xml:space="preserve"> automáticamente.</w:t>
        </w:r>
      </w:ins>
      <w:ins w:id="2446" w:author="Orion" w:date="2011-05-09T00:30:00Z">
        <w:r w:rsidR="00D44A88">
          <w:rPr>
            <w:rFonts w:cs="Times New Roman"/>
          </w:rPr>
          <w:t xml:space="preserve"> Para ello también se tendrá en cuenta las limitaciones o especificaciones técn</w:t>
        </w:r>
      </w:ins>
      <w:ins w:id="2447" w:author="Orion" w:date="2011-05-09T00:31:00Z">
        <w:r w:rsidR="00D44A88">
          <w:rPr>
            <w:rFonts w:cs="Times New Roman"/>
          </w:rPr>
          <w:t xml:space="preserve">icas del modelo de avión Airbus A-320 </w:t>
        </w:r>
      </w:ins>
      <w:customXmlInsRangeStart w:id="2448" w:author="Orion" w:date="2011-05-09T00:31:00Z"/>
      <w:sdt>
        <w:sdtPr>
          <w:rPr>
            <w:rFonts w:cs="Times New Roman"/>
          </w:rPr>
          <w:id w:val="555510808"/>
          <w:citation/>
        </w:sdtPr>
        <w:sdtEndPr/>
        <w:sdtContent>
          <w:customXmlInsRangeEnd w:id="2448"/>
          <w:ins w:id="2449"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181070" w:rsidRPr="00181070">
            <w:rPr>
              <w:rFonts w:cs="Times New Roman"/>
              <w:noProof/>
            </w:rPr>
            <w:t>(38)</w:t>
          </w:r>
          <w:ins w:id="2450" w:author="Orion" w:date="2011-05-09T00:31:00Z">
            <w:r w:rsidR="00D44A88">
              <w:rPr>
                <w:rFonts w:cs="Times New Roman"/>
              </w:rPr>
              <w:fldChar w:fldCharType="end"/>
            </w:r>
          </w:ins>
          <w:customXmlInsRangeStart w:id="2451" w:author="Orion" w:date="2011-05-09T00:31:00Z"/>
        </w:sdtContent>
      </w:sdt>
      <w:customXmlInsRangeEnd w:id="2451"/>
      <w:ins w:id="2452" w:author="Orion" w:date="2011-05-09T00:31:00Z">
        <w:r w:rsidR="00D44A88">
          <w:rPr>
            <w:rFonts w:cs="Times New Roman"/>
          </w:rPr>
          <w:t xml:space="preserve"> </w:t>
        </w:r>
      </w:ins>
      <w:customXmlInsRangeStart w:id="2453" w:author="Orion" w:date="2011-05-09T00:31:00Z"/>
      <w:sdt>
        <w:sdtPr>
          <w:rPr>
            <w:rFonts w:cs="Times New Roman"/>
          </w:rPr>
          <w:id w:val="515128216"/>
          <w:citation/>
        </w:sdtPr>
        <w:sdtEndPr/>
        <w:sdtContent>
          <w:customXmlInsRangeEnd w:id="2453"/>
          <w:ins w:id="2454"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181070" w:rsidRPr="00181070">
            <w:rPr>
              <w:rFonts w:cs="Times New Roman"/>
              <w:noProof/>
            </w:rPr>
            <w:t>(39)</w:t>
          </w:r>
          <w:ins w:id="2455" w:author="Orion" w:date="2011-05-09T00:31:00Z">
            <w:r w:rsidR="00D44A88">
              <w:rPr>
                <w:rFonts w:cs="Times New Roman"/>
              </w:rPr>
              <w:fldChar w:fldCharType="end"/>
            </w:r>
          </w:ins>
          <w:customXmlInsRangeStart w:id="2456" w:author="Orion" w:date="2011-05-09T00:31:00Z"/>
        </w:sdtContent>
      </w:sdt>
      <w:customXmlInsRangeEnd w:id="2456"/>
      <w:ins w:id="2457" w:author="Orion" w:date="2011-05-09T00:31:00Z">
        <w:r w:rsidR="00D44A88">
          <w:rPr>
            <w:rFonts w:cs="Times New Roman"/>
          </w:rPr>
          <w:t>.</w:t>
        </w:r>
      </w:ins>
    </w:p>
    <w:p w:rsidR="00AF5BED" w:rsidRDefault="00AF5BED">
      <w:pPr>
        <w:jc w:val="both"/>
        <w:rPr>
          <w:ins w:id="2458" w:author="Orion" w:date="2011-05-06T12:33:00Z"/>
          <w:rFonts w:cs="Times New Roman"/>
        </w:rPr>
        <w:pPrChange w:id="2459" w:author="Orion" w:date="2011-05-09T00:17:00Z">
          <w:pPr/>
        </w:pPrChange>
      </w:pPr>
    </w:p>
    <w:p w:rsidR="002E64BB" w:rsidRDefault="002E64BB">
      <w:pPr>
        <w:jc w:val="both"/>
        <w:rPr>
          <w:ins w:id="2460" w:author="Orion" w:date="2011-05-06T13:16:00Z"/>
          <w:rFonts w:cs="Times New Roman"/>
        </w:rPr>
        <w:pPrChange w:id="2461" w:author="Orion" w:date="2011-05-09T00:17:00Z">
          <w:pPr/>
        </w:pPrChange>
      </w:pPr>
      <w:ins w:id="2462" w:author="Orion" w:date="2011-05-06T12:33:00Z">
        <w:r>
          <w:rPr>
            <w:rFonts w:cs="Times New Roman"/>
          </w:rPr>
          <w:t>Planes de vuelo</w:t>
        </w:r>
      </w:ins>
      <w:ins w:id="2463" w:author="Orion" w:date="2011-05-06T13:24:00Z">
        <w:r w:rsidR="006A447F">
          <w:rPr>
            <w:rFonts w:cs="Times New Roman"/>
          </w:rPr>
          <w:t>:</w:t>
        </w:r>
      </w:ins>
    </w:p>
    <w:p w:rsidR="00724A09" w:rsidRDefault="00724A09">
      <w:pPr>
        <w:jc w:val="both"/>
        <w:rPr>
          <w:ins w:id="2464" w:author="Orion" w:date="2011-05-06T13:31:00Z"/>
          <w:rFonts w:cs="Times New Roman"/>
        </w:rPr>
        <w:pPrChange w:id="2465" w:author="Orion" w:date="2011-05-09T00:17:00Z">
          <w:pPr/>
        </w:pPrChange>
      </w:pPr>
      <w:ins w:id="2466" w:author="Orion" w:date="2011-05-06T13:28:00Z">
        <w:r>
          <w:rPr>
            <w:rFonts w:cs="Times New Roman"/>
          </w:rPr>
          <w:t xml:space="preserve">Los planes de vuelos son los </w:t>
        </w:r>
      </w:ins>
      <w:ins w:id="2467" w:author="Orion" w:date="2011-05-06T13:29:00Z">
        <w:r>
          <w:rPr>
            <w:rFonts w:cs="Times New Roman"/>
          </w:rPr>
          <w:t>informes</w:t>
        </w:r>
      </w:ins>
      <w:ins w:id="2468" w:author="Orion" w:date="2011-05-06T13:28:00Z">
        <w:r>
          <w:rPr>
            <w:rFonts w:cs="Times New Roman"/>
          </w:rPr>
          <w:t xml:space="preserve"> que contienen toda la informaci</w:t>
        </w:r>
      </w:ins>
      <w:ins w:id="2469" w:author="Orion" w:date="2011-05-06T13:29:00Z">
        <w:r>
          <w:rPr>
            <w:rFonts w:cs="Times New Roman"/>
          </w:rPr>
          <w:t xml:space="preserve">ón referente a un vuelo y que son suministrados por las compañías a los pilotos antes de iniciar el vuelo. </w:t>
        </w:r>
      </w:ins>
      <w:ins w:id="2470" w:author="Orion" w:date="2011-05-06T13:30:00Z">
        <w:r>
          <w:rPr>
            <w:rFonts w:cs="Times New Roman"/>
          </w:rPr>
          <w:t xml:space="preserve">Los planes de vuelo oficiales suelen contener numerosa información pero </w:t>
        </w:r>
      </w:ins>
      <w:ins w:id="2471" w:author="Orion" w:date="2011-05-06T13:37:00Z">
        <w:r w:rsidR="00A119EA">
          <w:rPr>
            <w:rFonts w:cs="Times New Roman"/>
          </w:rPr>
          <w:t>se va a</w:t>
        </w:r>
      </w:ins>
      <w:ins w:id="2472" w:author="Orion" w:date="2011-05-06T13:30:00Z">
        <w:r>
          <w:rPr>
            <w:rFonts w:cs="Times New Roman"/>
          </w:rPr>
          <w:t xml:space="preserve"> restringir a los datos que son imprescindibles para realizar el vuelo.</w:t>
        </w:r>
      </w:ins>
      <w:ins w:id="2473" w:author="Orion" w:date="2011-05-06T13:31:00Z">
        <w:r>
          <w:rPr>
            <w:rFonts w:cs="Times New Roman"/>
          </w:rPr>
          <w:t xml:space="preserve"> Estos datos son: </w:t>
        </w:r>
      </w:ins>
    </w:p>
    <w:p w:rsidR="006A447F" w:rsidRDefault="00724A09">
      <w:pPr>
        <w:pStyle w:val="ListParagraph"/>
        <w:numPr>
          <w:ilvl w:val="0"/>
          <w:numId w:val="14"/>
        </w:numPr>
        <w:jc w:val="both"/>
        <w:rPr>
          <w:ins w:id="2474" w:author="Orion" w:date="2011-05-06T13:32:00Z"/>
          <w:rFonts w:cs="Times New Roman"/>
        </w:rPr>
        <w:pPrChange w:id="2475" w:author="Orion" w:date="2011-05-09T00:17:00Z">
          <w:pPr/>
        </w:pPrChange>
      </w:pPr>
      <w:ins w:id="2476" w:author="Orion" w:date="2011-05-06T13:31:00Z">
        <w:r>
          <w:rPr>
            <w:rFonts w:cs="Times New Roman"/>
          </w:rPr>
          <w:t>El aeropuerto de origen</w:t>
        </w:r>
      </w:ins>
      <w:ins w:id="2477" w:author="Orion" w:date="2011-05-06T13:32:00Z">
        <w:r>
          <w:rPr>
            <w:rFonts w:cs="Times New Roman"/>
          </w:rPr>
          <w:t>.</w:t>
        </w:r>
      </w:ins>
    </w:p>
    <w:p w:rsidR="00724A09" w:rsidRDefault="00724A09">
      <w:pPr>
        <w:pStyle w:val="ListParagraph"/>
        <w:numPr>
          <w:ilvl w:val="0"/>
          <w:numId w:val="14"/>
        </w:numPr>
        <w:jc w:val="both"/>
        <w:rPr>
          <w:ins w:id="2478" w:author="Orion" w:date="2011-05-06T13:33:00Z"/>
          <w:rFonts w:cs="Times New Roman"/>
        </w:rPr>
        <w:pPrChange w:id="2479" w:author="Orion" w:date="2011-05-09T00:17:00Z">
          <w:pPr/>
        </w:pPrChange>
      </w:pPr>
      <w:ins w:id="2480" w:author="Orion" w:date="2011-05-06T13:32:00Z">
        <w:r>
          <w:rPr>
            <w:rFonts w:cs="Times New Roman"/>
          </w:rPr>
          <w:t>El aeropuerto de destino.</w:t>
        </w:r>
      </w:ins>
    </w:p>
    <w:p w:rsidR="00EF3422" w:rsidRDefault="00EF3422">
      <w:pPr>
        <w:pStyle w:val="ListParagraph"/>
        <w:numPr>
          <w:ilvl w:val="0"/>
          <w:numId w:val="14"/>
        </w:numPr>
        <w:jc w:val="both"/>
        <w:rPr>
          <w:ins w:id="2481" w:author="Orion" w:date="2011-05-06T13:34:00Z"/>
          <w:rFonts w:cs="Times New Roman"/>
        </w:rPr>
        <w:pPrChange w:id="2482" w:author="Orion" w:date="2011-05-09T00:17:00Z">
          <w:pPr/>
        </w:pPrChange>
      </w:pPr>
      <w:ins w:id="2483" w:author="Orion" w:date="2011-05-06T13:34:00Z">
        <w:r>
          <w:rPr>
            <w:rFonts w:cs="Times New Roman"/>
          </w:rPr>
          <w:t>La hora de despegue.</w:t>
        </w:r>
      </w:ins>
    </w:p>
    <w:p w:rsidR="00EF3422" w:rsidRDefault="00EF3422">
      <w:pPr>
        <w:pStyle w:val="ListParagraph"/>
        <w:numPr>
          <w:ilvl w:val="0"/>
          <w:numId w:val="14"/>
        </w:numPr>
        <w:jc w:val="both"/>
        <w:rPr>
          <w:ins w:id="2484" w:author="Orion" w:date="2011-05-06T13:34:00Z"/>
          <w:rFonts w:cs="Times New Roman"/>
        </w:rPr>
        <w:pPrChange w:id="2485" w:author="Orion" w:date="2011-05-09T00:17:00Z">
          <w:pPr/>
        </w:pPrChange>
      </w:pPr>
      <w:ins w:id="2486"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487" w:author="Orion" w:date="2011-05-06T13:35:00Z"/>
          <w:rFonts w:cs="Times New Roman"/>
        </w:rPr>
        <w:pPrChange w:id="2488" w:author="Orion" w:date="2011-05-09T00:17:00Z">
          <w:pPr/>
        </w:pPrChange>
      </w:pPr>
      <w:ins w:id="2489" w:author="Orion" w:date="2011-05-06T13:34:00Z">
        <w:r>
          <w:rPr>
            <w:rFonts w:cs="Times New Roman"/>
          </w:rPr>
          <w:t>La altura de crucero del avión.</w:t>
        </w:r>
      </w:ins>
    </w:p>
    <w:p w:rsidR="00937D19" w:rsidRDefault="00937D19">
      <w:pPr>
        <w:pStyle w:val="ListParagraph"/>
        <w:numPr>
          <w:ilvl w:val="0"/>
          <w:numId w:val="14"/>
        </w:numPr>
        <w:jc w:val="both"/>
        <w:rPr>
          <w:ins w:id="2490" w:author="Orion" w:date="2011-05-06T13:34:00Z"/>
          <w:rFonts w:cs="Times New Roman"/>
        </w:rPr>
        <w:pPrChange w:id="2491" w:author="Orion" w:date="2011-05-09T00:17:00Z">
          <w:pPr/>
        </w:pPrChange>
      </w:pPr>
      <w:ins w:id="2492" w:author="Orion" w:date="2011-05-06T13:35:00Z">
        <w:r>
          <w:rPr>
            <w:rFonts w:cs="Times New Roman"/>
          </w:rPr>
          <w:t>La  lista de waypoints por los que tiene que pasar el avión antes de llegar al destino.</w:t>
        </w:r>
      </w:ins>
    </w:p>
    <w:p w:rsidR="00EF3422" w:rsidRDefault="00937D19">
      <w:pPr>
        <w:pStyle w:val="ListParagraph"/>
        <w:numPr>
          <w:ilvl w:val="0"/>
          <w:numId w:val="14"/>
        </w:numPr>
        <w:jc w:val="both"/>
        <w:rPr>
          <w:ins w:id="2493" w:author="Orion" w:date="2011-05-06T13:35:00Z"/>
          <w:rFonts w:cs="Times New Roman"/>
        </w:rPr>
        <w:pPrChange w:id="2494" w:author="Orion" w:date="2011-05-09T00:17:00Z">
          <w:pPr/>
        </w:pPrChange>
      </w:pPr>
      <w:ins w:id="2495" w:author="Orion" w:date="2011-05-06T13:35:00Z">
        <w:r>
          <w:rPr>
            <w:rFonts w:cs="Times New Roman"/>
          </w:rPr>
          <w:t>Aeropuerto alternativo de destino.</w:t>
        </w:r>
      </w:ins>
    </w:p>
    <w:p w:rsidR="00937D19" w:rsidRDefault="00937D19">
      <w:pPr>
        <w:pStyle w:val="ListParagraph"/>
        <w:numPr>
          <w:ilvl w:val="0"/>
          <w:numId w:val="14"/>
        </w:numPr>
        <w:jc w:val="both"/>
        <w:rPr>
          <w:ins w:id="2496" w:author="Orion" w:date="2011-05-06T13:36:00Z"/>
          <w:rFonts w:cs="Times New Roman"/>
        </w:rPr>
        <w:pPrChange w:id="2497" w:author="Orion" w:date="2011-05-09T00:17:00Z">
          <w:pPr/>
        </w:pPrChange>
      </w:pPr>
      <w:ins w:id="2498" w:author="Orion" w:date="2011-05-06T13:36:00Z">
        <w:r>
          <w:rPr>
            <w:rFonts w:cs="Times New Roman"/>
          </w:rPr>
          <w:t>*Consumo de combustible previsto del vuelo.</w:t>
        </w:r>
      </w:ins>
    </w:p>
    <w:p w:rsidR="00937D19" w:rsidRDefault="00937D19">
      <w:pPr>
        <w:pStyle w:val="ListParagraph"/>
        <w:numPr>
          <w:ilvl w:val="0"/>
          <w:numId w:val="14"/>
        </w:numPr>
        <w:jc w:val="both"/>
        <w:rPr>
          <w:ins w:id="2499" w:author="Orion" w:date="2011-05-06T13:36:00Z"/>
          <w:rFonts w:cs="Times New Roman"/>
        </w:rPr>
        <w:pPrChange w:id="2500" w:author="Orion" w:date="2011-05-09T00:17:00Z">
          <w:pPr/>
        </w:pPrChange>
      </w:pPr>
      <w:ins w:id="2501" w:author="Orion" w:date="2011-05-06T13:36:00Z">
        <w:r>
          <w:rPr>
            <w:rFonts w:cs="Times New Roman"/>
          </w:rPr>
          <w:t>El piloto al que se le asigna el plan de vuelo.</w:t>
        </w:r>
      </w:ins>
    </w:p>
    <w:p w:rsidR="00937D19" w:rsidRDefault="00937D19">
      <w:pPr>
        <w:pStyle w:val="ListParagraph"/>
        <w:numPr>
          <w:ilvl w:val="0"/>
          <w:numId w:val="14"/>
        </w:numPr>
        <w:jc w:val="both"/>
        <w:rPr>
          <w:ins w:id="2502" w:author="Orion" w:date="2011-05-06T13:32:00Z"/>
          <w:rFonts w:cs="Times New Roman"/>
        </w:rPr>
        <w:pPrChange w:id="2503" w:author="Orion" w:date="2011-05-09T00:17:00Z">
          <w:pPr/>
        </w:pPrChange>
      </w:pPr>
      <w:ins w:id="2504" w:author="Orion" w:date="2011-05-06T13:36:00Z">
        <w:r>
          <w:rPr>
            <w:rFonts w:cs="Times New Roman"/>
          </w:rPr>
          <w:t>El avión al que va dirigido este plan de vuelo.</w:t>
        </w:r>
      </w:ins>
    </w:p>
    <w:p w:rsidR="0003054C" w:rsidRDefault="0003054C">
      <w:pPr>
        <w:jc w:val="both"/>
        <w:rPr>
          <w:ins w:id="2505" w:author="Orion" w:date="2011-05-06T13:46:00Z"/>
          <w:rFonts w:cs="Times New Roman"/>
        </w:rPr>
        <w:pPrChange w:id="2506" w:author="Orion" w:date="2011-05-09T00:17:00Z">
          <w:pPr/>
        </w:pPrChange>
      </w:pPr>
    </w:p>
    <w:p w:rsidR="001D4309" w:rsidRDefault="00AD0C4B">
      <w:pPr>
        <w:jc w:val="both"/>
        <w:rPr>
          <w:ins w:id="2507" w:author="Orion" w:date="2011-05-06T19:35:00Z"/>
          <w:rFonts w:cs="Times New Roman"/>
        </w:rPr>
        <w:pPrChange w:id="2508" w:author="Orion" w:date="2011-05-09T00:17:00Z">
          <w:pPr/>
        </w:pPrChange>
      </w:pPr>
      <w:ins w:id="2509"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510" w:author="Orion" w:date="2011-05-06T13:46:00Z">
        <w:r w:rsidR="0003054C">
          <w:rPr>
            <w:rFonts w:cs="Times New Roman"/>
          </w:rPr>
          <w:t>d</w:t>
        </w:r>
      </w:ins>
      <w:ins w:id="2511" w:author="Orion" w:date="2011-05-06T13:39:00Z">
        <w:r>
          <w:rPr>
            <w:rFonts w:cs="Times New Roman"/>
          </w:rPr>
          <w:t xml:space="preserve">e estudio en este </w:t>
        </w:r>
      </w:ins>
      <w:ins w:id="2512" w:author="Orion" w:date="2011-05-06T13:40:00Z">
        <w:r>
          <w:rPr>
            <w:rFonts w:cs="Times New Roman"/>
          </w:rPr>
          <w:t>artículo</w:t>
        </w:r>
      </w:ins>
      <w:ins w:id="2513" w:author="Orion" w:date="2011-05-06T13:39:00Z">
        <w:r>
          <w:rPr>
            <w:rFonts w:cs="Times New Roman"/>
          </w:rPr>
          <w:t xml:space="preserve">. </w:t>
        </w:r>
      </w:ins>
      <w:ins w:id="2514" w:author="Orion" w:date="2011-05-06T13:40:00Z">
        <w:r>
          <w:rPr>
            <w:rFonts w:cs="Times New Roman"/>
          </w:rPr>
          <w:t xml:space="preserve">Es por ello, por lo que la asignación tanto </w:t>
        </w:r>
      </w:ins>
      <w:ins w:id="2515" w:author="Orion" w:date="2011-05-06T13:47:00Z">
        <w:r w:rsidR="0003054C">
          <w:rPr>
            <w:rFonts w:cs="Times New Roman"/>
          </w:rPr>
          <w:t>d</w:t>
        </w:r>
      </w:ins>
      <w:ins w:id="2516" w:author="Orion" w:date="2011-05-06T13:40:00Z">
        <w:r>
          <w:rPr>
            <w:rFonts w:cs="Times New Roman"/>
          </w:rPr>
          <w:t xml:space="preserve">el origen como </w:t>
        </w:r>
      </w:ins>
      <w:ins w:id="2517" w:author="Orion" w:date="2011-05-06T13:47:00Z">
        <w:r w:rsidR="0003054C">
          <w:rPr>
            <w:rFonts w:cs="Times New Roman"/>
          </w:rPr>
          <w:t>d</w:t>
        </w:r>
      </w:ins>
      <w:ins w:id="2518" w:author="Orion" w:date="2011-05-06T13:40:00Z">
        <w:r>
          <w:rPr>
            <w:rFonts w:cs="Times New Roman"/>
          </w:rPr>
          <w:t xml:space="preserve">el destino de un plan de vuelo se </w:t>
        </w:r>
      </w:ins>
      <w:ins w:id="2519" w:author="Orion" w:date="2011-05-06T13:47:00Z">
        <w:r w:rsidR="00F521CE">
          <w:rPr>
            <w:rFonts w:cs="Times New Roman"/>
          </w:rPr>
          <w:t>hará</w:t>
        </w:r>
      </w:ins>
      <w:ins w:id="2520" w:author="Orion" w:date="2011-05-06T13:40:00Z">
        <w:r>
          <w:rPr>
            <w:rFonts w:cs="Times New Roman"/>
          </w:rPr>
          <w:t xml:space="preserve"> de manera aleatoria, s</w:t>
        </w:r>
      </w:ins>
      <w:ins w:id="2521" w:author="Orion" w:date="2011-05-06T13:41:00Z">
        <w:r>
          <w:rPr>
            <w:rFonts w:cs="Times New Roman"/>
          </w:rPr>
          <w:t xml:space="preserve">ólo restringiéndose a que no coincidan. </w:t>
        </w:r>
      </w:ins>
      <w:ins w:id="2522" w:author="Orion" w:date="2011-05-06T19:32:00Z">
        <w:r w:rsidR="0006359C">
          <w:rPr>
            <w:rFonts w:cs="Times New Roman"/>
          </w:rPr>
          <w:t>Del mismo modo los  waypoints también serán elegidos de manera aleatoria</w:t>
        </w:r>
      </w:ins>
      <w:ins w:id="2523" w:author="Orion" w:date="2011-05-06T19:33:00Z">
        <w:r w:rsidR="0006359C">
          <w:rPr>
            <w:rFonts w:cs="Times New Roman"/>
          </w:rPr>
          <w:t xml:space="preserve"> p</w:t>
        </w:r>
      </w:ins>
      <w:ins w:id="2524" w:author="Orion" w:date="2011-05-06T19:32:00Z">
        <w:r w:rsidR="0006359C">
          <w:rPr>
            <w:rFonts w:cs="Times New Roman"/>
          </w:rPr>
          <w:t>ero con alguna restricción</w:t>
        </w:r>
      </w:ins>
      <w:ins w:id="2525" w:author="Orion" w:date="2011-05-06T19:33:00Z">
        <w:r w:rsidR="0006359C">
          <w:rPr>
            <w:rFonts w:cs="Times New Roman"/>
          </w:rPr>
          <w:t>,</w:t>
        </w:r>
      </w:ins>
      <w:ins w:id="2526" w:author="Orion" w:date="2011-05-06T19:32:00Z">
        <w:r w:rsidR="0006359C">
          <w:rPr>
            <w:rFonts w:cs="Times New Roman"/>
          </w:rPr>
          <w:t xml:space="preserve"> </w:t>
        </w:r>
      </w:ins>
      <w:ins w:id="2527" w:author="Orion" w:date="2011-05-06T19:30:00Z">
        <w:r w:rsidR="0006359C">
          <w:rPr>
            <w:rFonts w:cs="Times New Roman"/>
          </w:rPr>
          <w:t xml:space="preserve">con el objetivo de que un avión no se desvié mucho de </w:t>
        </w:r>
      </w:ins>
      <w:ins w:id="2528" w:author="Orion" w:date="2011-05-06T19:34:00Z">
        <w:r w:rsidR="0006359C">
          <w:rPr>
            <w:rFonts w:cs="Times New Roman"/>
          </w:rPr>
          <w:t>la</w:t>
        </w:r>
      </w:ins>
      <w:ins w:id="2529" w:author="Orion" w:date="2011-05-06T19:30:00Z">
        <w:r w:rsidR="0006359C">
          <w:rPr>
            <w:rFonts w:cs="Times New Roman"/>
          </w:rPr>
          <w:t xml:space="preserve"> ruta más corta</w:t>
        </w:r>
      </w:ins>
      <w:ins w:id="2530" w:author="Orion" w:date="2011-05-06T19:33:00Z">
        <w:r w:rsidR="0006359C">
          <w:rPr>
            <w:rFonts w:cs="Times New Roman"/>
          </w:rPr>
          <w:t>. Dicha restricción es que</w:t>
        </w:r>
      </w:ins>
      <w:ins w:id="2531" w:author="Orion" w:date="2011-05-06T19:34:00Z">
        <w:r w:rsidR="0006359C">
          <w:rPr>
            <w:rFonts w:cs="Times New Roman"/>
          </w:rPr>
          <w:t>, a la hora de elegir un nuevo waypoint,</w:t>
        </w:r>
      </w:ins>
      <w:ins w:id="2532" w:author="Orion" w:date="2011-05-06T13:46:00Z">
        <w:r w:rsidR="00FC6C69">
          <w:rPr>
            <w:rFonts w:cs="Times New Roman"/>
          </w:rPr>
          <w:t xml:space="preserve"> </w:t>
        </w:r>
      </w:ins>
      <w:ins w:id="2533" w:author="Orion" w:date="2011-05-06T13:44:00Z">
        <w:r>
          <w:rPr>
            <w:rFonts w:cs="Times New Roman"/>
          </w:rPr>
          <w:t>la distancia recorrida por el avión pasando el nuevo waypoint no se</w:t>
        </w:r>
      </w:ins>
      <w:ins w:id="2534" w:author="Orion" w:date="2011-05-06T19:34:00Z">
        <w:r w:rsidR="0006359C">
          <w:rPr>
            <w:rFonts w:cs="Times New Roman"/>
          </w:rPr>
          <w:t>rá</w:t>
        </w:r>
      </w:ins>
      <w:ins w:id="2535" w:author="Orion" w:date="2011-05-06T13:45:00Z">
        <w:r w:rsidR="00FC6C69">
          <w:rPr>
            <w:rFonts w:cs="Times New Roman"/>
          </w:rPr>
          <w:t xml:space="preserve"> </w:t>
        </w:r>
      </w:ins>
      <w:ins w:id="2536" w:author="Orion" w:date="2011-05-06T13:46:00Z">
        <w:r w:rsidR="00FC6C69">
          <w:rPr>
            <w:rFonts w:cs="Times New Roman"/>
          </w:rPr>
          <w:t>mayor</w:t>
        </w:r>
      </w:ins>
      <w:ins w:id="2537" w:author="Orion" w:date="2011-05-06T13:45:00Z">
        <w:r w:rsidR="00FC6C69">
          <w:rPr>
            <w:rFonts w:cs="Times New Roman"/>
          </w:rPr>
          <w:t xml:space="preserve"> de 1.5 veces </w:t>
        </w:r>
      </w:ins>
      <w:ins w:id="2538" w:author="Orion" w:date="2011-05-06T19:34:00Z">
        <w:r w:rsidR="0006359C">
          <w:rPr>
            <w:rFonts w:cs="Times New Roman"/>
          </w:rPr>
          <w:t>a</w:t>
        </w:r>
      </w:ins>
      <w:ins w:id="2539" w:author="Orion" w:date="2011-05-06T13:44:00Z">
        <w:r>
          <w:rPr>
            <w:rFonts w:cs="Times New Roman"/>
          </w:rPr>
          <w:t xml:space="preserve"> la distancia que se recorrer</w:t>
        </w:r>
      </w:ins>
      <w:ins w:id="2540" w:author="Orion" w:date="2011-05-06T13:45:00Z">
        <w:r>
          <w:rPr>
            <w:rFonts w:cs="Times New Roman"/>
          </w:rPr>
          <w:t>ía si no se tuviera que pasar por ese waypoint</w:t>
        </w:r>
      </w:ins>
      <w:ins w:id="2541" w:author="Orion" w:date="2011-05-06T13:48:00Z">
        <w:r w:rsidR="004C67D2">
          <w:rPr>
            <w:rFonts w:cs="Times New Roman"/>
          </w:rPr>
          <w:t>.</w:t>
        </w:r>
      </w:ins>
    </w:p>
    <w:p w:rsidR="008534DF" w:rsidRDefault="00AF5BED">
      <w:pPr>
        <w:jc w:val="both"/>
        <w:rPr>
          <w:ins w:id="2542" w:author="Orion" w:date="2011-05-06T20:38:00Z"/>
          <w:rFonts w:cs="Times New Roman"/>
        </w:rPr>
        <w:pPrChange w:id="2543" w:author="Orion" w:date="2011-05-09T00:17:00Z">
          <w:pPr>
            <w:pStyle w:val="Heading3"/>
            <w:spacing w:before="0"/>
          </w:pPr>
        </w:pPrChange>
      </w:pPr>
      <w:ins w:id="2544" w:author="Orion" w:date="2011-05-06T19:36:00Z">
        <w:r>
          <w:rPr>
            <w:rFonts w:cs="Times New Roman"/>
          </w:rPr>
          <w:t>En cuanto a la velocidad y altura de crucero</w:t>
        </w:r>
      </w:ins>
      <w:ins w:id="2545" w:author="Orion" w:date="2011-05-06T20:32:00Z">
        <w:r w:rsidR="001D4309">
          <w:rPr>
            <w:rFonts w:cs="Times New Roman"/>
          </w:rPr>
          <w:t xml:space="preserve"> estarán establecidas siempre a un valor por defecto</w:t>
        </w:r>
      </w:ins>
      <w:ins w:id="2546" w:author="Orion" w:date="2011-05-06T20:40:00Z">
        <w:r w:rsidR="007B0282">
          <w:rPr>
            <w:rFonts w:cs="Times New Roman"/>
          </w:rPr>
          <w:t xml:space="preserve"> que vendrán determinados por </w:t>
        </w:r>
      </w:ins>
      <w:ins w:id="2547" w:author="Orion" w:date="2011-05-06T20:32:00Z">
        <w:r w:rsidR="001D4309">
          <w:rPr>
            <w:rFonts w:cs="Times New Roman"/>
          </w:rPr>
          <w:t xml:space="preserve">las especificaciones técnicas de los aviones </w:t>
        </w:r>
      </w:ins>
      <w:ins w:id="2548" w:author="Orion" w:date="2011-05-06T20:18:00Z">
        <w:r w:rsidR="008534DF">
          <w:rPr>
            <w:rFonts w:cs="Times New Roman"/>
          </w:rPr>
          <w:t>Airbus A-320</w:t>
        </w:r>
      </w:ins>
      <w:ins w:id="2549" w:author="Orion" w:date="2011-05-06T20:33:00Z">
        <w:r w:rsidR="001D4309">
          <w:rPr>
            <w:rFonts w:cs="Times New Roman"/>
          </w:rPr>
          <w:t xml:space="preserve"> </w:t>
        </w:r>
      </w:ins>
      <w:customXmlInsRangeStart w:id="2550" w:author="Orion" w:date="2011-05-06T20:34:00Z"/>
      <w:sdt>
        <w:sdtPr>
          <w:rPr>
            <w:rFonts w:cs="Times New Roman"/>
          </w:rPr>
          <w:id w:val="-1043589710"/>
          <w:citation/>
        </w:sdtPr>
        <w:sdtEndPr/>
        <w:sdtContent>
          <w:customXmlInsRangeEnd w:id="2550"/>
          <w:ins w:id="2551"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181070" w:rsidRPr="00181070">
            <w:rPr>
              <w:rFonts w:cs="Times New Roman"/>
              <w:noProof/>
            </w:rPr>
            <w:t>(38)</w:t>
          </w:r>
          <w:ins w:id="2552" w:author="Orion" w:date="2011-05-06T20:34:00Z">
            <w:r w:rsidR="001D4309">
              <w:rPr>
                <w:rFonts w:cs="Times New Roman"/>
              </w:rPr>
              <w:fldChar w:fldCharType="end"/>
            </w:r>
          </w:ins>
          <w:customXmlInsRangeStart w:id="2553" w:author="Orion" w:date="2011-05-06T20:34:00Z"/>
        </w:sdtContent>
      </w:sdt>
      <w:customXmlInsRangeEnd w:id="2553"/>
      <w:ins w:id="2554" w:author="Orion" w:date="2011-05-06T20:34:00Z">
        <w:r w:rsidR="001D4309">
          <w:rPr>
            <w:rFonts w:cs="Times New Roman"/>
          </w:rPr>
          <w:t xml:space="preserve"> </w:t>
        </w:r>
      </w:ins>
      <w:customXmlInsRangeStart w:id="2555" w:author="Orion" w:date="2011-05-06T20:36:00Z"/>
      <w:sdt>
        <w:sdtPr>
          <w:rPr>
            <w:rFonts w:cs="Times New Roman"/>
          </w:rPr>
          <w:id w:val="1158422407"/>
          <w:citation/>
        </w:sdtPr>
        <w:sdtEndPr/>
        <w:sdtContent>
          <w:customXmlInsRangeEnd w:id="2555"/>
          <w:ins w:id="2556"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181070" w:rsidRPr="00181070">
            <w:rPr>
              <w:rFonts w:cs="Times New Roman"/>
              <w:noProof/>
            </w:rPr>
            <w:t>(39)</w:t>
          </w:r>
          <w:ins w:id="2557" w:author="Orion" w:date="2011-05-06T20:36:00Z">
            <w:r w:rsidR="001D4309">
              <w:rPr>
                <w:rFonts w:cs="Times New Roman"/>
              </w:rPr>
              <w:fldChar w:fldCharType="end"/>
            </w:r>
          </w:ins>
          <w:customXmlInsRangeStart w:id="2558" w:author="Orion" w:date="2011-05-06T20:36:00Z"/>
        </w:sdtContent>
      </w:sdt>
      <w:customXmlInsRangeEnd w:id="2558"/>
      <w:ins w:id="2559" w:author="Orion" w:date="2011-05-06T20:41:00Z">
        <w:r w:rsidR="007C225D">
          <w:rPr>
            <w:rFonts w:cs="Times New Roman"/>
          </w:rPr>
          <w:t>,</w:t>
        </w:r>
      </w:ins>
      <w:ins w:id="2560"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561" w:author="Orion" w:date="2011-05-06T20:39:00Z"/>
          <w:rFonts w:cs="Times New Roman"/>
        </w:rPr>
        <w:pPrChange w:id="2562" w:author="Orion" w:date="2011-05-09T00:17:00Z">
          <w:pPr>
            <w:pStyle w:val="Heading3"/>
            <w:spacing w:before="0"/>
          </w:pPr>
        </w:pPrChange>
      </w:pPr>
      <w:ins w:id="2563"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564" w:author="Orion" w:date="2011-05-06T20:38:00Z"/>
          <w:rFonts w:cs="Times New Roman"/>
        </w:rPr>
        <w:pPrChange w:id="2565" w:author="Orion" w:date="2011-05-09T00:17:00Z">
          <w:pPr>
            <w:pStyle w:val="Heading3"/>
            <w:spacing w:before="0"/>
          </w:pPr>
        </w:pPrChange>
      </w:pPr>
      <w:ins w:id="2566" w:author="Orion" w:date="2011-05-06T20:39:00Z">
        <w:r>
          <w:rPr>
            <w:rFonts w:cs="Times New Roman"/>
          </w:rPr>
          <w:t xml:space="preserve">Altura de crucero: </w:t>
        </w:r>
      </w:ins>
      <w:ins w:id="2567" w:author="Orion" w:date="2011-05-06T20:40:00Z">
        <w:r>
          <w:rPr>
            <w:rFonts w:cs="Times New Roman"/>
          </w:rPr>
          <w:t>36000 feet (11000 Km)</w:t>
        </w:r>
      </w:ins>
    </w:p>
    <w:p w:rsidR="007B0282" w:rsidRDefault="00934FE0">
      <w:pPr>
        <w:jc w:val="both"/>
        <w:rPr>
          <w:ins w:id="2568" w:author="Orion" w:date="2011-05-06T20:41:00Z"/>
          <w:rFonts w:cs="Times New Roman"/>
        </w:rPr>
        <w:pPrChange w:id="2569" w:author="Orion" w:date="2011-05-09T00:17:00Z">
          <w:pPr/>
        </w:pPrChange>
      </w:pPr>
      <w:ins w:id="2570" w:author="Orion" w:date="2011-05-06T20:41:00Z">
        <w:r>
          <w:rPr>
            <w:rFonts w:cs="Times New Roman"/>
          </w:rPr>
          <w:t xml:space="preserve">Por último, tanto el piloto como el avión asignados a este plan se </w:t>
        </w:r>
      </w:ins>
      <w:ins w:id="2571" w:author="Orion" w:date="2011-05-06T20:42:00Z">
        <w:r>
          <w:rPr>
            <w:rFonts w:cs="Times New Roman"/>
          </w:rPr>
          <w:t>corresponderán</w:t>
        </w:r>
      </w:ins>
      <w:ins w:id="2572" w:author="Orion" w:date="2011-05-06T20:41:00Z">
        <w:r>
          <w:rPr>
            <w:rFonts w:cs="Times New Roman"/>
          </w:rPr>
          <w:t xml:space="preserve"> </w:t>
        </w:r>
      </w:ins>
      <w:ins w:id="2573" w:author="Orion" w:date="2011-05-06T20:42:00Z">
        <w:r>
          <w:rPr>
            <w:rFonts w:cs="Times New Roman"/>
          </w:rPr>
          <w:t>con los primeros que el sistema vea disponibles, es decir, que no tengan otro plan asignado.</w:t>
        </w:r>
      </w:ins>
    </w:p>
    <w:p w:rsidR="00934FE0" w:rsidRDefault="00934FE0">
      <w:pPr>
        <w:jc w:val="both"/>
        <w:rPr>
          <w:ins w:id="2574" w:author="Orion" w:date="2011-05-06T20:39:00Z"/>
          <w:rFonts w:cs="Times New Roman"/>
        </w:rPr>
        <w:pPrChange w:id="2575" w:author="Orion" w:date="2011-05-09T00:17:00Z">
          <w:pPr/>
        </w:pPrChange>
      </w:pPr>
    </w:p>
    <w:p w:rsidR="002E64BB" w:rsidRDefault="002E64BB">
      <w:pPr>
        <w:jc w:val="both"/>
        <w:rPr>
          <w:ins w:id="2576" w:author="Orion" w:date="2011-05-06T20:43:00Z"/>
          <w:rFonts w:cs="Times New Roman"/>
        </w:rPr>
        <w:pPrChange w:id="2577" w:author="Orion" w:date="2011-05-09T00:17:00Z">
          <w:pPr/>
        </w:pPrChange>
      </w:pPr>
      <w:ins w:id="2578" w:author="Orion" w:date="2011-05-06T12:33:00Z">
        <w:r>
          <w:rPr>
            <w:rFonts w:cs="Times New Roman"/>
          </w:rPr>
          <w:t>Gen</w:t>
        </w:r>
        <w:r w:rsidR="004971A7">
          <w:rPr>
            <w:rFonts w:cs="Times New Roman"/>
          </w:rPr>
          <w:t>eradores de los planes de vuelo</w:t>
        </w:r>
      </w:ins>
      <w:ins w:id="2579" w:author="Orion" w:date="2011-05-06T20:43:00Z">
        <w:r w:rsidR="004971A7">
          <w:rPr>
            <w:rFonts w:cs="Times New Roman"/>
          </w:rPr>
          <w:t>:</w:t>
        </w:r>
      </w:ins>
    </w:p>
    <w:p w:rsidR="004971A7" w:rsidRDefault="004971A7">
      <w:pPr>
        <w:jc w:val="both"/>
        <w:rPr>
          <w:ins w:id="2580" w:author="Orion" w:date="2011-05-09T00:38:00Z"/>
          <w:rFonts w:cs="Times New Roman"/>
        </w:rPr>
        <w:pPrChange w:id="2581" w:author="Orion" w:date="2011-05-09T00:17:00Z">
          <w:pPr/>
        </w:pPrChange>
      </w:pPr>
      <w:ins w:id="2582" w:author="Orion" w:date="2011-05-06T20:43:00Z">
        <w:r>
          <w:rPr>
            <w:rFonts w:cs="Times New Roman"/>
          </w:rPr>
          <w:t>Habrá unas entidades encargadas en crear los planes de vuelo con las restricciones anteriormente mencionadas y que enviaran estos planes a los pilotos correspondientes para que inicien el vuelo.</w:t>
        </w:r>
      </w:ins>
    </w:p>
    <w:p w:rsidR="001836F1" w:rsidRDefault="001836F1" w:rsidP="001836F1">
      <w:pPr>
        <w:jc w:val="both"/>
        <w:rPr>
          <w:ins w:id="2583" w:author="Orion" w:date="2011-05-09T00:38:00Z"/>
          <w:rFonts w:cs="Times New Roman"/>
        </w:rPr>
      </w:pPr>
    </w:p>
    <w:p w:rsidR="001836F1" w:rsidRDefault="001836F1" w:rsidP="001836F1">
      <w:pPr>
        <w:jc w:val="both"/>
        <w:rPr>
          <w:ins w:id="2584" w:author="Orion" w:date="2011-05-09T00:38:00Z"/>
          <w:rFonts w:cs="Times New Roman"/>
        </w:rPr>
      </w:pPr>
      <w:ins w:id="2585" w:author="Orion" w:date="2011-05-09T00:38:00Z">
        <w:r>
          <w:rPr>
            <w:rFonts w:cs="Times New Roman"/>
          </w:rPr>
          <w:t>Requisitos del vuelo:</w:t>
        </w:r>
      </w:ins>
    </w:p>
    <w:p w:rsidR="001836F1" w:rsidRDefault="001836F1" w:rsidP="001836F1">
      <w:pPr>
        <w:jc w:val="both"/>
        <w:rPr>
          <w:ins w:id="2586" w:author="Orion" w:date="2011-05-09T00:38:00Z"/>
          <w:rFonts w:cs="Times New Roman"/>
        </w:rPr>
      </w:pPr>
      <w:ins w:id="2587"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588" w:author="Orion" w:date="2011-05-09T01:01:00Z">
        <w:r w:rsidR="00483E03">
          <w:rPr>
            <w:rFonts w:cs="Times New Roman"/>
          </w:rPr>
          <w:t>el trayecto</w:t>
        </w:r>
      </w:ins>
      <w:ins w:id="2589" w:author="Orion" w:date="2011-05-09T00:38:00Z">
        <w:r>
          <w:rPr>
            <w:rFonts w:cs="Times New Roman"/>
          </w:rPr>
          <w:t>.</w:t>
        </w:r>
      </w:ins>
    </w:p>
    <w:p w:rsidR="001836F1" w:rsidRDefault="001836F1">
      <w:pPr>
        <w:jc w:val="both"/>
        <w:rPr>
          <w:ins w:id="2590" w:author="Orion" w:date="2011-05-05T18:45:00Z"/>
          <w:rFonts w:cs="Times New Roman"/>
        </w:rPr>
        <w:pPrChange w:id="2591" w:author="Orion" w:date="2011-05-09T00:17:00Z">
          <w:pPr/>
        </w:pPrChange>
      </w:pPr>
    </w:p>
    <w:p w:rsidR="001A6151" w:rsidRDefault="00261312">
      <w:pPr>
        <w:jc w:val="both"/>
        <w:rPr>
          <w:ins w:id="2592" w:author="Orion" w:date="2011-05-09T00:39:00Z"/>
          <w:rFonts w:cs="Times New Roman"/>
        </w:rPr>
        <w:pPrChange w:id="2593" w:author="Orion" w:date="2011-05-09T00:17:00Z">
          <w:pPr/>
        </w:pPrChange>
      </w:pPr>
      <w:ins w:id="2594" w:author="Orion" w:date="2011-05-09T00:39:00Z">
        <w:r>
          <w:rPr>
            <w:rFonts w:cs="Times New Roman"/>
          </w:rPr>
          <w:t>Requisitos de los pilotos:</w:t>
        </w:r>
      </w:ins>
    </w:p>
    <w:p w:rsidR="00261312" w:rsidRDefault="00261312">
      <w:pPr>
        <w:jc w:val="both"/>
        <w:rPr>
          <w:ins w:id="2595" w:author="Orion" w:date="2011-05-09T00:45:00Z"/>
          <w:rFonts w:cs="Times New Roman"/>
        </w:rPr>
        <w:pPrChange w:id="2596" w:author="Orion" w:date="2011-05-09T00:17:00Z">
          <w:pPr/>
        </w:pPrChange>
      </w:pPr>
      <w:ins w:id="2597" w:author="Orion" w:date="2011-05-09T00:40:00Z">
        <w:r>
          <w:rPr>
            <w:rFonts w:cs="Times New Roman"/>
          </w:rPr>
          <w:t>Los pilotos son las entidades encargadas de manejar y, por tanto, dar instrucciones a los aviones que estén pilotando.</w:t>
        </w:r>
      </w:ins>
      <w:ins w:id="2598" w:author="Orion" w:date="2011-05-09T00:41:00Z">
        <w:r>
          <w:rPr>
            <w:rFonts w:cs="Times New Roman"/>
          </w:rPr>
          <w:t xml:space="preserve"> </w:t>
        </w:r>
      </w:ins>
      <w:ins w:id="2599" w:author="Orion" w:date="2011-05-09T00:43:00Z">
        <w:r>
          <w:rPr>
            <w:rFonts w:cs="Times New Roman"/>
          </w:rPr>
          <w:t xml:space="preserve">Los pilotos </w:t>
        </w:r>
      </w:ins>
      <w:ins w:id="2600" w:author="Orion" w:date="2011-05-09T00:46:00Z">
        <w:r w:rsidR="003E2ECA">
          <w:rPr>
            <w:rFonts w:cs="Times New Roman"/>
          </w:rPr>
          <w:t>deben ser</w:t>
        </w:r>
      </w:ins>
      <w:ins w:id="2601" w:author="Orion" w:date="2011-05-09T00:43:00Z">
        <w:r w:rsidR="00B170A4">
          <w:rPr>
            <w:rFonts w:cs="Times New Roman"/>
          </w:rPr>
          <w:t xml:space="preserve"> conscientes de su plan de </w:t>
        </w:r>
        <w:r>
          <w:rPr>
            <w:rFonts w:cs="Times New Roman"/>
          </w:rPr>
          <w:t>vuelo</w:t>
        </w:r>
      </w:ins>
      <w:ins w:id="2602" w:author="Orion" w:date="2011-05-09T00:45:00Z">
        <w:r w:rsidR="00B170A4">
          <w:rPr>
            <w:rFonts w:cs="Times New Roman"/>
          </w:rPr>
          <w:t xml:space="preserve"> durante todo el trayecto</w:t>
        </w:r>
      </w:ins>
      <w:ins w:id="2603" w:author="Orion" w:date="2011-05-09T00:43:00Z">
        <w:r>
          <w:rPr>
            <w:rFonts w:cs="Times New Roman"/>
          </w:rPr>
          <w:t xml:space="preserve">, pero </w:t>
        </w:r>
        <w:r>
          <w:rPr>
            <w:rFonts w:cs="Times New Roman"/>
          </w:rPr>
          <w:lastRenderedPageBreak/>
          <w:t xml:space="preserve">deberán acatar las </w:t>
        </w:r>
      </w:ins>
      <w:ins w:id="2604" w:author="Orion" w:date="2011-05-09T00:44:00Z">
        <w:r>
          <w:rPr>
            <w:rFonts w:cs="Times New Roman"/>
          </w:rPr>
          <w:t>órdenes</w:t>
        </w:r>
      </w:ins>
      <w:ins w:id="2605" w:author="Orion" w:date="2011-05-09T00:43:00Z">
        <w:r>
          <w:rPr>
            <w:rFonts w:cs="Times New Roman"/>
          </w:rPr>
          <w:t xml:space="preserve"> les puedan </w:t>
        </w:r>
      </w:ins>
      <w:ins w:id="2606" w:author="Orion" w:date="2011-05-09T00:44:00Z">
        <w:r w:rsidR="00B170A4">
          <w:rPr>
            <w:rFonts w:cs="Times New Roman"/>
          </w:rPr>
          <w:t>dar</w:t>
        </w:r>
      </w:ins>
      <w:ins w:id="2607" w:author="Orion" w:date="2011-05-09T00:43:00Z">
        <w:r>
          <w:rPr>
            <w:rFonts w:cs="Times New Roman"/>
          </w:rPr>
          <w:t xml:space="preserve"> los controladores</w:t>
        </w:r>
      </w:ins>
      <w:ins w:id="2608" w:author="Orion" w:date="2011-05-09T00:47:00Z">
        <w:r w:rsidR="00991DBD" w:rsidRPr="00991DBD">
          <w:rPr>
            <w:rFonts w:cs="Times New Roman"/>
          </w:rPr>
          <w:t xml:space="preserve"> </w:t>
        </w:r>
        <w:r w:rsidR="00991DBD">
          <w:rPr>
            <w:rFonts w:cs="Times New Roman"/>
          </w:rPr>
          <w:t>que en un momento dado</w:t>
        </w:r>
      </w:ins>
      <w:ins w:id="2609" w:author="Orion" w:date="2011-05-09T00:43:00Z">
        <w:r>
          <w:rPr>
            <w:rFonts w:cs="Times New Roman"/>
          </w:rPr>
          <w:t xml:space="preserve">. </w:t>
        </w:r>
      </w:ins>
      <w:ins w:id="2610" w:author="Orion" w:date="2011-05-09T00:45:00Z">
        <w:r w:rsidR="00DA2DBD">
          <w:rPr>
            <w:rFonts w:cs="Times New Roman"/>
          </w:rPr>
          <w:t>Por otro lado, s</w:t>
        </w:r>
      </w:ins>
      <w:ins w:id="2611" w:author="Orion" w:date="2011-05-09T00:41:00Z">
        <w:r>
          <w:rPr>
            <w:rFonts w:cs="Times New Roman"/>
          </w:rPr>
          <w:t xml:space="preserve">e </w:t>
        </w:r>
      </w:ins>
      <w:ins w:id="2612" w:author="Orion" w:date="2011-05-09T00:50:00Z">
        <w:r w:rsidR="00BF3A84">
          <w:rPr>
            <w:rFonts w:cs="Times New Roman"/>
          </w:rPr>
          <w:t>tendr</w:t>
        </w:r>
      </w:ins>
      <w:ins w:id="2613" w:author="Orion" w:date="2011-05-09T00:51:00Z">
        <w:r w:rsidR="00BF3A84">
          <w:rPr>
            <w:rFonts w:cs="Times New Roman"/>
          </w:rPr>
          <w:t>án</w:t>
        </w:r>
      </w:ins>
      <w:ins w:id="2614" w:author="Orion" w:date="2011-05-09T00:41:00Z">
        <w:r>
          <w:rPr>
            <w:rFonts w:cs="Times New Roman"/>
          </w:rPr>
          <w:t xml:space="preserve"> en cuenta algunas características de su comportamiento como pueden ser la experiencia, el </w:t>
        </w:r>
      </w:ins>
      <w:ins w:id="2615" w:author="Orion" w:date="2011-05-09T00:42:00Z">
        <w:r>
          <w:rPr>
            <w:rFonts w:cs="Times New Roman"/>
          </w:rPr>
          <w:t>estrés</w:t>
        </w:r>
      </w:ins>
      <w:ins w:id="2616" w:author="Orion" w:date="2011-05-09T00:41:00Z">
        <w:r w:rsidR="00DA2DBD">
          <w:rPr>
            <w:rFonts w:cs="Times New Roman"/>
          </w:rPr>
          <w:t>, la fatiga</w:t>
        </w:r>
      </w:ins>
      <w:ins w:id="2617" w:author="Orion" w:date="2011-05-09T00:45:00Z">
        <w:r w:rsidR="00DA2DBD">
          <w:rPr>
            <w:rFonts w:cs="Times New Roman"/>
          </w:rPr>
          <w:t xml:space="preserve"> o el tipo de agresividad a la hora de ejecutar las maniobras.</w:t>
        </w:r>
      </w:ins>
    </w:p>
    <w:p w:rsidR="006A1F8D" w:rsidRDefault="00BF3A84">
      <w:pPr>
        <w:jc w:val="both"/>
        <w:rPr>
          <w:ins w:id="2618" w:author="Orion" w:date="2011-05-06T20:44:00Z"/>
          <w:rFonts w:cs="Times New Roman"/>
        </w:rPr>
        <w:pPrChange w:id="2619" w:author="Orion" w:date="2011-05-09T00:54:00Z">
          <w:pPr/>
        </w:pPrChange>
      </w:pPr>
      <w:ins w:id="2620" w:author="Orion" w:date="2011-05-09T00:49:00Z">
        <w:r>
          <w:rPr>
            <w:rFonts w:cs="Times New Roman"/>
          </w:rPr>
          <w:t>Los UAV serán representados como pilotos donde</w:t>
        </w:r>
      </w:ins>
      <w:ins w:id="2621" w:author="Orion" w:date="2011-05-09T00:51:00Z">
        <w:r>
          <w:rPr>
            <w:rFonts w:cs="Times New Roman"/>
          </w:rPr>
          <w:t>,</w:t>
        </w:r>
      </w:ins>
      <w:ins w:id="2622" w:author="Orion" w:date="2011-05-09T00:49:00Z">
        <w:r>
          <w:rPr>
            <w:rFonts w:cs="Times New Roman"/>
          </w:rPr>
          <w:t xml:space="preserve"> por ejemplo</w:t>
        </w:r>
      </w:ins>
      <w:ins w:id="2623" w:author="Orion" w:date="2011-05-09T00:51:00Z">
        <w:r>
          <w:rPr>
            <w:rFonts w:cs="Times New Roman"/>
          </w:rPr>
          <w:t>,</w:t>
        </w:r>
      </w:ins>
      <w:ins w:id="2624" w:author="Orion" w:date="2011-05-09T00:49:00Z">
        <w:r>
          <w:rPr>
            <w:rFonts w:cs="Times New Roman"/>
          </w:rPr>
          <w:t xml:space="preserve"> tanto la fatiga como el estrés será</w:t>
        </w:r>
      </w:ins>
      <w:ins w:id="2625" w:author="Orion" w:date="2011-05-09T00:51:00Z">
        <w:r>
          <w:rPr>
            <w:rFonts w:cs="Times New Roman"/>
          </w:rPr>
          <w:t>n</w:t>
        </w:r>
      </w:ins>
      <w:ins w:id="2626" w:author="Orion" w:date="2011-05-09T00:49:00Z">
        <w:r>
          <w:rPr>
            <w:rFonts w:cs="Times New Roman"/>
          </w:rPr>
          <w:t xml:space="preserve"> siempre </w:t>
        </w:r>
      </w:ins>
      <w:ins w:id="2627" w:author="Orion" w:date="2011-05-09T00:50:00Z">
        <w:r>
          <w:rPr>
            <w:rFonts w:cs="Times New Roman"/>
          </w:rPr>
          <w:t xml:space="preserve">cero y no se incrementará por muchas horas de vuelo que </w:t>
        </w:r>
      </w:ins>
      <w:ins w:id="2628" w:author="Orion" w:date="2011-05-09T00:51:00Z">
        <w:r>
          <w:rPr>
            <w:rFonts w:cs="Times New Roman"/>
          </w:rPr>
          <w:t>vayan acumulando. Lo cual no será así para los pilotos que son representados por personas</w:t>
        </w:r>
      </w:ins>
      <w:ins w:id="2629" w:author="Orion" w:date="2011-05-09T00:55:00Z">
        <w:r w:rsidR="00A42AE3">
          <w:rPr>
            <w:rFonts w:cs="Times New Roman"/>
          </w:rPr>
          <w:t>,</w:t>
        </w:r>
      </w:ins>
      <w:ins w:id="2630" w:author="Orion" w:date="2011-05-09T00:53:00Z">
        <w:r>
          <w:rPr>
            <w:rFonts w:cs="Times New Roman"/>
          </w:rPr>
          <w:t xml:space="preserve"> donde estos valores</w:t>
        </w:r>
      </w:ins>
      <w:ins w:id="2631" w:author="Orion" w:date="2011-05-10T09:28:00Z">
        <w:r w:rsidR="005E4FAC">
          <w:rPr>
            <w:rFonts w:cs="Times New Roman"/>
          </w:rPr>
          <w:t>, asignados aleatoriamente en un principio,</w:t>
        </w:r>
      </w:ins>
      <w:ins w:id="2632" w:author="Orion" w:date="2011-05-09T00:53:00Z">
        <w:r>
          <w:rPr>
            <w:rFonts w:cs="Times New Roman"/>
          </w:rPr>
          <w:t xml:space="preserve"> irán incrementando durante el tiempo </w:t>
        </w:r>
      </w:ins>
      <w:ins w:id="2633" w:author="Orion" w:date="2011-05-09T00:55:00Z">
        <w:r w:rsidR="00375556">
          <w:rPr>
            <w:rFonts w:cs="Times New Roman"/>
          </w:rPr>
          <w:t>e</w:t>
        </w:r>
      </w:ins>
      <w:ins w:id="2634" w:author="Orion" w:date="2011-05-09T00:53:00Z">
        <w:r>
          <w:rPr>
            <w:rFonts w:cs="Times New Roman"/>
          </w:rPr>
          <w:t xml:space="preserve"> </w:t>
        </w:r>
      </w:ins>
      <w:ins w:id="2635" w:author="Orion" w:date="2011-05-09T00:55:00Z">
        <w:r w:rsidR="00161E38">
          <w:rPr>
            <w:rFonts w:cs="Times New Roman"/>
          </w:rPr>
          <w:t>influirán</w:t>
        </w:r>
      </w:ins>
      <w:ins w:id="2636" w:author="Orion" w:date="2011-05-09T00:53:00Z">
        <w:r>
          <w:rPr>
            <w:rFonts w:cs="Times New Roman"/>
          </w:rPr>
          <w:t xml:space="preserve"> negativamente en la toma de decisiones o </w:t>
        </w:r>
      </w:ins>
      <w:ins w:id="2637" w:author="Orion" w:date="2011-05-09T00:54:00Z">
        <w:r>
          <w:rPr>
            <w:rFonts w:cs="Times New Roman"/>
          </w:rPr>
          <w:t xml:space="preserve">a la hora de mandar </w:t>
        </w:r>
      </w:ins>
      <w:ins w:id="2638" w:author="Orion" w:date="2011-05-09T00:53:00Z">
        <w:r>
          <w:rPr>
            <w:rFonts w:cs="Times New Roman"/>
          </w:rPr>
          <w:t>ciertas instrucciones</w:t>
        </w:r>
      </w:ins>
      <w:ins w:id="2639" w:author="Orion" w:date="2011-05-09T00:54:00Z">
        <w:r>
          <w:rPr>
            <w:rFonts w:cs="Times New Roman"/>
          </w:rPr>
          <w:t xml:space="preserve"> al avión</w:t>
        </w:r>
      </w:ins>
      <w:ins w:id="2640" w:author="Orion" w:date="2011-05-09T00:51:00Z">
        <w:r>
          <w:rPr>
            <w:rFonts w:cs="Times New Roman"/>
          </w:rPr>
          <w:t>.</w:t>
        </w:r>
      </w:ins>
    </w:p>
    <w:p w:rsidR="002810B1" w:rsidRDefault="002810B1">
      <w:pPr>
        <w:jc w:val="both"/>
        <w:rPr>
          <w:ins w:id="2641" w:author="Orion" w:date="2011-05-09T00:55:00Z"/>
          <w:rFonts w:cs="Times New Roman"/>
        </w:rPr>
        <w:pPrChange w:id="2642" w:author="Orion" w:date="2011-05-09T00:17:00Z">
          <w:pPr/>
        </w:pPrChange>
      </w:pPr>
    </w:p>
    <w:p w:rsidR="002C624F" w:rsidRDefault="002C624F">
      <w:pPr>
        <w:jc w:val="both"/>
        <w:rPr>
          <w:ins w:id="2643" w:author="Orion" w:date="2011-05-09T00:56:00Z"/>
          <w:rFonts w:cs="Times New Roman"/>
        </w:rPr>
        <w:pPrChange w:id="2644" w:author="Orion" w:date="2011-05-09T00:17:00Z">
          <w:pPr/>
        </w:pPrChange>
      </w:pPr>
      <w:ins w:id="2645" w:author="Orion" w:date="2011-05-09T00:56:00Z">
        <w:r>
          <w:rPr>
            <w:rFonts w:cs="Times New Roman"/>
          </w:rPr>
          <w:t>Requisitos de los controladores:</w:t>
        </w:r>
      </w:ins>
    </w:p>
    <w:p w:rsidR="002C624F" w:rsidRDefault="002C624F">
      <w:pPr>
        <w:jc w:val="both"/>
        <w:rPr>
          <w:ins w:id="2646" w:author="Orion" w:date="2011-05-09T00:57:00Z"/>
          <w:rFonts w:cs="Times New Roman"/>
        </w:rPr>
        <w:pPrChange w:id="2647" w:author="Orion" w:date="2011-05-09T00:17:00Z">
          <w:pPr/>
        </w:pPrChange>
      </w:pPr>
      <w:ins w:id="2648" w:author="Orion" w:date="2011-05-09T00:56:00Z">
        <w:r>
          <w:rPr>
            <w:rFonts w:cs="Times New Roman"/>
          </w:rPr>
          <w:t>Los controladores se limitarán, en esta primera aproximación, a gestionar l</w:t>
        </w:r>
      </w:ins>
      <w:ins w:id="2649" w:author="Orion" w:date="2011-05-09T00:57:00Z">
        <w:r>
          <w:rPr>
            <w:rFonts w:cs="Times New Roman"/>
          </w:rPr>
          <w:t>a</w:t>
        </w:r>
      </w:ins>
      <w:ins w:id="2650" w:author="Orion" w:date="2011-05-09T00:56:00Z">
        <w:r>
          <w:rPr>
            <w:rFonts w:cs="Times New Roman"/>
          </w:rPr>
          <w:t xml:space="preserve">s posibles </w:t>
        </w:r>
      </w:ins>
      <w:ins w:id="2651" w:author="Orion" w:date="2011-05-09T00:57:00Z">
        <w:r>
          <w:rPr>
            <w:rFonts w:cs="Times New Roman"/>
          </w:rPr>
          <w:t>colisiones</w:t>
        </w:r>
      </w:ins>
      <w:ins w:id="2652" w:author="Orion" w:date="2011-05-09T00:56:00Z">
        <w:r>
          <w:rPr>
            <w:rFonts w:cs="Times New Roman"/>
          </w:rPr>
          <w:t xml:space="preserve"> que puedan surgir entre aviones</w:t>
        </w:r>
      </w:ins>
      <w:ins w:id="2653" w:author="Orion" w:date="2011-05-09T00:57:00Z">
        <w:r>
          <w:rPr>
            <w:rFonts w:cs="Times New Roman"/>
          </w:rPr>
          <w:t xml:space="preserve">. </w:t>
        </w:r>
      </w:ins>
      <w:ins w:id="2654" w:author="Orion" w:date="2011-05-09T01:01:00Z">
        <w:r w:rsidR="00BE436B">
          <w:rPr>
            <w:rFonts w:cs="Times New Roman"/>
          </w:rPr>
          <w:t>Considerando</w:t>
        </w:r>
      </w:ins>
      <w:ins w:id="2655" w:author="Orion" w:date="2011-05-09T00:58:00Z">
        <w:r>
          <w:rPr>
            <w:rFonts w:cs="Times New Roman"/>
          </w:rPr>
          <w:t xml:space="preserve"> no muy relevantes para el estudio de este art</w:t>
        </w:r>
      </w:ins>
      <w:ins w:id="2656" w:author="Orion" w:date="2011-05-09T00:59:00Z">
        <w:r>
          <w:rPr>
            <w:rFonts w:cs="Times New Roman"/>
          </w:rPr>
          <w:t xml:space="preserve">ículo </w:t>
        </w:r>
      </w:ins>
      <w:ins w:id="2657" w:author="Orion" w:date="2011-05-09T00:57:00Z">
        <w:r>
          <w:rPr>
            <w:rFonts w:cs="Times New Roman"/>
          </w:rPr>
          <w:t>otras posibles tareas que suelen tener en la realidad</w:t>
        </w:r>
      </w:ins>
      <w:ins w:id="2658" w:author="Orion" w:date="2011-05-09T01:02:00Z">
        <w:r w:rsidR="00BE436B">
          <w:rPr>
            <w:rFonts w:cs="Times New Roman"/>
          </w:rPr>
          <w:t>,</w:t>
        </w:r>
      </w:ins>
      <w:ins w:id="2659" w:author="Orion" w:date="2011-05-09T00:59:00Z">
        <w:r>
          <w:rPr>
            <w:rFonts w:cs="Times New Roman"/>
          </w:rPr>
          <w:t xml:space="preserve"> como pueden ser la gestión de las aproximaciones a los aeropuertos o la gesti</w:t>
        </w:r>
      </w:ins>
      <w:ins w:id="2660" w:author="Orion" w:date="2011-05-09T01:00:00Z">
        <w:r>
          <w:rPr>
            <w:rFonts w:cs="Times New Roman"/>
          </w:rPr>
          <w:t>ón de aterrizajes y despegues.</w:t>
        </w:r>
      </w:ins>
    </w:p>
    <w:p w:rsidR="002F3025" w:rsidRDefault="002F3025">
      <w:pPr>
        <w:jc w:val="both"/>
        <w:rPr>
          <w:ins w:id="2661" w:author="Orion" w:date="2011-05-09T01:00:00Z"/>
          <w:rFonts w:cs="Times New Roman"/>
        </w:rPr>
        <w:pPrChange w:id="2662" w:author="Orion" w:date="2011-05-09T00:17:00Z">
          <w:pPr/>
        </w:pPrChange>
      </w:pPr>
    </w:p>
    <w:p w:rsidR="0015736B" w:rsidRPr="00650D90" w:rsidRDefault="0015736B" w:rsidP="0015736B">
      <w:pPr>
        <w:pStyle w:val="Subtitle"/>
        <w:outlineLvl w:val="1"/>
        <w:rPr>
          <w:ins w:id="2663" w:author="Orion" w:date="2011-05-05T17:42:00Z"/>
          <w:rFonts w:cs="Times New Roman"/>
        </w:rPr>
      </w:pPr>
      <w:bookmarkStart w:id="2664" w:name="_Toc292832766"/>
      <w:ins w:id="2665" w:author="Orion" w:date="2011-05-05T17:42:00Z">
        <w:r>
          <w:rPr>
            <w:rFonts w:ascii="Times New Roman" w:hAnsi="Times New Roman" w:cs="Times New Roman"/>
          </w:rPr>
          <w:t>Ingenias</w:t>
        </w:r>
      </w:ins>
      <w:ins w:id="2666" w:author="Orion" w:date="2011-05-09T12:25:00Z">
        <w:r w:rsidR="00C757E1">
          <w:rPr>
            <w:rFonts w:ascii="Times New Roman" w:hAnsi="Times New Roman" w:cs="Times New Roman"/>
          </w:rPr>
          <w:t xml:space="preserve"> y</w:t>
        </w:r>
      </w:ins>
      <w:ins w:id="2667" w:author="Orion" w:date="2011-05-05T17:42:00Z">
        <w:r>
          <w:rPr>
            <w:rFonts w:ascii="Times New Roman" w:hAnsi="Times New Roman" w:cs="Times New Roman"/>
          </w:rPr>
          <w:t xml:space="preserve"> MDE (</w:t>
        </w:r>
      </w:ins>
      <w:ins w:id="2668" w:author="Orion" w:date="2011-05-09T12:25:00Z">
        <w:r w:rsidR="00C757E1">
          <w:rPr>
            <w:rFonts w:cs="Times New Roman"/>
          </w:rPr>
          <w:t>Ingeniería orientada a Modelos</w:t>
        </w:r>
      </w:ins>
      <w:ins w:id="2669" w:author="Orion" w:date="2011-05-05T17:43:00Z">
        <w:r>
          <w:rPr>
            <w:rFonts w:ascii="Times New Roman" w:hAnsi="Times New Roman" w:cs="Times New Roman"/>
          </w:rPr>
          <w:t>)</w:t>
        </w:r>
      </w:ins>
      <w:bookmarkEnd w:id="2664"/>
    </w:p>
    <w:p w:rsidR="0083202F" w:rsidRDefault="0083202F">
      <w:pPr>
        <w:spacing w:before="120"/>
        <w:jc w:val="both"/>
        <w:rPr>
          <w:ins w:id="2670" w:author="Orion" w:date="2011-05-09T11:57:00Z"/>
        </w:rPr>
        <w:pPrChange w:id="2671" w:author="Orion" w:date="2011-05-09T12:53:00Z">
          <w:pPr>
            <w:spacing w:before="120"/>
            <w:ind w:left="360" w:firstLine="180"/>
            <w:jc w:val="both"/>
          </w:pPr>
        </w:pPrChange>
      </w:pPr>
      <w:ins w:id="2672" w:author="Orion" w:date="2011-05-09T11:57:00Z">
        <w:r>
          <w:t xml:space="preserve">La aplicación ha sido desarrollada siguiendo la metodología INGENIAS </w:t>
        </w:r>
      </w:ins>
      <w:customXmlInsRangeStart w:id="2673" w:author="Orion" w:date="2011-05-09T12:15:00Z"/>
      <w:sdt>
        <w:sdtPr>
          <w:id w:val="1913111022"/>
          <w:citation/>
        </w:sdtPr>
        <w:sdtEndPr/>
        <w:sdtContent>
          <w:customXmlInsRangeEnd w:id="2673"/>
          <w:ins w:id="2674" w:author="Orion" w:date="2011-05-09T12:15:00Z">
            <w:r w:rsidR="00EA225F">
              <w:fldChar w:fldCharType="begin"/>
            </w:r>
            <w:r w:rsidR="00EA225F">
              <w:instrText xml:space="preserve"> CITATION Pav05 \l 3082 </w:instrText>
            </w:r>
          </w:ins>
          <w:r w:rsidR="00EA225F">
            <w:fldChar w:fldCharType="separate"/>
          </w:r>
          <w:r w:rsidR="00181070">
            <w:rPr>
              <w:noProof/>
            </w:rPr>
            <w:t>(40)</w:t>
          </w:r>
          <w:ins w:id="2675" w:author="Orion" w:date="2011-05-09T12:15:00Z">
            <w:r w:rsidR="00EA225F">
              <w:fldChar w:fldCharType="end"/>
            </w:r>
          </w:ins>
          <w:customXmlInsRangeStart w:id="2676" w:author="Orion" w:date="2011-05-09T12:15:00Z"/>
        </w:sdtContent>
      </w:sdt>
      <w:customXmlInsRangeEnd w:id="2676"/>
      <w:customXmlInsRangeStart w:id="2677" w:author="Orion" w:date="2011-05-09T12:15:00Z"/>
      <w:sdt>
        <w:sdtPr>
          <w:id w:val="-416102767"/>
          <w:citation/>
        </w:sdtPr>
        <w:sdtEndPr/>
        <w:sdtContent>
          <w:customXmlInsRangeEnd w:id="2677"/>
          <w:ins w:id="2678" w:author="Orion" w:date="2011-05-09T12:15:00Z">
            <w:r w:rsidR="00EA225F">
              <w:fldChar w:fldCharType="begin"/>
            </w:r>
            <w:r w:rsidR="00EA225F">
              <w:instrText xml:space="preserve"> CITATION Bot08 \l 3082 </w:instrText>
            </w:r>
          </w:ins>
          <w:r w:rsidR="00EA225F">
            <w:fldChar w:fldCharType="separate"/>
          </w:r>
          <w:r w:rsidR="00181070">
            <w:rPr>
              <w:noProof/>
            </w:rPr>
            <w:t xml:space="preserve"> (41)</w:t>
          </w:r>
          <w:ins w:id="2679" w:author="Orion" w:date="2011-05-09T12:15:00Z">
            <w:r w:rsidR="00EA225F">
              <w:fldChar w:fldCharType="end"/>
            </w:r>
          </w:ins>
          <w:customXmlInsRangeStart w:id="2680" w:author="Orion" w:date="2011-05-09T12:15:00Z"/>
        </w:sdtContent>
      </w:sdt>
      <w:customXmlInsRangeEnd w:id="2680"/>
      <w:ins w:id="2681" w:author="Orion" w:date="2011-05-09T11:57:00Z">
        <w:r>
          <w:t xml:space="preserve"> 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682" w:author="Orion" w:date="2011-05-09T12:15:00Z"/>
      <w:sdt>
        <w:sdtPr>
          <w:id w:val="-1027635427"/>
          <w:citation/>
        </w:sdtPr>
        <w:sdtEndPr/>
        <w:sdtContent>
          <w:customXmlInsRangeEnd w:id="2682"/>
          <w:ins w:id="2683" w:author="Orion" w:date="2011-05-09T12:15:00Z">
            <w:r w:rsidR="00EA225F">
              <w:fldChar w:fldCharType="begin"/>
            </w:r>
            <w:r w:rsidR="00EA225F">
              <w:instrText xml:space="preserve"> CITATION Sot06 \l 3082 </w:instrText>
            </w:r>
          </w:ins>
          <w:r w:rsidR="00EA225F">
            <w:fldChar w:fldCharType="separate"/>
          </w:r>
          <w:r w:rsidR="00181070">
            <w:rPr>
              <w:noProof/>
            </w:rPr>
            <w:t>(42)</w:t>
          </w:r>
          <w:ins w:id="2684" w:author="Orion" w:date="2011-05-09T12:15:00Z">
            <w:r w:rsidR="00EA225F">
              <w:fldChar w:fldCharType="end"/>
            </w:r>
          </w:ins>
          <w:customXmlInsRangeStart w:id="2685" w:author="Orion" w:date="2011-05-09T12:15:00Z"/>
        </w:sdtContent>
      </w:sdt>
      <w:customXmlInsRangeEnd w:id="2685"/>
      <w:ins w:id="2686" w:author="Orion" w:date="2011-05-09T12:15:00Z">
        <w:r w:rsidR="00EA225F">
          <w:t>.</w:t>
        </w:r>
      </w:ins>
      <w:ins w:id="2687" w:author="Orion" w:date="2011-05-09T11:57:00Z">
        <w:r>
          <w:t xml:space="preserve"> Además dispone de la herramienta IDK</w:t>
        </w:r>
      </w:ins>
      <w:ins w:id="2688" w:author="Orion" w:date="2011-05-09T13:25:00Z">
        <w:r w:rsidR="0096144B">
          <w:t>,</w:t>
        </w:r>
      </w:ins>
      <w:ins w:id="2689" w:author="Orion" w:date="2011-05-09T13:24:00Z">
        <w:r w:rsidR="00DC5C66">
          <w:t xml:space="preserve"> </w:t>
        </w:r>
      </w:ins>
      <w:ins w:id="2690"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691" w:author="Orion" w:date="2011-05-10T18:21:00Z"/>
          <w:rStyle w:val="apple-style-span"/>
          <w:rFonts w:cs="Times New Roman"/>
          <w:color w:val="000000"/>
        </w:rPr>
        <w:pPrChange w:id="2692" w:author="Orion" w:date="2011-05-09T12:53:00Z">
          <w:pPr/>
        </w:pPrChange>
      </w:pPr>
      <w:ins w:id="2693" w:author="Orion" w:date="2011-05-09T12:19:00Z">
        <w:r>
          <w:rPr>
            <w:rFonts w:cs="Times New Roman"/>
          </w:rPr>
          <w:t xml:space="preserve">Las últimas versiones de </w:t>
        </w:r>
      </w:ins>
      <w:ins w:id="2694" w:author="Orion" w:date="2011-05-09T12:17:00Z">
        <w:r w:rsidR="002E2310">
          <w:rPr>
            <w:rFonts w:cs="Times New Roman"/>
          </w:rPr>
          <w:t>INGENIAS se basa</w:t>
        </w:r>
      </w:ins>
      <w:ins w:id="2695" w:author="Orion" w:date="2011-05-09T12:19:00Z">
        <w:r>
          <w:rPr>
            <w:rFonts w:cs="Times New Roman"/>
          </w:rPr>
          <w:t>n</w:t>
        </w:r>
      </w:ins>
      <w:ins w:id="2696" w:author="Orion" w:date="2011-05-09T12:17:00Z">
        <w:r w:rsidR="002E2310">
          <w:rPr>
            <w:rFonts w:cs="Times New Roman"/>
          </w:rPr>
          <w:t xml:space="preserve"> en la metodología</w:t>
        </w:r>
      </w:ins>
      <w:ins w:id="2697" w:author="Orion" w:date="2011-05-09T12:25:00Z">
        <w:r>
          <w:rPr>
            <w:rFonts w:cs="Times New Roman"/>
          </w:rPr>
          <w:t xml:space="preserve"> MDE</w:t>
        </w:r>
      </w:ins>
      <w:ins w:id="2698" w:author="Orion" w:date="2011-05-09T12:19:00Z">
        <w:r>
          <w:rPr>
            <w:rFonts w:cs="Times New Roman"/>
          </w:rPr>
          <w:t xml:space="preserve">, </w:t>
        </w:r>
        <w:r w:rsidRPr="00C757E1">
          <w:rPr>
            <w:rFonts w:cs="Times New Roman"/>
          </w:rPr>
          <w:t xml:space="preserve">que es un paradigma de desarrollo de software que </w:t>
        </w:r>
      </w:ins>
      <w:ins w:id="2699" w:author="Orion" w:date="2011-05-09T12:21:00Z">
        <w:r w:rsidRPr="00C757E1">
          <w:rPr>
            <w:rStyle w:val="apple-style-span"/>
            <w:rFonts w:cs="Times New Roman"/>
            <w:color w:val="000000"/>
            <w:rPrChange w:id="2700"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ustomXmlInsRangeStart w:id="2701" w:author="Orion" w:date="2011-05-09T12:35:00Z"/>
      <w:sdt>
        <w:sdtPr>
          <w:rPr>
            <w:rStyle w:val="apple-style-span"/>
            <w:rFonts w:cs="Times New Roman"/>
            <w:color w:val="000000"/>
          </w:rPr>
          <w:id w:val="1080033518"/>
          <w:citation/>
        </w:sdtPr>
        <w:sdtEndPr>
          <w:rPr>
            <w:rStyle w:val="apple-style-span"/>
          </w:rPr>
        </w:sdtEndPr>
        <w:sdtContent>
          <w:customXmlInsRangeEnd w:id="2701"/>
          <w:ins w:id="2702"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181070">
            <w:rPr>
              <w:rStyle w:val="apple-style-span"/>
              <w:rFonts w:cs="Times New Roman"/>
              <w:noProof/>
              <w:color w:val="000000"/>
            </w:rPr>
            <w:t xml:space="preserve"> </w:t>
          </w:r>
          <w:r w:rsidR="00181070" w:rsidRPr="00181070">
            <w:rPr>
              <w:rFonts w:cs="Times New Roman"/>
              <w:noProof/>
              <w:color w:val="000000"/>
            </w:rPr>
            <w:t>(43)</w:t>
          </w:r>
          <w:ins w:id="2703" w:author="Orion" w:date="2011-05-09T12:35:00Z">
            <w:r w:rsidR="006920FF">
              <w:rPr>
                <w:rStyle w:val="apple-style-span"/>
                <w:rFonts w:cs="Times New Roman"/>
                <w:color w:val="000000"/>
              </w:rPr>
              <w:fldChar w:fldCharType="end"/>
            </w:r>
          </w:ins>
          <w:customXmlInsRangeStart w:id="2704" w:author="Orion" w:date="2011-05-09T12:35:00Z"/>
        </w:sdtContent>
      </w:sdt>
      <w:customXmlInsRangeEnd w:id="2704"/>
      <w:ins w:id="2705" w:author="Orion" w:date="2011-05-09T12:21:00Z">
        <w:r w:rsidRPr="00C757E1">
          <w:rPr>
            <w:rStyle w:val="apple-style-span"/>
            <w:rFonts w:cs="Times New Roman"/>
            <w:color w:val="000000"/>
            <w:rPrChange w:id="2706" w:author="Orion" w:date="2011-05-09T12:21:00Z">
              <w:rPr>
                <w:rStyle w:val="apple-style-span"/>
                <w:rFonts w:ascii="Arial" w:hAnsi="Arial" w:cs="Arial"/>
                <w:color w:val="000000"/>
                <w:sz w:val="20"/>
                <w:szCs w:val="20"/>
              </w:rPr>
            </w:rPrChange>
          </w:rPr>
          <w:t xml:space="preserve">. </w:t>
        </w:r>
      </w:ins>
      <w:ins w:id="2707" w:author="Orion" w:date="2011-05-09T12:42:00Z">
        <w:r w:rsidR="00B8369E">
          <w:rPr>
            <w:rStyle w:val="apple-style-span"/>
            <w:rFonts w:cs="Times New Roman"/>
            <w:color w:val="000000"/>
          </w:rPr>
          <w:t xml:space="preserve">Por lo tanto, </w:t>
        </w:r>
      </w:ins>
      <w:ins w:id="2708" w:author="Orion" w:date="2011-05-09T12:38:00Z">
        <w:r w:rsidR="00B8369E">
          <w:rPr>
            <w:rStyle w:val="apple-style-span"/>
            <w:rFonts w:cs="Times New Roman"/>
            <w:color w:val="000000"/>
          </w:rPr>
          <w:t>INGENIAS se basa en la programaci</w:t>
        </w:r>
      </w:ins>
      <w:ins w:id="2709" w:author="Orion" w:date="2011-05-09T12:39:00Z">
        <w:r w:rsidR="00B8369E">
          <w:rPr>
            <w:rStyle w:val="apple-style-span"/>
            <w:rFonts w:cs="Times New Roman"/>
            <w:color w:val="000000"/>
          </w:rPr>
          <w:t>ón por modelos como principal forma de expresión</w:t>
        </w:r>
      </w:ins>
      <w:ins w:id="2710" w:author="Orion" w:date="2011-05-09T12:47:00Z">
        <w:r w:rsidR="00B8369E">
          <w:rPr>
            <w:rStyle w:val="apple-style-span"/>
            <w:rFonts w:cs="Times New Roman"/>
            <w:color w:val="000000"/>
          </w:rPr>
          <w:t>. E</w:t>
        </w:r>
      </w:ins>
      <w:ins w:id="2711" w:author="Orion" w:date="2011-05-09T12:40:00Z">
        <w:r w:rsidR="00B8369E">
          <w:rPr>
            <w:rStyle w:val="apple-style-span"/>
            <w:rFonts w:cs="Times New Roman"/>
            <w:color w:val="000000"/>
          </w:rPr>
          <w:t>stos modelos son creados incluyendo acciones de ejecuci</w:t>
        </w:r>
      </w:ins>
      <w:ins w:id="2712" w:author="Orion" w:date="2011-05-09T12:41:00Z">
        <w:r w:rsidR="00B8369E">
          <w:rPr>
            <w:rStyle w:val="apple-style-span"/>
            <w:rFonts w:cs="Times New Roman"/>
            <w:color w:val="000000"/>
          </w:rPr>
          <w:t xml:space="preserve">ón </w:t>
        </w:r>
      </w:ins>
      <w:ins w:id="2713" w:author="Orion" w:date="2011-05-09T12:44:00Z">
        <w:r w:rsidR="00B8369E">
          <w:rPr>
            <w:rStyle w:val="apple-style-span"/>
            <w:rFonts w:cs="Times New Roman"/>
            <w:color w:val="000000"/>
          </w:rPr>
          <w:t xml:space="preserve">y </w:t>
        </w:r>
      </w:ins>
      <w:ins w:id="2714" w:author="Orion" w:date="2011-05-09T12:48:00Z">
        <w:r w:rsidR="00B8369E">
          <w:rPr>
            <w:rStyle w:val="apple-style-span"/>
            <w:rFonts w:cs="Times New Roman"/>
            <w:color w:val="000000"/>
          </w:rPr>
          <w:t xml:space="preserve">a partir de </w:t>
        </w:r>
      </w:ins>
      <w:ins w:id="2715" w:author="Orion" w:date="2011-05-09T12:50:00Z">
        <w:r w:rsidR="00A276BA">
          <w:rPr>
            <w:rStyle w:val="apple-style-span"/>
            <w:rFonts w:cs="Times New Roman"/>
            <w:color w:val="000000"/>
          </w:rPr>
          <w:t>ellos</w:t>
        </w:r>
      </w:ins>
      <w:ins w:id="2716" w:author="Orion" w:date="2011-05-09T12:48:00Z">
        <w:r w:rsidR="00B8369E">
          <w:rPr>
            <w:rStyle w:val="apple-style-span"/>
            <w:rFonts w:cs="Times New Roman"/>
            <w:color w:val="000000"/>
          </w:rPr>
          <w:t xml:space="preserve"> </w:t>
        </w:r>
      </w:ins>
      <w:ins w:id="2717" w:author="Orion" w:date="2011-05-09T12:44:00Z">
        <w:r w:rsidR="00B8369E">
          <w:rPr>
            <w:rStyle w:val="apple-style-span"/>
            <w:rFonts w:cs="Times New Roman"/>
            <w:color w:val="000000"/>
          </w:rPr>
          <w:t xml:space="preserve">se </w:t>
        </w:r>
      </w:ins>
      <w:ins w:id="2718" w:author="Orion" w:date="2011-05-09T12:42:00Z">
        <w:r w:rsidR="00B8369E">
          <w:rPr>
            <w:rStyle w:val="apple-style-span"/>
            <w:rFonts w:cs="Times New Roman"/>
            <w:color w:val="000000"/>
          </w:rPr>
          <w:t>genera</w:t>
        </w:r>
      </w:ins>
      <w:ins w:id="2719" w:author="Orion" w:date="2011-05-09T12:41:00Z">
        <w:r w:rsidR="00B8369E">
          <w:rPr>
            <w:rStyle w:val="apple-style-span"/>
            <w:rFonts w:cs="Times New Roman"/>
            <w:color w:val="000000"/>
          </w:rPr>
          <w:t xml:space="preserve"> el código</w:t>
        </w:r>
      </w:ins>
      <w:ins w:id="2720" w:author="Orion" w:date="2011-05-09T12:44:00Z">
        <w:r w:rsidR="00B8369E">
          <w:rPr>
            <w:rStyle w:val="apple-style-span"/>
            <w:rFonts w:cs="Times New Roman"/>
            <w:color w:val="000000"/>
          </w:rPr>
          <w:t xml:space="preserve">, pudiéndose modificar o añadir </w:t>
        </w:r>
      </w:ins>
      <w:ins w:id="2721" w:author="Orion" w:date="2011-05-09T12:45:00Z">
        <w:r w:rsidR="00B8369E">
          <w:rPr>
            <w:rStyle w:val="apple-style-span"/>
            <w:rFonts w:cs="Times New Roman"/>
            <w:color w:val="000000"/>
          </w:rPr>
          <w:t>código</w:t>
        </w:r>
      </w:ins>
      <w:ins w:id="2722" w:author="Orion" w:date="2011-05-09T12:44:00Z">
        <w:r w:rsidR="00B8369E">
          <w:rPr>
            <w:rStyle w:val="apple-style-span"/>
            <w:rFonts w:cs="Times New Roman"/>
            <w:color w:val="000000"/>
          </w:rPr>
          <w:t xml:space="preserve"> a mano</w:t>
        </w:r>
      </w:ins>
      <w:ins w:id="2723" w:author="Orion" w:date="2011-05-09T12:51:00Z">
        <w:r w:rsidR="000572CC">
          <w:rPr>
            <w:rStyle w:val="apple-style-span"/>
            <w:rFonts w:cs="Times New Roman"/>
            <w:color w:val="000000"/>
          </w:rPr>
          <w:t xml:space="preserve"> a posteriori</w:t>
        </w:r>
      </w:ins>
      <w:ins w:id="2724" w:author="Orion" w:date="2011-05-09T12:45:00Z">
        <w:r w:rsidR="00B8369E">
          <w:rPr>
            <w:rStyle w:val="apple-style-span"/>
            <w:rFonts w:cs="Times New Roman"/>
            <w:color w:val="000000"/>
          </w:rPr>
          <w:t xml:space="preserve"> para </w:t>
        </w:r>
      </w:ins>
      <w:ins w:id="2725" w:author="Orion" w:date="2011-05-09T12:47:00Z">
        <w:r w:rsidR="00B8369E">
          <w:rPr>
            <w:rStyle w:val="apple-style-span"/>
            <w:rFonts w:cs="Times New Roman"/>
            <w:color w:val="000000"/>
          </w:rPr>
          <w:t>especificar acciones concretas</w:t>
        </w:r>
      </w:ins>
      <w:ins w:id="2726" w:author="Orion" w:date="2011-05-09T12:40:00Z">
        <w:r w:rsidR="00B8369E">
          <w:rPr>
            <w:rStyle w:val="apple-style-span"/>
            <w:rFonts w:cs="Times New Roman"/>
            <w:color w:val="000000"/>
          </w:rPr>
          <w:t>.</w:t>
        </w:r>
      </w:ins>
      <w:ins w:id="2727" w:author="Orion" w:date="2011-05-09T12:42:00Z">
        <w:r w:rsidR="00B8369E">
          <w:rPr>
            <w:rStyle w:val="apple-style-span"/>
            <w:rFonts w:cs="Times New Roman"/>
            <w:color w:val="000000"/>
          </w:rPr>
          <w:t xml:space="preserve"> </w:t>
        </w:r>
      </w:ins>
      <w:ins w:id="2728" w:author="Orion" w:date="2011-05-09T12:21:00Z">
        <w:r w:rsidRPr="00C757E1">
          <w:rPr>
            <w:rStyle w:val="apple-style-span"/>
            <w:rFonts w:cs="Times New Roman"/>
            <w:color w:val="000000"/>
            <w:rPrChange w:id="2729" w:author="Orion" w:date="2011-05-09T12:21:00Z">
              <w:rPr>
                <w:rStyle w:val="apple-style-span"/>
                <w:rFonts w:ascii="Arial" w:hAnsi="Arial" w:cs="Arial"/>
                <w:color w:val="000000"/>
                <w:sz w:val="20"/>
                <w:szCs w:val="20"/>
              </w:rPr>
            </w:rPrChange>
          </w:rPr>
          <w:t>Este paradigma se concibió cuando el</w:t>
        </w:r>
      </w:ins>
      <w:ins w:id="2730" w:author="Orion" w:date="2011-05-09T12:22:00Z">
        <w:r>
          <w:rPr>
            <w:rStyle w:val="apple-style-span"/>
            <w:rFonts w:cs="Times New Roman"/>
            <w:color w:val="000000"/>
          </w:rPr>
          <w:t xml:space="preserve"> </w:t>
        </w:r>
        <w:r w:rsidRPr="00ED027D">
          <w:rPr>
            <w:rStyle w:val="apple-style-span"/>
            <w:rFonts w:cs="Times New Roman"/>
            <w:color w:val="000000"/>
          </w:rPr>
          <w:t>OMG</w:t>
        </w:r>
        <w:r>
          <w:rPr>
            <w:rStyle w:val="apple-style-span"/>
            <w:rFonts w:cs="Times New Roman"/>
            <w:color w:val="000000"/>
          </w:rPr>
          <w:t xml:space="preserve"> (</w:t>
        </w:r>
      </w:ins>
      <w:ins w:id="2731" w:author="Orion" w:date="2011-05-09T12:21:00Z">
        <w:r>
          <w:rPr>
            <w:rStyle w:val="apple-style-span"/>
            <w:rFonts w:cs="Times New Roman"/>
            <w:color w:val="000000"/>
          </w:rPr>
          <w:t>Object Management Group</w:t>
        </w:r>
        <w:r w:rsidRPr="00C757E1">
          <w:rPr>
            <w:rStyle w:val="apple-style-span"/>
            <w:rFonts w:cs="Times New Roman"/>
            <w:color w:val="000000"/>
            <w:rPrChange w:id="2732" w:author="Orion" w:date="2011-05-09T12:21:00Z">
              <w:rPr>
                <w:rStyle w:val="apple-style-span"/>
                <w:rFonts w:ascii="Arial" w:hAnsi="Arial" w:cs="Arial"/>
                <w:color w:val="000000"/>
                <w:sz w:val="20"/>
                <w:szCs w:val="20"/>
              </w:rPr>
            </w:rPrChange>
          </w:rPr>
          <w:t xml:space="preserve">) desarrolló </w:t>
        </w:r>
      </w:ins>
      <w:ins w:id="2733" w:author="Orion" w:date="2011-05-09T12:53:00Z">
        <w:r w:rsidR="00960329">
          <w:rPr>
            <w:rStyle w:val="apple-style-span"/>
            <w:rFonts w:cs="Times New Roman"/>
            <w:color w:val="000000"/>
          </w:rPr>
          <w:t xml:space="preserve">la </w:t>
        </w:r>
      </w:ins>
      <w:ins w:id="2734" w:author="Orion" w:date="2011-05-09T12:22:00Z">
        <w:r>
          <w:rPr>
            <w:rStyle w:val="apple-style-span"/>
            <w:rFonts w:cs="Times New Roman"/>
            <w:color w:val="000000"/>
          </w:rPr>
          <w:t>MDA (</w:t>
        </w:r>
      </w:ins>
      <w:ins w:id="2735" w:author="Orion" w:date="2011-05-09T12:52:00Z">
        <w:r w:rsidR="003A7D1F">
          <w:rPr>
            <w:rStyle w:val="apple-style-span"/>
            <w:rFonts w:cs="Times New Roman"/>
            <w:color w:val="000000"/>
          </w:rPr>
          <w:t>Arquitectura orientada a modelos</w:t>
        </w:r>
      </w:ins>
      <w:ins w:id="2736" w:author="Orion" w:date="2011-05-09T12:23:00Z">
        <w:r>
          <w:rPr>
            <w:rStyle w:val="apple-style-span"/>
            <w:rFonts w:cs="Times New Roman"/>
            <w:color w:val="000000"/>
          </w:rPr>
          <w:t>).</w:t>
        </w:r>
      </w:ins>
    </w:p>
    <w:p w:rsidR="00B70619" w:rsidRDefault="00F256A8">
      <w:pPr>
        <w:jc w:val="both"/>
        <w:rPr>
          <w:ins w:id="2737" w:author="Orion" w:date="2011-05-10T18:26:00Z"/>
          <w:rFonts w:cs="Times New Roman"/>
        </w:rPr>
        <w:pPrChange w:id="2738" w:author="Orion" w:date="2011-05-09T12:53:00Z">
          <w:pPr/>
        </w:pPrChange>
      </w:pPr>
      <w:ins w:id="2739" w:author="Orion" w:date="2011-05-10T18:28:00Z">
        <w:r>
          <w:rPr>
            <w:rFonts w:cs="Times New Roman"/>
          </w:rPr>
          <w:t>Esta metodolog</w:t>
        </w:r>
      </w:ins>
      <w:ins w:id="2740" w:author="Orion" w:date="2011-05-10T18:29:00Z">
        <w:r>
          <w:rPr>
            <w:rFonts w:cs="Times New Roman"/>
          </w:rPr>
          <w:t>ía nos permite</w:t>
        </w:r>
      </w:ins>
      <w:ins w:id="2741" w:author="Orion" w:date="2011-05-10T18:27:00Z">
        <w:r>
          <w:rPr>
            <w:rFonts w:cs="Times New Roman"/>
          </w:rPr>
          <w:t xml:space="preserve"> desarrollar sistemas distribuidos complejos </w:t>
        </w:r>
      </w:ins>
      <w:ins w:id="2742" w:author="Orion" w:date="2011-05-10T18:28:00Z">
        <w:r>
          <w:rPr>
            <w:rFonts w:cs="Times New Roman"/>
          </w:rPr>
          <w:t>y</w:t>
        </w:r>
      </w:ins>
      <w:ins w:id="2743" w:author="Orion" w:date="2011-05-10T18:27:00Z">
        <w:r>
          <w:rPr>
            <w:rFonts w:cs="Times New Roman"/>
          </w:rPr>
          <w:t xml:space="preserve"> din</w:t>
        </w:r>
      </w:ins>
      <w:ins w:id="2744" w:author="Orion" w:date="2011-05-10T18:28:00Z">
        <w:r>
          <w:rPr>
            <w:rFonts w:cs="Times New Roman"/>
          </w:rPr>
          <w:t>ámicos usando el paradigma de agentes.</w:t>
        </w:r>
      </w:ins>
      <w:ins w:id="2745" w:author="Orion" w:date="2011-05-10T18:30:00Z">
        <w:r>
          <w:rPr>
            <w:rFonts w:cs="Times New Roman"/>
          </w:rPr>
          <w:t xml:space="preserve"> Un agente es una entidad software que contiene su propio hilo de control y esta modelada </w:t>
        </w:r>
      </w:ins>
      <w:ins w:id="2746" w:author="Orion" w:date="2011-05-10T18:39:00Z">
        <w:r w:rsidR="00B57D58">
          <w:rPr>
            <w:rFonts w:cs="Times New Roman"/>
          </w:rPr>
          <w:t xml:space="preserve">en </w:t>
        </w:r>
      </w:ins>
      <w:ins w:id="2747" w:author="Orion" w:date="2011-05-10T18:30:00Z">
        <w:r>
          <w:rPr>
            <w:rFonts w:cs="Times New Roman"/>
          </w:rPr>
          <w:t>cuanto a su comportamiento y conceptos sociales como objetivos, intenciones, tareas, roles, etc</w:t>
        </w:r>
      </w:ins>
      <w:ins w:id="2748" w:author="Orion" w:date="2011-05-10T18:40:00Z">
        <w:r w:rsidR="00927826">
          <w:rPr>
            <w:rFonts w:cs="Times New Roman"/>
          </w:rPr>
          <w:t>.</w:t>
        </w:r>
      </w:ins>
      <w:ins w:id="2749" w:author="Orion" w:date="2011-05-10T18:41:00Z">
        <w:r w:rsidR="00927826">
          <w:rPr>
            <w:rFonts w:cs="Times New Roman"/>
          </w:rPr>
          <w:t xml:space="preserve"> </w:t>
        </w:r>
      </w:ins>
      <w:ins w:id="2750" w:author="Orion" w:date="2011-05-10T18:40:00Z">
        <w:r w:rsidR="00927826">
          <w:rPr>
            <w:rFonts w:cs="Times New Roman"/>
          </w:rPr>
          <w:t xml:space="preserve">Todos estos conceptos serán representados </w:t>
        </w:r>
      </w:ins>
      <w:ins w:id="2751" w:author="Orion" w:date="2011-05-10T18:41:00Z">
        <w:r w:rsidR="00927826">
          <w:rPr>
            <w:rFonts w:cs="Times New Roman"/>
          </w:rPr>
          <w:t>como ciertos componentes que se pueden añadir a los modelos</w:t>
        </w:r>
      </w:ins>
      <w:ins w:id="2752" w:author="Orion" w:date="2011-05-10T18:30:00Z">
        <w:r>
          <w:rPr>
            <w:rFonts w:cs="Times New Roman"/>
          </w:rPr>
          <w:t>.</w:t>
        </w:r>
      </w:ins>
      <w:ins w:id="2753" w:author="Orion" w:date="2011-05-10T18:32:00Z">
        <w:r>
          <w:rPr>
            <w:rFonts w:cs="Times New Roman"/>
          </w:rPr>
          <w:t xml:space="preserve"> El hecho de usar los conceptos de modelado de agentes hace que el </w:t>
        </w:r>
      </w:ins>
      <w:ins w:id="2754" w:author="Orion" w:date="2011-05-10T18:33:00Z">
        <w:r>
          <w:rPr>
            <w:rFonts w:cs="Times New Roman"/>
          </w:rPr>
          <w:t>diseño</w:t>
        </w:r>
      </w:ins>
      <w:ins w:id="2755" w:author="Orion" w:date="2011-05-10T18:32:00Z">
        <w:r>
          <w:rPr>
            <w:rFonts w:cs="Times New Roman"/>
          </w:rPr>
          <w:t xml:space="preserve"> </w:t>
        </w:r>
      </w:ins>
      <w:ins w:id="2756" w:author="Orion" w:date="2011-05-10T18:33:00Z">
        <w:r>
          <w:rPr>
            <w:rFonts w:cs="Times New Roman"/>
          </w:rPr>
          <w:t>y el análisis sean más fáciles de entender ya que estos conceptos son más cercanos a los comportamientos humanos</w:t>
        </w:r>
      </w:ins>
      <w:ins w:id="2757" w:author="Orion" w:date="2011-05-10T18:29:00Z">
        <w:r>
          <w:rPr>
            <w:rFonts w:cs="Times New Roman"/>
          </w:rPr>
          <w:t xml:space="preserve"> </w:t>
        </w:r>
      </w:ins>
      <w:customXmlInsRangeStart w:id="2758" w:author="Orion" w:date="2011-05-10T18:37:00Z"/>
      <w:sdt>
        <w:sdtPr>
          <w:rPr>
            <w:rFonts w:cs="Times New Roman"/>
          </w:rPr>
          <w:id w:val="564761202"/>
          <w:citation/>
        </w:sdtPr>
        <w:sdtEndPr/>
        <w:sdtContent>
          <w:customXmlInsRangeEnd w:id="2758"/>
          <w:ins w:id="2759"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181070" w:rsidRPr="00181070">
            <w:rPr>
              <w:rFonts w:cs="Times New Roman"/>
              <w:noProof/>
            </w:rPr>
            <w:t>(44)</w:t>
          </w:r>
          <w:ins w:id="2760" w:author="Orion" w:date="2011-05-10T18:37:00Z">
            <w:r w:rsidR="009F3DCC">
              <w:rPr>
                <w:rFonts w:cs="Times New Roman"/>
              </w:rPr>
              <w:fldChar w:fldCharType="end"/>
            </w:r>
          </w:ins>
          <w:customXmlInsRangeStart w:id="2761" w:author="Orion" w:date="2011-05-10T18:37:00Z"/>
        </w:sdtContent>
      </w:sdt>
      <w:customXmlInsRangeEnd w:id="2761"/>
      <w:ins w:id="2762" w:author="Orion" w:date="2011-05-10T18:37:00Z">
        <w:r w:rsidR="009F3DCC">
          <w:rPr>
            <w:rFonts w:cs="Times New Roman"/>
          </w:rPr>
          <w:t>.</w:t>
        </w:r>
      </w:ins>
      <w:ins w:id="2763" w:author="Orion" w:date="2011-05-10T18:38:00Z">
        <w:r w:rsidR="009F3DCC">
          <w:rPr>
            <w:rFonts w:cs="Times New Roman"/>
          </w:rPr>
          <w:t xml:space="preserve"> De esta manera en INGENIAS cuando un determinado agente puede satisfacer un objetivo, es decir, se dan todas las condiciones para que un objetivo pueda ser cumplido, entonces la correspondiente tarea</w:t>
        </w:r>
      </w:ins>
      <w:ins w:id="2764" w:author="Orion" w:date="2011-05-10T18:42:00Z">
        <w:r w:rsidR="00927826">
          <w:rPr>
            <w:rFonts w:cs="Times New Roman"/>
          </w:rPr>
          <w:t xml:space="preserve">, </w:t>
        </w:r>
      </w:ins>
      <w:ins w:id="2765" w:author="Orion" w:date="2011-05-10T18:38:00Z">
        <w:r w:rsidR="009F3DCC">
          <w:rPr>
            <w:rFonts w:cs="Times New Roman"/>
          </w:rPr>
          <w:t>que satisface ese objetivo</w:t>
        </w:r>
      </w:ins>
      <w:ins w:id="2766" w:author="Orion" w:date="2011-05-10T18:42:00Z">
        <w:r w:rsidR="00927826">
          <w:rPr>
            <w:rFonts w:cs="Times New Roman"/>
          </w:rPr>
          <w:t xml:space="preserve"> y</w:t>
        </w:r>
        <w:r w:rsidR="00927826" w:rsidRPr="00927826">
          <w:rPr>
            <w:rFonts w:cs="Times New Roman"/>
          </w:rPr>
          <w:t xml:space="preserve"> </w:t>
        </w:r>
        <w:r w:rsidR="00927826">
          <w:rPr>
            <w:rFonts w:cs="Times New Roman"/>
          </w:rPr>
          <w:t>tiene asociada el agente en el modelo,</w:t>
        </w:r>
      </w:ins>
      <w:ins w:id="2767" w:author="Orion" w:date="2011-05-10T18:38:00Z">
        <w:r w:rsidR="009F3DCC">
          <w:rPr>
            <w:rFonts w:cs="Times New Roman"/>
          </w:rPr>
          <w:t xml:space="preserve"> es ejecutada.</w:t>
        </w:r>
      </w:ins>
    </w:p>
    <w:p w:rsidR="00B937FD" w:rsidRPr="00927826" w:rsidRDefault="00B937FD" w:rsidP="007A6E14">
      <w:pPr>
        <w:rPr>
          <w:ins w:id="2768" w:author="Orion" w:date="2011-05-04T19:48:00Z"/>
          <w:rFonts w:cs="Times New Roman"/>
        </w:rPr>
      </w:pPr>
    </w:p>
    <w:p w:rsidR="00CE1499" w:rsidRDefault="00B937FD">
      <w:pPr>
        <w:pStyle w:val="Title"/>
        <w:outlineLvl w:val="0"/>
        <w:rPr>
          <w:ins w:id="2769" w:author="Orion" w:date="2011-05-05T17:38:00Z"/>
          <w:rFonts w:cs="Times New Roman"/>
        </w:rPr>
        <w:pPrChange w:id="2770" w:author="Orion" w:date="2011-05-04T19:49:00Z">
          <w:pPr/>
        </w:pPrChange>
      </w:pPr>
      <w:bookmarkStart w:id="2771" w:name="_Toc292832767"/>
      <w:ins w:id="2772" w:author="Orion" w:date="2011-05-05T17:38:00Z">
        <w:r>
          <w:rPr>
            <w:rFonts w:ascii="Times New Roman" w:hAnsi="Times New Roman" w:cs="Times New Roman"/>
          </w:rPr>
          <w:t>Plataforma</w:t>
        </w:r>
        <w:bookmarkEnd w:id="2771"/>
      </w:ins>
    </w:p>
    <w:p w:rsidR="00CE1B22" w:rsidRDefault="00E8071A">
      <w:pPr>
        <w:spacing w:before="120"/>
        <w:jc w:val="both"/>
        <w:rPr>
          <w:ins w:id="2773" w:author="Orion" w:date="2011-05-10T22:49:00Z"/>
        </w:rPr>
        <w:pPrChange w:id="2774" w:author="Orion" w:date="2011-05-09T12:58:00Z">
          <w:pPr>
            <w:spacing w:before="120"/>
            <w:ind w:left="360"/>
            <w:jc w:val="both"/>
          </w:pPr>
        </w:pPrChange>
      </w:pPr>
      <w:ins w:id="2775" w:author="Orion" w:date="2011-05-10T22:41:00Z">
        <w:r>
          <w:t>En esta sección se presenta</w:t>
        </w:r>
      </w:ins>
      <w:ins w:id="2776" w:author="Orion" w:date="2011-05-10T22:59:00Z">
        <w:r w:rsidR="008707D8">
          <w:t>n</w:t>
        </w:r>
      </w:ins>
      <w:ins w:id="2777" w:author="Orion" w:date="2011-05-10T22:45:00Z">
        <w:r>
          <w:t xml:space="preserve"> los distintos diagramas d</w:t>
        </w:r>
      </w:ins>
      <w:ins w:id="2778" w:author="Orion" w:date="2011-05-10T22:41:00Z">
        <w:r>
          <w:t>el modelo diseñado en el IDK</w:t>
        </w:r>
      </w:ins>
      <w:ins w:id="2779" w:author="Orion" w:date="2011-05-10T22:56:00Z">
        <w:r w:rsidR="008707D8">
          <w:t xml:space="preserve"> y la </w:t>
        </w:r>
      </w:ins>
      <w:ins w:id="2780" w:author="Orion" w:date="2011-05-10T22:42:00Z">
        <w:r>
          <w:t xml:space="preserve"> arquitectura del programa </w:t>
        </w:r>
      </w:ins>
      <w:ins w:id="2781" w:author="Orion" w:date="2011-05-10T22:45:00Z">
        <w:r>
          <w:t>global y su interacción con la simulación.</w:t>
        </w:r>
      </w:ins>
      <w:ins w:id="2782" w:author="Orion" w:date="2011-05-10T22:43:00Z">
        <w:r>
          <w:t xml:space="preserve"> </w:t>
        </w:r>
      </w:ins>
      <w:ins w:id="2783" w:author="Orion" w:date="2011-05-09T13:00:00Z">
        <w:r w:rsidR="00CF2357">
          <w:t>En primer lugar</w:t>
        </w:r>
      </w:ins>
      <w:ins w:id="2784" w:author="Orion" w:date="2011-05-09T12:58:00Z">
        <w:r w:rsidR="00A22736">
          <w:t xml:space="preserve"> indica</w:t>
        </w:r>
      </w:ins>
      <w:ins w:id="2785" w:author="Orion" w:date="2011-05-09T13:00:00Z">
        <w:r w:rsidR="00CF2357">
          <w:t>r</w:t>
        </w:r>
      </w:ins>
      <w:ins w:id="2786" w:author="Orion" w:date="2011-05-09T12:58:00Z">
        <w:r w:rsidR="00A22736">
          <w:t xml:space="preserve"> que el sistema desarrollado</w:t>
        </w:r>
        <w:r w:rsidR="00A22736" w:rsidRPr="00440F66">
          <w:t xml:space="preserve"> </w:t>
        </w:r>
        <w:r w:rsidR="00A22736">
          <w:t>es un MAS</w:t>
        </w:r>
      </w:ins>
      <w:ins w:id="2787" w:author="Orion" w:date="2011-05-09T13:18:00Z">
        <w:r w:rsidR="00ED5457">
          <w:t xml:space="preserve"> </w:t>
        </w:r>
        <w:r w:rsidR="00ED5457" w:rsidRPr="00ED027D">
          <w:rPr>
            <w:rFonts w:eastAsia="Times New Roman" w:cs="Times New Roman"/>
          </w:rPr>
          <w:t>(sistemas multi-agente)</w:t>
        </w:r>
      </w:ins>
      <w:ins w:id="2788" w:author="Orion" w:date="2011-05-10T22:46:00Z">
        <w:r w:rsidR="00CF1DC9">
          <w:rPr>
            <w:rFonts w:eastAsia="Times New Roman" w:cs="Times New Roman"/>
          </w:rPr>
          <w:t>, por lo que los diagramas</w:t>
        </w:r>
      </w:ins>
      <w:ins w:id="2789" w:author="Orion" w:date="2011-05-10T22:57:00Z">
        <w:r w:rsidR="008707D8">
          <w:rPr>
            <w:rFonts w:eastAsia="Times New Roman" w:cs="Times New Roman"/>
          </w:rPr>
          <w:t xml:space="preserve"> </w:t>
        </w:r>
      </w:ins>
      <w:ins w:id="2790" w:author="Orion" w:date="2011-05-10T22:46:00Z">
        <w:r w:rsidR="00CF1DC9">
          <w:rPr>
            <w:rFonts w:eastAsia="Times New Roman" w:cs="Times New Roman"/>
          </w:rPr>
          <w:t>se centran principalmente en como los agentes realizan las distintas operaciones</w:t>
        </w:r>
      </w:ins>
      <w:ins w:id="2791" w:author="Orion" w:date="2011-05-09T12:58:00Z">
        <w:r w:rsidR="00A22736">
          <w:t>.</w:t>
        </w:r>
      </w:ins>
      <w:ins w:id="2792" w:author="Orion" w:date="2011-05-10T22:47:00Z">
        <w:r w:rsidR="00CE1B22">
          <w:t xml:space="preserve"> </w:t>
        </w:r>
      </w:ins>
      <w:ins w:id="2793" w:author="Orion" w:date="2011-05-10T22:58:00Z">
        <w:r w:rsidR="008707D8">
          <w:t xml:space="preserve">Con la herramienta de IDK se </w:t>
        </w:r>
      </w:ins>
      <w:ins w:id="2794" w:author="Orion" w:date="2011-05-10T22:59:00Z">
        <w:r w:rsidR="008707D8">
          <w:t>ha generado</w:t>
        </w:r>
      </w:ins>
      <w:ins w:id="2795" w:author="Orion" w:date="2011-05-10T22:58:00Z">
        <w:r w:rsidR="008707D8">
          <w:t xml:space="preserve"> una especificaci</w:t>
        </w:r>
      </w:ins>
      <w:ins w:id="2796" w:author="Orion" w:date="2011-05-10T22:59:00Z">
        <w:r w:rsidR="008707D8">
          <w:t xml:space="preserve">ón donde se pueden ver y modificar todos estos diagramas. </w:t>
        </w:r>
      </w:ins>
      <w:ins w:id="2797" w:author="Orion" w:date="2011-05-10T23:00:00Z">
        <w:r w:rsidR="008707D8">
          <w:t xml:space="preserve">En el siguiente apartado de esta sección </w:t>
        </w:r>
      </w:ins>
      <w:ins w:id="2798" w:author="Orion" w:date="2011-05-10T23:02:00Z">
        <w:r w:rsidR="0096700B">
          <w:t>se entrará</w:t>
        </w:r>
      </w:ins>
      <w:ins w:id="2799" w:author="Orion" w:date="2011-05-10T23:00:00Z">
        <w:r w:rsidR="008707D8">
          <w:t xml:space="preserve"> m</w:t>
        </w:r>
      </w:ins>
      <w:ins w:id="2800" w:author="Orion" w:date="2011-05-10T23:01:00Z">
        <w:r w:rsidR="008707D8">
          <w:t>ás en detalle en la especificación y en la explicación de cada uno de los diagramas.</w:t>
        </w:r>
      </w:ins>
    </w:p>
    <w:p w:rsidR="00A22736" w:rsidRDefault="00CE1B22">
      <w:pPr>
        <w:spacing w:before="120"/>
        <w:jc w:val="both"/>
        <w:rPr>
          <w:ins w:id="2801" w:author="Orion" w:date="2011-05-09T12:59:00Z"/>
        </w:rPr>
        <w:pPrChange w:id="2802" w:author="Orion" w:date="2011-05-09T12:58:00Z">
          <w:pPr>
            <w:spacing w:before="120"/>
            <w:ind w:left="360"/>
            <w:jc w:val="both"/>
          </w:pPr>
        </w:pPrChange>
      </w:pPr>
      <w:ins w:id="2803" w:author="Orion" w:date="2011-05-10T22:48:00Z">
        <w:r>
          <w:lastRenderedPageBreak/>
          <w:t>Por otro lado, d</w:t>
        </w:r>
      </w:ins>
      <w:ins w:id="2804" w:author="Orion" w:date="2011-05-09T12:58:00Z">
        <w:r w:rsidR="00A22736">
          <w:t>esde el punto de vista de su arquitectura</w:t>
        </w:r>
      </w:ins>
      <w:ins w:id="2805" w:author="Orion" w:date="2011-05-10T22:48:00Z">
        <w:r>
          <w:t xml:space="preserve"> del programa</w:t>
        </w:r>
      </w:ins>
      <w:ins w:id="2806" w:author="Orion" w:date="2011-05-09T12:58:00Z">
        <w:r w:rsidR="00A22736">
          <w:t xml:space="preserve">, </w:t>
        </w:r>
      </w:ins>
      <w:ins w:id="2807" w:author="Orion" w:date="2011-05-10T22:49:00Z">
        <w:r>
          <w:t xml:space="preserve"> se </w:t>
        </w:r>
      </w:ins>
      <w:ins w:id="2808" w:author="Orion" w:date="2011-05-09T12:58:00Z">
        <w:r w:rsidR="00A22736" w:rsidRPr="00440F66">
          <w:t>utiliza</w:t>
        </w:r>
      </w:ins>
      <w:ins w:id="2809" w:author="Orion" w:date="2011-05-10T22:49:00Z">
        <w:r>
          <w:t>n</w:t>
        </w:r>
      </w:ins>
      <w:ins w:id="2810" w:author="Orion" w:date="2011-05-09T12:58:00Z">
        <w:r w:rsidR="00A22736" w:rsidRPr="00440F66">
          <w:t xml:space="preserve"> </w:t>
        </w:r>
      </w:ins>
      <w:ins w:id="2811" w:author="Orion" w:date="2011-05-10T23:02:00Z">
        <w:r w:rsidR="001E1F63">
          <w:t xml:space="preserve">un </w:t>
        </w:r>
      </w:ins>
      <w:ins w:id="2812" w:author="Orion" w:date="2011-05-10T22:49:00Z">
        <w:r>
          <w:t xml:space="preserve">patrón conocido como </w:t>
        </w:r>
      </w:ins>
      <w:ins w:id="2813" w:author="Orion" w:date="2011-05-09T12:58:00Z">
        <w:r w:rsidR="00A22736">
          <w:t>Modelo-Vista-Controlador (</w:t>
        </w:r>
        <w:r w:rsidR="00A22736" w:rsidRPr="00440F66">
          <w:t>MVC</w:t>
        </w:r>
        <w:r w:rsidR="00A22736">
          <w:t xml:space="preserve">). </w:t>
        </w:r>
      </w:ins>
      <w:ins w:id="2814" w:author="Orion" w:date="2011-05-10T22:49:00Z">
        <w:r>
          <w:t>Esto supone que l</w:t>
        </w:r>
      </w:ins>
      <w:ins w:id="2815" w:author="Orion" w:date="2011-05-09T12:58:00Z">
        <w:r w:rsidR="00A22736">
          <w:t xml:space="preserve">a aplicación </w:t>
        </w:r>
        <w:r w:rsidR="00A22736" w:rsidRPr="00440F66">
          <w:t xml:space="preserve">está dividida en </w:t>
        </w:r>
      </w:ins>
      <w:ins w:id="2816" w:author="Orion" w:date="2011-05-09T12:59:00Z">
        <w:r w:rsidR="00175D94">
          <w:t>tres</w:t>
        </w:r>
      </w:ins>
      <w:ins w:id="2817" w:author="Orion" w:date="2011-05-09T12:58:00Z">
        <w:r w:rsidR="00A22736" w:rsidRPr="00440F66">
          <w:t xml:space="preserve"> capas:</w:t>
        </w:r>
      </w:ins>
    </w:p>
    <w:p w:rsidR="00175D94" w:rsidRDefault="00175D94">
      <w:pPr>
        <w:pStyle w:val="ListParagraph"/>
        <w:numPr>
          <w:ilvl w:val="0"/>
          <w:numId w:val="17"/>
        </w:numPr>
        <w:spacing w:before="120"/>
        <w:jc w:val="both"/>
        <w:rPr>
          <w:ins w:id="2818" w:author="Orion" w:date="2011-05-09T13:50:00Z"/>
        </w:rPr>
        <w:pPrChange w:id="2819" w:author="Orion" w:date="2011-05-09T12:59:00Z">
          <w:pPr>
            <w:spacing w:before="120"/>
            <w:ind w:left="360"/>
            <w:jc w:val="both"/>
          </w:pPr>
        </w:pPrChange>
      </w:pPr>
      <w:ins w:id="2820" w:author="Orion" w:date="2011-05-09T12:59:00Z">
        <w:r>
          <w:t>Módulo de l</w:t>
        </w:r>
        <w:r w:rsidR="00DC5C66">
          <w:t>ógica</w:t>
        </w:r>
      </w:ins>
      <w:ins w:id="2821" w:author="Orion" w:date="2011-05-09T13:23:00Z">
        <w:r w:rsidR="00DC5C66">
          <w:t xml:space="preserve">: formada por todas las clases generadas a partir del modelo </w:t>
        </w:r>
      </w:ins>
      <w:ins w:id="2822" w:author="Orion" w:date="2011-05-09T13:24:00Z">
        <w:r w:rsidR="00DC5C66">
          <w:t>desarrollado en el IDK</w:t>
        </w:r>
      </w:ins>
      <w:ins w:id="2823" w:author="Orion" w:date="2011-05-09T13:26:00Z">
        <w:r w:rsidR="008A5EFB">
          <w:t>.</w:t>
        </w:r>
      </w:ins>
      <w:ins w:id="2824" w:author="Orion" w:date="2011-05-10T22:50:00Z">
        <w:r w:rsidR="00950349">
          <w:t xml:space="preserve"> Aquí se incluirá</w:t>
        </w:r>
      </w:ins>
      <w:ins w:id="2825" w:author="Orion" w:date="2011-05-10T22:53:00Z">
        <w:r w:rsidR="00950349">
          <w:t xml:space="preserve"> la mayor parte del código autogenerado, esto quiere decir, que se incluir</w:t>
        </w:r>
      </w:ins>
      <w:ins w:id="2826" w:author="Orion" w:date="2011-05-10T22:54:00Z">
        <w:r w:rsidR="00950349">
          <w:t>á</w:t>
        </w:r>
      </w:ins>
      <w:ins w:id="2827" w:author="Orion" w:date="2011-05-10T22:50:00Z">
        <w:r w:rsidR="00950349">
          <w:t xml:space="preserve"> tanto las clases que</w:t>
        </w:r>
      </w:ins>
      <w:ins w:id="2828" w:author="Orion" w:date="2011-05-10T22:51:00Z">
        <w:r w:rsidR="00950349">
          <w:t xml:space="preserve"> se basan estrictamente en la lógica del sistema (normalmente representadas por tareas)</w:t>
        </w:r>
      </w:ins>
      <w:ins w:id="2829" w:author="Orion" w:date="2011-05-10T22:50:00Z">
        <w:r w:rsidR="00950349">
          <w:t xml:space="preserve"> como las clases que representan entidades o agentes</w:t>
        </w:r>
      </w:ins>
      <w:ins w:id="2830" w:author="Orion" w:date="2011-05-10T22:51:00Z">
        <w:r w:rsidR="00950349">
          <w:t xml:space="preserve">. Estas últimas clases se incluyen </w:t>
        </w:r>
      </w:ins>
      <w:ins w:id="2831" w:author="Orion" w:date="2011-05-10T22:54:00Z">
        <w:r w:rsidR="00950349">
          <w:t>en esta capa</w:t>
        </w:r>
      </w:ins>
      <w:ins w:id="2832" w:author="Orion" w:date="2011-05-10T22:52:00Z">
        <w:r w:rsidR="00950349">
          <w:t xml:space="preserve"> porque el IDK al transforma</w:t>
        </w:r>
      </w:ins>
      <w:ins w:id="2833" w:author="Orion" w:date="2011-05-10T22:54:00Z">
        <w:r w:rsidR="00950349">
          <w:t>r</w:t>
        </w:r>
      </w:ins>
      <w:ins w:id="2834" w:author="Orion" w:date="2011-05-10T22:52:00Z">
        <w:r w:rsidR="00950349">
          <w:t xml:space="preserve"> agentes a c</w:t>
        </w:r>
      </w:ins>
      <w:ins w:id="2835" w:author="Orion" w:date="2011-05-10T22:53:00Z">
        <w:r w:rsidR="00950349">
          <w:t xml:space="preserve">ódigo </w:t>
        </w:r>
      </w:ins>
      <w:ins w:id="2836"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2837" w:author="Orion" w:date="2011-05-09T12:59:00Z"/>
        </w:rPr>
        <w:pPrChange w:id="2838" w:author="Orion" w:date="2011-05-09T13:50:00Z">
          <w:pPr>
            <w:spacing w:before="120"/>
            <w:ind w:left="360"/>
            <w:jc w:val="both"/>
          </w:pPr>
        </w:pPrChange>
      </w:pPr>
      <w:ins w:id="2839" w:author="Orion" w:date="2011-05-10T09:37:00Z">
        <w:r>
          <w:t>Vista</w:t>
        </w:r>
      </w:ins>
      <w:ins w:id="2840" w:author="Orion" w:date="2011-05-09T13:26:00Z">
        <w:r w:rsidR="008A5EFB" w:rsidRPr="004E60ED">
          <w:t>:</w:t>
        </w:r>
      </w:ins>
      <w:ins w:id="2841" w:author="Orion" w:date="2011-05-09T13:27:00Z">
        <w:r w:rsidR="008A5EFB" w:rsidRPr="004E60ED">
          <w:t xml:space="preserve"> Hay dos posibles tipos de visualización. </w:t>
        </w:r>
        <w:r w:rsidR="008A5EFB">
          <w:t xml:space="preserve">Por un lado </w:t>
        </w:r>
      </w:ins>
      <w:ins w:id="2842" w:author="Orion" w:date="2011-05-09T13:28:00Z">
        <w:r w:rsidR="008A5EFB">
          <w:t>está</w:t>
        </w:r>
      </w:ins>
      <w:ins w:id="2843" w:author="Orion" w:date="2011-05-09T13:27:00Z">
        <w:r w:rsidR="008A5EFB">
          <w:t xml:space="preserve"> la </w:t>
        </w:r>
      </w:ins>
      <w:ins w:id="2844" w:author="Orion" w:date="2011-05-09T13:33:00Z">
        <w:r w:rsidR="0027784A">
          <w:t>visualización</w:t>
        </w:r>
      </w:ins>
      <w:ins w:id="2845" w:author="Orion" w:date="2011-05-09T13:27:00Z">
        <w:r w:rsidR="008A5EFB">
          <w:t xml:space="preserve"> que nos aporta el IAF (INGENIAS </w:t>
        </w:r>
      </w:ins>
      <w:ins w:id="2846" w:author="Orion" w:date="2011-05-09T13:28:00Z">
        <w:r w:rsidR="008A5EFB">
          <w:t>A</w:t>
        </w:r>
      </w:ins>
      <w:ins w:id="2847" w:author="Orion" w:date="2011-05-09T13:27:00Z">
        <w:r w:rsidR="008A5EFB">
          <w:t>gent Framework)</w:t>
        </w:r>
      </w:ins>
      <w:ins w:id="2848" w:author="Orion" w:date="2011-05-10T09:30:00Z">
        <w:r w:rsidR="00511A6C">
          <w:t>, que es la que por defecto nos aporta el código autogenerado. En este tipo de visualización podremos ver los estados mentales de cada uno de los agentes, as</w:t>
        </w:r>
      </w:ins>
      <w:ins w:id="2849" w:author="Orion" w:date="2011-05-10T09:31:00Z">
        <w:r w:rsidR="00511A6C">
          <w:t>í como las interacciones y las tareas que van ejecutando en cada momento dichos agentes</w:t>
        </w:r>
      </w:ins>
      <w:ins w:id="2850" w:author="Orion" w:date="2011-05-09T13:34:00Z">
        <w:r w:rsidR="00C9245E">
          <w:t xml:space="preserve">. </w:t>
        </w:r>
        <w:r w:rsidR="00C9245E" w:rsidRPr="005E4FAC">
          <w:t xml:space="preserve">Por otro lado </w:t>
        </w:r>
      </w:ins>
      <w:ins w:id="2851" w:author="Orion" w:date="2011-05-09T13:36:00Z">
        <w:r w:rsidR="00C9245E" w:rsidRPr="004E60ED">
          <w:t xml:space="preserve">hay una visualización gráfica más </w:t>
        </w:r>
        <w:r w:rsidR="00C9245E" w:rsidRPr="004E60ED">
          <w:rPr>
            <w:rFonts w:cs="Times New Roman"/>
          </w:rPr>
          <w:t xml:space="preserve">realista donde se hace uso de </w:t>
        </w:r>
      </w:ins>
      <w:ins w:id="2852" w:author="Orion" w:date="2011-05-09T13:38:00Z">
        <w:r w:rsidR="00C9245E" w:rsidRPr="004E60ED">
          <w:rPr>
            <w:rFonts w:cs="Times New Roman"/>
          </w:rPr>
          <w:t xml:space="preserve">una herramienta </w:t>
        </w:r>
      </w:ins>
      <w:ins w:id="2853" w:author="Orion" w:date="2011-05-09T13:40:00Z">
        <w:r w:rsidR="00C9245E" w:rsidRPr="004E60ED">
          <w:rPr>
            <w:rFonts w:cs="Times New Roman"/>
          </w:rPr>
          <w:t>llamada World Wind</w:t>
        </w:r>
      </w:ins>
      <w:ins w:id="2854" w:author="Orion" w:date="2011-05-09T13:46:00Z">
        <w:r w:rsidR="002F2CBC" w:rsidRPr="004E60ED">
          <w:rPr>
            <w:rFonts w:cs="Times New Roman"/>
          </w:rPr>
          <w:t xml:space="preserve"> de la NASA</w:t>
        </w:r>
      </w:ins>
      <w:customXmlInsRangeStart w:id="2855" w:author="Orion" w:date="2011-05-09T13:47:00Z"/>
      <w:sdt>
        <w:sdtPr>
          <w:rPr>
            <w:rFonts w:cs="Times New Roman"/>
          </w:rPr>
          <w:id w:val="-304163868"/>
          <w:citation/>
        </w:sdtPr>
        <w:sdtEndPr/>
        <w:sdtContent>
          <w:customXmlInsRangeEnd w:id="2855"/>
          <w:ins w:id="2856" w:author="Orion" w:date="2011-05-09T13:47:00Z">
            <w:r w:rsidR="002F2CBC" w:rsidRPr="00847052">
              <w:rPr>
                <w:rFonts w:cs="Times New Roman"/>
              </w:rPr>
              <w:fldChar w:fldCharType="begin"/>
            </w:r>
            <w:r w:rsidR="002F2CBC" w:rsidRPr="004E60ED">
              <w:rPr>
                <w:rFonts w:cs="Times New Roman"/>
              </w:rPr>
              <w:instrText xml:space="preserve"> CITATION Wor \l 3082 </w:instrText>
            </w:r>
          </w:ins>
          <w:r w:rsidR="002F2CBC" w:rsidRPr="004E60ED">
            <w:rPr>
              <w:rFonts w:cs="Times New Roman"/>
            </w:rPr>
            <w:fldChar w:fldCharType="separate"/>
          </w:r>
          <w:r w:rsidR="00181070">
            <w:rPr>
              <w:rFonts w:cs="Times New Roman"/>
              <w:noProof/>
            </w:rPr>
            <w:t xml:space="preserve"> </w:t>
          </w:r>
          <w:r w:rsidR="00181070" w:rsidRPr="00181070">
            <w:rPr>
              <w:rFonts w:cs="Times New Roman"/>
              <w:noProof/>
            </w:rPr>
            <w:t>(45)</w:t>
          </w:r>
          <w:ins w:id="2857" w:author="Orion" w:date="2011-05-09T13:47:00Z">
            <w:r w:rsidR="002F2CBC" w:rsidRPr="004E60ED">
              <w:rPr>
                <w:rFonts w:cs="Times New Roman"/>
              </w:rPr>
              <w:fldChar w:fldCharType="end"/>
            </w:r>
          </w:ins>
          <w:customXmlInsRangeStart w:id="2858" w:author="Orion" w:date="2011-05-09T13:47:00Z"/>
        </w:sdtContent>
      </w:sdt>
      <w:customXmlInsRangeEnd w:id="2858"/>
      <w:ins w:id="2859" w:author="Orion" w:date="2011-05-10T09:31:00Z">
        <w:r w:rsidR="00D64C68">
          <w:rPr>
            <w:rFonts w:cs="Times New Roman"/>
          </w:rPr>
          <w:t>, donde se mostrar</w:t>
        </w:r>
      </w:ins>
      <w:ins w:id="2860" w:author="Orion" w:date="2011-05-10T09:32:00Z">
        <w:r w:rsidR="00D64C68">
          <w:rPr>
            <w:rFonts w:cs="Times New Roman"/>
          </w:rPr>
          <w:t xml:space="preserve">án los mapas, waypoints y aeropuertos, y </w:t>
        </w:r>
      </w:ins>
      <w:ins w:id="2861" w:author="Orion" w:date="2011-05-10T09:33:00Z">
        <w:r w:rsidR="00D64C68">
          <w:rPr>
            <w:rFonts w:cs="Times New Roman"/>
          </w:rPr>
          <w:t>como se van desplazando los aviones para llegar a su destino</w:t>
        </w:r>
      </w:ins>
      <w:ins w:id="2862"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2863" w:author="Orion" w:date="2011-05-09T12:58:00Z"/>
        </w:rPr>
        <w:pPrChange w:id="2864" w:author="Orion" w:date="2011-05-09T12:59:00Z">
          <w:pPr>
            <w:spacing w:before="120"/>
            <w:ind w:left="360"/>
            <w:jc w:val="both"/>
          </w:pPr>
        </w:pPrChange>
      </w:pPr>
      <w:ins w:id="2865" w:author="Orion" w:date="2011-05-09T12:59:00Z">
        <w:r>
          <w:t>Controlador</w:t>
        </w:r>
      </w:ins>
      <w:ins w:id="2866" w:author="Orion" w:date="2011-05-09T13:58:00Z">
        <w:r>
          <w:t>: Será el módulo que sincronizará</w:t>
        </w:r>
      </w:ins>
      <w:ins w:id="2867" w:author="Orion" w:date="2011-05-09T13:59:00Z">
        <w:r>
          <w:t xml:space="preserve"> el estado de</w:t>
        </w:r>
      </w:ins>
      <w:ins w:id="2868" w:author="Orion" w:date="2011-05-09T13:58:00Z">
        <w:r>
          <w:t xml:space="preserve"> las entidades de la l</w:t>
        </w:r>
      </w:ins>
      <w:ins w:id="2869" w:author="Orion" w:date="2011-05-09T13:59:00Z">
        <w:r>
          <w:t>ógica con el representado por la visualización</w:t>
        </w:r>
      </w:ins>
      <w:ins w:id="2870" w:author="Orion" w:date="2011-05-10T09:33:00Z">
        <w:r w:rsidR="00576265">
          <w:t>, para que en todo momento tengamos una situación actualizada de las posiciones de los aviones</w:t>
        </w:r>
      </w:ins>
      <w:ins w:id="2871" w:author="Orion" w:date="2011-05-09T13:59:00Z">
        <w:r>
          <w:t>.</w:t>
        </w:r>
      </w:ins>
    </w:p>
    <w:p w:rsidR="00A22736" w:rsidRDefault="00A22736" w:rsidP="00B937FD">
      <w:pPr>
        <w:rPr>
          <w:ins w:id="2872" w:author="Orion" w:date="2011-05-05T17:43:00Z"/>
          <w:rFonts w:cs="Times New Roman"/>
        </w:rPr>
      </w:pPr>
    </w:p>
    <w:p w:rsidR="00B937FD" w:rsidRDefault="00B937FD" w:rsidP="00B937FD">
      <w:pPr>
        <w:rPr>
          <w:ins w:id="2873" w:author="Orion" w:date="2011-05-05T17:38:00Z"/>
          <w:rFonts w:cs="Times New Roman"/>
        </w:rPr>
      </w:pPr>
    </w:p>
    <w:p w:rsidR="00B937FD" w:rsidRPr="00650D90" w:rsidRDefault="00B937FD" w:rsidP="00B937FD">
      <w:pPr>
        <w:pStyle w:val="Subtitle"/>
        <w:outlineLvl w:val="1"/>
        <w:rPr>
          <w:ins w:id="2874" w:author="Orion" w:date="2011-05-05T17:38:00Z"/>
          <w:rFonts w:cs="Times New Roman"/>
        </w:rPr>
      </w:pPr>
      <w:bookmarkStart w:id="2875" w:name="_Toc292832768"/>
      <w:ins w:id="2876" w:author="Orion" w:date="2011-05-05T17:39:00Z">
        <w:r>
          <w:rPr>
            <w:rFonts w:ascii="Times New Roman" w:hAnsi="Times New Roman" w:cs="Times New Roman"/>
          </w:rPr>
          <w:t>Especificación</w:t>
        </w:r>
      </w:ins>
      <w:bookmarkEnd w:id="2875"/>
    </w:p>
    <w:p w:rsidR="00B70619" w:rsidRDefault="00B70619">
      <w:pPr>
        <w:keepNext/>
        <w:jc w:val="both"/>
        <w:rPr>
          <w:ins w:id="2877" w:author="Orion" w:date="2011-05-10T23:03:00Z"/>
          <w:rFonts w:cs="Times New Roman"/>
        </w:rPr>
        <w:pPrChange w:id="2878" w:author="Orion" w:date="2011-05-10T23:28:00Z">
          <w:pPr/>
        </w:pPrChange>
      </w:pPr>
      <w:ins w:id="2879" w:author="Orion" w:date="2011-05-10T18:21:00Z">
        <w:r>
          <w:rPr>
            <w:rFonts w:cs="Times New Roman"/>
          </w:rPr>
          <w:t xml:space="preserve">En primer lugar </w:t>
        </w:r>
      </w:ins>
      <w:ins w:id="2880" w:author="Orion" w:date="2011-05-10T23:02:00Z">
        <w:r w:rsidR="007F1F70">
          <w:rPr>
            <w:rFonts w:cs="Times New Roman"/>
          </w:rPr>
          <w:t xml:space="preserve">vamos a presentar </w:t>
        </w:r>
      </w:ins>
      <w:ins w:id="2881" w:author="Orion" w:date="2011-05-10T23:04:00Z">
        <w:r w:rsidR="007F1F70">
          <w:rPr>
            <w:rFonts w:cs="Times New Roman"/>
          </w:rPr>
          <w:t xml:space="preserve">los casos de uso principales para el agente piloto, que es el agente principal de este estudio. Como </w:t>
        </w:r>
      </w:ins>
      <w:ins w:id="2882" w:author="Orion" w:date="2011-05-10T23:28:00Z">
        <w:r w:rsidR="00AB052D">
          <w:rPr>
            <w:rFonts w:cs="Times New Roman"/>
          </w:rPr>
          <w:t>se puede</w:t>
        </w:r>
      </w:ins>
      <w:ins w:id="2883" w:author="Orion" w:date="2011-05-10T23:04:00Z">
        <w:r w:rsidR="007F1F70">
          <w:rPr>
            <w:rFonts w:cs="Times New Roman"/>
          </w:rPr>
          <w:t xml:space="preserve"> observar</w:t>
        </w:r>
      </w:ins>
      <w:ins w:id="2884"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2885" w:author="Orion" w:date="2011-05-10T23:27:00Z">
        <w:r w:rsidR="00BC701B">
          <w:t xml:space="preserve">Figura </w:t>
        </w:r>
        <w:r w:rsidR="00BC701B">
          <w:rPr>
            <w:noProof/>
          </w:rPr>
          <w:t>1</w:t>
        </w:r>
        <w:r w:rsidR="00BC701B">
          <w:rPr>
            <w:rFonts w:cs="Times New Roman"/>
          </w:rPr>
          <w:fldChar w:fldCharType="end"/>
        </w:r>
      </w:ins>
      <w:ins w:id="2886" w:author="Orion" w:date="2011-05-10T23:24:00Z">
        <w:r w:rsidR="00266A4F">
          <w:t>,</w:t>
        </w:r>
      </w:ins>
      <w:ins w:id="2887" w:author="Orion" w:date="2011-05-10T23:04:00Z">
        <w:r w:rsidR="007F1F70">
          <w:rPr>
            <w:rFonts w:cs="Times New Roman"/>
          </w:rPr>
          <w:t xml:space="preserve"> a groso modo, el piloto tendr</w:t>
        </w:r>
      </w:ins>
      <w:ins w:id="2888" w:author="Orion" w:date="2011-05-10T23:05:00Z">
        <w:r w:rsidR="007F1F70">
          <w:rPr>
            <w:rFonts w:cs="Times New Roman"/>
          </w:rPr>
          <w:t>ía como casos de uso principales despegar el avi</w:t>
        </w:r>
      </w:ins>
      <w:ins w:id="2889" w:author="Orion" w:date="2011-05-10T23:06:00Z">
        <w:r w:rsidR="007F1F70">
          <w:rPr>
            <w:rFonts w:cs="Times New Roman"/>
          </w:rPr>
          <w:t xml:space="preserve">ón, interaccionar con el entorno (que podría traducirse como pilotar el </w:t>
        </w:r>
      </w:ins>
      <w:ins w:id="2890" w:author="Orion" w:date="2011-05-10T23:07:00Z">
        <w:r w:rsidR="007F1F70">
          <w:rPr>
            <w:rFonts w:cs="Times New Roman"/>
          </w:rPr>
          <w:t>avión</w:t>
        </w:r>
      </w:ins>
      <w:ins w:id="2891" w:author="Orion" w:date="2011-05-10T23:06:00Z">
        <w:r w:rsidR="007F1F70">
          <w:rPr>
            <w:rFonts w:cs="Times New Roman"/>
          </w:rPr>
          <w:t xml:space="preserve"> </w:t>
        </w:r>
      </w:ins>
      <w:ins w:id="2892" w:author="Orion" w:date="2011-05-10T23:07:00Z">
        <w:r w:rsidR="007F1F70">
          <w:rPr>
            <w:rFonts w:cs="Times New Roman"/>
          </w:rPr>
          <w:t>durante la toda la ruta del vuelo, recibiendo señales externas y emitiendo señales al exterior), y aterrizar dicho avi</w:t>
        </w:r>
      </w:ins>
      <w:ins w:id="2893" w:author="Orion" w:date="2011-05-10T23:08:00Z">
        <w:r w:rsidR="007F1F70">
          <w:rPr>
            <w:rFonts w:cs="Times New Roman"/>
          </w:rPr>
          <w:t>ón. Todo esto con el objetivo final</w:t>
        </w:r>
      </w:ins>
      <w:ins w:id="2894" w:author="Orion" w:date="2011-05-10T23:17:00Z">
        <w:r w:rsidR="00CB1C49">
          <w:rPr>
            <w:rFonts w:cs="Times New Roman"/>
          </w:rPr>
          <w:t>, que será el objetivo fundamental de la aplicación,</w:t>
        </w:r>
      </w:ins>
      <w:ins w:id="2895" w:author="Orion" w:date="2011-05-10T23:08:00Z">
        <w:r w:rsidR="007F1F70">
          <w:rPr>
            <w:rFonts w:cs="Times New Roman"/>
          </w:rPr>
          <w:t xml:space="preserve"> de que toda la </w:t>
        </w:r>
      </w:ins>
      <w:ins w:id="2896" w:author="Orion" w:date="2011-05-10T23:09:00Z">
        <w:r w:rsidR="007F1F70">
          <w:rPr>
            <w:rFonts w:cs="Times New Roman"/>
          </w:rPr>
          <w:t>tripulación llegue al destino sana y salvo</w:t>
        </w:r>
      </w:ins>
      <w:ins w:id="2897" w:author="Orion" w:date="2011-05-10T23:21:00Z">
        <w:r w:rsidR="00FD25D2">
          <w:rPr>
            <w:rFonts w:cs="Times New Roman"/>
          </w:rPr>
          <w:t xml:space="preserve"> (Arrive Safe And Sound)</w:t>
        </w:r>
      </w:ins>
      <w:ins w:id="2898" w:author="Orion" w:date="2011-05-10T23:09:00Z">
        <w:r w:rsidR="007F1F70">
          <w:rPr>
            <w:rFonts w:cs="Times New Roman"/>
          </w:rPr>
          <w:t xml:space="preserve">. Como se ha especificado en los requisitos y como se verá a continuación, este </w:t>
        </w:r>
      </w:ins>
      <w:ins w:id="2899" w:author="Orion" w:date="2011-05-10T23:10:00Z">
        <w:r w:rsidR="007F1F70">
          <w:rPr>
            <w:rFonts w:cs="Times New Roman"/>
          </w:rPr>
          <w:t>estudio</w:t>
        </w:r>
      </w:ins>
      <w:ins w:id="2900" w:author="Orion" w:date="2011-05-10T23:09:00Z">
        <w:r w:rsidR="007F1F70">
          <w:rPr>
            <w:rFonts w:cs="Times New Roman"/>
          </w:rPr>
          <w:t xml:space="preserve"> se ha centrado principalmente</w:t>
        </w:r>
      </w:ins>
      <w:ins w:id="2901" w:author="Orion" w:date="2011-05-10T23:10:00Z">
        <w:r w:rsidR="007F1F70">
          <w:rPr>
            <w:rFonts w:cs="Times New Roman"/>
          </w:rPr>
          <w:t xml:space="preserve"> en el pilotaje del avión durante la realización del trayecto y las </w:t>
        </w:r>
      </w:ins>
      <w:ins w:id="2902" w:author="Orion" w:date="2011-05-10T23:11:00Z">
        <w:r w:rsidR="007F1F70">
          <w:rPr>
            <w:rFonts w:cs="Times New Roman"/>
          </w:rPr>
          <w:t>interacciones</w:t>
        </w:r>
      </w:ins>
      <w:ins w:id="2903" w:author="Orion" w:date="2011-05-10T23:10:00Z">
        <w:r w:rsidR="007F1F70">
          <w:rPr>
            <w:rFonts w:cs="Times New Roman"/>
          </w:rPr>
          <w:t xml:space="preserve"> con el </w:t>
        </w:r>
      </w:ins>
      <w:ins w:id="2904" w:author="Orion" w:date="2011-05-10T23:11:00Z">
        <w:r w:rsidR="007F1F70">
          <w:rPr>
            <w:rFonts w:cs="Times New Roman"/>
          </w:rPr>
          <w:t>exterior</w:t>
        </w:r>
      </w:ins>
      <w:ins w:id="2905" w:author="Orion" w:date="2011-05-10T23:10:00Z">
        <w:r w:rsidR="007F1F70">
          <w:rPr>
            <w:rFonts w:cs="Times New Roman"/>
          </w:rPr>
          <w:t xml:space="preserve"> que durante este </w:t>
        </w:r>
      </w:ins>
      <w:ins w:id="2906" w:author="Orion" w:date="2011-05-10T23:11:00Z">
        <w:r w:rsidR="007F1F70">
          <w:rPr>
            <w:rFonts w:cs="Times New Roman"/>
          </w:rPr>
          <w:t>puedan</w:t>
        </w:r>
      </w:ins>
      <w:ins w:id="2907" w:author="Orion" w:date="2011-05-10T23:10:00Z">
        <w:r w:rsidR="007F1F70">
          <w:rPr>
            <w:rFonts w:cs="Times New Roman"/>
          </w:rPr>
          <w:t xml:space="preserve"> </w:t>
        </w:r>
      </w:ins>
      <w:ins w:id="2908" w:author="Orion" w:date="2011-05-10T23:11:00Z">
        <w:r w:rsidR="007F1F70">
          <w:rPr>
            <w:rFonts w:cs="Times New Roman"/>
          </w:rPr>
          <w:t>surgir</w:t>
        </w:r>
      </w:ins>
      <w:ins w:id="2909" w:author="Orion" w:date="2011-05-10T23:10:00Z">
        <w:r w:rsidR="007F1F70">
          <w:rPr>
            <w:rFonts w:cs="Times New Roman"/>
          </w:rPr>
          <w:t>.</w:t>
        </w:r>
      </w:ins>
    </w:p>
    <w:p w:rsidR="007F1F70" w:rsidRDefault="007F1F70" w:rsidP="007A6E14">
      <w:pPr>
        <w:rPr>
          <w:ins w:id="2910" w:author="Orion" w:date="2011-05-10T23:03:00Z"/>
          <w:rFonts w:cs="Times New Roman"/>
        </w:rPr>
      </w:pPr>
    </w:p>
    <w:p w:rsidR="007F1F70" w:rsidRDefault="007F1F70" w:rsidP="007A6E14">
      <w:pPr>
        <w:rPr>
          <w:ins w:id="2911" w:author="Orion" w:date="2011-05-10T18:16:00Z"/>
          <w:rFonts w:cs="Times New Roman"/>
        </w:rPr>
      </w:pPr>
    </w:p>
    <w:p w:rsidR="00B70619" w:rsidRDefault="00B70619" w:rsidP="007A6E14">
      <w:pPr>
        <w:rPr>
          <w:ins w:id="2912" w:author="Orion" w:date="2011-05-10T23:12:00Z"/>
          <w:rFonts w:cs="Times New Roman"/>
        </w:rPr>
      </w:pPr>
      <w:ins w:id="2913" w:author="Orion" w:date="2011-05-10T18:20:00Z">
        <w:r w:rsidRPr="004E60ED">
          <w:rPr>
            <w:rFonts w:cs="Times New Roman"/>
            <w:noProof/>
            <w:lang w:val="en-US" w:eastAsia="en-US" w:bidi="ar-SA"/>
          </w:rPr>
          <w:drawing>
            <wp:inline distT="0" distB="0" distL="0" distR="0" wp14:anchorId="2C2DDF5B" wp14:editId="76DE7627">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2914" w:author="Orion" w:date="2011-05-10T18:16:00Z"/>
          <w:rFonts w:cs="Times New Roman"/>
        </w:rPr>
        <w:pPrChange w:id="2915" w:author="Orion" w:date="2011-05-10T23:13:00Z">
          <w:pPr/>
        </w:pPrChange>
      </w:pPr>
      <w:bookmarkStart w:id="2916" w:name="_Ref292833383"/>
      <w:bookmarkStart w:id="2917" w:name="_Ref292833218"/>
      <w:bookmarkStart w:id="2918" w:name="_Toc292833304"/>
      <w:ins w:id="2919" w:author="Orion" w:date="2011-05-10T23:13:00Z">
        <w:r>
          <w:t xml:space="preserve">Figura </w:t>
        </w:r>
        <w:r>
          <w:fldChar w:fldCharType="begin"/>
        </w:r>
        <w:r>
          <w:instrText xml:space="preserve"> SEQ Figura \* ARABIC </w:instrText>
        </w:r>
      </w:ins>
      <w:r>
        <w:fldChar w:fldCharType="separate"/>
      </w:r>
      <w:ins w:id="2920" w:author="Orion" w:date="2011-05-10T23:25:00Z">
        <w:r w:rsidR="00266A4F">
          <w:rPr>
            <w:noProof/>
          </w:rPr>
          <w:t>1</w:t>
        </w:r>
      </w:ins>
      <w:ins w:id="2921" w:author="Orion" w:date="2011-05-10T23:13:00Z">
        <w:r>
          <w:fldChar w:fldCharType="end"/>
        </w:r>
      </w:ins>
      <w:bookmarkEnd w:id="2916"/>
      <w:ins w:id="2922" w:author="Orion" w:date="2011-05-10T23:15:00Z">
        <w:r>
          <w:t>:</w:t>
        </w:r>
      </w:ins>
      <w:ins w:id="2923" w:author="Orion" w:date="2011-05-10T23:26:00Z">
        <w:r w:rsidR="00266A4F">
          <w:t xml:space="preserve"> </w:t>
        </w:r>
      </w:ins>
      <w:ins w:id="2924" w:author="Orion" w:date="2011-05-10T23:15:00Z">
        <w:r>
          <w:t>Casos de Uso</w:t>
        </w:r>
      </w:ins>
      <w:bookmarkEnd w:id="2917"/>
      <w:bookmarkEnd w:id="2918"/>
    </w:p>
    <w:p w:rsidR="008329B4" w:rsidRDefault="00FD25D2">
      <w:pPr>
        <w:jc w:val="both"/>
        <w:rPr>
          <w:ins w:id="2925" w:author="Orion" w:date="2011-05-10T23:33:00Z"/>
          <w:rFonts w:cs="Times New Roman"/>
        </w:rPr>
        <w:pPrChange w:id="2926" w:author="Orion" w:date="2011-05-10T23:33:00Z">
          <w:pPr/>
        </w:pPrChange>
      </w:pPr>
      <w:ins w:id="2927" w:author="Orion" w:date="2011-05-10T23:20:00Z">
        <w:r>
          <w:rPr>
            <w:rFonts w:cs="Times New Roman"/>
          </w:rPr>
          <w:t xml:space="preserve">A continuación </w:t>
        </w:r>
      </w:ins>
      <w:ins w:id="2928" w:author="Orion" w:date="2011-05-10T23:36:00Z">
        <w:r w:rsidR="00373FD0">
          <w:rPr>
            <w:rFonts w:cs="Times New Roman"/>
          </w:rPr>
          <w:t>se parará</w:t>
        </w:r>
      </w:ins>
      <w:ins w:id="2929" w:author="Orion" w:date="2011-05-10T23:20:00Z">
        <w:r>
          <w:rPr>
            <w:rFonts w:cs="Times New Roman"/>
          </w:rPr>
          <w:t xml:space="preserve"> a explicar los principales objetivos del piloto, o lo que es</w:t>
        </w:r>
      </w:ins>
      <w:ins w:id="2930" w:author="Orion" w:date="2011-05-10T23:21:00Z">
        <w:r>
          <w:rPr>
            <w:rFonts w:cs="Times New Roman"/>
          </w:rPr>
          <w:t xml:space="preserve"> lo mismo los </w:t>
        </w:r>
        <w:r>
          <w:rPr>
            <w:rFonts w:cs="Times New Roman"/>
          </w:rPr>
          <w:lastRenderedPageBreak/>
          <w:t>objetivos de los que depende y se descompone el objetivo</w:t>
        </w:r>
      </w:ins>
      <w:ins w:id="2931" w:author="Orion" w:date="2011-05-10T23:22:00Z">
        <w:r>
          <w:rPr>
            <w:rFonts w:cs="Times New Roman"/>
          </w:rPr>
          <w:t xml:space="preserve"> llegar sano y salvo (Arrive Safe And Sound)</w:t>
        </w:r>
        <w:r w:rsidR="000C2851">
          <w:rPr>
            <w:rFonts w:cs="Times New Roman"/>
          </w:rPr>
          <w:t>.</w:t>
        </w:r>
      </w:ins>
      <w:ins w:id="2932" w:author="Orion" w:date="2011-05-10T23:28:00Z">
        <w:r w:rsidR="00AB052D">
          <w:rPr>
            <w:rFonts w:cs="Times New Roman"/>
          </w:rPr>
          <w:t xml:space="preserve"> De este modo</w:t>
        </w:r>
      </w:ins>
      <w:ins w:id="2933" w:author="Orion" w:date="2011-05-10T23:29:00Z">
        <w:r w:rsidR="00AB052D">
          <w:rPr>
            <w:rFonts w:cs="Times New Roman"/>
          </w:rPr>
          <w:t xml:space="preserve"> en la </w:t>
        </w:r>
      </w:ins>
      <w:ins w:id="2934"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2935" w:author="Orion" w:date="2011-05-10T23:28:00Z">
        <w:r w:rsidR="00AB052D">
          <w:t xml:space="preserve">Figura </w:t>
        </w:r>
        <w:r w:rsidR="00AB052D">
          <w:rPr>
            <w:noProof/>
          </w:rPr>
          <w:t>2</w:t>
        </w:r>
        <w:r w:rsidR="00AB052D">
          <w:rPr>
            <w:rFonts w:cs="Times New Roman"/>
          </w:rPr>
          <w:fldChar w:fldCharType="end"/>
        </w:r>
      </w:ins>
      <w:ins w:id="2936" w:author="Orion" w:date="2011-05-10T23:29:00Z">
        <w:r w:rsidR="00AB052D">
          <w:rPr>
            <w:rFonts w:cs="Times New Roman"/>
          </w:rPr>
          <w:t xml:space="preserve"> </w:t>
        </w:r>
      </w:ins>
      <w:ins w:id="2937" w:author="Orion" w:date="2011-05-10T23:30:00Z">
        <w:r w:rsidR="00AB052D">
          <w:rPr>
            <w:rFonts w:cs="Times New Roman"/>
          </w:rPr>
          <w:t xml:space="preserve">se puede </w:t>
        </w:r>
      </w:ins>
      <w:ins w:id="2938" w:author="Orion" w:date="2011-05-10T23:29:00Z">
        <w:r w:rsidR="00AB052D">
          <w:rPr>
            <w:rFonts w:cs="Times New Roman"/>
          </w:rPr>
          <w:t>ver que lo primero que</w:t>
        </w:r>
      </w:ins>
      <w:ins w:id="2939" w:author="Orion" w:date="2011-05-10T23:30:00Z">
        <w:r w:rsidR="00AB052D">
          <w:rPr>
            <w:rFonts w:cs="Times New Roman"/>
          </w:rPr>
          <w:t xml:space="preserve"> un piloto </w:t>
        </w:r>
      </w:ins>
      <w:ins w:id="2940" w:author="Orion" w:date="2011-05-10T23:29:00Z">
        <w:r w:rsidR="00AB052D">
          <w:rPr>
            <w:rFonts w:cs="Times New Roman"/>
          </w:rPr>
          <w:t xml:space="preserve">tendría que hacer antes de poder satisfacer el objetivo </w:t>
        </w:r>
      </w:ins>
      <w:ins w:id="2941" w:author="Orion" w:date="2011-05-10T23:30:00Z">
        <w:r w:rsidR="00AB052D">
          <w:rPr>
            <w:rFonts w:cs="Times New Roman"/>
          </w:rPr>
          <w:t xml:space="preserve">“Arrive Safe And Sound” es obtener el plan de vuelo (Flight Plan Take). </w:t>
        </w:r>
      </w:ins>
      <w:ins w:id="2942" w:author="Orion" w:date="2011-05-10T23:31:00Z">
        <w:r w:rsidR="00AB052D">
          <w:rPr>
            <w:rFonts w:cs="Times New Roman"/>
          </w:rPr>
          <w:t xml:space="preserve">Esto se </w:t>
        </w:r>
      </w:ins>
      <w:ins w:id="2943" w:author="Orion" w:date="2011-05-10T23:33:00Z">
        <w:r w:rsidR="008329B4">
          <w:rPr>
            <w:rFonts w:cs="Times New Roman"/>
          </w:rPr>
          <w:t>debe a que ningún piloto (y por consiguiente avi</w:t>
        </w:r>
      </w:ins>
      <w:ins w:id="2944"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2945" w:author="Orion" w:date="2011-05-10T23:37:00Z">
        <w:r w:rsidR="00373FD0">
          <w:rPr>
            <w:rFonts w:cs="Times New Roman"/>
          </w:rPr>
          <w:t>este</w:t>
        </w:r>
      </w:ins>
      <w:ins w:id="2946" w:author="Orion" w:date="2011-05-10T23:34:00Z">
        <w:r w:rsidR="008329B4">
          <w:rPr>
            <w:rFonts w:cs="Times New Roman"/>
          </w:rPr>
          <w:t xml:space="preserve"> piloto.</w:t>
        </w:r>
      </w:ins>
    </w:p>
    <w:p w:rsidR="00FD25D2" w:rsidRDefault="008329B4">
      <w:pPr>
        <w:jc w:val="both"/>
        <w:rPr>
          <w:ins w:id="2947" w:author="Orion" w:date="2011-05-10T23:20:00Z"/>
          <w:rFonts w:cs="Times New Roman"/>
        </w:rPr>
        <w:pPrChange w:id="2948" w:author="Orion" w:date="2011-05-10T23:33:00Z">
          <w:pPr/>
        </w:pPrChange>
      </w:pPr>
      <w:ins w:id="2949" w:author="Orion" w:date="2011-05-10T23:33:00Z">
        <w:r>
          <w:rPr>
            <w:rFonts w:cs="Times New Roman"/>
          </w:rPr>
          <w:t xml:space="preserve"> </w:t>
        </w:r>
      </w:ins>
      <w:ins w:id="2950" w:author="Orion" w:date="2011-05-10T23:20:00Z">
        <w:r w:rsidR="00FD25D2" w:rsidRPr="004E60ED">
          <w:rPr>
            <w:rFonts w:cs="Times New Roman"/>
            <w:noProof/>
            <w:lang w:val="en-US" w:eastAsia="en-US" w:bidi="ar-SA"/>
          </w:rPr>
          <w:drawing>
            <wp:inline distT="0" distB="0" distL="0" distR="0" wp14:anchorId="0E3A3C40" wp14:editId="6B262E53">
              <wp:extent cx="6124575" cy="276415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764155"/>
                      </a:xfrm>
                      <a:prstGeom prst="rect">
                        <a:avLst/>
                      </a:prstGeom>
                      <a:noFill/>
                      <a:ln>
                        <a:noFill/>
                      </a:ln>
                    </pic:spPr>
                  </pic:pic>
                </a:graphicData>
              </a:graphic>
            </wp:inline>
          </w:drawing>
        </w:r>
      </w:ins>
    </w:p>
    <w:p w:rsidR="00FD25D2" w:rsidRDefault="00FD25D2" w:rsidP="00FD25D2">
      <w:pPr>
        <w:pStyle w:val="Caption"/>
        <w:rPr>
          <w:ins w:id="2951" w:author="Orion" w:date="2011-05-10T23:20:00Z"/>
          <w:rFonts w:cs="Times New Roman"/>
        </w:rPr>
      </w:pPr>
      <w:bookmarkStart w:id="2952" w:name="_Ref292833412"/>
      <w:bookmarkStart w:id="2953" w:name="_Toc292833305"/>
      <w:bookmarkStart w:id="2954" w:name="_Ref292833348"/>
      <w:ins w:id="2955" w:author="Orion" w:date="2011-05-10T23:20:00Z">
        <w:r>
          <w:t xml:space="preserve">Figura </w:t>
        </w:r>
        <w:r>
          <w:fldChar w:fldCharType="begin"/>
        </w:r>
        <w:r>
          <w:instrText xml:space="preserve"> SEQ Figura \* ARABIC </w:instrText>
        </w:r>
        <w:r>
          <w:fldChar w:fldCharType="separate"/>
        </w:r>
      </w:ins>
      <w:ins w:id="2956" w:author="Orion" w:date="2011-05-10T23:26:00Z">
        <w:r w:rsidR="00266A4F">
          <w:rPr>
            <w:noProof/>
          </w:rPr>
          <w:t>2</w:t>
        </w:r>
      </w:ins>
      <w:ins w:id="2957" w:author="Orion" w:date="2011-05-10T23:20:00Z">
        <w:r>
          <w:fldChar w:fldCharType="end"/>
        </w:r>
        <w:bookmarkEnd w:id="2952"/>
        <w:r>
          <w:t>: Diagrama de Objetivos 1</w:t>
        </w:r>
        <w:bookmarkEnd w:id="2953"/>
        <w:bookmarkEnd w:id="2954"/>
      </w:ins>
    </w:p>
    <w:p w:rsidR="00FD25D2" w:rsidRDefault="00FD25D2">
      <w:pPr>
        <w:jc w:val="both"/>
        <w:rPr>
          <w:ins w:id="2958" w:author="Orion" w:date="2011-05-10T23:20:00Z"/>
          <w:rFonts w:cs="Times New Roman"/>
        </w:rPr>
        <w:pPrChange w:id="2959" w:author="Orion" w:date="2011-05-10T23:28:00Z">
          <w:pPr/>
        </w:pPrChange>
      </w:pPr>
    </w:p>
    <w:p w:rsidR="00FD25D2" w:rsidRDefault="00FD25D2">
      <w:pPr>
        <w:jc w:val="both"/>
        <w:rPr>
          <w:ins w:id="2960" w:author="Orion" w:date="2011-05-05T17:39:00Z"/>
          <w:rFonts w:cs="Times New Roman"/>
        </w:rPr>
        <w:pPrChange w:id="2961" w:author="Orion" w:date="2011-05-10T23:28:00Z">
          <w:pPr/>
        </w:pPrChange>
      </w:pPr>
    </w:p>
    <w:p w:rsidR="00B937FD" w:rsidRPr="00650D90" w:rsidRDefault="00B937FD" w:rsidP="00B937FD">
      <w:pPr>
        <w:pStyle w:val="Subtitle"/>
        <w:outlineLvl w:val="1"/>
        <w:rPr>
          <w:ins w:id="2962" w:author="Orion" w:date="2011-05-05T17:39:00Z"/>
          <w:rFonts w:cs="Times New Roman"/>
        </w:rPr>
      </w:pPr>
      <w:bookmarkStart w:id="2963" w:name="_Toc292832769"/>
      <w:ins w:id="2964" w:author="Orion" w:date="2011-05-05T17:39:00Z">
        <w:r>
          <w:rPr>
            <w:rFonts w:ascii="Times New Roman" w:hAnsi="Times New Roman" w:cs="Times New Roman"/>
          </w:rPr>
          <w:t>Módulo de lógica</w:t>
        </w:r>
        <w:bookmarkEnd w:id="2963"/>
      </w:ins>
    </w:p>
    <w:p w:rsidR="00B937FD" w:rsidRDefault="00B937FD" w:rsidP="007A6E14">
      <w:pPr>
        <w:rPr>
          <w:ins w:id="2965" w:author="Orion" w:date="2011-05-05T17:40:00Z"/>
          <w:rFonts w:cs="Times New Roman"/>
        </w:rPr>
      </w:pPr>
      <w:ins w:id="2966" w:author="Orion" w:date="2011-05-05T17:40:00Z">
        <w:r>
          <w:rPr>
            <w:rFonts w:cs="Times New Roman"/>
          </w:rPr>
          <w:t>Clases generales para 4.1, genérico (código autogenerado)</w:t>
        </w:r>
      </w:ins>
    </w:p>
    <w:p w:rsidR="00B937FD" w:rsidRDefault="00B937FD" w:rsidP="00B937FD">
      <w:pPr>
        <w:rPr>
          <w:ins w:id="2967" w:author="Orion" w:date="2011-05-05T17:40:00Z"/>
          <w:rFonts w:cs="Times New Roman"/>
        </w:rPr>
      </w:pPr>
    </w:p>
    <w:p w:rsidR="00B937FD" w:rsidRPr="00650D90" w:rsidRDefault="00B937FD" w:rsidP="00B937FD">
      <w:pPr>
        <w:pStyle w:val="Subtitle"/>
        <w:outlineLvl w:val="1"/>
        <w:rPr>
          <w:ins w:id="2968" w:author="Orion" w:date="2011-05-05T17:40:00Z"/>
          <w:rFonts w:cs="Times New Roman"/>
        </w:rPr>
      </w:pPr>
      <w:bookmarkStart w:id="2969" w:name="_Toc292832770"/>
      <w:ins w:id="2970" w:author="Orion" w:date="2011-05-05T17:40:00Z">
        <w:r>
          <w:rPr>
            <w:rFonts w:ascii="Times New Roman" w:hAnsi="Times New Roman" w:cs="Times New Roman"/>
          </w:rPr>
          <w:t>Visualización</w:t>
        </w:r>
        <w:bookmarkEnd w:id="2969"/>
      </w:ins>
    </w:p>
    <w:p w:rsidR="00B937FD" w:rsidRDefault="00F37264">
      <w:pPr>
        <w:jc w:val="both"/>
        <w:rPr>
          <w:ins w:id="2971" w:author="Orion" w:date="2011-05-09T13:45:00Z"/>
          <w:rFonts w:cs="Times New Roman"/>
        </w:rPr>
        <w:pPrChange w:id="2972" w:author="Orion" w:date="2011-05-10T23:29:00Z">
          <w:pPr/>
        </w:pPrChange>
      </w:pPr>
      <w:ins w:id="2973" w:author="Orion" w:date="2011-05-10T09:38:00Z">
        <w:r>
          <w:rPr>
            <w:rFonts w:cs="Times New Roman"/>
          </w:rPr>
          <w:t>La vista es arrancada por un agente</w:t>
        </w:r>
      </w:ins>
      <w:ins w:id="2974" w:author="Orion" w:date="2011-05-10T23:18:00Z">
        <w:r w:rsidR="00C9069F">
          <w:rPr>
            <w:rFonts w:cs="Times New Roman"/>
          </w:rPr>
          <w:t xml:space="preserve"> (Simula</w:t>
        </w:r>
      </w:ins>
      <w:ins w:id="2975" w:author="Orion" w:date="2011-05-10T23:19:00Z">
        <w:r w:rsidR="00C9069F">
          <w:rPr>
            <w:rFonts w:cs="Times New Roman"/>
          </w:rPr>
          <w:t>tion creator</w:t>
        </w:r>
      </w:ins>
      <w:ins w:id="2976" w:author="Orion" w:date="2011-05-10T23:18:00Z">
        <w:r w:rsidR="00C9069F">
          <w:rPr>
            <w:rFonts w:cs="Times New Roman"/>
          </w:rPr>
          <w:t>)</w:t>
        </w:r>
      </w:ins>
      <w:ins w:id="2977" w:author="Orion" w:date="2011-05-10T09:38:00Z">
        <w:r>
          <w:rPr>
            <w:rFonts w:cs="Times New Roman"/>
          </w:rPr>
          <w:t>, que se encarga de arrancar el entorno para mostrar la simulaci</w:t>
        </w:r>
      </w:ins>
      <w:ins w:id="2978" w:author="Orion" w:date="2011-05-10T09:39:00Z">
        <w:r>
          <w:rPr>
            <w:rFonts w:cs="Times New Roman"/>
          </w:rPr>
          <w:t xml:space="preserve">ón. </w:t>
        </w:r>
      </w:ins>
    </w:p>
    <w:p w:rsidR="002F2CBC" w:rsidRPr="00ED027D" w:rsidRDefault="002F2CBC">
      <w:pPr>
        <w:jc w:val="both"/>
        <w:rPr>
          <w:ins w:id="2979" w:author="Orion" w:date="2011-05-09T13:45:00Z"/>
        </w:rPr>
        <w:pPrChange w:id="2980" w:author="Orion" w:date="2011-05-10T23:29:00Z">
          <w:pPr>
            <w:pStyle w:val="NormalWeb"/>
            <w:spacing w:before="96" w:beforeAutospacing="0" w:after="120" w:afterAutospacing="0" w:line="360" w:lineRule="atLeast"/>
            <w:jc w:val="both"/>
          </w:pPr>
        </w:pPrChange>
      </w:pPr>
      <w:ins w:id="2981" w:author="Orion" w:date="2011-05-09T13:45:00Z">
        <w:r w:rsidRPr="00ED027D">
          <w:rPr>
            <w:bCs/>
          </w:rPr>
          <w:t>World</w:t>
        </w:r>
      </w:ins>
      <w:ins w:id="2982" w:author="Orion" w:date="2011-05-09T13:55:00Z">
        <w:r w:rsidR="00C529AC">
          <w:rPr>
            <w:bCs/>
          </w:rPr>
          <w:t xml:space="preserve"> </w:t>
        </w:r>
      </w:ins>
      <w:ins w:id="2983" w:author="Orion" w:date="2011-05-09T13:45:00Z">
        <w:r w:rsidRPr="00ED027D">
          <w:rPr>
            <w:bCs/>
          </w:rPr>
          <w:t>Wind</w:t>
        </w:r>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2984" w:author="Orion" w:date="2011-05-09T13:48:00Z">
        <w:r w:rsidR="00847052">
          <w:t xml:space="preserve"> de código abierto</w:t>
        </w:r>
      </w:ins>
      <w:ins w:id="2985" w:author="Orion" w:date="2011-05-09T13:57:00Z">
        <w:r w:rsidR="004C436E">
          <w:t xml:space="preserve">, </w:t>
        </w:r>
        <w:r w:rsidR="004C436E" w:rsidRPr="00ED027D">
          <w:t>desarrollado por la</w:t>
        </w:r>
        <w:r w:rsidR="004C436E">
          <w:t xml:space="preserve"> NASA,</w:t>
        </w:r>
      </w:ins>
      <w:ins w:id="2986"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2987" w:author="Orion" w:date="2011-05-09T13:55:00Z">
        <w:r w:rsidR="00C529AC">
          <w:t xml:space="preserve"> y </w:t>
        </w:r>
      </w:ins>
      <w:ins w:id="2988" w:author="Orion" w:date="2011-05-09T13:45:00Z">
        <w:r w:rsidRPr="00ED027D">
          <w:t>fotografías</w:t>
        </w:r>
        <w:r w:rsidRPr="00ED027D">
          <w:rPr>
            <w:rStyle w:val="apple-converted-space"/>
            <w:rFonts w:cs="Times New Roman"/>
            <w:color w:val="000000"/>
          </w:rPr>
          <w:t> </w:t>
        </w:r>
      </w:ins>
      <w:ins w:id="2989" w:author="Orion" w:date="2011-05-09T13:55:00Z">
        <w:r w:rsidR="00C529AC">
          <w:t>aéreas</w:t>
        </w:r>
      </w:ins>
      <w:ins w:id="2990" w:author="Orion" w:date="2011-05-09T13:53:00Z">
        <w:r w:rsidR="005F70D1">
          <w:t xml:space="preserve"> </w:t>
        </w:r>
        <w:r w:rsidR="006948A0">
          <w:t>del</w:t>
        </w:r>
      </w:ins>
      <w:ins w:id="2991" w:author="Orion" w:date="2011-05-09T13:50:00Z">
        <w:r w:rsidR="00847052">
          <w:t xml:space="preserve"> </w:t>
        </w:r>
      </w:ins>
      <w:ins w:id="2992" w:author="Orion" w:date="2011-05-09T13:45:00Z">
        <w:r w:rsidRPr="00ED027D">
          <w:t>United States Geological Survey</w:t>
        </w:r>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2993" w:author="Orion" w:date="2011-05-09T13:45:00Z"/>
        </w:rPr>
        <w:pPrChange w:id="2994" w:author="Orion" w:date="2011-05-09T13:51:00Z">
          <w:pPr>
            <w:pStyle w:val="NormalWeb"/>
            <w:spacing w:before="96" w:beforeAutospacing="0" w:after="120" w:afterAutospacing="0" w:line="360" w:lineRule="atLeast"/>
            <w:jc w:val="both"/>
          </w:pPr>
        </w:pPrChange>
      </w:pPr>
      <w:ins w:id="2995"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2996" w:author="Orion" w:date="2011-05-09T13:56:00Z">
        <w:r w:rsidR="00C529AC">
          <w:t xml:space="preserve"> Open Geaospatial Consortium Web Map Service</w:t>
        </w:r>
      </w:ins>
      <w:ins w:id="2997" w:author="Orion" w:date="2011-05-09T13:45:00Z">
        <w:r w:rsidRPr="00ED027D">
          <w:t>. Adicionalmente existen multitudes de ampliaciones para World Wind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2998" w:author="Orion" w:date="2011-05-05T17:40:00Z"/>
          <w:rFonts w:cs="Times New Roman"/>
        </w:rPr>
      </w:pPr>
    </w:p>
    <w:p w:rsidR="00B937FD" w:rsidRDefault="00B937FD" w:rsidP="00B937FD">
      <w:pPr>
        <w:rPr>
          <w:ins w:id="2999" w:author="Orion" w:date="2011-05-05T17:41:00Z"/>
          <w:rFonts w:cs="Times New Roman"/>
        </w:rPr>
      </w:pPr>
    </w:p>
    <w:p w:rsidR="00B937FD" w:rsidRPr="00650D90" w:rsidRDefault="00B937FD" w:rsidP="00B937FD">
      <w:pPr>
        <w:pStyle w:val="Subtitle"/>
        <w:outlineLvl w:val="1"/>
        <w:rPr>
          <w:ins w:id="3000" w:author="Orion" w:date="2011-05-05T17:41:00Z"/>
          <w:rFonts w:cs="Times New Roman"/>
        </w:rPr>
      </w:pPr>
      <w:bookmarkStart w:id="3001" w:name="_Toc292832771"/>
      <w:ins w:id="3002" w:author="Orion" w:date="2011-05-05T17:41:00Z">
        <w:r>
          <w:rPr>
            <w:rFonts w:ascii="Times New Roman" w:hAnsi="Times New Roman" w:cs="Times New Roman"/>
          </w:rPr>
          <w:t>Controlador</w:t>
        </w:r>
        <w:bookmarkEnd w:id="3001"/>
      </w:ins>
    </w:p>
    <w:p w:rsidR="00B937FD" w:rsidRDefault="00B937FD" w:rsidP="007A6E14">
      <w:pPr>
        <w:rPr>
          <w:ins w:id="3003" w:author="Orion" w:date="2011-05-09T13:00:00Z"/>
          <w:rFonts w:cs="Times New Roman"/>
        </w:rPr>
      </w:pPr>
    </w:p>
    <w:p w:rsidR="00D93821" w:rsidRDefault="00D93821" w:rsidP="007A6E14">
      <w:pPr>
        <w:rPr>
          <w:ins w:id="3004" w:author="Orion" w:date="2011-05-05T17:41:00Z"/>
          <w:rFonts w:cs="Times New Roman"/>
        </w:rPr>
      </w:pPr>
    </w:p>
    <w:p w:rsidR="00B937FD" w:rsidRDefault="00B937FD" w:rsidP="00B937FD">
      <w:pPr>
        <w:pStyle w:val="Title"/>
        <w:outlineLvl w:val="0"/>
        <w:rPr>
          <w:ins w:id="3005" w:author="Orion" w:date="2011-05-05T17:41:00Z"/>
          <w:rFonts w:ascii="Times New Roman" w:hAnsi="Times New Roman" w:cs="Times New Roman"/>
        </w:rPr>
      </w:pPr>
      <w:bookmarkStart w:id="3006" w:name="_Toc292832772"/>
      <w:ins w:id="3007" w:author="Orion" w:date="2011-05-05T17:41:00Z">
        <w:r>
          <w:rPr>
            <w:rFonts w:ascii="Times New Roman" w:hAnsi="Times New Roman" w:cs="Times New Roman"/>
          </w:rPr>
          <w:t>Casos de estudio</w:t>
        </w:r>
        <w:bookmarkEnd w:id="3006"/>
      </w:ins>
    </w:p>
    <w:p w:rsidR="00B937FD" w:rsidRDefault="00B937FD" w:rsidP="007A6E14">
      <w:pPr>
        <w:rPr>
          <w:ins w:id="3008" w:author="Orion" w:date="2011-05-05T17:41:00Z"/>
          <w:rFonts w:cs="Times New Roman"/>
        </w:rPr>
      </w:pPr>
    </w:p>
    <w:p w:rsidR="00B937FD" w:rsidRDefault="00B937FD" w:rsidP="00B937FD">
      <w:pPr>
        <w:pStyle w:val="Title"/>
        <w:outlineLvl w:val="0"/>
        <w:rPr>
          <w:ins w:id="3009" w:author="Orion" w:date="2011-05-05T17:41:00Z"/>
          <w:rFonts w:ascii="Times New Roman" w:hAnsi="Times New Roman" w:cs="Times New Roman"/>
        </w:rPr>
      </w:pPr>
      <w:bookmarkStart w:id="3010" w:name="_Toc292832773"/>
      <w:ins w:id="3011" w:author="Orion" w:date="2011-05-05T17:41:00Z">
        <w:r>
          <w:rPr>
            <w:rFonts w:ascii="Times New Roman" w:hAnsi="Times New Roman" w:cs="Times New Roman"/>
          </w:rPr>
          <w:lastRenderedPageBreak/>
          <w:t>Discusión</w:t>
        </w:r>
        <w:bookmarkEnd w:id="3010"/>
      </w:ins>
    </w:p>
    <w:p w:rsidR="00B937FD" w:rsidRDefault="00B937FD" w:rsidP="007A6E14">
      <w:pPr>
        <w:rPr>
          <w:ins w:id="3012" w:author="Orion" w:date="2011-05-05T17:41:00Z"/>
          <w:rFonts w:cs="Times New Roman"/>
        </w:rPr>
      </w:pPr>
    </w:p>
    <w:p w:rsidR="00B937FD" w:rsidRDefault="00B937FD" w:rsidP="00B937FD">
      <w:pPr>
        <w:pStyle w:val="Title"/>
        <w:outlineLvl w:val="0"/>
        <w:rPr>
          <w:ins w:id="3013" w:author="Orion" w:date="2011-05-05T17:41:00Z"/>
          <w:rFonts w:ascii="Times New Roman" w:hAnsi="Times New Roman" w:cs="Times New Roman"/>
        </w:rPr>
      </w:pPr>
      <w:bookmarkStart w:id="3014" w:name="_Toc292832774"/>
      <w:ins w:id="3015" w:author="Orion" w:date="2011-05-05T17:41:00Z">
        <w:r>
          <w:rPr>
            <w:rFonts w:ascii="Times New Roman" w:hAnsi="Times New Roman" w:cs="Times New Roman"/>
          </w:rPr>
          <w:t>Conclusión y trabajo futuro</w:t>
        </w:r>
        <w:bookmarkEnd w:id="3014"/>
      </w:ins>
    </w:p>
    <w:p w:rsidR="00BB1765" w:rsidRPr="00B42FC5" w:rsidDel="00531F30" w:rsidRDefault="00B946E5">
      <w:pPr>
        <w:widowControl/>
        <w:suppressAutoHyphens w:val="0"/>
        <w:rPr>
          <w:del w:id="3016" w:author="Orion" w:date="2011-03-31T22:56:00Z"/>
          <w:rFonts w:cs="Times New Roman"/>
        </w:rPr>
        <w:pPrChange w:id="3017" w:author="Orion" w:date="2011-04-06T18:33:00Z">
          <w:pPr>
            <w:jc w:val="both"/>
          </w:pPr>
        </w:pPrChange>
      </w:pPr>
      <w:ins w:id="3018" w:author="Orion" w:date="2011-04-06T18:32:00Z">
        <w:r w:rsidRPr="00246937">
          <w:rPr>
            <w:rFonts w:cs="Times New Roman"/>
            <w:rPrChange w:id="3019" w:author="Orion" w:date="2011-04-24T22:32:00Z">
              <w:rPr>
                <w:rFonts w:ascii="Courier New" w:hAnsi="Courier New" w:cs="Courier New"/>
              </w:rPr>
            </w:rPrChange>
          </w:rPr>
          <w:br w:type="page"/>
        </w:r>
      </w:ins>
    </w:p>
    <w:p w:rsidR="00BB1765" w:rsidRPr="00650D90" w:rsidDel="00EB5BE1" w:rsidRDefault="00BB1765">
      <w:pPr>
        <w:rPr>
          <w:del w:id="3020" w:author="Orion" w:date="2011-03-31T18:09:00Z"/>
          <w:rFonts w:cs="Times New Roman"/>
          <w:rPrChange w:id="3021" w:author="Orion" w:date="2011-05-01T20:13:00Z">
            <w:rPr>
              <w:del w:id="3022" w:author="Orion" w:date="2011-03-31T18:09:00Z"/>
              <w:rFonts w:cs="Times New Roman"/>
              <w:lang w:val="en-US"/>
            </w:rPr>
          </w:rPrChange>
        </w:rPr>
        <w:pPrChange w:id="3023" w:author="Orion" w:date="2011-04-06T18:23:00Z">
          <w:pPr>
            <w:jc w:val="both"/>
          </w:pPr>
        </w:pPrChange>
      </w:pPr>
      <w:del w:id="3024" w:author="Orion" w:date="2011-03-31T18:25:00Z">
        <w:r w:rsidRPr="00650D90" w:rsidDel="00D873A4">
          <w:rPr>
            <w:rFonts w:cs="Times New Roman"/>
            <w:rPrChange w:id="3025" w:author="Orion" w:date="2011-05-01T20:13:00Z">
              <w:rPr>
                <w:b/>
                <w:bCs/>
                <w:sz w:val="48"/>
                <w:szCs w:val="48"/>
                <w:lang w:val="en-US"/>
              </w:rPr>
            </w:rPrChange>
          </w:rPr>
          <w:delText xml:space="preserve">[1] </w:delText>
        </w:r>
      </w:del>
      <w:del w:id="3026" w:author="Orion" w:date="2011-03-31T18:09:00Z">
        <w:r w:rsidRPr="00650D90" w:rsidDel="00EB5BE1">
          <w:rPr>
            <w:rFonts w:cs="Times New Roman"/>
            <w:rPrChange w:id="3027"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3028" w:author="Orion" w:date="2011-03-31T18:25:00Z"/>
          <w:rFonts w:cs="Times New Roman"/>
          <w:rPrChange w:id="3029" w:author="Orion" w:date="2011-05-01T20:13:00Z">
            <w:rPr>
              <w:del w:id="3030" w:author="Orion" w:date="2011-03-31T18:25:00Z"/>
              <w:rFonts w:cs="Times New Roman"/>
              <w:lang w:val="en-US"/>
            </w:rPr>
          </w:rPrChange>
        </w:rPr>
        <w:pPrChange w:id="3031" w:author="Orion" w:date="2011-04-06T18:23:00Z">
          <w:pPr>
            <w:jc w:val="both"/>
          </w:pPr>
        </w:pPrChange>
      </w:pPr>
      <w:del w:id="3032" w:author="Orion" w:date="2011-03-31T18:09:00Z">
        <w:r w:rsidRPr="00246937" w:rsidDel="00EB5BE1">
          <w:rPr>
            <w:rFonts w:cs="Times New Roman"/>
            <w:rPrChange w:id="3033" w:author="Orion" w:date="2011-04-24T22:32:00Z">
              <w:rPr>
                <w:rStyle w:val="Hyperlink"/>
                <w:b/>
                <w:bCs/>
                <w:sz w:val="48"/>
                <w:szCs w:val="48"/>
              </w:rPr>
            </w:rPrChange>
          </w:rPr>
          <w:fldChar w:fldCharType="begin"/>
        </w:r>
        <w:r w:rsidRPr="00650D90" w:rsidDel="00EB5BE1">
          <w:rPr>
            <w:rFonts w:cs="Times New Roman"/>
            <w:rPrChange w:id="3034"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3035" w:author="Orion" w:date="2011-04-24T22:32:00Z">
              <w:rPr>
                <w:rStyle w:val="Hyperlink"/>
                <w:b/>
                <w:bCs/>
                <w:sz w:val="48"/>
                <w:szCs w:val="48"/>
              </w:rPr>
            </w:rPrChange>
          </w:rPr>
          <w:fldChar w:fldCharType="separate"/>
        </w:r>
        <w:r w:rsidR="00BB1765" w:rsidRPr="00650D90" w:rsidDel="00EB5BE1">
          <w:rPr>
            <w:rStyle w:val="Hyperlink"/>
            <w:rFonts w:cs="Times New Roman"/>
            <w:rPrChange w:id="3036"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3037" w:author="Orion" w:date="2011-04-24T22:32:00Z">
              <w:rPr>
                <w:rStyle w:val="Hyperlink"/>
                <w:b/>
                <w:bCs/>
                <w:sz w:val="48"/>
                <w:szCs w:val="48"/>
              </w:rPr>
            </w:rPrChange>
          </w:rPr>
          <w:fldChar w:fldCharType="end"/>
        </w:r>
      </w:del>
      <w:del w:id="3038" w:author="Orion" w:date="2011-03-31T18:25:00Z">
        <w:r w:rsidR="00BB1765" w:rsidRPr="00650D90" w:rsidDel="00D873A4">
          <w:rPr>
            <w:rFonts w:cs="Times New Roman"/>
            <w:rPrChange w:id="3039" w:author="Orion" w:date="2011-05-01T20:13:00Z">
              <w:rPr>
                <w:b/>
                <w:bCs/>
                <w:sz w:val="48"/>
                <w:szCs w:val="48"/>
                <w:lang w:val="en-US"/>
              </w:rPr>
            </w:rPrChange>
          </w:rPr>
          <w:delText xml:space="preserve"> </w:delText>
        </w:r>
      </w:del>
    </w:p>
    <w:p w:rsidR="00BB1765" w:rsidRPr="00650D90" w:rsidDel="00D873A4" w:rsidRDefault="00BB1765">
      <w:pPr>
        <w:rPr>
          <w:del w:id="3040" w:author="Orion" w:date="2011-03-31T18:25:00Z"/>
          <w:rFonts w:cs="Times New Roman"/>
          <w:rPrChange w:id="3041" w:author="Orion" w:date="2011-05-01T20:13:00Z">
            <w:rPr>
              <w:del w:id="3042" w:author="Orion" w:date="2011-03-31T18:25:00Z"/>
              <w:rFonts w:cs="Times New Roman"/>
              <w:lang w:val="en-US"/>
            </w:rPr>
          </w:rPrChange>
        </w:rPr>
        <w:pPrChange w:id="3043" w:author="Orion" w:date="2011-04-06T18:23:00Z">
          <w:pPr>
            <w:jc w:val="both"/>
          </w:pPr>
        </w:pPrChange>
      </w:pPr>
    </w:p>
    <w:p w:rsidR="00BB1765" w:rsidRPr="00650D90" w:rsidDel="00EB5BE1" w:rsidRDefault="00BB1765">
      <w:pPr>
        <w:rPr>
          <w:del w:id="3044" w:author="Orion" w:date="2011-03-31T18:13:00Z"/>
          <w:rFonts w:eastAsia="Times New Roman" w:cs="Times New Roman"/>
          <w:rPrChange w:id="3045" w:author="Orion" w:date="2011-05-01T20:13:00Z">
            <w:rPr>
              <w:del w:id="3046" w:author="Orion" w:date="2011-03-31T18:13:00Z"/>
              <w:rFonts w:eastAsia="Times New Roman" w:cs="Times New Roman"/>
              <w:lang w:val="en-US"/>
            </w:rPr>
          </w:rPrChange>
        </w:rPr>
        <w:pPrChange w:id="3047" w:author="Orion" w:date="2011-04-06T18:23:00Z">
          <w:pPr>
            <w:jc w:val="both"/>
          </w:pPr>
        </w:pPrChange>
      </w:pPr>
      <w:del w:id="3048" w:author="Orion" w:date="2011-03-31T18:25:00Z">
        <w:r w:rsidRPr="00650D90" w:rsidDel="00D873A4">
          <w:rPr>
            <w:rFonts w:eastAsia="Times New Roman" w:cs="Times New Roman"/>
            <w:rPrChange w:id="3049" w:author="Orion" w:date="2011-05-01T20:13:00Z">
              <w:rPr>
                <w:rFonts w:eastAsia="Times New Roman" w:cs="Times New Roman"/>
                <w:b/>
                <w:bCs/>
                <w:sz w:val="48"/>
                <w:szCs w:val="48"/>
                <w:lang w:val="en-US"/>
              </w:rPr>
            </w:rPrChange>
          </w:rPr>
          <w:delText xml:space="preserve">[2] </w:delText>
        </w:r>
      </w:del>
      <w:del w:id="3050" w:author="Orion" w:date="2011-03-31T18:13:00Z">
        <w:r w:rsidRPr="00650D90" w:rsidDel="00EB5BE1">
          <w:rPr>
            <w:rFonts w:eastAsia="Times New Roman" w:cs="Times New Roman"/>
            <w:rPrChange w:id="3051"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3052"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053"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3054"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055"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3056"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3057"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3058" w:author="Orion" w:date="2011-03-31T18:25:00Z"/>
          <w:rFonts w:cs="Times New Roman"/>
          <w:rPrChange w:id="3059" w:author="Orion" w:date="2011-05-01T20:13:00Z">
            <w:rPr>
              <w:del w:id="3060" w:author="Orion" w:date="2011-03-31T18:25:00Z"/>
              <w:rFonts w:cs="Times New Roman"/>
              <w:lang w:val="en-US"/>
            </w:rPr>
          </w:rPrChange>
        </w:rPr>
        <w:pPrChange w:id="3061" w:author="Orion" w:date="2011-04-06T18:23:00Z">
          <w:pPr>
            <w:jc w:val="both"/>
          </w:pPr>
        </w:pPrChange>
      </w:pPr>
    </w:p>
    <w:p w:rsidR="00BB1765" w:rsidRPr="00650D90" w:rsidDel="00D873A4" w:rsidRDefault="00BB1765">
      <w:pPr>
        <w:rPr>
          <w:del w:id="3062" w:author="Orion" w:date="2011-03-31T18:25:00Z"/>
          <w:rFonts w:eastAsia="Times New Roman" w:cs="Times New Roman"/>
          <w:rPrChange w:id="3063" w:author="Orion" w:date="2011-05-01T20:13:00Z">
            <w:rPr>
              <w:del w:id="3064" w:author="Orion" w:date="2011-03-31T18:25:00Z"/>
              <w:rFonts w:eastAsia="Times New Roman" w:cs="Times New Roman"/>
              <w:lang w:val="en-US"/>
            </w:rPr>
          </w:rPrChange>
        </w:rPr>
        <w:pPrChange w:id="3065" w:author="Orion" w:date="2011-04-06T18:23:00Z">
          <w:pPr>
            <w:jc w:val="both"/>
          </w:pPr>
        </w:pPrChange>
      </w:pPr>
      <w:del w:id="3066" w:author="Orion" w:date="2011-03-31T18:25:00Z">
        <w:r w:rsidRPr="00650D90" w:rsidDel="00D873A4">
          <w:rPr>
            <w:rFonts w:eastAsia="Times New Roman" w:cs="Times New Roman"/>
            <w:rPrChange w:id="3067"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3068"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3069"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3070" w:author="Orion" w:date="2011-03-31T18:25:00Z"/>
          <w:rFonts w:eastAsia="Times New Roman" w:cs="Times New Roman"/>
          <w:rPrChange w:id="3071" w:author="Orion" w:date="2011-05-01T20:13:00Z">
            <w:rPr>
              <w:del w:id="3072" w:author="Orion" w:date="2011-03-31T18:25:00Z"/>
              <w:rFonts w:eastAsia="Times New Roman" w:cs="Times New Roman"/>
              <w:lang w:val="en-US"/>
            </w:rPr>
          </w:rPrChange>
        </w:rPr>
        <w:pPrChange w:id="3073" w:author="Orion" w:date="2011-04-06T18:23:00Z">
          <w:pPr>
            <w:jc w:val="both"/>
          </w:pPr>
        </w:pPrChange>
      </w:pPr>
      <w:del w:id="3074" w:author="Orion" w:date="2011-03-31T18:25:00Z">
        <w:r w:rsidRPr="00246937" w:rsidDel="00D873A4">
          <w:rPr>
            <w:rFonts w:cs="Times New Roman"/>
            <w:rPrChange w:id="3075" w:author="Orion" w:date="2011-04-24T22:32:00Z">
              <w:rPr>
                <w:rStyle w:val="Hyperlink"/>
                <w:b/>
                <w:bCs/>
                <w:sz w:val="48"/>
                <w:szCs w:val="48"/>
              </w:rPr>
            </w:rPrChange>
          </w:rPr>
          <w:fldChar w:fldCharType="begin"/>
        </w:r>
        <w:r w:rsidRPr="00650D90" w:rsidDel="00D873A4">
          <w:rPr>
            <w:rFonts w:cs="Times New Roman"/>
            <w:rPrChange w:id="3076" w:author="Orion" w:date="2011-05-01T20:13:00Z">
              <w:rPr>
                <w:b/>
                <w:bCs/>
                <w:sz w:val="48"/>
                <w:szCs w:val="48"/>
              </w:rPr>
            </w:rPrChange>
          </w:rPr>
          <w:delInstrText xml:space="preserve"> HYPERLINK "http://jsbsim.sourceforge.net/" </w:delInstrText>
        </w:r>
        <w:r w:rsidRPr="00246937" w:rsidDel="00D873A4">
          <w:rPr>
            <w:rFonts w:cs="Times New Roman"/>
            <w:rPrChange w:id="3077" w:author="Orion" w:date="2011-04-24T22:32:00Z">
              <w:rPr>
                <w:rStyle w:val="Hyperlink"/>
                <w:b/>
                <w:bCs/>
                <w:sz w:val="48"/>
                <w:szCs w:val="48"/>
              </w:rPr>
            </w:rPrChange>
          </w:rPr>
          <w:fldChar w:fldCharType="separate"/>
        </w:r>
        <w:r w:rsidR="00BB1765" w:rsidRPr="00650D90" w:rsidDel="00D873A4">
          <w:rPr>
            <w:rStyle w:val="Hyperlink"/>
            <w:rFonts w:cs="Times New Roman"/>
            <w:rPrChange w:id="3078" w:author="Orion" w:date="2011-05-01T20:13:00Z">
              <w:rPr>
                <w:rStyle w:val="Hyperlink"/>
                <w:b/>
                <w:bCs/>
                <w:sz w:val="48"/>
                <w:szCs w:val="48"/>
              </w:rPr>
            </w:rPrChange>
          </w:rPr>
          <w:delText>http://jsbsim.sourceforge.net/</w:delText>
        </w:r>
        <w:r w:rsidRPr="00246937" w:rsidDel="00D873A4">
          <w:rPr>
            <w:rStyle w:val="Hyperlink"/>
            <w:rFonts w:cs="Times New Roman"/>
            <w:rPrChange w:id="3079" w:author="Orion" w:date="2011-04-24T22:32:00Z">
              <w:rPr>
                <w:rStyle w:val="Hyperlink"/>
                <w:b/>
                <w:bCs/>
                <w:sz w:val="48"/>
                <w:szCs w:val="48"/>
              </w:rPr>
            </w:rPrChange>
          </w:rPr>
          <w:fldChar w:fldCharType="end"/>
        </w:r>
        <w:r w:rsidR="00BB1765" w:rsidRPr="00650D90" w:rsidDel="00D873A4">
          <w:rPr>
            <w:rFonts w:eastAsia="Times New Roman" w:cs="Times New Roman"/>
            <w:rPrChange w:id="3080"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081" w:author="Orion" w:date="2011-03-31T18:25:00Z"/>
          <w:rFonts w:cs="Times New Roman"/>
          <w:rPrChange w:id="3082" w:author="Orion" w:date="2011-05-01T20:13:00Z">
            <w:rPr>
              <w:del w:id="3083" w:author="Orion" w:date="2011-03-31T18:25:00Z"/>
              <w:rFonts w:cs="Times New Roman"/>
              <w:lang w:val="en-US"/>
            </w:rPr>
          </w:rPrChange>
        </w:rPr>
        <w:pPrChange w:id="3084" w:author="Orion" w:date="2011-04-06T18:23:00Z">
          <w:pPr>
            <w:jc w:val="both"/>
          </w:pPr>
        </w:pPrChange>
      </w:pPr>
    </w:p>
    <w:p w:rsidR="00BB1765" w:rsidRPr="00650D90" w:rsidDel="00D873A4" w:rsidRDefault="00BB1765">
      <w:pPr>
        <w:rPr>
          <w:del w:id="3085" w:author="Orion" w:date="2011-03-31T18:25:00Z"/>
          <w:rFonts w:eastAsia="Times New Roman" w:cs="Times New Roman"/>
          <w:rPrChange w:id="3086" w:author="Orion" w:date="2011-05-01T20:13:00Z">
            <w:rPr>
              <w:del w:id="3087" w:author="Orion" w:date="2011-03-31T18:25:00Z"/>
              <w:rFonts w:eastAsia="Times New Roman" w:cs="Times New Roman"/>
              <w:lang w:val="en-US"/>
            </w:rPr>
          </w:rPrChange>
        </w:rPr>
        <w:pPrChange w:id="3088" w:author="Orion" w:date="2011-04-06T18:23:00Z">
          <w:pPr>
            <w:jc w:val="both"/>
          </w:pPr>
        </w:pPrChange>
      </w:pPr>
      <w:del w:id="3089" w:author="Orion" w:date="2011-03-31T18:25:00Z">
        <w:r w:rsidRPr="00650D90" w:rsidDel="00D873A4">
          <w:rPr>
            <w:rFonts w:eastAsia="Times New Roman" w:cs="Times New Roman"/>
            <w:rPrChange w:id="3090"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3091" w:author="Orion" w:date="2011-03-31T18:25:00Z"/>
          <w:rFonts w:eastAsia="Times New Roman" w:cs="Times New Roman"/>
          <w:rPrChange w:id="3092" w:author="Orion" w:date="2011-05-01T20:13:00Z">
            <w:rPr>
              <w:del w:id="3093" w:author="Orion" w:date="2011-03-31T18:25:00Z"/>
              <w:rFonts w:eastAsia="Times New Roman" w:cs="Times New Roman"/>
              <w:lang w:val="en-US"/>
            </w:rPr>
          </w:rPrChange>
        </w:rPr>
        <w:pPrChange w:id="3094" w:author="Orion" w:date="2011-04-06T18:23:00Z">
          <w:pPr>
            <w:jc w:val="both"/>
          </w:pPr>
        </w:pPrChange>
      </w:pPr>
      <w:del w:id="3095" w:author="Orion" w:date="2011-03-31T18:25:00Z">
        <w:r w:rsidRPr="00246937" w:rsidDel="00D873A4">
          <w:rPr>
            <w:rFonts w:cs="Times New Roman"/>
            <w:rPrChange w:id="3096" w:author="Orion" w:date="2011-04-24T22:32:00Z">
              <w:rPr>
                <w:rStyle w:val="Hyperlink"/>
                <w:b/>
                <w:bCs/>
                <w:sz w:val="48"/>
                <w:szCs w:val="48"/>
              </w:rPr>
            </w:rPrChange>
          </w:rPr>
          <w:fldChar w:fldCharType="begin"/>
        </w:r>
        <w:r w:rsidRPr="00650D90" w:rsidDel="00D873A4">
          <w:rPr>
            <w:rFonts w:cs="Times New Roman"/>
            <w:rPrChange w:id="3097" w:author="Orion" w:date="2011-05-01T20:13:00Z">
              <w:rPr>
                <w:b/>
                <w:bCs/>
                <w:sz w:val="48"/>
                <w:szCs w:val="48"/>
              </w:rPr>
            </w:rPrChange>
          </w:rPr>
          <w:delInstrText xml:space="preserve"> HYPERLINK "http://www.flightgear.org/" </w:delInstrText>
        </w:r>
        <w:r w:rsidRPr="00246937" w:rsidDel="00D873A4">
          <w:rPr>
            <w:rFonts w:cs="Times New Roman"/>
            <w:rPrChange w:id="3098" w:author="Orion" w:date="2011-04-24T22:32:00Z">
              <w:rPr>
                <w:rStyle w:val="Hyperlink"/>
                <w:b/>
                <w:bCs/>
                <w:sz w:val="48"/>
                <w:szCs w:val="48"/>
              </w:rPr>
            </w:rPrChange>
          </w:rPr>
          <w:fldChar w:fldCharType="separate"/>
        </w:r>
        <w:r w:rsidR="00BB1765" w:rsidRPr="00650D90" w:rsidDel="00D873A4">
          <w:rPr>
            <w:rStyle w:val="Hyperlink"/>
            <w:rFonts w:cs="Times New Roman"/>
            <w:rPrChange w:id="3099" w:author="Orion" w:date="2011-05-01T20:13:00Z">
              <w:rPr>
                <w:rStyle w:val="Hyperlink"/>
                <w:b/>
                <w:bCs/>
                <w:sz w:val="48"/>
                <w:szCs w:val="48"/>
              </w:rPr>
            </w:rPrChange>
          </w:rPr>
          <w:delText>http://www.flightgear.org/</w:delText>
        </w:r>
        <w:r w:rsidRPr="00246937" w:rsidDel="00D873A4">
          <w:rPr>
            <w:rStyle w:val="Hyperlink"/>
            <w:rFonts w:cs="Times New Roman"/>
            <w:rPrChange w:id="3100" w:author="Orion" w:date="2011-04-24T22:32:00Z">
              <w:rPr>
                <w:rStyle w:val="Hyperlink"/>
                <w:b/>
                <w:bCs/>
                <w:sz w:val="48"/>
                <w:szCs w:val="48"/>
              </w:rPr>
            </w:rPrChange>
          </w:rPr>
          <w:fldChar w:fldCharType="end"/>
        </w:r>
        <w:r w:rsidR="00BB1765" w:rsidRPr="00650D90" w:rsidDel="00D873A4">
          <w:rPr>
            <w:rFonts w:eastAsia="Times New Roman" w:cs="Times New Roman"/>
            <w:rPrChange w:id="3101"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102" w:author="Orion" w:date="2011-03-31T18:25:00Z"/>
          <w:rFonts w:cs="Times New Roman"/>
          <w:rPrChange w:id="3103" w:author="Orion" w:date="2011-05-01T20:13:00Z">
            <w:rPr>
              <w:del w:id="3104" w:author="Orion" w:date="2011-03-31T18:25:00Z"/>
              <w:rFonts w:cs="Times New Roman"/>
              <w:lang w:val="en-US"/>
            </w:rPr>
          </w:rPrChange>
        </w:rPr>
        <w:pPrChange w:id="3105" w:author="Orion" w:date="2011-04-06T18:23:00Z">
          <w:pPr>
            <w:jc w:val="both"/>
          </w:pPr>
        </w:pPrChange>
      </w:pPr>
    </w:p>
    <w:p w:rsidR="00BB1765" w:rsidRPr="00650D90" w:rsidDel="00D873A4" w:rsidRDefault="00BB1765">
      <w:pPr>
        <w:rPr>
          <w:del w:id="3106" w:author="Orion" w:date="2011-03-31T18:25:00Z"/>
          <w:rFonts w:eastAsia="Times New Roman" w:cs="Times New Roman"/>
          <w:color w:val="000000"/>
          <w:rPrChange w:id="3107" w:author="Orion" w:date="2011-05-01T20:13:00Z">
            <w:rPr>
              <w:del w:id="3108" w:author="Orion" w:date="2011-03-31T18:25:00Z"/>
              <w:rFonts w:eastAsia="Times New Roman" w:cs="Times New Roman"/>
              <w:color w:val="000000"/>
              <w:lang w:val="en-US"/>
            </w:rPr>
          </w:rPrChange>
        </w:rPr>
        <w:pPrChange w:id="3109" w:author="Orion" w:date="2011-04-06T18:23:00Z">
          <w:pPr>
            <w:jc w:val="both"/>
          </w:pPr>
        </w:pPrChange>
      </w:pPr>
      <w:del w:id="3110" w:author="Orion" w:date="2011-03-31T18:25:00Z">
        <w:r w:rsidRPr="00650D90" w:rsidDel="00D873A4">
          <w:rPr>
            <w:rFonts w:eastAsia="Times New Roman" w:cs="Times New Roman"/>
            <w:rPrChange w:id="3111" w:author="Orion" w:date="2011-05-01T20:13:00Z">
              <w:rPr>
                <w:rFonts w:eastAsia="Times New Roman" w:cs="Times New Roman"/>
                <w:b/>
                <w:bCs/>
                <w:sz w:val="48"/>
                <w:szCs w:val="48"/>
                <w:lang w:val="en-US"/>
              </w:rPr>
            </w:rPrChange>
          </w:rPr>
          <w:delText xml:space="preserve">[5] </w:delText>
        </w:r>
        <w:bookmarkStart w:id="3112" w:name="firstHeading"/>
        <w:bookmarkEnd w:id="3112"/>
        <w:r w:rsidRPr="00650D90" w:rsidDel="00D873A4">
          <w:rPr>
            <w:rFonts w:eastAsia="Times New Roman" w:cs="Times New Roman"/>
            <w:color w:val="000000"/>
            <w:rPrChange w:id="3113"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3114" w:author="Orion" w:date="2011-03-31T18:25:00Z"/>
          <w:rFonts w:eastAsia="Times New Roman" w:cs="Times New Roman"/>
          <w:rPrChange w:id="3115" w:author="Orion" w:date="2011-05-01T20:13:00Z">
            <w:rPr>
              <w:del w:id="3116" w:author="Orion" w:date="2011-03-31T18:25:00Z"/>
              <w:rFonts w:eastAsia="Times New Roman" w:cs="Times New Roman"/>
              <w:lang w:val="en-US"/>
            </w:rPr>
          </w:rPrChange>
        </w:rPr>
        <w:pPrChange w:id="3117" w:author="Orion" w:date="2011-04-06T18:23:00Z">
          <w:pPr>
            <w:jc w:val="both"/>
          </w:pPr>
        </w:pPrChange>
      </w:pPr>
      <w:del w:id="3118" w:author="Orion" w:date="2011-03-31T18:25:00Z">
        <w:r w:rsidRPr="00246937" w:rsidDel="00D873A4">
          <w:rPr>
            <w:rFonts w:cs="Times New Roman"/>
            <w:rPrChange w:id="3119" w:author="Orion" w:date="2011-04-24T22:32:00Z">
              <w:rPr>
                <w:rStyle w:val="Hyperlink"/>
                <w:b/>
                <w:bCs/>
                <w:sz w:val="48"/>
                <w:szCs w:val="48"/>
              </w:rPr>
            </w:rPrChange>
          </w:rPr>
          <w:fldChar w:fldCharType="begin"/>
        </w:r>
        <w:r w:rsidRPr="00650D90" w:rsidDel="00D873A4">
          <w:rPr>
            <w:rFonts w:cs="Times New Roman"/>
            <w:rPrChange w:id="3120" w:author="Orion" w:date="2011-05-01T20:13:00Z">
              <w:rPr>
                <w:b/>
                <w:bCs/>
                <w:sz w:val="48"/>
                <w:szCs w:val="48"/>
              </w:rPr>
            </w:rPrChange>
          </w:rPr>
          <w:delInstrText xml:space="preserve"> HYPERLINK "http://www.openeaagles.org/" </w:delInstrText>
        </w:r>
        <w:r w:rsidRPr="00246937" w:rsidDel="00D873A4">
          <w:rPr>
            <w:rFonts w:cs="Times New Roman"/>
            <w:rPrChange w:id="3121" w:author="Orion" w:date="2011-04-24T22:32:00Z">
              <w:rPr>
                <w:rStyle w:val="Hyperlink"/>
                <w:b/>
                <w:bCs/>
                <w:sz w:val="48"/>
                <w:szCs w:val="48"/>
              </w:rPr>
            </w:rPrChange>
          </w:rPr>
          <w:fldChar w:fldCharType="separate"/>
        </w:r>
        <w:r w:rsidR="00BB1765" w:rsidRPr="00650D90" w:rsidDel="00D873A4">
          <w:rPr>
            <w:rStyle w:val="Hyperlink"/>
            <w:rFonts w:cs="Times New Roman"/>
            <w:rPrChange w:id="3122" w:author="Orion" w:date="2011-05-01T20:13:00Z">
              <w:rPr>
                <w:rStyle w:val="Hyperlink"/>
                <w:b/>
                <w:bCs/>
                <w:sz w:val="48"/>
                <w:szCs w:val="48"/>
              </w:rPr>
            </w:rPrChange>
          </w:rPr>
          <w:delText>http://www.openeaagles.org/</w:delText>
        </w:r>
        <w:r w:rsidRPr="00246937" w:rsidDel="00D873A4">
          <w:rPr>
            <w:rStyle w:val="Hyperlink"/>
            <w:rFonts w:cs="Times New Roman"/>
            <w:rPrChange w:id="3123" w:author="Orion" w:date="2011-04-24T22:32:00Z">
              <w:rPr>
                <w:rStyle w:val="Hyperlink"/>
                <w:b/>
                <w:bCs/>
                <w:sz w:val="48"/>
                <w:szCs w:val="48"/>
              </w:rPr>
            </w:rPrChange>
          </w:rPr>
          <w:fldChar w:fldCharType="end"/>
        </w:r>
        <w:r w:rsidR="00BB1765" w:rsidRPr="00650D90" w:rsidDel="00D873A4">
          <w:rPr>
            <w:rFonts w:eastAsia="Times New Roman" w:cs="Times New Roman"/>
            <w:rPrChange w:id="312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125" w:author="Orion" w:date="2011-03-31T18:25:00Z"/>
          <w:rFonts w:cs="Times New Roman"/>
          <w:rPrChange w:id="3126" w:author="Orion" w:date="2011-05-01T20:13:00Z">
            <w:rPr>
              <w:del w:id="3127" w:author="Orion" w:date="2011-03-31T18:25:00Z"/>
              <w:rFonts w:cs="Times New Roman"/>
              <w:lang w:val="en-US"/>
            </w:rPr>
          </w:rPrChange>
        </w:rPr>
        <w:pPrChange w:id="3128" w:author="Orion" w:date="2011-04-06T18:23:00Z">
          <w:pPr>
            <w:jc w:val="both"/>
          </w:pPr>
        </w:pPrChange>
      </w:pPr>
    </w:p>
    <w:p w:rsidR="00BB1765" w:rsidRPr="00B42FC5" w:rsidDel="00D873A4" w:rsidRDefault="00BB1765">
      <w:pPr>
        <w:rPr>
          <w:del w:id="3129" w:author="Orion" w:date="2011-03-31T18:25:00Z"/>
          <w:rFonts w:eastAsia="Times New Roman" w:cs="Times New Roman"/>
        </w:rPr>
        <w:pPrChange w:id="3130" w:author="Orion" w:date="2011-04-06T18:23:00Z">
          <w:pPr>
            <w:jc w:val="both"/>
          </w:pPr>
        </w:pPrChange>
      </w:pPr>
      <w:del w:id="3131" w:author="Orion" w:date="2011-03-31T18:25:00Z">
        <w:r w:rsidRPr="00650D90" w:rsidDel="00D873A4">
          <w:rPr>
            <w:rFonts w:eastAsia="Times New Roman" w:cs="Times New Roman"/>
            <w:rPrChange w:id="3132"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3133" w:author="Orion" w:date="2011-03-31T18:25:00Z"/>
          <w:rFonts w:eastAsia="Times New Roman" w:cs="Times New Roman"/>
        </w:rPr>
        <w:pPrChange w:id="3134" w:author="Orion" w:date="2011-04-06T18:23:00Z">
          <w:pPr>
            <w:jc w:val="both"/>
          </w:pPr>
        </w:pPrChange>
      </w:pPr>
      <w:del w:id="3135" w:author="Orion" w:date="2011-03-31T18:25:00Z">
        <w:r w:rsidRPr="00246937" w:rsidDel="00D873A4">
          <w:rPr>
            <w:rFonts w:cs="Times New Roman"/>
            <w:rPrChange w:id="3136" w:author="Orion" w:date="2011-04-24T22:32:00Z">
              <w:rPr>
                <w:rStyle w:val="Hyperlink"/>
                <w:b/>
                <w:bCs/>
                <w:sz w:val="48"/>
                <w:szCs w:val="48"/>
              </w:rPr>
            </w:rPrChange>
          </w:rPr>
          <w:fldChar w:fldCharType="begin"/>
        </w:r>
        <w:r w:rsidRPr="00650D90" w:rsidDel="00D873A4">
          <w:rPr>
            <w:rFonts w:cs="Times New Roman"/>
            <w:rPrChange w:id="3137"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138" w:author="Orion" w:date="2011-04-24T22:32:00Z">
              <w:rPr>
                <w:rStyle w:val="Hyperlink"/>
                <w:b/>
                <w:bCs/>
                <w:sz w:val="48"/>
                <w:szCs w:val="48"/>
              </w:rPr>
            </w:rPrChange>
          </w:rPr>
          <w:fldChar w:fldCharType="separate"/>
        </w:r>
        <w:r w:rsidR="00BB1765" w:rsidRPr="00650D90" w:rsidDel="00D873A4">
          <w:rPr>
            <w:rStyle w:val="Hyperlink"/>
            <w:rFonts w:cs="Times New Roman"/>
            <w:rPrChange w:id="3139"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140" w:author="Orion" w:date="2011-04-24T22:32:00Z">
              <w:rPr>
                <w:rStyle w:val="Hyperlink"/>
                <w:b/>
                <w:bCs/>
                <w:sz w:val="48"/>
                <w:szCs w:val="48"/>
              </w:rPr>
            </w:rPrChange>
          </w:rPr>
          <w:fldChar w:fldCharType="end"/>
        </w:r>
        <w:r w:rsidR="00BB1765" w:rsidRPr="00650D90" w:rsidDel="00D873A4">
          <w:rPr>
            <w:rFonts w:eastAsia="Times New Roman" w:cs="Times New Roman"/>
            <w:rPrChange w:id="3141"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3142" w:author="Orion" w:date="2011-03-31T22:56:00Z"/>
          <w:rFonts w:cs="Times New Roman"/>
        </w:rPr>
        <w:pPrChange w:id="3143" w:author="Orion" w:date="2011-04-06T18:23:00Z">
          <w:pPr>
            <w:jc w:val="both"/>
          </w:pPr>
        </w:pPrChange>
      </w:pPr>
    </w:p>
    <w:p w:rsidR="00BB1765" w:rsidRPr="00650D90" w:rsidDel="00152534" w:rsidRDefault="00BB1765">
      <w:pPr>
        <w:rPr>
          <w:del w:id="3144" w:author="Orion" w:date="2011-03-31T18:25:00Z"/>
          <w:rFonts w:eastAsia="TimesNewRomanMS" w:cs="Times New Roman"/>
          <w:rPrChange w:id="3145" w:author="Orion" w:date="2011-05-01T20:13:00Z">
            <w:rPr>
              <w:del w:id="3146" w:author="Orion" w:date="2011-03-31T18:25:00Z"/>
              <w:rFonts w:eastAsia="TimesNewRomanMS" w:cs="Times New Roman"/>
              <w:lang w:val="en-US"/>
            </w:rPr>
          </w:rPrChange>
        </w:rPr>
        <w:pPrChange w:id="3147" w:author="Orion" w:date="2011-04-06T18:23:00Z">
          <w:pPr>
            <w:jc w:val="both"/>
          </w:pPr>
        </w:pPrChange>
      </w:pPr>
      <w:del w:id="3148" w:author="Orion" w:date="2011-03-31T18:25:00Z">
        <w:r w:rsidRPr="00650D90" w:rsidDel="00152534">
          <w:rPr>
            <w:rFonts w:eastAsia="Times New Roman" w:cs="Times New Roman"/>
            <w:rPrChange w:id="3149" w:author="Orion" w:date="2011-05-01T20:13:00Z">
              <w:rPr>
                <w:rFonts w:eastAsia="Times New Roman" w:cs="Times New Roman"/>
                <w:b/>
                <w:bCs/>
                <w:sz w:val="48"/>
                <w:szCs w:val="48"/>
              </w:rPr>
            </w:rPrChange>
          </w:rPr>
          <w:delText>[7]</w:delText>
        </w:r>
        <w:r w:rsidRPr="00650D90" w:rsidDel="00152534">
          <w:rPr>
            <w:rFonts w:eastAsia="TimesNewRomanMS" w:cs="Times New Roman"/>
            <w:rPrChange w:id="3150"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3151"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3152"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153"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3154"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155" w:author="Orion" w:date="2011-03-31T18:25:00Z"/>
          <w:rFonts w:cs="Times New Roman"/>
          <w:rPrChange w:id="3156" w:author="Orion" w:date="2011-05-01T20:13:00Z">
            <w:rPr>
              <w:del w:id="3157" w:author="Orion" w:date="2011-03-31T18:25:00Z"/>
              <w:rFonts w:cs="Times New Roman"/>
              <w:lang w:val="en-US"/>
            </w:rPr>
          </w:rPrChange>
        </w:rPr>
        <w:pPrChange w:id="3158" w:author="Orion" w:date="2011-04-06T18:23:00Z">
          <w:pPr>
            <w:jc w:val="both"/>
          </w:pPr>
        </w:pPrChange>
      </w:pPr>
    </w:p>
    <w:p w:rsidR="00BB1765" w:rsidRPr="00650D90" w:rsidDel="00152534" w:rsidRDefault="00BB1765">
      <w:pPr>
        <w:rPr>
          <w:del w:id="3159" w:author="Orion" w:date="2011-03-31T18:25:00Z"/>
          <w:rFonts w:eastAsia="TimesNewRomanMS" w:cs="Times New Roman"/>
          <w:rPrChange w:id="3160" w:author="Orion" w:date="2011-05-01T20:13:00Z">
            <w:rPr>
              <w:del w:id="3161" w:author="Orion" w:date="2011-03-31T18:25:00Z"/>
              <w:rFonts w:eastAsia="TimesNewRomanMS" w:cs="Times New Roman"/>
              <w:lang w:val="en-US"/>
            </w:rPr>
          </w:rPrChange>
        </w:rPr>
        <w:pPrChange w:id="3162" w:author="Orion" w:date="2011-04-06T18:23:00Z">
          <w:pPr>
            <w:autoSpaceDE w:val="0"/>
          </w:pPr>
        </w:pPrChange>
      </w:pPr>
      <w:del w:id="3163" w:author="Orion" w:date="2011-03-31T18:25:00Z">
        <w:r w:rsidRPr="00650D90" w:rsidDel="00152534">
          <w:rPr>
            <w:rFonts w:eastAsia="TimesNewRomanMS" w:cs="Times New Roman"/>
            <w:rPrChange w:id="3164"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3165"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3166"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3167" w:author="Orion" w:date="2011-03-31T18:25:00Z"/>
          <w:rFonts w:cs="Times New Roman"/>
          <w:rPrChange w:id="3168" w:author="Orion" w:date="2011-05-01T20:13:00Z">
            <w:rPr>
              <w:del w:id="3169" w:author="Orion" w:date="2011-03-31T18:25:00Z"/>
              <w:rFonts w:cs="Times New Roman"/>
              <w:lang w:val="en-US"/>
            </w:rPr>
          </w:rPrChange>
        </w:rPr>
        <w:pPrChange w:id="3170" w:author="Orion" w:date="2011-04-06T18:23:00Z">
          <w:pPr>
            <w:autoSpaceDE w:val="0"/>
          </w:pPr>
        </w:pPrChange>
      </w:pPr>
    </w:p>
    <w:p w:rsidR="00BB1765" w:rsidRPr="00650D90" w:rsidDel="00152534" w:rsidRDefault="00BB1765">
      <w:pPr>
        <w:rPr>
          <w:del w:id="3171" w:author="Orion" w:date="2011-03-31T18:25:00Z"/>
          <w:rFonts w:eastAsia="TimesNewRomanMS" w:cs="Times New Roman"/>
          <w:color w:val="000000"/>
          <w:rPrChange w:id="3172" w:author="Orion" w:date="2011-05-01T20:13:00Z">
            <w:rPr>
              <w:del w:id="3173" w:author="Orion" w:date="2011-03-31T18:25:00Z"/>
              <w:rFonts w:eastAsia="TimesNewRomanMS" w:cs="Times New Roman"/>
              <w:color w:val="000000"/>
              <w:lang w:val="en-US"/>
            </w:rPr>
          </w:rPrChange>
        </w:rPr>
        <w:pPrChange w:id="3174" w:author="Orion" w:date="2011-04-06T18:23:00Z">
          <w:pPr>
            <w:autoSpaceDE w:val="0"/>
          </w:pPr>
        </w:pPrChange>
      </w:pPr>
      <w:del w:id="3175" w:author="Orion" w:date="2011-03-31T18:25:00Z">
        <w:r w:rsidRPr="00650D90" w:rsidDel="00152534">
          <w:rPr>
            <w:rFonts w:eastAsia="TimesNewRomanMS" w:cs="Times New Roman"/>
            <w:rPrChange w:id="3176"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3177"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3178"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3179" w:author="Orion" w:date="2011-03-31T18:25:00Z"/>
          <w:rFonts w:eastAsia="TimesNewRomanMS" w:cs="Times New Roman"/>
          <w:color w:val="000000"/>
          <w:rPrChange w:id="3180" w:author="Orion" w:date="2011-05-01T20:13:00Z">
            <w:rPr>
              <w:del w:id="3181" w:author="Orion" w:date="2011-03-31T18:25:00Z"/>
              <w:rFonts w:eastAsia="TimesNewRomanMS" w:cs="Times New Roman"/>
              <w:color w:val="000000"/>
              <w:lang w:val="en-US"/>
            </w:rPr>
          </w:rPrChange>
        </w:rPr>
        <w:pPrChange w:id="3182" w:author="Orion" w:date="2011-04-06T18:23:00Z">
          <w:pPr>
            <w:autoSpaceDE w:val="0"/>
          </w:pPr>
        </w:pPrChange>
      </w:pPr>
      <w:del w:id="3183" w:author="Orion" w:date="2011-03-31T18:25:00Z">
        <w:r w:rsidRPr="00246937" w:rsidDel="00152534">
          <w:rPr>
            <w:rFonts w:cs="Times New Roman"/>
            <w:rPrChange w:id="3184" w:author="Orion" w:date="2011-04-24T22:32:00Z">
              <w:rPr>
                <w:rStyle w:val="Hyperlink"/>
                <w:b/>
                <w:bCs/>
                <w:sz w:val="48"/>
                <w:szCs w:val="48"/>
              </w:rPr>
            </w:rPrChange>
          </w:rPr>
          <w:fldChar w:fldCharType="begin"/>
        </w:r>
        <w:r w:rsidRPr="00650D90" w:rsidDel="00152534">
          <w:rPr>
            <w:rFonts w:cs="Times New Roman"/>
            <w:rPrChange w:id="3185" w:author="Orion" w:date="2011-05-01T20:13:00Z">
              <w:rPr>
                <w:b/>
                <w:bCs/>
                <w:sz w:val="48"/>
                <w:szCs w:val="48"/>
              </w:rPr>
            </w:rPrChange>
          </w:rPr>
          <w:delInstrText xml:space="preserve"> HYPERLINK "http://www.flightexplorer.com/" </w:delInstrText>
        </w:r>
        <w:r w:rsidRPr="00246937" w:rsidDel="00152534">
          <w:rPr>
            <w:rFonts w:cs="Times New Roman"/>
            <w:rPrChange w:id="3186" w:author="Orion" w:date="2011-04-24T22:32:00Z">
              <w:rPr>
                <w:rStyle w:val="Hyperlink"/>
                <w:b/>
                <w:bCs/>
                <w:sz w:val="48"/>
                <w:szCs w:val="48"/>
              </w:rPr>
            </w:rPrChange>
          </w:rPr>
          <w:fldChar w:fldCharType="separate"/>
        </w:r>
        <w:r w:rsidR="00BB1765" w:rsidRPr="00650D90" w:rsidDel="00152534">
          <w:rPr>
            <w:rStyle w:val="Hyperlink"/>
            <w:rFonts w:cs="Times New Roman"/>
            <w:rPrChange w:id="3187" w:author="Orion" w:date="2011-05-01T20:13:00Z">
              <w:rPr>
                <w:rStyle w:val="Hyperlink"/>
                <w:b/>
                <w:bCs/>
                <w:sz w:val="48"/>
                <w:szCs w:val="48"/>
              </w:rPr>
            </w:rPrChange>
          </w:rPr>
          <w:delText>http://www.flightexplorer.com/</w:delText>
        </w:r>
        <w:r w:rsidRPr="00246937" w:rsidDel="00152534">
          <w:rPr>
            <w:rStyle w:val="Hyperlink"/>
            <w:rFonts w:cs="Times New Roman"/>
            <w:rPrChange w:id="3188"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3189"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3190"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3191" w:author="Orion" w:date="2011-03-31T18:25:00Z"/>
          <w:rFonts w:cs="Times New Roman"/>
          <w:rPrChange w:id="3192" w:author="Orion" w:date="2011-05-01T20:13:00Z">
            <w:rPr>
              <w:del w:id="3193" w:author="Orion" w:date="2011-03-31T18:25:00Z"/>
              <w:rFonts w:cs="Times New Roman"/>
              <w:lang w:val="en-US"/>
            </w:rPr>
          </w:rPrChange>
        </w:rPr>
        <w:pPrChange w:id="3194" w:author="Orion" w:date="2011-04-06T18:23:00Z">
          <w:pPr>
            <w:autoSpaceDE w:val="0"/>
          </w:pPr>
        </w:pPrChange>
      </w:pPr>
    </w:p>
    <w:p w:rsidR="00BB1765" w:rsidRPr="00650D90" w:rsidDel="00152534" w:rsidRDefault="00BB1765">
      <w:pPr>
        <w:rPr>
          <w:del w:id="3195" w:author="Orion" w:date="2011-03-31T18:25:00Z"/>
          <w:rFonts w:eastAsia="TimesNewRomanMS" w:cs="Times New Roman"/>
          <w:rPrChange w:id="3196" w:author="Orion" w:date="2011-05-01T20:13:00Z">
            <w:rPr>
              <w:del w:id="3197" w:author="Orion" w:date="2011-03-31T18:25:00Z"/>
              <w:rFonts w:eastAsia="TimesNewRomanMS" w:cs="Times New Roman"/>
              <w:lang w:val="en-US"/>
            </w:rPr>
          </w:rPrChange>
        </w:rPr>
        <w:pPrChange w:id="3198" w:author="Orion" w:date="2011-04-06T18:23:00Z">
          <w:pPr>
            <w:autoSpaceDE w:val="0"/>
          </w:pPr>
        </w:pPrChange>
      </w:pPr>
      <w:del w:id="3199" w:author="Orion" w:date="2011-03-31T18:25:00Z">
        <w:r w:rsidRPr="00650D90" w:rsidDel="00152534">
          <w:rPr>
            <w:rFonts w:eastAsia="TimesNewRomanMS" w:cs="Times New Roman"/>
            <w:color w:val="000000"/>
            <w:rPrChange w:id="3200"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3201"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3202"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3203"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204"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3205"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206" w:author="Orion" w:date="2011-03-31T18:25:00Z"/>
          <w:rFonts w:cs="Times New Roman"/>
          <w:rPrChange w:id="3207" w:author="Orion" w:date="2011-05-01T20:13:00Z">
            <w:rPr>
              <w:del w:id="3208" w:author="Orion" w:date="2011-03-31T18:25:00Z"/>
              <w:rFonts w:cs="Times New Roman"/>
              <w:lang w:val="en-US"/>
            </w:rPr>
          </w:rPrChange>
        </w:rPr>
        <w:pPrChange w:id="3209" w:author="Orion" w:date="2011-04-06T18:23:00Z">
          <w:pPr>
            <w:autoSpaceDE w:val="0"/>
          </w:pPr>
        </w:pPrChange>
      </w:pPr>
    </w:p>
    <w:p w:rsidR="00BB1765" w:rsidRPr="00650D90" w:rsidDel="00152534" w:rsidRDefault="00BB1765">
      <w:pPr>
        <w:rPr>
          <w:del w:id="3210" w:author="Orion" w:date="2011-03-31T18:25:00Z"/>
          <w:rFonts w:eastAsia="Times-Roman" w:cs="Times New Roman"/>
          <w:rPrChange w:id="3211" w:author="Orion" w:date="2011-05-01T20:13:00Z">
            <w:rPr>
              <w:del w:id="3212" w:author="Orion" w:date="2011-03-31T18:25:00Z"/>
              <w:rFonts w:eastAsia="Times-Roman" w:cs="Times New Roman"/>
              <w:lang w:val="en-US"/>
            </w:rPr>
          </w:rPrChange>
        </w:rPr>
        <w:pPrChange w:id="3213" w:author="Orion" w:date="2011-04-06T18:23:00Z">
          <w:pPr>
            <w:autoSpaceDE w:val="0"/>
          </w:pPr>
        </w:pPrChange>
      </w:pPr>
      <w:del w:id="3214" w:author="Orion" w:date="2011-03-31T18:25:00Z">
        <w:r w:rsidRPr="00650D90" w:rsidDel="00152534">
          <w:rPr>
            <w:rFonts w:eastAsia="TimesNewRomanMS" w:cs="Times New Roman"/>
            <w:rPrChange w:id="3215"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216"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217"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218"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219"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3220" w:author="Orion" w:date="2011-03-31T18:25:00Z"/>
          <w:rFonts w:eastAsia="Times-Roman" w:cs="Times New Roman"/>
          <w:rPrChange w:id="3221" w:author="Orion" w:date="2011-05-01T20:13:00Z">
            <w:rPr>
              <w:del w:id="3222" w:author="Orion" w:date="2011-03-31T18:25:00Z"/>
              <w:rFonts w:eastAsia="Times-Roman" w:cs="Times New Roman"/>
              <w:lang w:val="en-US"/>
            </w:rPr>
          </w:rPrChange>
        </w:rPr>
        <w:pPrChange w:id="3223" w:author="Orion" w:date="2011-04-06T18:23:00Z">
          <w:pPr>
            <w:autoSpaceDE w:val="0"/>
          </w:pPr>
        </w:pPrChange>
      </w:pPr>
    </w:p>
    <w:p w:rsidR="00BB1765" w:rsidRPr="00B42FC5" w:rsidDel="00152534" w:rsidRDefault="00BB1765">
      <w:pPr>
        <w:rPr>
          <w:del w:id="3224" w:author="Orion" w:date="2011-03-31T18:37:00Z"/>
          <w:rStyle w:val="RTOReferenceTextChar"/>
          <w:rFonts w:cs="Times New Roman"/>
          <w:sz w:val="24"/>
          <w:lang w:val="es-ES"/>
        </w:rPr>
        <w:pPrChange w:id="3225" w:author="Orion" w:date="2011-04-06T18:23:00Z">
          <w:pPr>
            <w:autoSpaceDE w:val="0"/>
            <w:jc w:val="both"/>
          </w:pPr>
        </w:pPrChange>
      </w:pPr>
      <w:del w:id="3226" w:author="Orion" w:date="2011-03-31T18:37:00Z">
        <w:r w:rsidRPr="00650D90" w:rsidDel="00152534">
          <w:rPr>
            <w:rFonts w:cs="Times New Roman"/>
            <w:rPrChange w:id="3227"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228"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229"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230"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231"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3232" w:author="Orion" w:date="2011-03-31T18:37:00Z"/>
          <w:rFonts w:cs="Times New Roman"/>
        </w:rPr>
        <w:pPrChange w:id="3233" w:author="Orion" w:date="2011-04-06T18:23:00Z">
          <w:pPr>
            <w:autoSpaceDE w:val="0"/>
            <w:jc w:val="both"/>
          </w:pPr>
        </w:pPrChange>
      </w:pPr>
    </w:p>
    <w:p w:rsidR="00BB1765" w:rsidRPr="00650D90" w:rsidDel="00152534" w:rsidRDefault="00BB1765">
      <w:pPr>
        <w:rPr>
          <w:del w:id="3234" w:author="Orion" w:date="2011-03-31T18:37:00Z"/>
          <w:rFonts w:cs="Times New Roman"/>
          <w:rPrChange w:id="3235" w:author="Orion" w:date="2011-05-01T20:13:00Z">
            <w:rPr>
              <w:del w:id="3236" w:author="Orion" w:date="2011-03-31T18:37:00Z"/>
              <w:rFonts w:cs="Times New Roman"/>
              <w:lang w:val="en-US"/>
            </w:rPr>
          </w:rPrChange>
        </w:rPr>
        <w:pPrChange w:id="3237" w:author="Orion" w:date="2011-04-06T18:23:00Z">
          <w:pPr>
            <w:autoSpaceDE w:val="0"/>
            <w:jc w:val="both"/>
          </w:pPr>
        </w:pPrChange>
      </w:pPr>
      <w:del w:id="3238" w:author="Orion" w:date="2011-03-31T18:37:00Z">
        <w:r w:rsidRPr="00650D90" w:rsidDel="00152534">
          <w:rPr>
            <w:rFonts w:cs="Times New Roman"/>
            <w:rPrChange w:id="3239"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3240" w:author="Orion" w:date="2011-03-31T18:37:00Z"/>
          <w:rFonts w:cs="Times New Roman"/>
          <w:color w:val="000000"/>
          <w:rPrChange w:id="3241" w:author="Orion" w:date="2011-05-01T20:13:00Z">
            <w:rPr>
              <w:del w:id="3242" w:author="Orion" w:date="2011-03-31T18:37:00Z"/>
              <w:rFonts w:cs="Times New Roman"/>
              <w:color w:val="000000"/>
              <w:lang w:val="en-US"/>
            </w:rPr>
          </w:rPrChange>
        </w:rPr>
        <w:pPrChange w:id="3243" w:author="Orion" w:date="2011-04-06T18:23:00Z">
          <w:pPr>
            <w:autoSpaceDE w:val="0"/>
            <w:jc w:val="both"/>
          </w:pPr>
        </w:pPrChange>
      </w:pPr>
    </w:p>
    <w:p w:rsidR="00BB1765" w:rsidRPr="00650D90" w:rsidDel="00152534" w:rsidRDefault="00BB1765">
      <w:pPr>
        <w:rPr>
          <w:del w:id="3244" w:author="Orion" w:date="2011-03-31T18:37:00Z"/>
          <w:rFonts w:cs="Times New Roman"/>
          <w:color w:val="000000"/>
          <w:rPrChange w:id="3245" w:author="Orion" w:date="2011-05-01T20:13:00Z">
            <w:rPr>
              <w:del w:id="3246" w:author="Orion" w:date="2011-03-31T18:37:00Z"/>
              <w:rFonts w:cs="Times New Roman"/>
              <w:color w:val="000000"/>
              <w:lang w:val="en-US"/>
            </w:rPr>
          </w:rPrChange>
        </w:rPr>
        <w:pPrChange w:id="3247" w:author="Orion" w:date="2011-04-06T18:23:00Z">
          <w:pPr>
            <w:autoSpaceDE w:val="0"/>
            <w:jc w:val="both"/>
          </w:pPr>
        </w:pPrChange>
      </w:pPr>
      <w:del w:id="3248" w:author="Orion" w:date="2011-03-31T18:37:00Z">
        <w:r w:rsidRPr="00650D90" w:rsidDel="00152534">
          <w:rPr>
            <w:rFonts w:cs="Times New Roman"/>
            <w:color w:val="000000"/>
            <w:rPrChange w:id="3249"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3250" w:author="Orion" w:date="2011-03-31T18:37:00Z"/>
          <w:rFonts w:cs="Times New Roman"/>
          <w:rPrChange w:id="3251" w:author="Orion" w:date="2011-05-01T20:13:00Z">
            <w:rPr>
              <w:del w:id="3252" w:author="Orion" w:date="2011-03-31T18:37:00Z"/>
              <w:rFonts w:cs="Times New Roman"/>
              <w:lang w:val="en-US"/>
            </w:rPr>
          </w:rPrChange>
        </w:rPr>
        <w:pPrChange w:id="3253" w:author="Orion" w:date="2011-04-06T18:23:00Z">
          <w:pPr>
            <w:autoSpaceDE w:val="0"/>
            <w:jc w:val="both"/>
          </w:pPr>
        </w:pPrChange>
      </w:pPr>
    </w:p>
    <w:p w:rsidR="00BB1765" w:rsidRPr="00650D90" w:rsidDel="00152534" w:rsidRDefault="00BB1765">
      <w:pPr>
        <w:rPr>
          <w:del w:id="3254" w:author="Orion" w:date="2011-03-31T18:37:00Z"/>
          <w:rFonts w:cs="Times New Roman"/>
          <w:color w:val="000000"/>
          <w:rPrChange w:id="3255" w:author="Orion" w:date="2011-05-01T20:13:00Z">
            <w:rPr>
              <w:del w:id="3256" w:author="Orion" w:date="2011-03-31T18:37:00Z"/>
              <w:rFonts w:cs="Times New Roman"/>
              <w:color w:val="000000"/>
              <w:lang w:val="en-US"/>
            </w:rPr>
          </w:rPrChange>
        </w:rPr>
        <w:pPrChange w:id="3257" w:author="Orion" w:date="2011-04-06T18:23:00Z">
          <w:pPr>
            <w:autoSpaceDE w:val="0"/>
            <w:jc w:val="both"/>
          </w:pPr>
        </w:pPrChange>
      </w:pPr>
      <w:del w:id="3258" w:author="Orion" w:date="2011-03-31T18:37:00Z">
        <w:r w:rsidRPr="00650D90" w:rsidDel="00152534">
          <w:rPr>
            <w:rFonts w:cs="Times New Roman"/>
            <w:color w:val="000000"/>
            <w:rPrChange w:id="3259"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3260" w:author="Orion" w:date="2011-03-31T22:56:00Z"/>
          <w:rFonts w:cs="Times New Roman"/>
          <w:rPrChange w:id="3261" w:author="Orion" w:date="2011-05-01T20:13:00Z">
            <w:rPr>
              <w:del w:id="3262" w:author="Orion" w:date="2011-03-31T22:56:00Z"/>
              <w:rFonts w:cs="Times New Roman"/>
              <w:lang w:val="en-US"/>
            </w:rPr>
          </w:rPrChange>
        </w:rPr>
        <w:pPrChange w:id="3263" w:author="Orion" w:date="2011-04-06T18:23:00Z">
          <w:pPr>
            <w:autoSpaceDE w:val="0"/>
            <w:jc w:val="both"/>
          </w:pPr>
        </w:pPrChange>
      </w:pPr>
    </w:p>
    <w:p w:rsidR="00BB1765" w:rsidRPr="00650D90" w:rsidDel="002B6451" w:rsidRDefault="00BB1765">
      <w:pPr>
        <w:rPr>
          <w:del w:id="3264" w:author="Orion" w:date="2011-03-31T18:51:00Z"/>
          <w:rFonts w:cs="Times New Roman"/>
          <w:color w:val="000000"/>
          <w:rPrChange w:id="3265" w:author="Orion" w:date="2011-05-01T20:13:00Z">
            <w:rPr>
              <w:del w:id="3266" w:author="Orion" w:date="2011-03-31T18:51:00Z"/>
              <w:rFonts w:cs="Times New Roman"/>
              <w:color w:val="000000"/>
              <w:lang w:val="en-US"/>
            </w:rPr>
          </w:rPrChange>
        </w:rPr>
        <w:pPrChange w:id="3267" w:author="Orion" w:date="2011-04-06T18:23:00Z">
          <w:pPr>
            <w:autoSpaceDE w:val="0"/>
            <w:jc w:val="both"/>
          </w:pPr>
        </w:pPrChange>
      </w:pPr>
      <w:del w:id="3268" w:author="Orion" w:date="2011-03-31T18:51:00Z">
        <w:r w:rsidRPr="00650D90" w:rsidDel="002B6451">
          <w:rPr>
            <w:rFonts w:cs="Times New Roman"/>
            <w:color w:val="000000"/>
            <w:rPrChange w:id="3269"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3270" w:author="Orion" w:date="2011-03-31T18:51:00Z"/>
          <w:rFonts w:cs="Times New Roman"/>
          <w:rPrChange w:id="3271" w:author="Orion" w:date="2011-05-01T20:13:00Z">
            <w:rPr>
              <w:del w:id="3272" w:author="Orion" w:date="2011-03-31T18:51:00Z"/>
              <w:rFonts w:cs="Times New Roman"/>
              <w:lang w:val="en-US"/>
            </w:rPr>
          </w:rPrChange>
        </w:rPr>
        <w:pPrChange w:id="3273" w:author="Orion" w:date="2011-04-06T18:23:00Z">
          <w:pPr>
            <w:autoSpaceDE w:val="0"/>
            <w:jc w:val="both"/>
          </w:pPr>
        </w:pPrChange>
      </w:pPr>
    </w:p>
    <w:p w:rsidR="00BB1765" w:rsidRPr="00650D90" w:rsidDel="002B6451" w:rsidRDefault="00BB1765">
      <w:pPr>
        <w:rPr>
          <w:del w:id="3274" w:author="Orion" w:date="2011-03-31T18:51:00Z"/>
          <w:rFonts w:cs="Times New Roman"/>
          <w:color w:val="000000"/>
          <w:rPrChange w:id="3275" w:author="Orion" w:date="2011-05-01T20:13:00Z">
            <w:rPr>
              <w:del w:id="3276" w:author="Orion" w:date="2011-03-31T18:51:00Z"/>
              <w:rFonts w:cs="Times New Roman"/>
              <w:color w:val="000000"/>
              <w:lang w:val="en-US"/>
            </w:rPr>
          </w:rPrChange>
        </w:rPr>
        <w:pPrChange w:id="3277" w:author="Orion" w:date="2011-04-06T18:23:00Z">
          <w:pPr>
            <w:autoSpaceDE w:val="0"/>
            <w:jc w:val="both"/>
          </w:pPr>
        </w:pPrChange>
      </w:pPr>
      <w:del w:id="3278" w:author="Orion" w:date="2011-03-31T18:51:00Z">
        <w:r w:rsidRPr="00650D90" w:rsidDel="002B6451">
          <w:rPr>
            <w:rFonts w:cs="Times New Roman"/>
            <w:color w:val="000000"/>
            <w:rPrChange w:id="3279"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3280" w:author="Orion" w:date="2011-03-31T18:51:00Z"/>
          <w:rFonts w:cs="Times New Roman"/>
          <w:rPrChange w:id="3281" w:author="Orion" w:date="2011-05-01T20:13:00Z">
            <w:rPr>
              <w:del w:id="3282" w:author="Orion" w:date="2011-03-31T18:51:00Z"/>
              <w:rFonts w:cs="Times New Roman"/>
              <w:lang w:val="en-US"/>
            </w:rPr>
          </w:rPrChange>
        </w:rPr>
        <w:pPrChange w:id="3283" w:author="Orion" w:date="2011-04-06T18:23:00Z">
          <w:pPr>
            <w:autoSpaceDE w:val="0"/>
            <w:jc w:val="both"/>
          </w:pPr>
        </w:pPrChange>
      </w:pPr>
    </w:p>
    <w:p w:rsidR="00BB1765" w:rsidRPr="00650D90" w:rsidDel="002B6451" w:rsidRDefault="00BB1765">
      <w:pPr>
        <w:rPr>
          <w:del w:id="3284" w:author="Orion" w:date="2011-03-31T18:51:00Z"/>
          <w:rFonts w:cs="Times New Roman"/>
          <w:color w:val="000000"/>
          <w:rPrChange w:id="3285" w:author="Orion" w:date="2011-05-01T20:13:00Z">
            <w:rPr>
              <w:del w:id="3286" w:author="Orion" w:date="2011-03-31T18:51:00Z"/>
              <w:rFonts w:cs="Times New Roman"/>
              <w:color w:val="000000"/>
              <w:lang w:val="en-US"/>
            </w:rPr>
          </w:rPrChange>
        </w:rPr>
        <w:pPrChange w:id="3287" w:author="Orion" w:date="2011-04-06T18:23:00Z">
          <w:pPr>
            <w:autoSpaceDE w:val="0"/>
            <w:jc w:val="both"/>
          </w:pPr>
        </w:pPrChange>
      </w:pPr>
      <w:del w:id="3288" w:author="Orion" w:date="2011-03-31T18:51:00Z">
        <w:r w:rsidRPr="00650D90" w:rsidDel="002B6451">
          <w:rPr>
            <w:rFonts w:cs="Times New Roman"/>
            <w:color w:val="000000"/>
            <w:rPrChange w:id="3289"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3290" w:author="Orion" w:date="2011-03-31T18:51:00Z"/>
          <w:rFonts w:cs="Times New Roman"/>
          <w:rPrChange w:id="3291" w:author="Orion" w:date="2011-05-01T20:13:00Z">
            <w:rPr>
              <w:del w:id="3292" w:author="Orion" w:date="2011-03-31T18:51:00Z"/>
              <w:rFonts w:cs="Times New Roman"/>
              <w:lang w:val="en-US"/>
            </w:rPr>
          </w:rPrChange>
        </w:rPr>
        <w:pPrChange w:id="3293" w:author="Orion" w:date="2011-04-06T18:23:00Z">
          <w:pPr>
            <w:autoSpaceDE w:val="0"/>
            <w:jc w:val="both"/>
          </w:pPr>
        </w:pPrChange>
      </w:pPr>
    </w:p>
    <w:p w:rsidR="00BB1765" w:rsidRPr="00650D90" w:rsidDel="002B6451" w:rsidRDefault="00BB1765">
      <w:pPr>
        <w:rPr>
          <w:del w:id="3294" w:author="Orion" w:date="2011-03-31T18:51:00Z"/>
          <w:rFonts w:cs="Times New Roman"/>
          <w:color w:val="000000"/>
          <w:rPrChange w:id="3295" w:author="Orion" w:date="2011-05-01T20:13:00Z">
            <w:rPr>
              <w:del w:id="3296" w:author="Orion" w:date="2011-03-31T18:51:00Z"/>
              <w:rFonts w:cs="Times New Roman"/>
              <w:color w:val="000000"/>
              <w:lang w:val="en-US"/>
            </w:rPr>
          </w:rPrChange>
        </w:rPr>
        <w:pPrChange w:id="3297" w:author="Orion" w:date="2011-04-06T18:23:00Z">
          <w:pPr>
            <w:autoSpaceDE w:val="0"/>
            <w:jc w:val="both"/>
          </w:pPr>
        </w:pPrChange>
      </w:pPr>
      <w:del w:id="3298" w:author="Orion" w:date="2011-03-31T18:51:00Z">
        <w:r w:rsidRPr="00650D90" w:rsidDel="002B6451">
          <w:rPr>
            <w:rFonts w:cs="Times New Roman"/>
            <w:color w:val="000000"/>
            <w:rPrChange w:id="3299"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3300" w:author="Orion" w:date="2011-03-31T22:56:00Z"/>
          <w:rFonts w:cs="Times New Roman"/>
          <w:rPrChange w:id="3301" w:author="Orion" w:date="2011-05-01T20:13:00Z">
            <w:rPr>
              <w:del w:id="3302" w:author="Orion" w:date="2011-03-31T22:56:00Z"/>
              <w:rFonts w:cs="Times New Roman"/>
              <w:lang w:val="en-US"/>
            </w:rPr>
          </w:rPrChange>
        </w:rPr>
        <w:pPrChange w:id="3303" w:author="Orion" w:date="2011-04-06T18:23:00Z">
          <w:pPr>
            <w:autoSpaceDE w:val="0"/>
            <w:jc w:val="both"/>
          </w:pPr>
        </w:pPrChange>
      </w:pPr>
    </w:p>
    <w:p w:rsidR="00BB1765" w:rsidRPr="00650D90" w:rsidDel="00582A7E" w:rsidRDefault="00BB1765">
      <w:pPr>
        <w:rPr>
          <w:del w:id="3304" w:author="Orion" w:date="2011-03-31T22:26:00Z"/>
          <w:rFonts w:cs="Times New Roman"/>
          <w:color w:val="000000"/>
          <w:rPrChange w:id="3305" w:author="Orion" w:date="2011-05-01T20:13:00Z">
            <w:rPr>
              <w:del w:id="3306" w:author="Orion" w:date="2011-03-31T22:26:00Z"/>
              <w:rFonts w:cs="Times New Roman"/>
              <w:color w:val="000000"/>
              <w:lang w:val="en-US"/>
            </w:rPr>
          </w:rPrChange>
        </w:rPr>
        <w:pPrChange w:id="3307" w:author="Orion" w:date="2011-04-06T18:23:00Z">
          <w:pPr>
            <w:autoSpaceDE w:val="0"/>
            <w:jc w:val="both"/>
          </w:pPr>
        </w:pPrChange>
      </w:pPr>
      <w:del w:id="3308" w:author="Orion" w:date="2011-03-31T22:26:00Z">
        <w:r w:rsidRPr="00650D90" w:rsidDel="00582A7E">
          <w:rPr>
            <w:rFonts w:cs="Times New Roman"/>
            <w:color w:val="000000"/>
            <w:rPrChange w:id="3309"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3310" w:author="Orion" w:date="2011-03-31T22:26:00Z"/>
          <w:rFonts w:cs="Times New Roman"/>
          <w:rPrChange w:id="3311" w:author="Orion" w:date="2011-05-01T20:13:00Z">
            <w:rPr>
              <w:del w:id="3312" w:author="Orion" w:date="2011-03-31T22:26:00Z"/>
              <w:rFonts w:cs="Times New Roman"/>
              <w:lang w:val="en-US"/>
            </w:rPr>
          </w:rPrChange>
        </w:rPr>
        <w:pPrChange w:id="3313" w:author="Orion" w:date="2011-04-06T18:23:00Z">
          <w:pPr>
            <w:autoSpaceDE w:val="0"/>
            <w:jc w:val="both"/>
          </w:pPr>
        </w:pPrChange>
      </w:pPr>
    </w:p>
    <w:p w:rsidR="00BB1765" w:rsidRPr="00650D90" w:rsidDel="00582A7E" w:rsidRDefault="00BB1765">
      <w:pPr>
        <w:rPr>
          <w:del w:id="3314" w:author="Orion" w:date="2011-03-31T22:26:00Z"/>
          <w:rFonts w:cs="Times New Roman"/>
          <w:color w:val="000000"/>
          <w:rPrChange w:id="3315" w:author="Orion" w:date="2011-05-01T20:13:00Z">
            <w:rPr>
              <w:del w:id="3316" w:author="Orion" w:date="2011-03-31T22:26:00Z"/>
              <w:rFonts w:cs="Times New Roman"/>
              <w:color w:val="000000"/>
              <w:lang w:val="en-US"/>
            </w:rPr>
          </w:rPrChange>
        </w:rPr>
        <w:pPrChange w:id="3317" w:author="Orion" w:date="2011-04-06T18:23:00Z">
          <w:pPr>
            <w:autoSpaceDE w:val="0"/>
            <w:jc w:val="both"/>
          </w:pPr>
        </w:pPrChange>
      </w:pPr>
      <w:del w:id="3318" w:author="Orion" w:date="2011-03-31T22:26:00Z">
        <w:r w:rsidRPr="00650D90" w:rsidDel="00582A7E">
          <w:rPr>
            <w:rFonts w:cs="Times New Roman"/>
            <w:color w:val="000000"/>
            <w:rPrChange w:id="3319"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3320" w:author="Orion" w:date="2011-03-31T22:26:00Z"/>
          <w:rFonts w:cs="Times New Roman"/>
          <w:rPrChange w:id="3321" w:author="Orion" w:date="2011-05-01T20:13:00Z">
            <w:rPr>
              <w:del w:id="3322" w:author="Orion" w:date="2011-03-31T22:26:00Z"/>
              <w:rFonts w:cs="Times New Roman"/>
              <w:lang w:val="en-US"/>
            </w:rPr>
          </w:rPrChange>
        </w:rPr>
        <w:pPrChange w:id="3323" w:author="Orion" w:date="2011-04-06T18:23:00Z">
          <w:pPr>
            <w:autoSpaceDE w:val="0"/>
            <w:jc w:val="both"/>
          </w:pPr>
        </w:pPrChange>
      </w:pPr>
    </w:p>
    <w:p w:rsidR="00BB1765" w:rsidRPr="00650D90" w:rsidDel="00582A7E" w:rsidRDefault="00BB1765">
      <w:pPr>
        <w:rPr>
          <w:del w:id="3324" w:author="Orion" w:date="2011-03-31T22:26:00Z"/>
          <w:rFonts w:cs="Times New Roman"/>
          <w:color w:val="000000"/>
          <w:rPrChange w:id="3325" w:author="Orion" w:date="2011-05-01T20:13:00Z">
            <w:rPr>
              <w:del w:id="3326" w:author="Orion" w:date="2011-03-31T22:26:00Z"/>
              <w:rFonts w:cs="Times New Roman"/>
              <w:color w:val="000000"/>
              <w:lang w:val="en-US"/>
            </w:rPr>
          </w:rPrChange>
        </w:rPr>
        <w:pPrChange w:id="3327" w:author="Orion" w:date="2011-04-06T18:23:00Z">
          <w:pPr>
            <w:autoSpaceDE w:val="0"/>
            <w:jc w:val="both"/>
          </w:pPr>
        </w:pPrChange>
      </w:pPr>
      <w:del w:id="3328" w:author="Orion" w:date="2011-03-31T22:26:00Z">
        <w:r w:rsidRPr="00650D90" w:rsidDel="00582A7E">
          <w:rPr>
            <w:rFonts w:cs="Times New Roman"/>
            <w:color w:val="000000"/>
            <w:rPrChange w:id="3329"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3330" w:author="Orion" w:date="2011-03-31T22:26:00Z"/>
          <w:rFonts w:cs="Times New Roman"/>
          <w:rPrChange w:id="3331" w:author="Orion" w:date="2011-05-01T20:13:00Z">
            <w:rPr>
              <w:del w:id="3332" w:author="Orion" w:date="2011-03-31T22:26:00Z"/>
              <w:rFonts w:cs="Times New Roman"/>
              <w:lang w:val="en-US"/>
            </w:rPr>
          </w:rPrChange>
        </w:rPr>
        <w:pPrChange w:id="3333" w:author="Orion" w:date="2011-04-06T18:23:00Z">
          <w:pPr>
            <w:autoSpaceDE w:val="0"/>
            <w:jc w:val="both"/>
          </w:pPr>
        </w:pPrChange>
      </w:pPr>
    </w:p>
    <w:p w:rsidR="00BB1765" w:rsidRPr="00650D90" w:rsidDel="00582A7E" w:rsidRDefault="00BB1765">
      <w:pPr>
        <w:rPr>
          <w:del w:id="3334" w:author="Orion" w:date="2011-03-31T22:26:00Z"/>
          <w:rFonts w:cs="Times New Roman"/>
          <w:color w:val="000000"/>
          <w:rPrChange w:id="3335" w:author="Orion" w:date="2011-05-01T20:13:00Z">
            <w:rPr>
              <w:del w:id="3336" w:author="Orion" w:date="2011-03-31T22:26:00Z"/>
              <w:rFonts w:cs="Times New Roman"/>
              <w:color w:val="000000"/>
              <w:lang w:val="en-US"/>
            </w:rPr>
          </w:rPrChange>
        </w:rPr>
        <w:pPrChange w:id="3337" w:author="Orion" w:date="2011-04-06T18:23:00Z">
          <w:pPr>
            <w:autoSpaceDE w:val="0"/>
            <w:jc w:val="both"/>
          </w:pPr>
        </w:pPrChange>
      </w:pPr>
      <w:del w:id="3338" w:author="Orion" w:date="2011-03-31T22:26:00Z">
        <w:r w:rsidRPr="00650D90" w:rsidDel="00582A7E">
          <w:rPr>
            <w:rFonts w:cs="Times New Roman"/>
            <w:color w:val="000000"/>
            <w:rPrChange w:id="3339"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3340" w:author="Orion" w:date="2011-03-31T22:26:00Z"/>
          <w:rFonts w:cs="Times New Roman"/>
          <w:rPrChange w:id="3341" w:author="Orion" w:date="2011-05-01T20:13:00Z">
            <w:rPr>
              <w:del w:id="3342" w:author="Orion" w:date="2011-03-31T22:26:00Z"/>
              <w:rFonts w:cs="Times New Roman"/>
              <w:lang w:val="en-US"/>
            </w:rPr>
          </w:rPrChange>
        </w:rPr>
        <w:pPrChange w:id="3343" w:author="Orion" w:date="2011-04-06T18:23:00Z">
          <w:pPr>
            <w:autoSpaceDE w:val="0"/>
            <w:jc w:val="both"/>
          </w:pPr>
        </w:pPrChange>
      </w:pPr>
    </w:p>
    <w:p w:rsidR="006F5A50" w:rsidRPr="00B42FC5" w:rsidRDefault="00BB1765" w:rsidP="007A6E14">
      <w:pPr>
        <w:rPr>
          <w:ins w:id="3344" w:author="Orion" w:date="2011-03-31T18:18:00Z"/>
          <w:rFonts w:cs="Times New Roman"/>
        </w:rPr>
      </w:pPr>
      <w:del w:id="3345" w:author="Orion" w:date="2011-03-31T22:33:00Z">
        <w:r w:rsidRPr="00650D90" w:rsidDel="002D40E7">
          <w:rPr>
            <w:rFonts w:cs="Times New Roman"/>
            <w:color w:val="000000"/>
            <w:rPrChange w:id="3346"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347" w:author="Orion" w:date="2011-04-06T18:33:00Z"/>
    <w:bookmarkStart w:id="3348" w:name="_Toc292832775" w:displacedByCustomXml="next"/>
    <w:sdt>
      <w:sdtPr>
        <w:rPr>
          <w:rFonts w:cs="Times New Roman"/>
          <w:b w:val="0"/>
          <w:bCs w:val="0"/>
          <w:sz w:val="24"/>
          <w:szCs w:val="24"/>
        </w:rPr>
        <w:id w:val="999621430"/>
        <w:docPartObj>
          <w:docPartGallery w:val="Bibliographies"/>
          <w:docPartUnique/>
        </w:docPartObj>
      </w:sdtPr>
      <w:sdtEndPr/>
      <w:sdtContent>
        <w:customXmlInsRangeEnd w:id="3347"/>
        <w:p w:rsidR="00B946E5" w:rsidRPr="00B937FD" w:rsidRDefault="00B946E5">
          <w:pPr>
            <w:pStyle w:val="Heading1"/>
            <w:rPr>
              <w:ins w:id="3349" w:author="Orion" w:date="2011-04-06T18:33:00Z"/>
              <w:rFonts w:cs="Times New Roman"/>
            </w:rPr>
          </w:pPr>
          <w:ins w:id="3350" w:author="Orion" w:date="2011-04-06T18:33:00Z">
            <w:r w:rsidRPr="004E6600">
              <w:rPr>
                <w:rFonts w:cs="Times New Roman"/>
                <w:rPrChange w:id="3351" w:author="Orion" w:date="2011-05-04T19:49:00Z">
                  <w:rPr>
                    <w:b w:val="0"/>
                    <w:bCs w:val="0"/>
                    <w:sz w:val="24"/>
                    <w:szCs w:val="24"/>
                  </w:rPr>
                </w:rPrChange>
              </w:rPr>
              <w:t>Bibliogra</w:t>
            </w:r>
          </w:ins>
          <w:ins w:id="3352" w:author="Orion" w:date="2011-05-04T19:48:00Z">
            <w:r w:rsidR="00C038CA" w:rsidRPr="004E6600">
              <w:rPr>
                <w:rFonts w:cs="Times New Roman"/>
                <w:rPrChange w:id="3353" w:author="Orion" w:date="2011-05-04T19:49:00Z">
                  <w:rPr>
                    <w:rFonts w:cs="Times New Roman"/>
                    <w:b w:val="0"/>
                    <w:bCs w:val="0"/>
                    <w:sz w:val="24"/>
                    <w:szCs w:val="24"/>
                    <w:lang w:val="en-US"/>
                  </w:rPr>
                </w:rPrChange>
              </w:rPr>
              <w:t>fía</w:t>
            </w:r>
          </w:ins>
          <w:bookmarkEnd w:id="3348"/>
        </w:p>
        <w:customXmlInsRangeStart w:id="3354" w:author="Orion" w:date="2011-04-06T18:33:00Z"/>
        <w:sdt>
          <w:sdtPr>
            <w:rPr>
              <w:rFonts w:cs="Times New Roman"/>
              <w:szCs w:val="24"/>
            </w:rPr>
            <w:id w:val="111145805"/>
            <w:bibliography/>
          </w:sdtPr>
          <w:sdtEndPr/>
          <w:sdtContent>
            <w:customXmlInsRangeEnd w:id="3354"/>
            <w:p w:rsidR="00181070" w:rsidRPr="00181070" w:rsidRDefault="00B946E5" w:rsidP="00181070">
              <w:pPr>
                <w:pStyle w:val="Bibliography"/>
                <w:rPr>
                  <w:noProof/>
                  <w:lang w:val="en-US"/>
                  <w:rPrChange w:id="3355" w:author="Orion" w:date="2011-05-10T23:01:00Z">
                    <w:rPr>
                      <w:noProof/>
                    </w:rPr>
                  </w:rPrChange>
                </w:rPr>
              </w:pPr>
              <w:ins w:id="3356" w:author="Orion" w:date="2011-04-06T18:33:00Z">
                <w:r w:rsidRPr="00246937">
                  <w:rPr>
                    <w:rFonts w:cs="Times New Roman"/>
                  </w:rPr>
                  <w:fldChar w:fldCharType="begin"/>
                </w:r>
                <w:r w:rsidRPr="004E60ED">
                  <w:rPr>
                    <w:rFonts w:cs="Times New Roman"/>
                  </w:rPr>
                  <w:instrText xml:space="preserve"> BIBLIOGRAPHY </w:instrText>
                </w:r>
                <w:r w:rsidRPr="00246937">
                  <w:rPr>
                    <w:rFonts w:cs="Times New Roman"/>
                  </w:rPr>
                  <w:fldChar w:fldCharType="separate"/>
                </w:r>
              </w:ins>
              <w:r w:rsidR="00181070" w:rsidRPr="004E60ED">
                <w:rPr>
                  <w:noProof/>
                </w:rPr>
                <w:t xml:space="preserve">1. </w:t>
              </w:r>
              <w:r w:rsidR="00181070" w:rsidRPr="004E60ED">
                <w:rPr>
                  <w:i/>
                  <w:iCs/>
                  <w:noProof/>
                </w:rPr>
                <w:t xml:space="preserve">A vision for European Aviation. </w:t>
              </w:r>
              <w:r w:rsidR="00181070" w:rsidRPr="004E60ED">
                <w:rPr>
                  <w:b/>
                  <w:bCs/>
                  <w:noProof/>
                </w:rPr>
                <w:t>Eurocontrol.</w:t>
              </w:r>
              <w:r w:rsidR="00181070" w:rsidRPr="004E60ED">
                <w:rPr>
                  <w:noProof/>
                </w:rPr>
                <w:t xml:space="preserve"> </w:t>
              </w:r>
              <w:r w:rsidR="00181070" w:rsidRPr="00181070">
                <w:rPr>
                  <w:noProof/>
                  <w:lang w:val="en-US"/>
                  <w:rPrChange w:id="3357" w:author="Orion" w:date="2011-05-10T23:01:00Z">
                    <w:rPr>
                      <w:noProof/>
                      <w:szCs w:val="24"/>
                    </w:rPr>
                  </w:rPrChange>
                </w:rPr>
                <w:t>2005. Eurocontrol and ACI Europe Press Conference.</w:t>
              </w:r>
            </w:p>
            <w:p w:rsidR="00181070" w:rsidRPr="00181070" w:rsidRDefault="00181070" w:rsidP="00181070">
              <w:pPr>
                <w:pStyle w:val="Bibliography"/>
                <w:rPr>
                  <w:noProof/>
                  <w:lang w:val="en-US"/>
                  <w:rPrChange w:id="3358" w:author="Orion" w:date="2011-05-10T23:01:00Z">
                    <w:rPr>
                      <w:noProof/>
                    </w:rPr>
                  </w:rPrChange>
                </w:rPr>
              </w:pPr>
              <w:r w:rsidRPr="00181070">
                <w:rPr>
                  <w:noProof/>
                  <w:lang w:val="en-US"/>
                  <w:rPrChange w:id="3359" w:author="Orion" w:date="2011-05-10T23:01:00Z">
                    <w:rPr>
                      <w:noProof/>
                      <w:szCs w:val="24"/>
                    </w:rPr>
                  </w:rPrChange>
                </w:rPr>
                <w:t xml:space="preserve">2. </w:t>
              </w:r>
              <w:r w:rsidRPr="00181070">
                <w:rPr>
                  <w:i/>
                  <w:iCs/>
                  <w:noProof/>
                  <w:lang w:val="en-US"/>
                  <w:rPrChange w:id="3360" w:author="Orion" w:date="2011-05-10T23:01:00Z">
                    <w:rPr>
                      <w:i/>
                      <w:iCs/>
                      <w:noProof/>
                      <w:szCs w:val="24"/>
                    </w:rPr>
                  </w:rPrChange>
                </w:rPr>
                <w:t xml:space="preserve">Conflict Resolution for Air Traffic Management: A Study in Multi-Agent Hybrid Systems. </w:t>
              </w:r>
              <w:r w:rsidRPr="00181070">
                <w:rPr>
                  <w:b/>
                  <w:bCs/>
                  <w:noProof/>
                  <w:lang w:val="en-US"/>
                  <w:rPrChange w:id="3361" w:author="Orion" w:date="2011-05-10T23:01:00Z">
                    <w:rPr>
                      <w:b/>
                      <w:bCs/>
                      <w:noProof/>
                      <w:szCs w:val="24"/>
                    </w:rPr>
                  </w:rPrChange>
                </w:rPr>
                <w:t>Claire Tomlin, George J. Pappas, and Shankar Sastry.</w:t>
              </w:r>
              <w:r w:rsidRPr="00181070">
                <w:rPr>
                  <w:noProof/>
                  <w:lang w:val="en-US"/>
                  <w:rPrChange w:id="3362" w:author="Orion" w:date="2011-05-10T23:01:00Z">
                    <w:rPr>
                      <w:noProof/>
                      <w:szCs w:val="24"/>
                    </w:rPr>
                  </w:rPrChange>
                </w:rPr>
                <w:t xml:space="preserve"> April de 1998, IEEE Transactions on Automatic Control, Vol. 43, págs. 509--521. 4.</w:t>
              </w:r>
            </w:p>
            <w:p w:rsidR="00181070" w:rsidRPr="00181070" w:rsidRDefault="00181070" w:rsidP="00181070">
              <w:pPr>
                <w:pStyle w:val="Bibliography"/>
                <w:rPr>
                  <w:noProof/>
                  <w:lang w:val="en-US"/>
                  <w:rPrChange w:id="3363" w:author="Orion" w:date="2011-05-10T23:01:00Z">
                    <w:rPr>
                      <w:noProof/>
                    </w:rPr>
                  </w:rPrChange>
                </w:rPr>
              </w:pPr>
              <w:r w:rsidRPr="00181070">
                <w:rPr>
                  <w:noProof/>
                  <w:lang w:val="en-US"/>
                  <w:rPrChange w:id="3364" w:author="Orion" w:date="2011-05-10T23:01:00Z">
                    <w:rPr>
                      <w:noProof/>
                      <w:szCs w:val="24"/>
                    </w:rPr>
                  </w:rPrChange>
                </w:rPr>
                <w:t xml:space="preserve">3. </w:t>
              </w:r>
              <w:r w:rsidRPr="00181070">
                <w:rPr>
                  <w:b/>
                  <w:bCs/>
                  <w:noProof/>
                  <w:lang w:val="en-US"/>
                  <w:rPrChange w:id="3365" w:author="Orion" w:date="2011-05-10T23:01:00Z">
                    <w:rPr>
                      <w:b/>
                      <w:bCs/>
                      <w:noProof/>
                      <w:szCs w:val="24"/>
                    </w:rPr>
                  </w:rPrChange>
                </w:rPr>
                <w:t>JSBSim.</w:t>
              </w:r>
              <w:r w:rsidRPr="00181070">
                <w:rPr>
                  <w:noProof/>
                  <w:lang w:val="en-US"/>
                  <w:rPrChange w:id="3366" w:author="Orion" w:date="2011-05-10T23:01:00Z">
                    <w:rPr>
                      <w:noProof/>
                      <w:szCs w:val="24"/>
                    </w:rPr>
                  </w:rPrChange>
                </w:rPr>
                <w:t xml:space="preserve"> JSBSim flight dynamics model. [En línea] http://jsbsim.sourceforge.net/ .</w:t>
              </w:r>
            </w:p>
            <w:p w:rsidR="00181070" w:rsidRPr="00181070" w:rsidRDefault="00181070" w:rsidP="00181070">
              <w:pPr>
                <w:pStyle w:val="Bibliography"/>
                <w:rPr>
                  <w:noProof/>
                  <w:lang w:val="en-US"/>
                  <w:rPrChange w:id="3367" w:author="Orion" w:date="2011-05-10T23:01:00Z">
                    <w:rPr>
                      <w:noProof/>
                    </w:rPr>
                  </w:rPrChange>
                </w:rPr>
              </w:pPr>
              <w:r w:rsidRPr="00181070">
                <w:rPr>
                  <w:noProof/>
                  <w:lang w:val="en-US"/>
                  <w:rPrChange w:id="3368" w:author="Orion" w:date="2011-05-10T23:01:00Z">
                    <w:rPr>
                      <w:noProof/>
                      <w:szCs w:val="24"/>
                    </w:rPr>
                  </w:rPrChange>
                </w:rPr>
                <w:t xml:space="preserve">4. </w:t>
              </w:r>
              <w:r w:rsidRPr="00181070">
                <w:rPr>
                  <w:b/>
                  <w:bCs/>
                  <w:noProof/>
                  <w:lang w:val="en-US"/>
                  <w:rPrChange w:id="3369" w:author="Orion" w:date="2011-05-10T23:01:00Z">
                    <w:rPr>
                      <w:b/>
                      <w:bCs/>
                      <w:noProof/>
                      <w:szCs w:val="24"/>
                    </w:rPr>
                  </w:rPrChange>
                </w:rPr>
                <w:t>FlightGear Flight Simulator.</w:t>
              </w:r>
              <w:r w:rsidRPr="00181070">
                <w:rPr>
                  <w:noProof/>
                  <w:lang w:val="en-US"/>
                  <w:rPrChange w:id="3370" w:author="Orion" w:date="2011-05-10T23:01:00Z">
                    <w:rPr>
                      <w:noProof/>
                      <w:szCs w:val="24"/>
                    </w:rPr>
                  </w:rPrChange>
                </w:rPr>
                <w:t xml:space="preserve"> FlightGear Flight Simulator. [En línea] http://www.flightgear.org/.</w:t>
              </w:r>
            </w:p>
            <w:p w:rsidR="00181070" w:rsidRDefault="00181070" w:rsidP="00181070">
              <w:pPr>
                <w:pStyle w:val="Bibliography"/>
                <w:rPr>
                  <w:noProof/>
                </w:rPr>
              </w:pPr>
              <w:r>
                <w:rPr>
                  <w:noProof/>
                </w:rPr>
                <w:t xml:space="preserve">5. </w:t>
              </w:r>
              <w:r>
                <w:rPr>
                  <w:b/>
                  <w:bCs/>
                  <w:noProof/>
                </w:rPr>
                <w:t>OpenEaagles.</w:t>
              </w:r>
              <w:r>
                <w:rPr>
                  <w:noProof/>
                </w:rPr>
                <w:t xml:space="preserve"> OpenEaagles. [En línea] http://www.openeaagles.org/.</w:t>
              </w:r>
            </w:p>
            <w:p w:rsidR="00181070" w:rsidRPr="00181070" w:rsidRDefault="00181070" w:rsidP="00181070">
              <w:pPr>
                <w:pStyle w:val="Bibliography"/>
                <w:rPr>
                  <w:noProof/>
                  <w:lang w:val="en-US"/>
                  <w:rPrChange w:id="3371" w:author="Orion" w:date="2011-05-10T23:01:00Z">
                    <w:rPr>
                      <w:noProof/>
                    </w:rPr>
                  </w:rPrChange>
                </w:rPr>
              </w:pPr>
              <w:r w:rsidRPr="00181070">
                <w:rPr>
                  <w:noProof/>
                  <w:lang w:val="en-US"/>
                  <w:rPrChange w:id="3372" w:author="Orion" w:date="2011-05-10T23:01:00Z">
                    <w:rPr>
                      <w:noProof/>
                      <w:szCs w:val="24"/>
                    </w:rPr>
                  </w:rPrChange>
                </w:rPr>
                <w:t xml:space="preserve">6. </w:t>
              </w:r>
              <w:r w:rsidRPr="00181070">
                <w:rPr>
                  <w:b/>
                  <w:bCs/>
                  <w:noProof/>
                  <w:lang w:val="en-US"/>
                  <w:rPrChange w:id="3373" w:author="Orion" w:date="2011-05-10T23:01:00Z">
                    <w:rPr>
                      <w:b/>
                      <w:bCs/>
                      <w:noProof/>
                      <w:szCs w:val="24"/>
                    </w:rPr>
                  </w:rPrChange>
                </w:rPr>
                <w:t>AVIATOR VISUAL DESIGN SIMULATOR.</w:t>
              </w:r>
              <w:r w:rsidRPr="00181070">
                <w:rPr>
                  <w:noProof/>
                  <w:lang w:val="en-US"/>
                  <w:rPrChange w:id="3374" w:author="Orion" w:date="2011-05-10T23:01:00Z">
                    <w:rPr>
                      <w:noProof/>
                      <w:szCs w:val="24"/>
                    </w:rPr>
                  </w:rPrChange>
                </w:rPr>
                <w:t xml:space="preserve"> </w:t>
              </w:r>
              <w:r w:rsidRPr="00181070">
                <w:rPr>
                  <w:i/>
                  <w:iCs/>
                  <w:noProof/>
                  <w:lang w:val="en-US"/>
                  <w:rPrChange w:id="3375" w:author="Orion" w:date="2011-05-10T23:01:00Z">
                    <w:rPr>
                      <w:i/>
                      <w:iCs/>
                      <w:noProof/>
                      <w:szCs w:val="24"/>
                    </w:rPr>
                  </w:rPrChange>
                </w:rPr>
                <w:t xml:space="preserve">Manual, AVIATOR VISUAL DESIGN SIMULATOR (AVDS) User. </w:t>
              </w:r>
              <w:r w:rsidRPr="00181070">
                <w:rPr>
                  <w:noProof/>
                  <w:lang w:val="en-US"/>
                  <w:rPrChange w:id="3376" w:author="Orion" w:date="2011-05-10T23:01:00Z">
                    <w:rPr>
                      <w:noProof/>
                      <w:szCs w:val="24"/>
                    </w:rPr>
                  </w:rPrChange>
                </w:rPr>
                <w:t>http://www.rassimtech.com/documentation/AVDSManual.pdf.</w:t>
              </w:r>
            </w:p>
            <w:p w:rsidR="00181070" w:rsidRDefault="00181070" w:rsidP="00181070">
              <w:pPr>
                <w:pStyle w:val="Bibliography"/>
                <w:rPr>
                  <w:noProof/>
                </w:rPr>
              </w:pPr>
              <w:r w:rsidRPr="00181070">
                <w:rPr>
                  <w:noProof/>
                  <w:lang w:val="en-US"/>
                  <w:rPrChange w:id="3377" w:author="Orion" w:date="2011-05-10T23:01:00Z">
                    <w:rPr>
                      <w:noProof/>
                      <w:szCs w:val="24"/>
                    </w:rPr>
                  </w:rPrChange>
                </w:rPr>
                <w:t xml:space="preserve">7. </w:t>
              </w:r>
              <w:r w:rsidRPr="00181070">
                <w:rPr>
                  <w:i/>
                  <w:iCs/>
                  <w:noProof/>
                  <w:lang w:val="en-US"/>
                  <w:rPrChange w:id="3378" w:author="Orion" w:date="2011-05-10T23:01:00Z">
                    <w:rPr>
                      <w:i/>
                      <w:iCs/>
                      <w:noProof/>
                      <w:szCs w:val="24"/>
                    </w:rPr>
                  </w:rPrChange>
                </w:rPr>
                <w:t xml:space="preserve">FACET: Future ATM Concepts Evaluation Tool. </w:t>
              </w:r>
              <w:r>
                <w:rPr>
                  <w:b/>
                  <w:bCs/>
                  <w:noProof/>
                </w:rPr>
                <w:t>Bilimoria, K.</w:t>
              </w:r>
              <w:r>
                <w:rPr>
                  <w:noProof/>
                </w:rPr>
                <w:t xml:space="preserve"> Napoli, Italy : s.n., 2000. 3rd USA/Europe ATM 2001 R&amp;D Seminar.</w:t>
              </w:r>
            </w:p>
            <w:p w:rsidR="00181070" w:rsidRPr="00181070" w:rsidRDefault="00181070" w:rsidP="00181070">
              <w:pPr>
                <w:pStyle w:val="Bibliography"/>
                <w:rPr>
                  <w:noProof/>
                  <w:lang w:val="en-US"/>
                  <w:rPrChange w:id="3379" w:author="Orion" w:date="2011-05-10T23:01:00Z">
                    <w:rPr>
                      <w:noProof/>
                    </w:rPr>
                  </w:rPrChange>
                </w:rPr>
              </w:pPr>
              <w:r w:rsidRPr="00181070">
                <w:rPr>
                  <w:noProof/>
                  <w:lang w:val="en-US"/>
                  <w:rPrChange w:id="3380" w:author="Orion" w:date="2011-05-10T23:01:00Z">
                    <w:rPr>
                      <w:noProof/>
                      <w:szCs w:val="24"/>
                    </w:rPr>
                  </w:rPrChange>
                </w:rPr>
                <w:t xml:space="preserve">8. </w:t>
              </w:r>
              <w:r w:rsidRPr="00181070">
                <w:rPr>
                  <w:i/>
                  <w:iCs/>
                  <w:noProof/>
                  <w:lang w:val="en-US"/>
                  <w:rPrChange w:id="3381" w:author="Orion" w:date="2011-05-10T23:01:00Z">
                    <w:rPr>
                      <w:i/>
                      <w:iCs/>
                      <w:noProof/>
                      <w:szCs w:val="24"/>
                    </w:rPr>
                  </w:rPrChange>
                </w:rPr>
                <w:t xml:space="preserve">The design of FACET to support use by airline operations centers. </w:t>
              </w:r>
              <w:r w:rsidRPr="00181070">
                <w:rPr>
                  <w:b/>
                  <w:bCs/>
                  <w:noProof/>
                  <w:lang w:val="en-US"/>
                  <w:rPrChange w:id="3382" w:author="Orion" w:date="2011-05-10T23:01:00Z">
                    <w:rPr>
                      <w:b/>
                      <w:bCs/>
                      <w:noProof/>
                      <w:szCs w:val="24"/>
                    </w:rPr>
                  </w:rPrChange>
                </w:rPr>
                <w:t>Smith, P.</w:t>
              </w:r>
              <w:r w:rsidRPr="00181070">
                <w:rPr>
                  <w:noProof/>
                  <w:lang w:val="en-US"/>
                  <w:rPrChange w:id="3383" w:author="Orion" w:date="2011-05-10T23:01:00Z">
                    <w:rPr>
                      <w:noProof/>
                      <w:szCs w:val="24"/>
                    </w:rPr>
                  </w:rPrChange>
                </w:rPr>
                <w:t xml:space="preserve"> 2004 : s.n., IEEE.</w:t>
              </w:r>
            </w:p>
            <w:p w:rsidR="00181070" w:rsidRPr="00181070" w:rsidRDefault="00181070" w:rsidP="00181070">
              <w:pPr>
                <w:pStyle w:val="Bibliography"/>
                <w:rPr>
                  <w:noProof/>
                  <w:lang w:val="en-US"/>
                  <w:rPrChange w:id="3384" w:author="Orion" w:date="2011-05-10T23:01:00Z">
                    <w:rPr>
                      <w:noProof/>
                    </w:rPr>
                  </w:rPrChange>
                </w:rPr>
              </w:pPr>
              <w:r w:rsidRPr="00181070">
                <w:rPr>
                  <w:noProof/>
                  <w:lang w:val="en-US"/>
                  <w:rPrChange w:id="3385" w:author="Orion" w:date="2011-05-10T23:01:00Z">
                    <w:rPr>
                      <w:noProof/>
                      <w:szCs w:val="24"/>
                    </w:rPr>
                  </w:rPrChange>
                </w:rPr>
                <w:t xml:space="preserve">9. </w:t>
              </w:r>
              <w:r w:rsidRPr="00181070">
                <w:rPr>
                  <w:i/>
                  <w:iCs/>
                  <w:noProof/>
                  <w:lang w:val="en-US"/>
                  <w:rPrChange w:id="3386" w:author="Orion" w:date="2011-05-10T23:01:00Z">
                    <w:rPr>
                      <w:i/>
                      <w:iCs/>
                      <w:noProof/>
                      <w:szCs w:val="24"/>
                    </w:rPr>
                  </w:rPrChange>
                </w:rPr>
                <w:t xml:space="preserve">A Multiagent Simulation of Collaborative Air Traffic Flow Management. </w:t>
              </w:r>
              <w:r w:rsidRPr="00181070">
                <w:rPr>
                  <w:b/>
                  <w:bCs/>
                  <w:noProof/>
                  <w:lang w:val="en-US"/>
                  <w:rPrChange w:id="3387" w:author="Orion" w:date="2011-05-10T23:01:00Z">
                    <w:rPr>
                      <w:b/>
                      <w:bCs/>
                      <w:noProof/>
                      <w:szCs w:val="24"/>
                    </w:rPr>
                  </w:rPrChange>
                </w:rPr>
                <w:t>Shawn R. Wolfe, Peter A. Jarvis, Francis Y. Enomoto, Maarten Sierhuis,Bart-Jan van Putte.</w:t>
              </w:r>
              <w:r w:rsidRPr="00181070">
                <w:rPr>
                  <w:noProof/>
                  <w:lang w:val="en-US"/>
                  <w:rPrChange w:id="3388" w:author="Orion" w:date="2011-05-10T23:01:00Z">
                    <w:rPr>
                      <w:noProof/>
                      <w:szCs w:val="24"/>
                    </w:rPr>
                  </w:rPrChange>
                </w:rPr>
                <w:t xml:space="preserve"> [ed.] Franziska Klügl Ana L. C. Bazzan. s.l. : Information Science Reference, 2009, Multi-Agent Systems for Traffic and Transportation Engineering, págs. 357-381. NASA Ames Research Center.</w:t>
              </w:r>
            </w:p>
            <w:p w:rsidR="00181070" w:rsidRPr="00181070" w:rsidRDefault="00181070" w:rsidP="00181070">
              <w:pPr>
                <w:pStyle w:val="Bibliography"/>
                <w:rPr>
                  <w:noProof/>
                  <w:lang w:val="en-US"/>
                  <w:rPrChange w:id="3389" w:author="Orion" w:date="2011-05-10T23:01:00Z">
                    <w:rPr>
                      <w:noProof/>
                    </w:rPr>
                  </w:rPrChange>
                </w:rPr>
              </w:pPr>
              <w:r w:rsidRPr="00181070">
                <w:rPr>
                  <w:noProof/>
                  <w:lang w:val="en-US"/>
                  <w:rPrChange w:id="3390" w:author="Orion" w:date="2011-05-10T23:01:00Z">
                    <w:rPr>
                      <w:noProof/>
                      <w:szCs w:val="24"/>
                    </w:rPr>
                  </w:rPrChange>
                </w:rPr>
                <w:t xml:space="preserve">10. </w:t>
              </w:r>
              <w:r w:rsidRPr="00181070">
                <w:rPr>
                  <w:i/>
                  <w:iCs/>
                  <w:noProof/>
                  <w:lang w:val="en-US"/>
                  <w:rPrChange w:id="3391" w:author="Orion" w:date="2011-05-10T23:01:00Z">
                    <w:rPr>
                      <w:i/>
                      <w:iCs/>
                      <w:noProof/>
                      <w:szCs w:val="24"/>
                    </w:rPr>
                  </w:rPrChange>
                </w:rPr>
                <w:t xml:space="preserve">Human performance models of pilot behaviour. </w:t>
              </w:r>
              <w:r w:rsidRPr="00181070">
                <w:rPr>
                  <w:b/>
                  <w:bCs/>
                  <w:noProof/>
                  <w:lang w:val="en-US"/>
                  <w:rPrChange w:id="3392" w:author="Orion" w:date="2011-05-10T23:01:00Z">
                    <w:rPr>
                      <w:b/>
                      <w:bCs/>
                      <w:noProof/>
                      <w:szCs w:val="24"/>
                    </w:rPr>
                  </w:rPrChange>
                </w:rPr>
                <w:t>Foyle, D. C., Hooey, B. L., Byrne, M. D., Corker, K. M., Deutsch, S., Lebiere, C.</w:t>
              </w:r>
              <w:r w:rsidRPr="00181070">
                <w:rPr>
                  <w:noProof/>
                  <w:lang w:val="en-US"/>
                  <w:rPrChange w:id="3393" w:author="Orion" w:date="2011-05-10T23:01:00Z">
                    <w:rPr>
                      <w:noProof/>
                      <w:szCs w:val="24"/>
                    </w:rPr>
                  </w:rPrChange>
                </w:rPr>
                <w:t xml:space="preserve"> Santa Monica, CA : s.n., 2005. The Human Factors and Ergonomics Society 49th Annual Meeting. págs. 1109-1113.</w:t>
              </w:r>
            </w:p>
            <w:p w:rsidR="00181070" w:rsidRPr="00181070" w:rsidRDefault="00181070" w:rsidP="00181070">
              <w:pPr>
                <w:pStyle w:val="Bibliography"/>
                <w:rPr>
                  <w:noProof/>
                  <w:lang w:val="en-US"/>
                  <w:rPrChange w:id="3394" w:author="Orion" w:date="2011-05-10T23:02:00Z">
                    <w:rPr>
                      <w:noProof/>
                    </w:rPr>
                  </w:rPrChange>
                </w:rPr>
              </w:pPr>
              <w:r w:rsidRPr="00181070">
                <w:rPr>
                  <w:noProof/>
                  <w:lang w:val="en-US"/>
                  <w:rPrChange w:id="3395" w:author="Orion" w:date="2011-05-10T23:01:00Z">
                    <w:rPr>
                      <w:noProof/>
                      <w:szCs w:val="24"/>
                    </w:rPr>
                  </w:rPrChange>
                </w:rPr>
                <w:t xml:space="preserve">11. </w:t>
              </w:r>
              <w:r w:rsidRPr="00181070">
                <w:rPr>
                  <w:b/>
                  <w:bCs/>
                  <w:noProof/>
                  <w:lang w:val="en-US"/>
                  <w:rPrChange w:id="3396" w:author="Orion" w:date="2011-05-10T23:01:00Z">
                    <w:rPr>
                      <w:b/>
                      <w:bCs/>
                      <w:noProof/>
                      <w:szCs w:val="24"/>
                    </w:rPr>
                  </w:rPrChange>
                </w:rPr>
                <w:t>Daniel J. Garland, John A. Wise and V. David Hopkin.</w:t>
              </w:r>
              <w:r w:rsidRPr="00181070">
                <w:rPr>
                  <w:noProof/>
                  <w:lang w:val="en-US"/>
                  <w:rPrChange w:id="3397" w:author="Orion" w:date="2011-05-10T23:01:00Z">
                    <w:rPr>
                      <w:noProof/>
                      <w:szCs w:val="24"/>
                    </w:rPr>
                  </w:rPrChange>
                </w:rPr>
                <w:t xml:space="preserve"> </w:t>
              </w:r>
              <w:r w:rsidRPr="00181070">
                <w:rPr>
                  <w:i/>
                  <w:iCs/>
                  <w:noProof/>
                  <w:lang w:val="en-US"/>
                  <w:rPrChange w:id="3398" w:author="Orion" w:date="2011-05-10T23:02:00Z">
                    <w:rPr>
                      <w:i/>
                      <w:iCs/>
                      <w:noProof/>
                      <w:szCs w:val="24"/>
                    </w:rPr>
                  </w:rPrChange>
                </w:rPr>
                <w:t xml:space="preserve">Handbook of Aviation Human Factors. </w:t>
              </w:r>
              <w:r w:rsidRPr="00181070">
                <w:rPr>
                  <w:noProof/>
                  <w:lang w:val="en-US"/>
                  <w:rPrChange w:id="3399" w:author="Orion" w:date="2011-05-10T23:02:00Z">
                    <w:rPr>
                      <w:noProof/>
                      <w:szCs w:val="24"/>
                    </w:rPr>
                  </w:rPrChange>
                </w:rPr>
                <w:t>[ed.] Lawrence Erlbaum Associates. 1999. ISBN 0-8058-1680-1.</w:t>
              </w:r>
            </w:p>
            <w:p w:rsidR="00181070" w:rsidRPr="00181070" w:rsidRDefault="00181070" w:rsidP="00181070">
              <w:pPr>
                <w:pStyle w:val="Bibliography"/>
                <w:rPr>
                  <w:noProof/>
                  <w:lang w:val="en-US"/>
                  <w:rPrChange w:id="3400" w:author="Orion" w:date="2011-05-10T23:02:00Z">
                    <w:rPr>
                      <w:noProof/>
                    </w:rPr>
                  </w:rPrChange>
                </w:rPr>
              </w:pPr>
              <w:r w:rsidRPr="00181070">
                <w:rPr>
                  <w:noProof/>
                  <w:lang w:val="en-US"/>
                  <w:rPrChange w:id="3401" w:author="Orion" w:date="2011-05-10T23:02:00Z">
                    <w:rPr>
                      <w:noProof/>
                      <w:szCs w:val="24"/>
                    </w:rPr>
                  </w:rPrChange>
                </w:rPr>
                <w:t xml:space="preserve">12. </w:t>
              </w:r>
              <w:r w:rsidRPr="00181070">
                <w:rPr>
                  <w:b/>
                  <w:bCs/>
                  <w:noProof/>
                  <w:lang w:val="en-US"/>
                  <w:rPrChange w:id="3402" w:author="Orion" w:date="2011-05-10T23:02:00Z">
                    <w:rPr>
                      <w:b/>
                      <w:bCs/>
                      <w:noProof/>
                      <w:szCs w:val="24"/>
                    </w:rPr>
                  </w:rPrChange>
                </w:rPr>
                <w:t>Gilbert, N., Troitzsch, K. G.</w:t>
              </w:r>
              <w:r w:rsidRPr="00181070">
                <w:rPr>
                  <w:noProof/>
                  <w:lang w:val="en-US"/>
                  <w:rPrChange w:id="3403" w:author="Orion" w:date="2011-05-10T23:02:00Z">
                    <w:rPr>
                      <w:noProof/>
                      <w:szCs w:val="24"/>
                    </w:rPr>
                  </w:rPrChange>
                </w:rPr>
                <w:t xml:space="preserve"> Simulation for the Social Scientist. </w:t>
              </w:r>
              <w:r w:rsidRPr="00181070">
                <w:rPr>
                  <w:i/>
                  <w:iCs/>
                  <w:noProof/>
                  <w:lang w:val="en-US"/>
                  <w:rPrChange w:id="3404" w:author="Orion" w:date="2011-05-10T23:02:00Z">
                    <w:rPr>
                      <w:i/>
                      <w:iCs/>
                      <w:noProof/>
                      <w:szCs w:val="24"/>
                    </w:rPr>
                  </w:rPrChange>
                </w:rPr>
                <w:t xml:space="preserve">Open University Press. </w:t>
              </w:r>
              <w:r w:rsidRPr="00181070">
                <w:rPr>
                  <w:noProof/>
                  <w:lang w:val="en-US"/>
                  <w:rPrChange w:id="3405" w:author="Orion" w:date="2011-05-10T23:02:00Z">
                    <w:rPr>
                      <w:noProof/>
                      <w:szCs w:val="24"/>
                    </w:rPr>
                  </w:rPrChange>
                </w:rPr>
                <w:t>2005.</w:t>
              </w:r>
            </w:p>
            <w:p w:rsidR="00181070" w:rsidRPr="00181070" w:rsidRDefault="00181070" w:rsidP="00181070">
              <w:pPr>
                <w:pStyle w:val="Bibliography"/>
                <w:rPr>
                  <w:noProof/>
                  <w:lang w:val="en-US"/>
                  <w:rPrChange w:id="3406" w:author="Orion" w:date="2011-05-10T23:02:00Z">
                    <w:rPr>
                      <w:noProof/>
                    </w:rPr>
                  </w:rPrChange>
                </w:rPr>
              </w:pPr>
              <w:r w:rsidRPr="00181070">
                <w:rPr>
                  <w:noProof/>
                  <w:lang w:val="en-US"/>
                  <w:rPrChange w:id="3407" w:author="Orion" w:date="2011-05-10T23:02:00Z">
                    <w:rPr>
                      <w:noProof/>
                      <w:szCs w:val="24"/>
                    </w:rPr>
                  </w:rPrChange>
                </w:rPr>
                <w:t xml:space="preserve">13. </w:t>
              </w:r>
              <w:r w:rsidRPr="00181070">
                <w:rPr>
                  <w:i/>
                  <w:iCs/>
                  <w:noProof/>
                  <w:lang w:val="en-US"/>
                  <w:rPrChange w:id="3408" w:author="Orion" w:date="2011-05-10T23:02:00Z">
                    <w:rPr>
                      <w:i/>
                      <w:iCs/>
                      <w:noProof/>
                      <w:szCs w:val="24"/>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181070">
                <w:rPr>
                  <w:noProof/>
                  <w:lang w:val="en-US"/>
                  <w:rPrChange w:id="3409" w:author="Orion" w:date="2011-05-10T23:02:00Z">
                    <w:rPr>
                      <w:noProof/>
                      <w:szCs w:val="24"/>
                    </w:rPr>
                  </w:rPrChange>
                </w:rPr>
                <w:t>2008. AAMAS (Demos)'2008. págs. 1675-1676.</w:t>
              </w:r>
            </w:p>
            <w:p w:rsidR="00181070" w:rsidRPr="00181070" w:rsidRDefault="00181070" w:rsidP="00181070">
              <w:pPr>
                <w:pStyle w:val="Bibliography"/>
                <w:rPr>
                  <w:noProof/>
                  <w:lang w:val="en-US"/>
                  <w:rPrChange w:id="3410" w:author="Orion" w:date="2011-05-10T23:02:00Z">
                    <w:rPr>
                      <w:noProof/>
                    </w:rPr>
                  </w:rPrChange>
                </w:rPr>
              </w:pPr>
              <w:r w:rsidRPr="00181070">
                <w:rPr>
                  <w:noProof/>
                  <w:lang w:val="en-US"/>
                  <w:rPrChange w:id="3411" w:author="Orion" w:date="2011-05-10T23:02:00Z">
                    <w:rPr>
                      <w:noProof/>
                      <w:szCs w:val="24"/>
                    </w:rPr>
                  </w:rPrChange>
                </w:rPr>
                <w:t xml:space="preserve">14. </w:t>
              </w:r>
              <w:r w:rsidRPr="00181070">
                <w:rPr>
                  <w:i/>
                  <w:iCs/>
                  <w:noProof/>
                  <w:lang w:val="en-US"/>
                  <w:rPrChange w:id="3412" w:author="Orion" w:date="2011-05-10T23:02:00Z">
                    <w:rPr>
                      <w:i/>
                      <w:iCs/>
                      <w:noProof/>
                      <w:szCs w:val="24"/>
                    </w:rPr>
                  </w:rPrChange>
                </w:rPr>
                <w:t xml:space="preserve">An Agent Based Framework for Modeling UAVs. </w:t>
              </w:r>
              <w:r w:rsidRPr="00181070">
                <w:rPr>
                  <w:b/>
                  <w:bCs/>
                  <w:noProof/>
                  <w:lang w:val="en-US"/>
                  <w:rPrChange w:id="3413" w:author="Orion" w:date="2011-05-10T23:02:00Z">
                    <w:rPr>
                      <w:b/>
                      <w:bCs/>
                      <w:noProof/>
                      <w:szCs w:val="24"/>
                    </w:rPr>
                  </w:rPrChange>
                </w:rPr>
                <w:t>N. Huff, A. Kamel, and K. Nygard.</w:t>
              </w:r>
              <w:r w:rsidRPr="00181070">
                <w:rPr>
                  <w:noProof/>
                  <w:lang w:val="en-US"/>
                  <w:rPrChange w:id="3414" w:author="Orion" w:date="2011-05-10T23:02:00Z">
                    <w:rPr>
                      <w:noProof/>
                      <w:szCs w:val="24"/>
                    </w:rPr>
                  </w:rPrChange>
                </w:rPr>
                <w:t xml:space="preserve"> 2003. The 16th International Conference on Computer Applications in Industry and Engineering (CAINE03).</w:t>
              </w:r>
            </w:p>
            <w:p w:rsidR="00181070" w:rsidRPr="00181070" w:rsidRDefault="00181070" w:rsidP="00181070">
              <w:pPr>
                <w:pStyle w:val="Bibliography"/>
                <w:rPr>
                  <w:noProof/>
                  <w:lang w:val="en-US"/>
                  <w:rPrChange w:id="3415" w:author="Orion" w:date="2011-05-10T23:02:00Z">
                    <w:rPr>
                      <w:noProof/>
                    </w:rPr>
                  </w:rPrChange>
                </w:rPr>
              </w:pPr>
              <w:r w:rsidRPr="00181070">
                <w:rPr>
                  <w:noProof/>
                  <w:lang w:val="en-US"/>
                  <w:rPrChange w:id="3416" w:author="Orion" w:date="2011-05-10T23:02:00Z">
                    <w:rPr>
                      <w:noProof/>
                      <w:szCs w:val="24"/>
                    </w:rPr>
                  </w:rPrChange>
                </w:rPr>
                <w:t xml:space="preserve">15. </w:t>
              </w:r>
              <w:r w:rsidRPr="00181070">
                <w:rPr>
                  <w:i/>
                  <w:iCs/>
                  <w:noProof/>
                  <w:lang w:val="en-US"/>
                  <w:rPrChange w:id="3417" w:author="Orion" w:date="2011-05-10T23:02:00Z">
                    <w:rPr>
                      <w:i/>
                      <w:iCs/>
                      <w:noProof/>
                      <w:szCs w:val="24"/>
                    </w:rPr>
                  </w:rPrChange>
                </w:rPr>
                <w:t xml:space="preserve">Fast-Time Simulation System for Analysis of Advanced Air Transportation Concepts. </w:t>
              </w:r>
              <w:r w:rsidRPr="00181070">
                <w:rPr>
                  <w:b/>
                  <w:bCs/>
                  <w:noProof/>
                  <w:lang w:val="en-US"/>
                  <w:rPrChange w:id="3418" w:author="Orion" w:date="2011-05-10T23:02:00Z">
                    <w:rPr>
                      <w:b/>
                      <w:bCs/>
                      <w:noProof/>
                      <w:szCs w:val="24"/>
                    </w:rPr>
                  </w:rPrChange>
                </w:rPr>
                <w:t>Sweet, D. N., Manikonda, V., Aronson, J. S., Roth, K., &amp; Blake, M.</w:t>
              </w:r>
              <w:r w:rsidRPr="00181070">
                <w:rPr>
                  <w:noProof/>
                  <w:lang w:val="en-US"/>
                  <w:rPrChange w:id="3419" w:author="Orion" w:date="2011-05-10T23:02:00Z">
                    <w:rPr>
                      <w:noProof/>
                      <w:szCs w:val="24"/>
                    </w:rPr>
                  </w:rPrChange>
                </w:rPr>
                <w:t xml:space="preserve"> Monterey, California : s.n., 2002. American Institute of Aeronautics and Astronautics (AIAA) Modeling and Simulation Technologies Conference and Exhibit.</w:t>
              </w:r>
            </w:p>
            <w:p w:rsidR="00181070" w:rsidRPr="00181070" w:rsidRDefault="00181070" w:rsidP="00181070">
              <w:pPr>
                <w:pStyle w:val="Bibliography"/>
                <w:rPr>
                  <w:noProof/>
                  <w:lang w:val="en-US"/>
                  <w:rPrChange w:id="3420" w:author="Orion" w:date="2011-05-10T23:02:00Z">
                    <w:rPr>
                      <w:noProof/>
                    </w:rPr>
                  </w:rPrChange>
                </w:rPr>
              </w:pPr>
              <w:r w:rsidRPr="00181070">
                <w:rPr>
                  <w:noProof/>
                  <w:lang w:val="en-US"/>
                  <w:rPrChange w:id="3421" w:author="Orion" w:date="2011-05-10T23:02:00Z">
                    <w:rPr>
                      <w:noProof/>
                      <w:szCs w:val="24"/>
                    </w:rPr>
                  </w:rPrChange>
                </w:rPr>
                <w:t xml:space="preserve">16. </w:t>
              </w:r>
              <w:r w:rsidRPr="00181070">
                <w:rPr>
                  <w:i/>
                  <w:iCs/>
                  <w:noProof/>
                  <w:lang w:val="en-US"/>
                  <w:rPrChange w:id="3422" w:author="Orion" w:date="2011-05-10T23:02:00Z">
                    <w:rPr>
                      <w:i/>
                      <w:iCs/>
                      <w:noProof/>
                      <w:szCs w:val="24"/>
                    </w:rPr>
                  </w:rPrChange>
                </w:rPr>
                <w:t xml:space="preserve">Agent architectures for flexible, practical teamwork. </w:t>
              </w:r>
              <w:r w:rsidRPr="00181070">
                <w:rPr>
                  <w:b/>
                  <w:bCs/>
                  <w:noProof/>
                  <w:lang w:val="en-US"/>
                  <w:rPrChange w:id="3423" w:author="Orion" w:date="2011-05-10T23:02:00Z">
                    <w:rPr>
                      <w:b/>
                      <w:bCs/>
                      <w:noProof/>
                      <w:szCs w:val="24"/>
                    </w:rPr>
                  </w:rPrChange>
                </w:rPr>
                <w:t>Tambe, M.</w:t>
              </w:r>
              <w:r w:rsidRPr="00181070">
                <w:rPr>
                  <w:noProof/>
                  <w:lang w:val="en-US"/>
                  <w:rPrChange w:id="3424" w:author="Orion" w:date="2011-05-10T23:02:00Z">
                    <w:rPr>
                      <w:noProof/>
                      <w:szCs w:val="24"/>
                    </w:rPr>
                  </w:rPrChange>
                </w:rPr>
                <w:t xml:space="preserve"> Providence, Rhode Island : s.n., July, 1997. American Association for Artificial Intelligence Conference (AAAI-2007).</w:t>
              </w:r>
            </w:p>
            <w:p w:rsidR="00181070" w:rsidRPr="00181070" w:rsidRDefault="00181070" w:rsidP="00181070">
              <w:pPr>
                <w:pStyle w:val="Bibliography"/>
                <w:rPr>
                  <w:noProof/>
                  <w:lang w:val="en-US"/>
                  <w:rPrChange w:id="3425" w:author="Orion" w:date="2011-05-10T23:02:00Z">
                    <w:rPr>
                      <w:noProof/>
                    </w:rPr>
                  </w:rPrChange>
                </w:rPr>
              </w:pPr>
              <w:r w:rsidRPr="00181070">
                <w:rPr>
                  <w:noProof/>
                  <w:lang w:val="en-US"/>
                  <w:rPrChange w:id="3426" w:author="Orion" w:date="2011-05-10T23:02:00Z">
                    <w:rPr>
                      <w:noProof/>
                      <w:szCs w:val="24"/>
                    </w:rPr>
                  </w:rPrChange>
                </w:rPr>
                <w:t xml:space="preserve">17. </w:t>
              </w:r>
              <w:r w:rsidRPr="00181070">
                <w:rPr>
                  <w:i/>
                  <w:iCs/>
                  <w:noProof/>
                  <w:lang w:val="en-US"/>
                  <w:rPrChange w:id="3427" w:author="Orion" w:date="2011-05-10T23:02:00Z">
                    <w:rPr>
                      <w:i/>
                      <w:iCs/>
                      <w:noProof/>
                      <w:szCs w:val="24"/>
                    </w:rPr>
                  </w:rPrChange>
                </w:rPr>
                <w:t xml:space="preserve">Distributed agent-based air traffic flow management. </w:t>
              </w:r>
              <w:r w:rsidRPr="00181070">
                <w:rPr>
                  <w:b/>
                  <w:bCs/>
                  <w:noProof/>
                  <w:lang w:val="en-US"/>
                  <w:rPrChange w:id="3428" w:author="Orion" w:date="2011-05-10T23:02:00Z">
                    <w:rPr>
                      <w:b/>
                      <w:bCs/>
                      <w:noProof/>
                      <w:szCs w:val="24"/>
                    </w:rPr>
                  </w:rPrChange>
                </w:rPr>
                <w:t>Adrian K. Agogino, Kagan Tumer.</w:t>
              </w:r>
              <w:r w:rsidRPr="00181070">
                <w:rPr>
                  <w:noProof/>
                  <w:lang w:val="en-US"/>
                  <w:rPrChange w:id="3429" w:author="Orion" w:date="2011-05-10T23:02:00Z">
                    <w:rPr>
                      <w:noProof/>
                      <w:szCs w:val="24"/>
                    </w:rPr>
                  </w:rPrChange>
                </w:rPr>
                <w:t xml:space="preserve"> Honolulu, Hawaii : s.n., May, 2007. Sixth International Joint Conference on Autonomous Agents and Multi-Agent Systems.</w:t>
              </w:r>
            </w:p>
            <w:p w:rsidR="00181070" w:rsidRDefault="00181070" w:rsidP="00181070">
              <w:pPr>
                <w:pStyle w:val="Bibliography"/>
                <w:rPr>
                  <w:noProof/>
                </w:rPr>
              </w:pPr>
              <w:r w:rsidRPr="00181070">
                <w:rPr>
                  <w:noProof/>
                  <w:lang w:val="en-US"/>
                  <w:rPrChange w:id="3430" w:author="Orion" w:date="2011-05-10T23:02:00Z">
                    <w:rPr>
                      <w:noProof/>
                      <w:szCs w:val="24"/>
                    </w:rPr>
                  </w:rPrChange>
                </w:rPr>
                <w:t xml:space="preserve">18. </w:t>
              </w:r>
              <w:r w:rsidRPr="00181070">
                <w:rPr>
                  <w:b/>
                  <w:bCs/>
                  <w:noProof/>
                  <w:lang w:val="en-US"/>
                  <w:rPrChange w:id="3431" w:author="Orion" w:date="2011-05-10T23:02:00Z">
                    <w:rPr>
                      <w:b/>
                      <w:bCs/>
                      <w:noProof/>
                      <w:szCs w:val="24"/>
                    </w:rPr>
                  </w:rPrChange>
                </w:rPr>
                <w:t>Flight Explorer Inc.</w:t>
              </w:r>
              <w:r w:rsidRPr="00181070">
                <w:rPr>
                  <w:noProof/>
                  <w:lang w:val="en-US"/>
                  <w:rPrChange w:id="3432" w:author="Orion" w:date="2011-05-10T23:02:00Z">
                    <w:rPr>
                      <w:noProof/>
                      <w:szCs w:val="24"/>
                    </w:rPr>
                  </w:rPrChange>
                </w:rPr>
                <w:t xml:space="preserve"> Flight Explorer. </w:t>
              </w:r>
              <w:r>
                <w:rPr>
                  <w:noProof/>
                </w:rPr>
                <w:t>[En línea] http://www.flightexplorer.com/.</w:t>
              </w:r>
            </w:p>
            <w:p w:rsidR="00181070" w:rsidRPr="00181070" w:rsidRDefault="00181070" w:rsidP="00181070">
              <w:pPr>
                <w:pStyle w:val="Bibliography"/>
                <w:rPr>
                  <w:noProof/>
                  <w:lang w:val="en-US"/>
                  <w:rPrChange w:id="3433" w:author="Orion" w:date="2011-05-10T23:02:00Z">
                    <w:rPr>
                      <w:noProof/>
                    </w:rPr>
                  </w:rPrChange>
                </w:rPr>
              </w:pPr>
              <w:r w:rsidRPr="00181070">
                <w:rPr>
                  <w:noProof/>
                  <w:lang w:val="en-US"/>
                  <w:rPrChange w:id="3434" w:author="Orion" w:date="2011-05-10T23:02:00Z">
                    <w:rPr>
                      <w:noProof/>
                      <w:szCs w:val="24"/>
                    </w:rPr>
                  </w:rPrChange>
                </w:rPr>
                <w:t xml:space="preserve">19. </w:t>
              </w:r>
              <w:r w:rsidRPr="00181070">
                <w:rPr>
                  <w:i/>
                  <w:iCs/>
                  <w:noProof/>
                  <w:lang w:val="en-US"/>
                  <w:rPrChange w:id="3435" w:author="Orion" w:date="2011-05-10T23:02:00Z">
                    <w:rPr>
                      <w:i/>
                      <w:iCs/>
                      <w:noProof/>
                      <w:szCs w:val="24"/>
                    </w:rPr>
                  </w:rPrChange>
                </w:rPr>
                <w:t xml:space="preserve">Modeling Distributed Human Decision-Making in Traffic Flow Management Operations. </w:t>
              </w:r>
              <w:r w:rsidRPr="00181070">
                <w:rPr>
                  <w:b/>
                  <w:bCs/>
                  <w:noProof/>
                  <w:lang w:val="en-US"/>
                  <w:rPrChange w:id="3436" w:author="Orion" w:date="2011-05-10T23:02:00Z">
                    <w:rPr>
                      <w:b/>
                      <w:bCs/>
                      <w:noProof/>
                      <w:szCs w:val="24"/>
                    </w:rPr>
                  </w:rPrChange>
                </w:rPr>
                <w:t>Keith C, C.</w:t>
              </w:r>
              <w:r w:rsidRPr="00181070">
                <w:rPr>
                  <w:noProof/>
                  <w:lang w:val="en-US"/>
                  <w:rPrChange w:id="3437" w:author="Orion" w:date="2011-05-10T23:02:00Z">
                    <w:rPr>
                      <w:noProof/>
                      <w:szCs w:val="24"/>
                    </w:rPr>
                  </w:rPrChange>
                </w:rPr>
                <w:t xml:space="preserve"> Napoli, Italy : s.n., 2000. 3rd USA/Europe Air Traffic Management R&amp;D Seminar.</w:t>
              </w:r>
            </w:p>
            <w:p w:rsidR="00181070" w:rsidRPr="00181070" w:rsidRDefault="00181070" w:rsidP="00181070">
              <w:pPr>
                <w:pStyle w:val="Bibliography"/>
                <w:rPr>
                  <w:noProof/>
                  <w:lang w:val="en-US"/>
                  <w:rPrChange w:id="3438" w:author="Orion" w:date="2011-05-10T23:02:00Z">
                    <w:rPr>
                      <w:noProof/>
                    </w:rPr>
                  </w:rPrChange>
                </w:rPr>
              </w:pPr>
              <w:r w:rsidRPr="00181070">
                <w:rPr>
                  <w:noProof/>
                  <w:lang w:val="en-US"/>
                  <w:rPrChange w:id="3439" w:author="Orion" w:date="2011-05-10T23:02:00Z">
                    <w:rPr>
                      <w:noProof/>
                      <w:szCs w:val="24"/>
                    </w:rPr>
                  </w:rPrChange>
                </w:rPr>
                <w:t xml:space="preserve">20. </w:t>
              </w:r>
              <w:r w:rsidRPr="00181070">
                <w:rPr>
                  <w:i/>
                  <w:iCs/>
                  <w:noProof/>
                  <w:lang w:val="en-US"/>
                  <w:rPrChange w:id="3440" w:author="Orion" w:date="2011-05-10T23:02:00Z">
                    <w:rPr>
                      <w:i/>
                      <w:iCs/>
                      <w:noProof/>
                      <w:szCs w:val="24"/>
                    </w:rPr>
                  </w:rPrChange>
                </w:rPr>
                <w:t xml:space="preserve">AGENTFLY: A multi-agent airspace test-bed. </w:t>
              </w:r>
              <w:r w:rsidRPr="00181070">
                <w:rPr>
                  <w:b/>
                  <w:bCs/>
                  <w:noProof/>
                  <w:lang w:val="en-US"/>
                  <w:rPrChange w:id="3441" w:author="Orion" w:date="2011-05-10T23:02:00Z">
                    <w:rPr>
                      <w:b/>
                      <w:bCs/>
                      <w:noProof/>
                      <w:szCs w:val="24"/>
                    </w:rPr>
                  </w:rPrChange>
                </w:rPr>
                <w:t>D. Sislak, P. Volf, S. Kopriva, and M. Pechoucek.</w:t>
              </w:r>
              <w:r w:rsidRPr="00181070">
                <w:rPr>
                  <w:noProof/>
                  <w:lang w:val="en-US"/>
                  <w:rPrChange w:id="3442" w:author="Orion" w:date="2011-05-10T23:02:00Z">
                    <w:rPr>
                      <w:noProof/>
                      <w:szCs w:val="24"/>
                    </w:rPr>
                  </w:rPrChange>
                </w:rPr>
                <w:t xml:space="preserve"> May, 2008. 7th Intl. Conf. on Autonomous Agents and MultiAgent Systems.</w:t>
              </w:r>
            </w:p>
            <w:p w:rsidR="00181070" w:rsidRPr="00181070" w:rsidRDefault="00181070" w:rsidP="00181070">
              <w:pPr>
                <w:pStyle w:val="Bibliography"/>
                <w:rPr>
                  <w:noProof/>
                  <w:lang w:val="en-US"/>
                  <w:rPrChange w:id="3443" w:author="Orion" w:date="2011-05-10T23:02:00Z">
                    <w:rPr>
                      <w:noProof/>
                    </w:rPr>
                  </w:rPrChange>
                </w:rPr>
              </w:pPr>
              <w:r w:rsidRPr="00181070">
                <w:rPr>
                  <w:noProof/>
                  <w:lang w:val="en-US"/>
                  <w:rPrChange w:id="3444" w:author="Orion" w:date="2011-05-10T23:02:00Z">
                    <w:rPr>
                      <w:noProof/>
                      <w:szCs w:val="24"/>
                    </w:rPr>
                  </w:rPrChange>
                </w:rPr>
                <w:t xml:space="preserve">21. </w:t>
              </w:r>
              <w:r w:rsidRPr="00181070">
                <w:rPr>
                  <w:i/>
                  <w:iCs/>
                  <w:noProof/>
                  <w:lang w:val="en-US"/>
                  <w:rPrChange w:id="3445" w:author="Orion" w:date="2011-05-10T23:02:00Z">
                    <w:rPr>
                      <w:i/>
                      <w:iCs/>
                      <w:noProof/>
                      <w:szCs w:val="24"/>
                    </w:rPr>
                  </w:rPrChange>
                </w:rPr>
                <w:t xml:space="preserve">To bdi or not to bdi. </w:t>
              </w:r>
              <w:r w:rsidRPr="00181070">
                <w:rPr>
                  <w:b/>
                  <w:bCs/>
                  <w:noProof/>
                  <w:lang w:val="en-US"/>
                  <w:rPrChange w:id="3446" w:author="Orion" w:date="2011-05-10T23:02:00Z">
                    <w:rPr>
                      <w:b/>
                      <w:bCs/>
                      <w:noProof/>
                      <w:szCs w:val="24"/>
                    </w:rPr>
                  </w:rPrChange>
                </w:rPr>
                <w:t>S. Wolfe, M. Sierhuis, and P. Jarvis.</w:t>
              </w:r>
              <w:r w:rsidRPr="00181070">
                <w:rPr>
                  <w:noProof/>
                  <w:lang w:val="en-US"/>
                  <w:rPrChange w:id="3447" w:author="Orion" w:date="2011-05-10T23:02:00Z">
                    <w:rPr>
                      <w:noProof/>
                      <w:szCs w:val="24"/>
                    </w:rPr>
                  </w:rPrChange>
                </w:rPr>
                <w:t xml:space="preserve"> 2008. Design choices in an agent-based Traffic Flow Management Simulation Multiconference.</w:t>
              </w:r>
            </w:p>
            <w:p w:rsidR="00181070" w:rsidRPr="00181070" w:rsidRDefault="00181070" w:rsidP="00181070">
              <w:pPr>
                <w:pStyle w:val="Bibliography"/>
                <w:rPr>
                  <w:noProof/>
                  <w:lang w:val="en-US"/>
                  <w:rPrChange w:id="3448" w:author="Orion" w:date="2011-05-10T23:02:00Z">
                    <w:rPr>
                      <w:noProof/>
                    </w:rPr>
                  </w:rPrChange>
                </w:rPr>
              </w:pPr>
              <w:r w:rsidRPr="00181070">
                <w:rPr>
                  <w:noProof/>
                  <w:lang w:val="en-US"/>
                  <w:rPrChange w:id="3449" w:author="Orion" w:date="2011-05-10T23:02:00Z">
                    <w:rPr>
                      <w:noProof/>
                      <w:szCs w:val="24"/>
                    </w:rPr>
                  </w:rPrChange>
                </w:rPr>
                <w:t xml:space="preserve">22. </w:t>
              </w:r>
              <w:r w:rsidRPr="00181070">
                <w:rPr>
                  <w:b/>
                  <w:bCs/>
                  <w:noProof/>
                  <w:lang w:val="en-US"/>
                  <w:rPrChange w:id="3450" w:author="Orion" w:date="2011-05-10T23:02:00Z">
                    <w:rPr>
                      <w:b/>
                      <w:bCs/>
                      <w:noProof/>
                      <w:szCs w:val="24"/>
                    </w:rPr>
                  </w:rPrChange>
                </w:rPr>
                <w:t>Helmreich RL, Merritt AC, Wilhelm JA.</w:t>
              </w:r>
              <w:r w:rsidRPr="00181070">
                <w:rPr>
                  <w:noProof/>
                  <w:lang w:val="en-US"/>
                  <w:rPrChange w:id="3451" w:author="Orion" w:date="2011-05-10T23:02:00Z">
                    <w:rPr>
                      <w:noProof/>
                      <w:szCs w:val="24"/>
                    </w:rPr>
                  </w:rPrChange>
                </w:rPr>
                <w:t xml:space="preserve"> The evolution of crew resource management training in commercial aviation. </w:t>
              </w:r>
              <w:r w:rsidRPr="00181070">
                <w:rPr>
                  <w:i/>
                  <w:iCs/>
                  <w:noProof/>
                  <w:lang w:val="en-US"/>
                  <w:rPrChange w:id="3452" w:author="Orion" w:date="2011-05-10T23:02:00Z">
                    <w:rPr>
                      <w:i/>
                      <w:iCs/>
                      <w:noProof/>
                      <w:szCs w:val="24"/>
                    </w:rPr>
                  </w:rPrChange>
                </w:rPr>
                <w:t xml:space="preserve">Int J Aviation Psychology. </w:t>
              </w:r>
              <w:r w:rsidRPr="00181070">
                <w:rPr>
                  <w:noProof/>
                  <w:lang w:val="en-US"/>
                  <w:rPrChange w:id="3453" w:author="Orion" w:date="2011-05-10T23:02:00Z">
                    <w:rPr>
                      <w:noProof/>
                      <w:szCs w:val="24"/>
                    </w:rPr>
                  </w:rPrChange>
                </w:rPr>
                <w:t>1999, Vol. 9, págs. 19–32.</w:t>
              </w:r>
            </w:p>
            <w:p w:rsidR="00181070" w:rsidRPr="00181070" w:rsidRDefault="00181070" w:rsidP="00181070">
              <w:pPr>
                <w:pStyle w:val="Bibliography"/>
                <w:rPr>
                  <w:noProof/>
                  <w:lang w:val="en-US"/>
                  <w:rPrChange w:id="3454" w:author="Orion" w:date="2011-05-10T23:02:00Z">
                    <w:rPr>
                      <w:noProof/>
                    </w:rPr>
                  </w:rPrChange>
                </w:rPr>
              </w:pPr>
              <w:r w:rsidRPr="00181070">
                <w:rPr>
                  <w:noProof/>
                  <w:lang w:val="en-US"/>
                  <w:rPrChange w:id="3455" w:author="Orion" w:date="2011-05-10T23:02:00Z">
                    <w:rPr>
                      <w:noProof/>
                      <w:szCs w:val="24"/>
                    </w:rPr>
                  </w:rPrChange>
                </w:rPr>
                <w:lastRenderedPageBreak/>
                <w:t xml:space="preserve">23. </w:t>
              </w:r>
              <w:r w:rsidRPr="00181070">
                <w:rPr>
                  <w:b/>
                  <w:bCs/>
                  <w:noProof/>
                  <w:lang w:val="en-US"/>
                  <w:rPrChange w:id="3456" w:author="Orion" w:date="2011-05-10T23:02:00Z">
                    <w:rPr>
                      <w:b/>
                      <w:bCs/>
                      <w:noProof/>
                      <w:szCs w:val="24"/>
                    </w:rPr>
                  </w:rPrChange>
                </w:rPr>
                <w:t>Earl L. Wiener, David C. Nagel.</w:t>
              </w:r>
              <w:r w:rsidRPr="00181070">
                <w:rPr>
                  <w:noProof/>
                  <w:lang w:val="en-US"/>
                  <w:rPrChange w:id="3457" w:author="Orion" w:date="2011-05-10T23:02:00Z">
                    <w:rPr>
                      <w:noProof/>
                      <w:szCs w:val="24"/>
                    </w:rPr>
                  </w:rPrChange>
                </w:rPr>
                <w:t xml:space="preserve"> </w:t>
              </w:r>
              <w:r w:rsidRPr="00181070">
                <w:rPr>
                  <w:i/>
                  <w:iCs/>
                  <w:noProof/>
                  <w:lang w:val="en-US"/>
                  <w:rPrChange w:id="3458" w:author="Orion" w:date="2011-05-10T23:02:00Z">
                    <w:rPr>
                      <w:i/>
                      <w:iCs/>
                      <w:noProof/>
                      <w:szCs w:val="24"/>
                    </w:rPr>
                  </w:rPrChange>
                </w:rPr>
                <w:t xml:space="preserve">Human Factors in Aviation. </w:t>
              </w:r>
              <w:r w:rsidRPr="00181070">
                <w:rPr>
                  <w:noProof/>
                  <w:lang w:val="en-US"/>
                  <w:rPrChange w:id="3459" w:author="Orion" w:date="2011-05-10T23:02:00Z">
                    <w:rPr>
                      <w:noProof/>
                      <w:szCs w:val="24"/>
                    </w:rPr>
                  </w:rPrChange>
                </w:rPr>
                <w:t>s.l. : Academic Press, Inc, 1988.</w:t>
              </w:r>
            </w:p>
            <w:p w:rsidR="00181070" w:rsidRPr="00181070" w:rsidRDefault="00181070" w:rsidP="00181070">
              <w:pPr>
                <w:pStyle w:val="Bibliography"/>
                <w:rPr>
                  <w:noProof/>
                  <w:lang w:val="en-US"/>
                  <w:rPrChange w:id="3460" w:author="Orion" w:date="2011-05-10T23:02:00Z">
                    <w:rPr>
                      <w:noProof/>
                    </w:rPr>
                  </w:rPrChange>
                </w:rPr>
              </w:pPr>
              <w:r w:rsidRPr="00181070">
                <w:rPr>
                  <w:noProof/>
                  <w:lang w:val="en-US"/>
                  <w:rPrChange w:id="3461" w:author="Orion" w:date="2011-05-10T23:02:00Z">
                    <w:rPr>
                      <w:noProof/>
                      <w:szCs w:val="24"/>
                    </w:rPr>
                  </w:rPrChange>
                </w:rPr>
                <w:t xml:space="preserve">24. </w:t>
              </w:r>
              <w:r w:rsidRPr="00181070">
                <w:rPr>
                  <w:i/>
                  <w:iCs/>
                  <w:noProof/>
                  <w:lang w:val="en-US"/>
                  <w:rPrChange w:id="3462" w:author="Orion" w:date="2011-05-10T23:02:00Z">
                    <w:rPr>
                      <w:i/>
                      <w:iCs/>
                      <w:noProof/>
                      <w:szCs w:val="24"/>
                    </w:rPr>
                  </w:rPrChange>
                </w:rPr>
                <w:t xml:space="preserve">Resource Management on the Flightdeck: Proceedings of a NASA/Industry Workshop. </w:t>
              </w:r>
              <w:r w:rsidRPr="00181070">
                <w:rPr>
                  <w:b/>
                  <w:bCs/>
                  <w:noProof/>
                  <w:lang w:val="en-US"/>
                  <w:rPrChange w:id="3463" w:author="Orion" w:date="2011-05-10T23:02:00Z">
                    <w:rPr>
                      <w:b/>
                      <w:bCs/>
                      <w:noProof/>
                      <w:szCs w:val="24"/>
                    </w:rPr>
                  </w:rPrChange>
                </w:rPr>
                <w:t>Cooper, G. E., White, M. D., &amp; Lauber, J. K.</w:t>
              </w:r>
              <w:r w:rsidRPr="00181070">
                <w:rPr>
                  <w:noProof/>
                  <w:lang w:val="en-US"/>
                  <w:rPrChange w:id="3464" w:author="Orion" w:date="2011-05-10T23:02:00Z">
                    <w:rPr>
                      <w:noProof/>
                      <w:szCs w:val="24"/>
                    </w:rPr>
                  </w:rPrChange>
                </w:rPr>
                <w:t xml:space="preserve"> Moffett Field, CA : NASAAmes Research Center, 1980.</w:t>
              </w:r>
            </w:p>
            <w:p w:rsidR="00181070" w:rsidRPr="00181070" w:rsidRDefault="00181070" w:rsidP="00181070">
              <w:pPr>
                <w:pStyle w:val="Bibliography"/>
                <w:rPr>
                  <w:noProof/>
                  <w:lang w:val="en-US"/>
                  <w:rPrChange w:id="3465" w:author="Orion" w:date="2011-05-10T23:02:00Z">
                    <w:rPr>
                      <w:noProof/>
                    </w:rPr>
                  </w:rPrChange>
                </w:rPr>
              </w:pPr>
              <w:r w:rsidRPr="00181070">
                <w:rPr>
                  <w:noProof/>
                  <w:lang w:val="en-US"/>
                  <w:rPrChange w:id="3466" w:author="Orion" w:date="2011-05-10T23:02:00Z">
                    <w:rPr>
                      <w:noProof/>
                      <w:szCs w:val="24"/>
                    </w:rPr>
                  </w:rPrChange>
                </w:rPr>
                <w:t xml:space="preserve">25. </w:t>
              </w:r>
              <w:r w:rsidRPr="00181070">
                <w:rPr>
                  <w:i/>
                  <w:iCs/>
                  <w:noProof/>
                  <w:lang w:val="en-US"/>
                  <w:rPrChange w:id="3467" w:author="Orion" w:date="2011-05-10T23:02:00Z">
                    <w:rPr>
                      <w:i/>
                      <w:iCs/>
                      <w:noProof/>
                      <w:szCs w:val="24"/>
                    </w:rPr>
                  </w:rPrChange>
                </w:rPr>
                <w:t xml:space="preserve">Crew resource management: Achieving enhanced flight operations. </w:t>
              </w:r>
              <w:r w:rsidRPr="00181070">
                <w:rPr>
                  <w:b/>
                  <w:bCs/>
                  <w:noProof/>
                  <w:lang w:val="en-US"/>
                  <w:rPrChange w:id="3468" w:author="Orion" w:date="2011-05-10T23:02:00Z">
                    <w:rPr>
                      <w:b/>
                      <w:bCs/>
                      <w:noProof/>
                      <w:szCs w:val="24"/>
                    </w:rPr>
                  </w:rPrChange>
                </w:rPr>
                <w:t>Taggart, W. R.</w:t>
              </w:r>
              <w:r w:rsidRPr="00181070">
                <w:rPr>
                  <w:noProof/>
                  <w:lang w:val="en-US"/>
                  <w:rPrChange w:id="3469" w:author="Orion" w:date="2011-05-10T23:02:00Z">
                    <w:rPr>
                      <w:noProof/>
                      <w:szCs w:val="24"/>
                    </w:rPr>
                  </w:rPrChange>
                </w:rPr>
                <w:t xml:space="preserve"> Aldershot, UK : Aviation Psychology in Practice, 1994. Avebury Technical. págs. 309-339.</w:t>
              </w:r>
            </w:p>
            <w:p w:rsidR="00181070" w:rsidRPr="00181070" w:rsidRDefault="00181070" w:rsidP="00181070">
              <w:pPr>
                <w:pStyle w:val="Bibliography"/>
                <w:rPr>
                  <w:noProof/>
                  <w:lang w:val="en-US"/>
                  <w:rPrChange w:id="3470" w:author="Orion" w:date="2011-05-10T23:02:00Z">
                    <w:rPr>
                      <w:noProof/>
                    </w:rPr>
                  </w:rPrChange>
                </w:rPr>
              </w:pPr>
              <w:r w:rsidRPr="00181070">
                <w:rPr>
                  <w:noProof/>
                  <w:lang w:val="en-US"/>
                  <w:rPrChange w:id="3471" w:author="Orion" w:date="2011-05-10T23:02:00Z">
                    <w:rPr>
                      <w:noProof/>
                      <w:szCs w:val="24"/>
                    </w:rPr>
                  </w:rPrChange>
                </w:rPr>
                <w:t xml:space="preserve">26. </w:t>
              </w:r>
              <w:r w:rsidRPr="00181070">
                <w:rPr>
                  <w:b/>
                  <w:bCs/>
                  <w:noProof/>
                  <w:lang w:val="en-US"/>
                  <w:rPrChange w:id="3472" w:author="Orion" w:date="2011-05-10T23:02:00Z">
                    <w:rPr>
                      <w:b/>
                      <w:bCs/>
                      <w:noProof/>
                      <w:szCs w:val="24"/>
                    </w:rPr>
                  </w:rPrChange>
                </w:rPr>
                <w:t>FAA.</w:t>
              </w:r>
              <w:r w:rsidRPr="00181070">
                <w:rPr>
                  <w:noProof/>
                  <w:lang w:val="en-US"/>
                  <w:rPrChange w:id="3473" w:author="Orion" w:date="2011-05-10T23:02:00Z">
                    <w:rPr>
                      <w:noProof/>
                      <w:szCs w:val="24"/>
                    </w:rPr>
                  </w:rPrChange>
                </w:rPr>
                <w:t xml:space="preserve"> </w:t>
              </w:r>
              <w:r w:rsidRPr="00181070">
                <w:rPr>
                  <w:i/>
                  <w:iCs/>
                  <w:noProof/>
                  <w:lang w:val="en-US"/>
                  <w:rPrChange w:id="3474" w:author="Orion" w:date="2011-05-10T23:02:00Z">
                    <w:rPr>
                      <w:i/>
                      <w:iCs/>
                      <w:noProof/>
                      <w:szCs w:val="24"/>
                    </w:rPr>
                  </w:rPrChange>
                </w:rPr>
                <w:t xml:space="preserve">Crew resource management training. </w:t>
              </w:r>
              <w:r w:rsidRPr="00181070">
                <w:rPr>
                  <w:noProof/>
                  <w:lang w:val="en-US"/>
                  <w:rPrChange w:id="3475" w:author="Orion" w:date="2011-05-10T23:02:00Z">
                    <w:rPr>
                      <w:noProof/>
                      <w:szCs w:val="24"/>
                    </w:rPr>
                  </w:rPrChange>
                </w:rPr>
                <w:t>Departament of Transportation, FAA. Washington, DC : Advisory Circular No AC 123-51B, 1995. págs. 10-12, Appendix 3, 1-2.</w:t>
              </w:r>
            </w:p>
            <w:p w:rsidR="00181070" w:rsidRPr="00181070" w:rsidRDefault="00181070" w:rsidP="00181070">
              <w:pPr>
                <w:pStyle w:val="Bibliography"/>
                <w:rPr>
                  <w:noProof/>
                  <w:lang w:val="en-US"/>
                  <w:rPrChange w:id="3476" w:author="Orion" w:date="2011-05-10T23:02:00Z">
                    <w:rPr>
                      <w:noProof/>
                    </w:rPr>
                  </w:rPrChange>
                </w:rPr>
              </w:pPr>
              <w:r w:rsidRPr="00181070">
                <w:rPr>
                  <w:noProof/>
                  <w:lang w:val="en-US"/>
                  <w:rPrChange w:id="3477" w:author="Orion" w:date="2011-05-10T23:02:00Z">
                    <w:rPr>
                      <w:noProof/>
                      <w:szCs w:val="24"/>
                    </w:rPr>
                  </w:rPrChange>
                </w:rPr>
                <w:t xml:space="preserve">27. </w:t>
              </w:r>
              <w:r w:rsidRPr="00181070">
                <w:rPr>
                  <w:b/>
                  <w:bCs/>
                  <w:noProof/>
                  <w:lang w:val="en-US"/>
                  <w:rPrChange w:id="3478" w:author="Orion" w:date="2011-05-10T23:02:00Z">
                    <w:rPr>
                      <w:b/>
                      <w:bCs/>
                      <w:noProof/>
                      <w:szCs w:val="24"/>
                    </w:rPr>
                  </w:rPrChange>
                </w:rPr>
                <w:t>Mellor, A.</w:t>
              </w:r>
              <w:r w:rsidRPr="00181070">
                <w:rPr>
                  <w:noProof/>
                  <w:lang w:val="en-US"/>
                  <w:rPrChange w:id="3479" w:author="Orion" w:date="2011-05-10T23:02:00Z">
                    <w:rPr>
                      <w:noProof/>
                      <w:szCs w:val="24"/>
                    </w:rPr>
                  </w:rPrChange>
                </w:rPr>
                <w:t xml:space="preserve"> Design, development and implementation of a CRM program. </w:t>
              </w:r>
              <w:r w:rsidRPr="00181070">
                <w:rPr>
                  <w:i/>
                  <w:iCs/>
                  <w:noProof/>
                  <w:lang w:val="en-US"/>
                  <w:rPrChange w:id="3480" w:author="Orion" w:date="2011-05-10T23:02:00Z">
                    <w:rPr>
                      <w:i/>
                      <w:iCs/>
                      <w:noProof/>
                      <w:szCs w:val="24"/>
                    </w:rPr>
                  </w:rPrChange>
                </w:rPr>
                <w:t xml:space="preserve">Aviation instruction and Training. </w:t>
              </w:r>
              <w:r w:rsidRPr="00181070">
                <w:rPr>
                  <w:noProof/>
                  <w:lang w:val="en-US"/>
                  <w:rPrChange w:id="3481" w:author="Orion" w:date="2011-05-10T23:02:00Z">
                    <w:rPr>
                      <w:noProof/>
                      <w:szCs w:val="24"/>
                    </w:rPr>
                  </w:rPrChange>
                </w:rPr>
                <w:t>1993, págs. 368-384.</w:t>
              </w:r>
            </w:p>
            <w:p w:rsidR="00181070" w:rsidRPr="00181070" w:rsidRDefault="00181070" w:rsidP="00181070">
              <w:pPr>
                <w:pStyle w:val="Bibliography"/>
                <w:rPr>
                  <w:noProof/>
                  <w:lang w:val="en-US"/>
                  <w:rPrChange w:id="3482" w:author="Orion" w:date="2011-05-10T23:02:00Z">
                    <w:rPr>
                      <w:noProof/>
                    </w:rPr>
                  </w:rPrChange>
                </w:rPr>
              </w:pPr>
              <w:r w:rsidRPr="00181070">
                <w:rPr>
                  <w:noProof/>
                  <w:lang w:val="en-US"/>
                  <w:rPrChange w:id="3483" w:author="Orion" w:date="2011-05-10T23:02:00Z">
                    <w:rPr>
                      <w:noProof/>
                      <w:szCs w:val="24"/>
                    </w:rPr>
                  </w:rPrChange>
                </w:rPr>
                <w:t xml:space="preserve">28. </w:t>
              </w:r>
              <w:r w:rsidRPr="00181070">
                <w:rPr>
                  <w:b/>
                  <w:bCs/>
                  <w:noProof/>
                  <w:lang w:val="en-US"/>
                  <w:rPrChange w:id="3484" w:author="Orion" w:date="2011-05-10T23:02:00Z">
                    <w:rPr>
                      <w:b/>
                      <w:bCs/>
                      <w:noProof/>
                      <w:szCs w:val="24"/>
                    </w:rPr>
                  </w:rPrChange>
                </w:rPr>
                <w:t>T., Kern.</w:t>
              </w:r>
              <w:r w:rsidRPr="00181070">
                <w:rPr>
                  <w:noProof/>
                  <w:lang w:val="en-US"/>
                  <w:rPrChange w:id="3485" w:author="Orion" w:date="2011-05-10T23:02:00Z">
                    <w:rPr>
                      <w:noProof/>
                      <w:szCs w:val="24"/>
                    </w:rPr>
                  </w:rPrChange>
                </w:rPr>
                <w:t xml:space="preserve"> Redefining airmanship. 1997.</w:t>
              </w:r>
            </w:p>
            <w:p w:rsidR="00181070" w:rsidRPr="00181070" w:rsidRDefault="00181070" w:rsidP="00181070">
              <w:pPr>
                <w:pStyle w:val="Bibliography"/>
                <w:rPr>
                  <w:noProof/>
                  <w:lang w:val="en-US"/>
                  <w:rPrChange w:id="3486" w:author="Orion" w:date="2011-05-10T23:02:00Z">
                    <w:rPr>
                      <w:noProof/>
                    </w:rPr>
                  </w:rPrChange>
                </w:rPr>
              </w:pPr>
              <w:r w:rsidRPr="00181070">
                <w:rPr>
                  <w:noProof/>
                  <w:lang w:val="en-US"/>
                  <w:rPrChange w:id="3487" w:author="Orion" w:date="2011-05-10T23:02:00Z">
                    <w:rPr>
                      <w:noProof/>
                      <w:szCs w:val="24"/>
                    </w:rPr>
                  </w:rPrChange>
                </w:rPr>
                <w:t xml:space="preserve">29. </w:t>
              </w:r>
              <w:r w:rsidRPr="00181070">
                <w:rPr>
                  <w:i/>
                  <w:iCs/>
                  <w:noProof/>
                  <w:lang w:val="en-US"/>
                  <w:rPrChange w:id="3488" w:author="Orion" w:date="2011-05-10T23:02:00Z">
                    <w:rPr>
                      <w:i/>
                      <w:iCs/>
                      <w:noProof/>
                      <w:szCs w:val="24"/>
                    </w:rPr>
                  </w:rPrChange>
                </w:rPr>
                <w:t xml:space="preserve">The use of personal computer-based aviation training devices to teach aircrew decision-making, teamwork, and resource management. </w:t>
              </w:r>
              <w:r w:rsidRPr="00181070">
                <w:rPr>
                  <w:b/>
                  <w:bCs/>
                  <w:noProof/>
                  <w:lang w:val="en-US"/>
                  <w:rPrChange w:id="3489" w:author="Orion" w:date="2011-05-10T23:02:00Z">
                    <w:rPr>
                      <w:b/>
                      <w:bCs/>
                      <w:noProof/>
                      <w:szCs w:val="24"/>
                    </w:rPr>
                  </w:rPrChange>
                </w:rPr>
                <w:t>Duncan, J.C. and Feterle, L.C.</w:t>
              </w:r>
              <w:r w:rsidRPr="00181070">
                <w:rPr>
                  <w:noProof/>
                  <w:lang w:val="en-US"/>
                  <w:rPrChange w:id="3490" w:author="Orion" w:date="2011-05-10T23:02:00Z">
                    <w:rPr>
                      <w:noProof/>
                      <w:szCs w:val="24"/>
                    </w:rPr>
                  </w:rPrChange>
                </w:rPr>
                <w:t xml:space="preserve"> Dayton, OH : s.n., 2000. Proceedings of IEEE 2000 National Aerospace and Electronics Conference. págs. 421–426.</w:t>
              </w:r>
            </w:p>
            <w:p w:rsidR="00181070" w:rsidRPr="00181070" w:rsidRDefault="00181070" w:rsidP="00181070">
              <w:pPr>
                <w:pStyle w:val="Bibliography"/>
                <w:rPr>
                  <w:noProof/>
                  <w:lang w:val="en-US"/>
                  <w:rPrChange w:id="3491" w:author="Orion" w:date="2011-05-10T23:02:00Z">
                    <w:rPr>
                      <w:noProof/>
                    </w:rPr>
                  </w:rPrChange>
                </w:rPr>
              </w:pPr>
              <w:r w:rsidRPr="00181070">
                <w:rPr>
                  <w:noProof/>
                  <w:lang w:val="en-US"/>
                  <w:rPrChange w:id="3492" w:author="Orion" w:date="2011-05-10T23:02:00Z">
                    <w:rPr>
                      <w:noProof/>
                      <w:szCs w:val="24"/>
                    </w:rPr>
                  </w:rPrChange>
                </w:rPr>
                <w:t xml:space="preserve">30. </w:t>
              </w:r>
              <w:r w:rsidRPr="00181070">
                <w:rPr>
                  <w:b/>
                  <w:bCs/>
                  <w:noProof/>
                  <w:lang w:val="en-US"/>
                  <w:rPrChange w:id="3493" w:author="Orion" w:date="2011-05-10T23:02:00Z">
                    <w:rPr>
                      <w:b/>
                      <w:bCs/>
                      <w:noProof/>
                      <w:szCs w:val="24"/>
                    </w:rPr>
                  </w:rPrChange>
                </w:rPr>
                <w:t>Lauber J.K, Foushee.</w:t>
              </w:r>
              <w:r w:rsidRPr="00181070">
                <w:rPr>
                  <w:noProof/>
                  <w:lang w:val="en-US"/>
                  <w:rPrChange w:id="3494" w:author="Orion" w:date="2011-05-10T23:02:00Z">
                    <w:rPr>
                      <w:noProof/>
                      <w:szCs w:val="24"/>
                    </w:rPr>
                  </w:rPrChange>
                </w:rPr>
                <w:t xml:space="preserve"> Guidelines for the development of line oriented flight training. </w:t>
              </w:r>
              <w:r w:rsidRPr="00181070">
                <w:rPr>
                  <w:i/>
                  <w:iCs/>
                  <w:noProof/>
                  <w:lang w:val="en-US"/>
                  <w:rPrChange w:id="3495" w:author="Orion" w:date="2011-05-10T23:02:00Z">
                    <w:rPr>
                      <w:i/>
                      <w:iCs/>
                      <w:noProof/>
                      <w:szCs w:val="24"/>
                    </w:rPr>
                  </w:rPrChange>
                </w:rPr>
                <w:t xml:space="preserve">NASA Conference Publication 2184. </w:t>
              </w:r>
              <w:r w:rsidRPr="00181070">
                <w:rPr>
                  <w:noProof/>
                  <w:lang w:val="en-US"/>
                  <w:rPrChange w:id="3496" w:author="Orion" w:date="2011-05-10T23:02:00Z">
                    <w:rPr>
                      <w:noProof/>
                      <w:szCs w:val="24"/>
                    </w:rPr>
                  </w:rPrChange>
                </w:rPr>
                <w:t>1981.</w:t>
              </w:r>
            </w:p>
            <w:p w:rsidR="00181070" w:rsidRPr="00181070" w:rsidRDefault="00181070" w:rsidP="00181070">
              <w:pPr>
                <w:pStyle w:val="Bibliography"/>
                <w:rPr>
                  <w:noProof/>
                  <w:lang w:val="en-US"/>
                  <w:rPrChange w:id="3497" w:author="Orion" w:date="2011-05-10T23:02:00Z">
                    <w:rPr>
                      <w:noProof/>
                    </w:rPr>
                  </w:rPrChange>
                </w:rPr>
              </w:pPr>
              <w:r w:rsidRPr="00181070">
                <w:rPr>
                  <w:noProof/>
                  <w:lang w:val="en-US"/>
                  <w:rPrChange w:id="3498" w:author="Orion" w:date="2011-05-10T23:02:00Z">
                    <w:rPr>
                      <w:noProof/>
                      <w:szCs w:val="24"/>
                    </w:rPr>
                  </w:rPrChange>
                </w:rPr>
                <w:t xml:space="preserve">31. </w:t>
              </w:r>
              <w:r w:rsidRPr="00181070">
                <w:rPr>
                  <w:b/>
                  <w:bCs/>
                  <w:noProof/>
                  <w:lang w:val="en-US"/>
                  <w:rPrChange w:id="3499" w:author="Orion" w:date="2011-05-10T23:02:00Z">
                    <w:rPr>
                      <w:b/>
                      <w:bCs/>
                      <w:noProof/>
                      <w:szCs w:val="24"/>
                    </w:rPr>
                  </w:rPrChange>
                </w:rPr>
                <w:t>EUROCONTROL.</w:t>
              </w:r>
              <w:r w:rsidRPr="00181070">
                <w:rPr>
                  <w:noProof/>
                  <w:lang w:val="en-US"/>
                  <w:rPrChange w:id="3500" w:author="Orion" w:date="2011-05-10T23:02:00Z">
                    <w:rPr>
                      <w:noProof/>
                      <w:szCs w:val="24"/>
                    </w:rPr>
                  </w:rPrChange>
                </w:rPr>
                <w:t xml:space="preserve"> </w:t>
              </w:r>
              <w:r w:rsidRPr="00181070">
                <w:rPr>
                  <w:i/>
                  <w:iCs/>
                  <w:noProof/>
                  <w:lang w:val="en-US"/>
                  <w:rPrChange w:id="3501" w:author="Orion" w:date="2011-05-10T23:02:00Z">
                    <w:rPr>
                      <w:i/>
                      <w:iCs/>
                      <w:noProof/>
                      <w:szCs w:val="24"/>
                    </w:rPr>
                  </w:rPrChange>
                </w:rPr>
                <w:t xml:space="preserve">EUROCONTROL SPECIFICATIONS FOR THE USE OF MILITARY UNMANNED AERIAL VEHICLES AS OPERATIONAL AIR TRAFFIC OUTSIDE SEGREGATED AIRSPACE. </w:t>
              </w:r>
              <w:r w:rsidRPr="00181070">
                <w:rPr>
                  <w:noProof/>
                  <w:lang w:val="en-US"/>
                  <w:rPrChange w:id="3502" w:author="Orion" w:date="2011-05-10T23:02:00Z">
                    <w:rPr>
                      <w:noProof/>
                      <w:szCs w:val="24"/>
                    </w:rPr>
                  </w:rPrChange>
                </w:rPr>
                <w:t>2007. http://www.barnardmicrosystems.com/download/EUROCONTROL_MIL_UAV_ATM_SPEC_2007.pdf.</w:t>
              </w:r>
            </w:p>
            <w:p w:rsidR="00181070" w:rsidRPr="00181070" w:rsidRDefault="00181070" w:rsidP="00181070">
              <w:pPr>
                <w:pStyle w:val="Bibliography"/>
                <w:rPr>
                  <w:noProof/>
                  <w:lang w:val="en-US"/>
                  <w:rPrChange w:id="3503" w:author="Orion" w:date="2011-05-10T23:02:00Z">
                    <w:rPr>
                      <w:noProof/>
                    </w:rPr>
                  </w:rPrChange>
                </w:rPr>
              </w:pPr>
              <w:r w:rsidRPr="00181070">
                <w:rPr>
                  <w:noProof/>
                  <w:lang w:val="en-US"/>
                  <w:rPrChange w:id="3504" w:author="Orion" w:date="2011-05-10T23:02:00Z">
                    <w:rPr>
                      <w:noProof/>
                      <w:szCs w:val="24"/>
                    </w:rPr>
                  </w:rPrChange>
                </w:rPr>
                <w:t xml:space="preserve">32. </w:t>
              </w:r>
              <w:r w:rsidRPr="00181070">
                <w:rPr>
                  <w:i/>
                  <w:iCs/>
                  <w:noProof/>
                  <w:lang w:val="en-US"/>
                  <w:rPrChange w:id="3505" w:author="Orion" w:date="2011-05-10T23:02:00Z">
                    <w:rPr>
                      <w:i/>
                      <w:iCs/>
                      <w:noProof/>
                      <w:szCs w:val="24"/>
                    </w:rPr>
                  </w:rPrChange>
                </w:rPr>
                <w:t xml:space="preserve">Improving air traffic management through agent suggestions. </w:t>
              </w:r>
              <w:r>
                <w:rPr>
                  <w:b/>
                  <w:bCs/>
                  <w:noProof/>
                </w:rPr>
                <w:t>Adrian K. Agogino, Kagan Tumer.</w:t>
              </w:r>
              <w:r>
                <w:rPr>
                  <w:noProof/>
                </w:rPr>
                <w:t xml:space="preserve"> 2009. AAMAS (2) 2009. págs. </w:t>
              </w:r>
              <w:r w:rsidRPr="00181070">
                <w:rPr>
                  <w:noProof/>
                  <w:lang w:val="en-US"/>
                  <w:rPrChange w:id="3506" w:author="Orion" w:date="2011-05-10T23:02:00Z">
                    <w:rPr>
                      <w:noProof/>
                      <w:szCs w:val="24"/>
                    </w:rPr>
                  </w:rPrChange>
                </w:rPr>
                <w:t>1271-1272.</w:t>
              </w:r>
            </w:p>
            <w:p w:rsidR="00181070" w:rsidRPr="00181070" w:rsidRDefault="00181070" w:rsidP="00181070">
              <w:pPr>
                <w:pStyle w:val="Bibliography"/>
                <w:rPr>
                  <w:noProof/>
                  <w:lang w:val="en-US"/>
                  <w:rPrChange w:id="3507" w:author="Orion" w:date="2011-05-10T23:02:00Z">
                    <w:rPr>
                      <w:noProof/>
                    </w:rPr>
                  </w:rPrChange>
                </w:rPr>
              </w:pPr>
              <w:r w:rsidRPr="00181070">
                <w:rPr>
                  <w:noProof/>
                  <w:lang w:val="en-US"/>
                  <w:rPrChange w:id="3508" w:author="Orion" w:date="2011-05-10T23:02:00Z">
                    <w:rPr>
                      <w:noProof/>
                      <w:szCs w:val="24"/>
                    </w:rPr>
                  </w:rPrChange>
                </w:rPr>
                <w:t xml:space="preserve">33. </w:t>
              </w:r>
              <w:r w:rsidRPr="00181070">
                <w:rPr>
                  <w:b/>
                  <w:bCs/>
                  <w:noProof/>
                  <w:lang w:val="en-US"/>
                  <w:rPrChange w:id="3509" w:author="Orion" w:date="2011-05-10T23:02:00Z">
                    <w:rPr>
                      <w:b/>
                      <w:bCs/>
                      <w:noProof/>
                      <w:szCs w:val="24"/>
                    </w:rPr>
                  </w:rPrChange>
                </w:rPr>
                <w:t>IABG Dept. Airborne Air Defence.</w:t>
              </w:r>
              <w:r w:rsidRPr="00181070">
                <w:rPr>
                  <w:noProof/>
                  <w:lang w:val="en-US"/>
                  <w:rPrChange w:id="3510" w:author="Orion" w:date="2011-05-10T23:02:00Z">
                    <w:rPr>
                      <w:noProof/>
                      <w:szCs w:val="24"/>
                    </w:rPr>
                  </w:rPrChange>
                </w:rPr>
                <w:t xml:space="preserve"> </w:t>
              </w:r>
              <w:r w:rsidRPr="00181070">
                <w:rPr>
                  <w:i/>
                  <w:iCs/>
                  <w:noProof/>
                  <w:lang w:val="en-US"/>
                  <w:rPrChange w:id="3511" w:author="Orion" w:date="2011-05-10T23:02:00Z">
                    <w:rPr>
                      <w:i/>
                      <w:iCs/>
                      <w:noProof/>
                      <w:szCs w:val="24"/>
                    </w:rPr>
                  </w:rPrChange>
                </w:rPr>
                <w:t xml:space="preserve">CARE Innovative Action, Preliminary Study on Integration of Unmanned Aerial Vehicles into Future Air Traffic Management. </w:t>
              </w:r>
              <w:r w:rsidRPr="00181070">
                <w:rPr>
                  <w:noProof/>
                  <w:lang w:val="en-US"/>
                  <w:rPrChange w:id="3512" w:author="Orion" w:date="2011-05-10T23:02:00Z">
                    <w:rPr>
                      <w:noProof/>
                      <w:szCs w:val="24"/>
                    </w:rPr>
                  </w:rPrChange>
                </w:rPr>
                <w:t>2001.</w:t>
              </w:r>
            </w:p>
            <w:p w:rsidR="00181070" w:rsidRPr="00181070" w:rsidRDefault="00181070" w:rsidP="00181070">
              <w:pPr>
                <w:pStyle w:val="Bibliography"/>
                <w:rPr>
                  <w:noProof/>
                  <w:lang w:val="en-US"/>
                  <w:rPrChange w:id="3513" w:author="Orion" w:date="2011-05-10T23:02:00Z">
                    <w:rPr>
                      <w:noProof/>
                    </w:rPr>
                  </w:rPrChange>
                </w:rPr>
              </w:pPr>
              <w:r w:rsidRPr="00181070">
                <w:rPr>
                  <w:noProof/>
                  <w:lang w:val="en-US"/>
                  <w:rPrChange w:id="3514" w:author="Orion" w:date="2011-05-10T23:02:00Z">
                    <w:rPr>
                      <w:noProof/>
                      <w:szCs w:val="24"/>
                    </w:rPr>
                  </w:rPrChange>
                </w:rPr>
                <w:t xml:space="preserve">34. </w:t>
              </w:r>
              <w:r w:rsidRPr="00181070">
                <w:rPr>
                  <w:i/>
                  <w:iCs/>
                  <w:noProof/>
                  <w:lang w:val="en-US"/>
                  <w:rPrChange w:id="3515" w:author="Orion" w:date="2011-05-10T23:02:00Z">
                    <w:rPr>
                      <w:i/>
                      <w:iCs/>
                      <w:noProof/>
                      <w:szCs w:val="24"/>
                    </w:rPr>
                  </w:rPrChange>
                </w:rPr>
                <w:t xml:space="preserve">Autonomous UAV Surveillance in Complex Urban Environments. </w:t>
              </w:r>
              <w:r w:rsidRPr="00181070">
                <w:rPr>
                  <w:b/>
                  <w:bCs/>
                  <w:noProof/>
                  <w:lang w:val="en-US"/>
                  <w:rPrChange w:id="3516" w:author="Orion" w:date="2011-05-10T23:02:00Z">
                    <w:rPr>
                      <w:b/>
                      <w:bCs/>
                      <w:noProof/>
                      <w:szCs w:val="24"/>
                    </w:rPr>
                  </w:rPrChange>
                </w:rPr>
                <w:t>Eduard Semsch, Michal Jakob, Dusan Pavlícek, Michal Pechoucek.</w:t>
              </w:r>
              <w:r w:rsidRPr="00181070">
                <w:rPr>
                  <w:noProof/>
                  <w:lang w:val="en-US"/>
                  <w:rPrChange w:id="3517" w:author="Orion" w:date="2011-05-10T23:02:00Z">
                    <w:rPr>
                      <w:noProof/>
                      <w:szCs w:val="24"/>
                    </w:rPr>
                  </w:rPrChange>
                </w:rPr>
                <w:t xml:space="preserve"> 2009. IAT 2009. págs. 82-85.</w:t>
              </w:r>
            </w:p>
            <w:p w:rsidR="00181070" w:rsidRPr="00181070" w:rsidRDefault="00181070" w:rsidP="00181070">
              <w:pPr>
                <w:pStyle w:val="Bibliography"/>
                <w:rPr>
                  <w:noProof/>
                  <w:lang w:val="en-US"/>
                  <w:rPrChange w:id="3518" w:author="Orion" w:date="2011-05-10T23:02:00Z">
                    <w:rPr>
                      <w:noProof/>
                    </w:rPr>
                  </w:rPrChange>
                </w:rPr>
              </w:pPr>
              <w:r w:rsidRPr="00181070">
                <w:rPr>
                  <w:noProof/>
                  <w:lang w:val="en-US"/>
                  <w:rPrChange w:id="3519" w:author="Orion" w:date="2011-05-10T23:02:00Z">
                    <w:rPr>
                      <w:noProof/>
                      <w:szCs w:val="24"/>
                    </w:rPr>
                  </w:rPrChange>
                </w:rPr>
                <w:t xml:space="preserve">35. </w:t>
              </w:r>
              <w:r w:rsidRPr="00181070">
                <w:rPr>
                  <w:i/>
                  <w:iCs/>
                  <w:noProof/>
                  <w:lang w:val="en-US"/>
                  <w:rPrChange w:id="3520" w:author="Orion" w:date="2011-05-10T23:02:00Z">
                    <w:rPr>
                      <w:i/>
                      <w:iCs/>
                      <w:noProof/>
                      <w:szCs w:val="24"/>
                    </w:rPr>
                  </w:rPrChange>
                </w:rPr>
                <w:t xml:space="preserve">Generic Nonlinear model of reduced scale UAV. </w:t>
              </w:r>
              <w:r w:rsidRPr="00181070">
                <w:rPr>
                  <w:b/>
                  <w:bCs/>
                  <w:noProof/>
                  <w:lang w:val="en-US"/>
                  <w:rPrChange w:id="3521" w:author="Orion" w:date="2011-05-10T23:02:00Z">
                    <w:rPr>
                      <w:b/>
                      <w:bCs/>
                      <w:noProof/>
                      <w:szCs w:val="24"/>
                    </w:rPr>
                  </w:rPrChange>
                </w:rPr>
                <w:t>Cheviron, T., Chriette, A., &amp; Plestan, F.</w:t>
              </w:r>
              <w:r w:rsidRPr="00181070">
                <w:rPr>
                  <w:noProof/>
                  <w:lang w:val="en-US"/>
                  <w:rPrChange w:id="3522" w:author="Orion" w:date="2011-05-10T23:02:00Z">
                    <w:rPr>
                      <w:noProof/>
                      <w:szCs w:val="24"/>
                    </w:rPr>
                  </w:rPrChange>
                </w:rPr>
                <w:t xml:space="preserve"> Kobe, Japan : s.n., 2009. IEEE International Conference on Robotics &amp; Automation. págs. 3271-3276.</w:t>
              </w:r>
            </w:p>
            <w:p w:rsidR="00181070" w:rsidRDefault="00181070" w:rsidP="00181070">
              <w:pPr>
                <w:pStyle w:val="Bibliography"/>
                <w:rPr>
                  <w:noProof/>
                </w:rPr>
              </w:pPr>
              <w:r w:rsidRPr="00181070">
                <w:rPr>
                  <w:noProof/>
                  <w:lang w:val="en-US"/>
                  <w:rPrChange w:id="3523" w:author="Orion" w:date="2011-05-10T23:02:00Z">
                    <w:rPr>
                      <w:noProof/>
                      <w:szCs w:val="24"/>
                    </w:rPr>
                  </w:rPrChange>
                </w:rPr>
                <w:t xml:space="preserve">36. Directory of Waypoints in Spain. </w:t>
              </w:r>
              <w:r>
                <w:rPr>
                  <w:noProof/>
                </w:rPr>
                <w:t>[En línea] http://www.fallingrain.com/world/SP/waypoints.html.</w:t>
              </w:r>
            </w:p>
            <w:p w:rsidR="00181070" w:rsidRDefault="00181070" w:rsidP="00181070">
              <w:pPr>
                <w:pStyle w:val="Bibliography"/>
                <w:rPr>
                  <w:noProof/>
                </w:rPr>
              </w:pPr>
              <w:r>
                <w:rPr>
                  <w:noProof/>
                </w:rPr>
                <w:t>37. Flota de Iberia en el Grupo Iberia. [En línea] http://grupo.iberia.es/portal/site/grupoiberia/menuitem.8e32b03d06b292dda0d4a195d21061ca/?id_avion=57d89a1b25862010VgnVCM100000950216ac____&amp;origen=datos&amp;vengode=Iberia.</w:t>
              </w:r>
            </w:p>
            <w:p w:rsidR="00181070" w:rsidRDefault="00181070" w:rsidP="00181070">
              <w:pPr>
                <w:pStyle w:val="Bibliography"/>
                <w:rPr>
                  <w:noProof/>
                </w:rPr>
              </w:pPr>
              <w:r w:rsidRPr="00181070">
                <w:rPr>
                  <w:noProof/>
                  <w:lang w:val="en-US"/>
                  <w:rPrChange w:id="3524" w:author="Orion" w:date="2011-05-10T23:02:00Z">
                    <w:rPr>
                      <w:noProof/>
                      <w:szCs w:val="24"/>
                    </w:rPr>
                  </w:rPrChange>
                </w:rPr>
                <w:t xml:space="preserve">38. Dimensions &amp; key data for A-320. </w:t>
              </w:r>
              <w:r>
                <w:rPr>
                  <w:noProof/>
                </w:rPr>
                <w:t>[En línea] http://www.airbus.com/aircraftfamilies/passengeraircraft/a320family/a320/specifications/#details.</w:t>
              </w:r>
            </w:p>
            <w:p w:rsidR="00181070" w:rsidRPr="00181070" w:rsidRDefault="00181070" w:rsidP="00181070">
              <w:pPr>
                <w:pStyle w:val="Bibliography"/>
                <w:rPr>
                  <w:noProof/>
                  <w:lang w:val="en-US"/>
                  <w:rPrChange w:id="3525" w:author="Orion" w:date="2011-05-10T23:02:00Z">
                    <w:rPr>
                      <w:noProof/>
                    </w:rPr>
                  </w:rPrChange>
                </w:rPr>
              </w:pPr>
              <w:r w:rsidRPr="00181070">
                <w:rPr>
                  <w:noProof/>
                  <w:lang w:val="en-US"/>
                  <w:rPrChange w:id="3526" w:author="Orion" w:date="2011-05-10T23:02:00Z">
                    <w:rPr>
                      <w:noProof/>
                      <w:szCs w:val="24"/>
                    </w:rPr>
                  </w:rPrChange>
                </w:rPr>
                <w:t xml:space="preserve">39. </w:t>
              </w:r>
              <w:r w:rsidRPr="00181070">
                <w:rPr>
                  <w:b/>
                  <w:bCs/>
                  <w:noProof/>
                  <w:lang w:val="en-US"/>
                  <w:rPrChange w:id="3527" w:author="Orion" w:date="2011-05-10T23:02:00Z">
                    <w:rPr>
                      <w:b/>
                      <w:bCs/>
                      <w:noProof/>
                      <w:szCs w:val="24"/>
                    </w:rPr>
                  </w:rPrChange>
                </w:rPr>
                <w:t>Airbus.</w:t>
              </w:r>
              <w:r w:rsidRPr="00181070">
                <w:rPr>
                  <w:noProof/>
                  <w:lang w:val="en-US"/>
                  <w:rPrChange w:id="3528" w:author="Orion" w:date="2011-05-10T23:02:00Z">
                    <w:rPr>
                      <w:noProof/>
                      <w:szCs w:val="24"/>
                    </w:rPr>
                  </w:rPrChange>
                </w:rPr>
                <w:t xml:space="preserve"> </w:t>
              </w:r>
              <w:r w:rsidRPr="00181070">
                <w:rPr>
                  <w:i/>
                  <w:iCs/>
                  <w:noProof/>
                  <w:lang w:val="en-US"/>
                  <w:rPrChange w:id="3529" w:author="Orion" w:date="2011-05-10T23:02:00Z">
                    <w:rPr>
                      <w:i/>
                      <w:iCs/>
                      <w:noProof/>
                      <w:szCs w:val="24"/>
                    </w:rPr>
                  </w:rPrChange>
                </w:rPr>
                <w:t xml:space="preserve">A320 AIRPLANE CHARACTERISTICS FOR AIRPORT PLANNING. </w:t>
              </w:r>
              <w:r w:rsidRPr="00181070">
                <w:rPr>
                  <w:noProof/>
                  <w:lang w:val="en-US"/>
                  <w:rPrChange w:id="3530" w:author="Orion" w:date="2011-05-10T23:02:00Z">
                    <w:rPr>
                      <w:noProof/>
                      <w:szCs w:val="24"/>
                    </w:rPr>
                  </w:rPrChange>
                </w:rPr>
                <w:t>2005.</w:t>
              </w:r>
            </w:p>
            <w:p w:rsidR="00181070" w:rsidRPr="00181070" w:rsidRDefault="00181070" w:rsidP="00181070">
              <w:pPr>
                <w:pStyle w:val="Bibliography"/>
                <w:rPr>
                  <w:noProof/>
                  <w:lang w:val="en-US"/>
                  <w:rPrChange w:id="3531" w:author="Orion" w:date="2011-05-10T23:02:00Z">
                    <w:rPr>
                      <w:noProof/>
                    </w:rPr>
                  </w:rPrChange>
                </w:rPr>
              </w:pPr>
              <w:r w:rsidRPr="00181070">
                <w:rPr>
                  <w:noProof/>
                  <w:lang w:val="en-US"/>
                  <w:rPrChange w:id="3532" w:author="Orion" w:date="2011-05-10T23:02:00Z">
                    <w:rPr>
                      <w:noProof/>
                      <w:szCs w:val="24"/>
                    </w:rPr>
                  </w:rPrChange>
                </w:rPr>
                <w:t xml:space="preserve">40. </w:t>
              </w:r>
              <w:r w:rsidRPr="00181070">
                <w:rPr>
                  <w:i/>
                  <w:iCs/>
                  <w:noProof/>
                  <w:lang w:val="en-US"/>
                  <w:rPrChange w:id="3533" w:author="Orion" w:date="2011-05-10T23:02:00Z">
                    <w:rPr>
                      <w:i/>
                      <w:iCs/>
                      <w:noProof/>
                      <w:szCs w:val="24"/>
                    </w:rPr>
                  </w:rPrChange>
                </w:rPr>
                <w:t xml:space="preserve">The INGENIAS Methodology and Tools. </w:t>
              </w:r>
              <w:r>
                <w:rPr>
                  <w:b/>
                  <w:bCs/>
                  <w:noProof/>
                </w:rPr>
                <w:t>Pavón, J., Gómez-Sanz, J. J., y Fuentes, R.</w:t>
              </w:r>
              <w:r>
                <w:rPr>
                  <w:noProof/>
                </w:rPr>
                <w:t xml:space="preserve"> [ed.] </w:t>
              </w:r>
              <w:r w:rsidRPr="00181070">
                <w:rPr>
                  <w:noProof/>
                  <w:lang w:val="en-US"/>
                  <w:rPrChange w:id="3534" w:author="Orion" w:date="2011-05-10T23:02:00Z">
                    <w:rPr>
                      <w:noProof/>
                      <w:szCs w:val="24"/>
                    </w:rPr>
                  </w:rPrChange>
                </w:rPr>
                <w:t>B., y Giorgini, P. Henderson-Sellers. 2005. Idea Group Publishing. págs. 236-276.</w:t>
              </w:r>
            </w:p>
            <w:p w:rsidR="00181070" w:rsidRPr="00181070" w:rsidRDefault="00181070" w:rsidP="00181070">
              <w:pPr>
                <w:pStyle w:val="Bibliography"/>
                <w:rPr>
                  <w:noProof/>
                  <w:lang w:val="en-US"/>
                  <w:rPrChange w:id="3535" w:author="Orion" w:date="2011-05-10T23:02:00Z">
                    <w:rPr>
                      <w:noProof/>
                    </w:rPr>
                  </w:rPrChange>
                </w:rPr>
              </w:pPr>
              <w:r w:rsidRPr="00181070">
                <w:rPr>
                  <w:noProof/>
                  <w:lang w:val="en-US"/>
                  <w:rPrChange w:id="3536" w:author="Orion" w:date="2011-05-10T23:02:00Z">
                    <w:rPr>
                      <w:noProof/>
                      <w:szCs w:val="24"/>
                    </w:rPr>
                  </w:rPrChange>
                </w:rPr>
                <w:t xml:space="preserve">41. </w:t>
              </w:r>
              <w:r w:rsidRPr="00181070">
                <w:rPr>
                  <w:i/>
                  <w:iCs/>
                  <w:noProof/>
                  <w:lang w:val="en-US"/>
                  <w:rPrChange w:id="3537" w:author="Orion" w:date="2011-05-10T23:02:00Z">
                    <w:rPr>
                      <w:i/>
                      <w:iCs/>
                      <w:noProof/>
                      <w:szCs w:val="24"/>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181070">
                <w:rPr>
                  <w:noProof/>
                  <w:lang w:val="en-US"/>
                  <w:rPrChange w:id="3538" w:author="Orion" w:date="2011-05-10T23:02:00Z">
                    <w:rPr>
                      <w:noProof/>
                      <w:szCs w:val="24"/>
                    </w:rPr>
                  </w:rPrChange>
                </w:rPr>
                <w:t>529-534.</w:t>
              </w:r>
            </w:p>
            <w:p w:rsidR="00181070" w:rsidRPr="00181070" w:rsidRDefault="00181070" w:rsidP="00181070">
              <w:pPr>
                <w:pStyle w:val="Bibliography"/>
                <w:rPr>
                  <w:noProof/>
                  <w:lang w:val="en-US"/>
                  <w:rPrChange w:id="3539" w:author="Orion" w:date="2011-05-10T23:02:00Z">
                    <w:rPr>
                      <w:noProof/>
                    </w:rPr>
                  </w:rPrChange>
                </w:rPr>
              </w:pPr>
              <w:r w:rsidRPr="00181070">
                <w:rPr>
                  <w:noProof/>
                  <w:lang w:val="en-US"/>
                  <w:rPrChange w:id="3540" w:author="Orion" w:date="2011-05-10T23:02:00Z">
                    <w:rPr>
                      <w:noProof/>
                      <w:szCs w:val="24"/>
                    </w:rPr>
                  </w:rPrChange>
                </w:rPr>
                <w:t xml:space="preserve">42. </w:t>
              </w:r>
              <w:r w:rsidRPr="00181070">
                <w:rPr>
                  <w:i/>
                  <w:iCs/>
                  <w:noProof/>
                  <w:lang w:val="en-US"/>
                  <w:rPrChange w:id="3541" w:author="Orion" w:date="2011-05-10T23:02:00Z">
                    <w:rPr>
                      <w:i/>
                      <w:iCs/>
                      <w:noProof/>
                      <w:szCs w:val="24"/>
                    </w:rPr>
                  </w:rPrChange>
                </w:rPr>
                <w:t xml:space="preserve">Modelling a Knowledge Management System Architecture with INGENIAS Methodology. </w:t>
              </w:r>
              <w:r w:rsidRPr="004E60ED">
                <w:rPr>
                  <w:b/>
                  <w:bCs/>
                  <w:noProof/>
                  <w:lang w:val="en-US"/>
                  <w:rPrChange w:id="3542" w:author="Orion" w:date="2011-05-13T18:27:00Z">
                    <w:rPr>
                      <w:b/>
                      <w:bCs/>
                      <w:noProof/>
                    </w:rPr>
                  </w:rPrChange>
                </w:rPr>
                <w:t>Soto, J. P., Vizcaino, A., Portillo, J., y Piattini, M.</w:t>
              </w:r>
              <w:r w:rsidRPr="004E60ED">
                <w:rPr>
                  <w:noProof/>
                  <w:lang w:val="en-US"/>
                  <w:rPrChange w:id="3543" w:author="Orion" w:date="2011-05-13T18:27:00Z">
                    <w:rPr>
                      <w:noProof/>
                    </w:rPr>
                  </w:rPrChange>
                </w:rPr>
                <w:t xml:space="preserve"> Washington, DC : s.n., 2006. </w:t>
              </w:r>
              <w:r w:rsidRPr="00181070">
                <w:rPr>
                  <w:noProof/>
                  <w:lang w:val="en-US"/>
                  <w:rPrChange w:id="3544" w:author="Orion" w:date="2011-05-10T23:02:00Z">
                    <w:rPr>
                      <w:noProof/>
                      <w:szCs w:val="24"/>
                    </w:rPr>
                  </w:rPrChange>
                </w:rPr>
                <w:t>En Proceedings of the 15th international Conference on Computing. págs. 167-173.</w:t>
              </w:r>
            </w:p>
            <w:p w:rsidR="00181070" w:rsidRPr="00181070" w:rsidRDefault="00181070" w:rsidP="00181070">
              <w:pPr>
                <w:pStyle w:val="Bibliography"/>
                <w:rPr>
                  <w:noProof/>
                  <w:lang w:val="en-US"/>
                  <w:rPrChange w:id="3545" w:author="Orion" w:date="2011-05-10T23:02:00Z">
                    <w:rPr>
                      <w:noProof/>
                    </w:rPr>
                  </w:rPrChange>
                </w:rPr>
              </w:pPr>
              <w:r w:rsidRPr="00181070">
                <w:rPr>
                  <w:noProof/>
                  <w:lang w:val="en-US"/>
                  <w:rPrChange w:id="3546" w:author="Orion" w:date="2011-05-10T23:02:00Z">
                    <w:rPr>
                      <w:noProof/>
                      <w:szCs w:val="24"/>
                    </w:rPr>
                  </w:rPrChange>
                </w:rPr>
                <w:t xml:space="preserve">43. </w:t>
              </w:r>
              <w:r w:rsidRPr="00181070">
                <w:rPr>
                  <w:b/>
                  <w:bCs/>
                  <w:noProof/>
                  <w:lang w:val="en-US"/>
                  <w:rPrChange w:id="3547" w:author="Orion" w:date="2011-05-10T23:02:00Z">
                    <w:rPr>
                      <w:b/>
                      <w:bCs/>
                      <w:noProof/>
                      <w:szCs w:val="24"/>
                    </w:rPr>
                  </w:rPrChange>
                </w:rPr>
                <w:t>Frankel, David.</w:t>
              </w:r>
              <w:r w:rsidRPr="00181070">
                <w:rPr>
                  <w:noProof/>
                  <w:lang w:val="en-US"/>
                  <w:rPrChange w:id="3548" w:author="Orion" w:date="2011-05-10T23:02:00Z">
                    <w:rPr>
                      <w:noProof/>
                      <w:szCs w:val="24"/>
                    </w:rPr>
                  </w:rPrChange>
                </w:rPr>
                <w:t xml:space="preserve"> </w:t>
              </w:r>
              <w:r w:rsidRPr="00181070">
                <w:rPr>
                  <w:i/>
                  <w:iCs/>
                  <w:noProof/>
                  <w:lang w:val="en-US"/>
                  <w:rPrChange w:id="3549" w:author="Orion" w:date="2011-05-10T23:02:00Z">
                    <w:rPr>
                      <w:i/>
                      <w:iCs/>
                      <w:noProof/>
                      <w:szCs w:val="24"/>
                    </w:rPr>
                  </w:rPrChange>
                </w:rPr>
                <w:t xml:space="preserve">Model Driven Architecture: Applying MDA to Enterprise Computing. </w:t>
              </w:r>
              <w:r w:rsidRPr="00181070">
                <w:rPr>
                  <w:noProof/>
                  <w:lang w:val="en-US"/>
                  <w:rPrChange w:id="3550" w:author="Orion" w:date="2011-05-10T23:02:00Z">
                    <w:rPr>
                      <w:noProof/>
                      <w:szCs w:val="24"/>
                    </w:rPr>
                  </w:rPrChange>
                </w:rPr>
                <w:t>s.l. : John Wiley &amp; Sons, 2003.</w:t>
              </w:r>
            </w:p>
            <w:p w:rsidR="00181070" w:rsidRPr="00181070" w:rsidRDefault="00181070" w:rsidP="00181070">
              <w:pPr>
                <w:pStyle w:val="Bibliography"/>
                <w:rPr>
                  <w:noProof/>
                  <w:lang w:val="en-US"/>
                  <w:rPrChange w:id="3551" w:author="Orion" w:date="2011-05-10T23:02:00Z">
                    <w:rPr>
                      <w:noProof/>
                    </w:rPr>
                  </w:rPrChange>
                </w:rPr>
              </w:pPr>
              <w:r w:rsidRPr="00181070">
                <w:rPr>
                  <w:noProof/>
                  <w:lang w:val="en-US"/>
                  <w:rPrChange w:id="3552" w:author="Orion" w:date="2011-05-10T23:02:00Z">
                    <w:rPr>
                      <w:noProof/>
                      <w:szCs w:val="24"/>
                    </w:rPr>
                  </w:rPrChange>
                </w:rPr>
                <w:t xml:space="preserve">44. </w:t>
              </w:r>
              <w:r w:rsidRPr="00181070">
                <w:rPr>
                  <w:i/>
                  <w:iCs/>
                  <w:noProof/>
                  <w:lang w:val="en-US"/>
                  <w:rPrChange w:id="3553" w:author="Orion" w:date="2011-05-10T23:02:00Z">
                    <w:rPr>
                      <w:i/>
                      <w:iCs/>
                      <w:noProof/>
                      <w:szCs w:val="24"/>
                    </w:rPr>
                  </w:rPrChange>
                </w:rPr>
                <w:t xml:space="preserve">Model Driven Development of Multi-Agent Systems. </w:t>
              </w:r>
              <w:r>
                <w:rPr>
                  <w:b/>
                  <w:bCs/>
                  <w:noProof/>
                </w:rPr>
                <w:t>Pavón, J., Gómez-Sanz, J.J., Fuentes, R.</w:t>
              </w:r>
              <w:r>
                <w:rPr>
                  <w:noProof/>
                </w:rPr>
                <w:t xml:space="preserve"> [ed.] </w:t>
              </w:r>
              <w:r w:rsidRPr="00181070">
                <w:rPr>
                  <w:noProof/>
                  <w:lang w:val="en-US"/>
                  <w:rPrChange w:id="3554" w:author="Orion" w:date="2011-05-10T23:02:00Z">
                    <w:rPr>
                      <w:noProof/>
                      <w:szCs w:val="24"/>
                    </w:rPr>
                  </w:rPrChange>
                </w:rPr>
                <w:t>A., Warmer, J. Rensink. Springer, Heidelberg : s.n., 2006. ECMDA-FA 2006. Vol. 4066, págs. 284- 298.</w:t>
              </w:r>
            </w:p>
            <w:p w:rsidR="00181070" w:rsidRPr="00181070" w:rsidRDefault="00181070" w:rsidP="00181070">
              <w:pPr>
                <w:pStyle w:val="Bibliography"/>
                <w:rPr>
                  <w:noProof/>
                  <w:lang w:val="en-US"/>
                  <w:rPrChange w:id="3555" w:author="Orion" w:date="2011-05-10T23:02:00Z">
                    <w:rPr>
                      <w:noProof/>
                    </w:rPr>
                  </w:rPrChange>
                </w:rPr>
              </w:pPr>
              <w:r w:rsidRPr="00181070">
                <w:rPr>
                  <w:noProof/>
                  <w:lang w:val="en-US"/>
                  <w:rPrChange w:id="3556" w:author="Orion" w:date="2011-05-10T23:02:00Z">
                    <w:rPr>
                      <w:noProof/>
                      <w:szCs w:val="24"/>
                    </w:rPr>
                  </w:rPrChange>
                </w:rPr>
                <w:t>45. World Wind Java SDK. [En línea] http://worldwind.arc.nasa.gov/java/.</w:t>
              </w:r>
            </w:p>
            <w:p w:rsidR="00B946E5" w:rsidRPr="00246937" w:rsidRDefault="00B946E5" w:rsidP="00181070">
              <w:pPr>
                <w:rPr>
                  <w:ins w:id="3557" w:author="Orion" w:date="2011-04-06T18:33:00Z"/>
                  <w:rFonts w:cs="Times New Roman"/>
                </w:rPr>
              </w:pPr>
              <w:ins w:id="3558" w:author="Orion" w:date="2011-04-06T18:33:00Z">
                <w:r w:rsidRPr="00246937">
                  <w:rPr>
                    <w:rFonts w:cs="Times New Roman"/>
                    <w:b/>
                    <w:bCs/>
                    <w:noProof/>
                  </w:rPr>
                  <w:fldChar w:fldCharType="end"/>
                </w:r>
              </w:ins>
            </w:p>
            <w:customXmlInsRangeStart w:id="3559" w:author="Orion" w:date="2011-04-06T18:33:00Z"/>
          </w:sdtContent>
        </w:sdt>
        <w:customXmlInsRangeEnd w:id="3559"/>
        <w:customXmlInsRangeStart w:id="3560" w:author="Orion" w:date="2011-04-06T18:33:00Z"/>
      </w:sdtContent>
    </w:sdt>
    <w:customXmlInsRangeEnd w:id="3560"/>
    <w:p w:rsidR="00BB1765" w:rsidRPr="00246937" w:rsidRDefault="00EE2BEC">
      <w:pPr>
        <w:pStyle w:val="Title"/>
        <w:outlineLvl w:val="0"/>
        <w:rPr>
          <w:ins w:id="3561" w:author="Orion" w:date="2011-03-26T03:25:00Z"/>
          <w:rFonts w:cs="Times New Roman"/>
          <w:color w:val="000000"/>
          <w:lang w:val="en-US"/>
        </w:rPr>
        <w:pPrChange w:id="3562" w:author="Orion" w:date="2011-05-01T20:37:00Z">
          <w:pPr>
            <w:autoSpaceDE w:val="0"/>
            <w:jc w:val="both"/>
          </w:pPr>
        </w:pPrChange>
      </w:pPr>
      <w:ins w:id="3563" w:author="Orion" w:date="2011-03-24T18:32:00Z">
        <w:r w:rsidRPr="00246937">
          <w:rPr>
            <w:rFonts w:cs="Times New Roman"/>
            <w:color w:val="000000"/>
            <w:sz w:val="24"/>
            <w:szCs w:val="24"/>
            <w:lang w:val="en-US"/>
            <w:rPrChange w:id="3564" w:author="Orion" w:date="2011-04-24T22:32:00Z">
              <w:rPr>
                <w:b/>
                <w:bCs/>
                <w:color w:val="000000"/>
                <w:sz w:val="48"/>
                <w:szCs w:val="48"/>
                <w:lang w:val="en-US"/>
              </w:rPr>
            </w:rPrChange>
          </w:rPr>
          <w:br w:type="page"/>
        </w:r>
        <w:bookmarkStart w:id="3565" w:name="_Toc292832776"/>
        <w:r w:rsidRPr="00CB0CCD">
          <w:rPr>
            <w:rFonts w:ascii="Times New Roman" w:hAnsi="Times New Roman" w:cs="Times New Roman"/>
            <w:lang w:val="en-US"/>
            <w:rPrChange w:id="3566" w:author="Orion" w:date="2011-05-02T20:00:00Z">
              <w:rPr>
                <w:b/>
                <w:bCs/>
                <w:color w:val="000000"/>
                <w:sz w:val="48"/>
                <w:szCs w:val="48"/>
                <w:lang w:val="en-US"/>
              </w:rPr>
            </w:rPrChange>
          </w:rPr>
          <w:lastRenderedPageBreak/>
          <w:t>Glosario</w:t>
        </w:r>
      </w:ins>
      <w:bookmarkEnd w:id="3565"/>
    </w:p>
    <w:p w:rsidR="00792280" w:rsidRPr="00246937" w:rsidRDefault="00792280" w:rsidP="00452836">
      <w:pPr>
        <w:autoSpaceDE w:val="0"/>
        <w:jc w:val="both"/>
        <w:rPr>
          <w:ins w:id="3567" w:author="Orion" w:date="2011-03-28T15:57:00Z"/>
          <w:rFonts w:eastAsia="Times New Roman" w:cs="Times New Roman"/>
          <w:iCs/>
          <w:kern w:val="0"/>
          <w:lang w:val="en-US" w:eastAsia="es-ES" w:bidi="ar-SA"/>
        </w:rPr>
      </w:pPr>
      <w:ins w:id="3568" w:author="Orion" w:date="2011-03-28T15:57:00Z">
        <w:r w:rsidRPr="00246937">
          <w:rPr>
            <w:rFonts w:eastAsia="Times New Roman" w:cs="Times New Roman"/>
            <w:kern w:val="0"/>
            <w:lang w:val="en-US" w:eastAsia="es-ES" w:bidi="ar-SA"/>
            <w:rPrChange w:id="3569"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3570"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3571"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3572" w:author="Orion" w:date="2011-03-28T15:57:00Z"/>
          <w:rFonts w:eastAsia="Times New Roman" w:cs="Times New Roman"/>
          <w:iCs/>
          <w:kern w:val="0"/>
          <w:lang w:val="en-US" w:eastAsia="es-ES" w:bidi="ar-SA"/>
        </w:rPr>
      </w:pPr>
      <w:ins w:id="3573" w:author="Orion" w:date="2011-03-28T15:57:00Z">
        <w:r w:rsidRPr="00246937">
          <w:rPr>
            <w:rFonts w:cs="Times New Roman"/>
            <w:lang w:val="en-US"/>
            <w:rPrChange w:id="3574" w:author="Orion" w:date="2011-04-24T22:32:00Z">
              <w:rPr>
                <w:b/>
                <w:bCs/>
                <w:sz w:val="48"/>
                <w:szCs w:val="48"/>
              </w:rPr>
            </w:rPrChange>
          </w:rPr>
          <w:t xml:space="preserve">ACES </w:t>
        </w:r>
        <w:r w:rsidR="00417DB1" w:rsidRPr="00246937">
          <w:rPr>
            <w:rFonts w:cs="Times New Roman"/>
            <w:lang w:val="en-US"/>
            <w:rPrChange w:id="3575" w:author="Orion" w:date="2011-04-24T22:32:00Z">
              <w:rPr>
                <w:rFonts w:ascii="Courier New" w:hAnsi="Courier New" w:cs="Courier New"/>
                <w:lang w:val="en-US"/>
              </w:rPr>
            </w:rPrChange>
          </w:rPr>
          <w:tab/>
        </w:r>
      </w:ins>
      <w:ins w:id="3576" w:author="Orion" w:date="2011-05-06T13:25:00Z">
        <w:r w:rsidR="00343B72">
          <w:rPr>
            <w:rFonts w:cs="Times New Roman"/>
            <w:lang w:val="en-US"/>
          </w:rPr>
          <w:tab/>
        </w:r>
      </w:ins>
      <w:ins w:id="3577" w:author="Orion" w:date="2011-03-28T15:57:00Z">
        <w:r w:rsidRPr="00246937">
          <w:rPr>
            <w:rFonts w:cs="Times New Roman"/>
            <w:lang w:val="en-US"/>
            <w:rPrChange w:id="3578"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3579" w:author="Orion" w:date="2011-03-28T15:57:00Z"/>
          <w:rFonts w:eastAsia="Times New Roman" w:cs="Times New Roman"/>
          <w:iCs/>
          <w:kern w:val="0"/>
          <w:lang w:val="en-US" w:eastAsia="es-ES" w:bidi="ar-SA"/>
        </w:rPr>
      </w:pPr>
      <w:ins w:id="3580" w:author="Orion" w:date="2011-03-28T15:57:00Z">
        <w:r w:rsidRPr="00246937">
          <w:rPr>
            <w:rFonts w:cs="Times New Roman"/>
            <w:lang w:val="en-US"/>
            <w:rPrChange w:id="3581" w:author="Orion" w:date="2011-04-24T22:32:00Z">
              <w:rPr>
                <w:rFonts w:cs="Times New Roman"/>
                <w:b/>
                <w:bCs/>
                <w:sz w:val="48"/>
                <w:szCs w:val="48"/>
              </w:rPr>
            </w:rPrChange>
          </w:rPr>
          <w:t xml:space="preserve">AOCC  </w:t>
        </w:r>
        <w:r w:rsidRPr="00246937">
          <w:rPr>
            <w:rFonts w:cs="Times New Roman"/>
            <w:lang w:val="en-US"/>
            <w:rPrChange w:id="3582" w:author="Orion" w:date="2011-04-24T22:32:00Z">
              <w:rPr>
                <w:rFonts w:cs="Times New Roman"/>
                <w:b/>
                <w:bCs/>
                <w:sz w:val="48"/>
                <w:szCs w:val="48"/>
              </w:rPr>
            </w:rPrChange>
          </w:rPr>
          <w:tab/>
        </w:r>
        <w:r w:rsidRPr="00246937">
          <w:rPr>
            <w:rStyle w:val="apple-style-span"/>
            <w:rFonts w:cs="Times New Roman"/>
            <w:color w:val="000000"/>
            <w:lang w:val="en-US"/>
            <w:rPrChange w:id="3583"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3584"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3585"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3586" w:author="Orion" w:date="2011-03-28T15:57:00Z"/>
          <w:rStyle w:val="Emphasis"/>
          <w:rFonts w:cs="Times New Roman"/>
          <w:bCs/>
          <w:i w:val="0"/>
          <w:iCs w:val="0"/>
          <w:color w:val="000000"/>
          <w:lang w:val="en-US"/>
        </w:rPr>
      </w:pPr>
      <w:ins w:id="3587" w:author="Orion" w:date="2011-03-28T15:57:00Z">
        <w:r w:rsidRPr="00246937">
          <w:rPr>
            <w:rFonts w:cs="Times New Roman"/>
            <w:color w:val="000000"/>
            <w:lang w:val="en-US"/>
            <w:rPrChange w:id="3588" w:author="Orion" w:date="2011-04-24T22:32:00Z">
              <w:rPr>
                <w:b/>
                <w:bCs/>
                <w:i/>
                <w:iCs/>
                <w:color w:val="000000"/>
                <w:sz w:val="48"/>
                <w:szCs w:val="48"/>
              </w:rPr>
            </w:rPrChange>
          </w:rPr>
          <w:t>ARTCC</w:t>
        </w:r>
        <w:r w:rsidRPr="00246937">
          <w:rPr>
            <w:rStyle w:val="Emphasis"/>
            <w:rFonts w:cs="Times New Roman"/>
            <w:bCs/>
            <w:i w:val="0"/>
            <w:iCs w:val="0"/>
            <w:color w:val="000000"/>
            <w:lang w:val="en-US"/>
            <w:rPrChange w:id="3589"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3590"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3591" w:author="Orion" w:date="2011-03-28T15:57:00Z"/>
          <w:rFonts w:cs="Times New Roman"/>
          <w:color w:val="000000"/>
          <w:lang w:val="en-US"/>
        </w:rPr>
      </w:pPr>
      <w:ins w:id="3592" w:author="Orion" w:date="2011-03-28T15:57:00Z">
        <w:r w:rsidRPr="00246937">
          <w:rPr>
            <w:rFonts w:cs="Times New Roman"/>
            <w:color w:val="000000"/>
            <w:lang w:val="en-US"/>
            <w:rPrChange w:id="3593" w:author="Orion" w:date="2011-04-24T22:32:00Z">
              <w:rPr>
                <w:rFonts w:cs="Times New Roman"/>
                <w:b/>
                <w:bCs/>
                <w:color w:val="000000"/>
                <w:sz w:val="48"/>
                <w:szCs w:val="48"/>
                <w:lang w:val="en-US"/>
              </w:rPr>
            </w:rPrChange>
          </w:rPr>
          <w:t>ATM</w:t>
        </w:r>
        <w:r w:rsidRPr="00246937">
          <w:rPr>
            <w:rFonts w:cs="Times New Roman"/>
            <w:color w:val="000000"/>
            <w:lang w:val="en-US"/>
            <w:rPrChange w:id="3594" w:author="Orion" w:date="2011-04-24T22:32:00Z">
              <w:rPr>
                <w:rFonts w:cs="Times New Roman"/>
                <w:b/>
                <w:bCs/>
                <w:color w:val="000000"/>
                <w:sz w:val="48"/>
                <w:szCs w:val="48"/>
                <w:lang w:val="en-US"/>
              </w:rPr>
            </w:rPrChange>
          </w:rPr>
          <w:tab/>
        </w:r>
        <w:r w:rsidRPr="00246937">
          <w:rPr>
            <w:rFonts w:cs="Times New Roman"/>
            <w:color w:val="000000"/>
            <w:lang w:val="en-US"/>
            <w:rPrChange w:id="3595"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3596" w:author="Orion" w:date="2011-03-28T19:32:00Z"/>
          <w:rFonts w:cs="Times New Roman"/>
          <w:color w:val="000000"/>
          <w:lang w:val="en-US"/>
        </w:rPr>
      </w:pPr>
      <w:ins w:id="3597" w:author="Orion" w:date="2011-03-28T15:57:00Z">
        <w:r w:rsidRPr="00246937">
          <w:rPr>
            <w:rFonts w:cs="Times New Roman"/>
            <w:color w:val="000000"/>
            <w:lang w:val="en-US"/>
            <w:rPrChange w:id="3598" w:author="Orion" w:date="2011-04-24T22:32:00Z">
              <w:rPr>
                <w:rFonts w:cs="Times New Roman"/>
                <w:b/>
                <w:bCs/>
                <w:color w:val="000000"/>
                <w:sz w:val="48"/>
                <w:szCs w:val="48"/>
                <w:lang w:val="en-US"/>
              </w:rPr>
            </w:rPrChange>
          </w:rPr>
          <w:t>ATFM</w:t>
        </w:r>
        <w:r w:rsidRPr="00246937">
          <w:rPr>
            <w:rFonts w:cs="Times New Roman"/>
            <w:color w:val="000000"/>
            <w:lang w:val="en-US"/>
            <w:rPrChange w:id="3599" w:author="Orion" w:date="2011-04-24T22:32:00Z">
              <w:rPr>
                <w:rFonts w:cs="Times New Roman"/>
                <w:b/>
                <w:bCs/>
                <w:color w:val="000000"/>
                <w:sz w:val="48"/>
                <w:szCs w:val="48"/>
                <w:lang w:val="en-US"/>
              </w:rPr>
            </w:rPrChange>
          </w:rPr>
          <w:tab/>
        </w:r>
        <w:r w:rsidRPr="00246937">
          <w:rPr>
            <w:rFonts w:cs="Times New Roman"/>
            <w:color w:val="000000"/>
            <w:lang w:val="en-US"/>
            <w:rPrChange w:id="3600"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3601" w:author="Orion" w:date="2011-03-28T15:57:00Z"/>
          <w:rFonts w:cs="Times New Roman"/>
          <w:color w:val="000000"/>
          <w:lang w:val="en-US"/>
        </w:rPr>
      </w:pPr>
      <w:ins w:id="3602" w:author="Orion" w:date="2011-03-28T19:32:00Z">
        <w:r w:rsidRPr="00246937">
          <w:rPr>
            <w:rFonts w:cs="Times New Roman"/>
            <w:lang w:val="en-US"/>
            <w:rPrChange w:id="3603" w:author="Orion" w:date="2011-04-24T22:32:00Z">
              <w:rPr>
                <w:b/>
                <w:bCs/>
                <w:sz w:val="48"/>
                <w:szCs w:val="48"/>
              </w:rPr>
            </w:rPrChange>
          </w:rPr>
          <w:t xml:space="preserve">AVDS </w:t>
        </w:r>
        <w:r w:rsidRPr="00246937">
          <w:rPr>
            <w:rFonts w:cs="Times New Roman"/>
            <w:lang w:val="en-US"/>
            <w:rPrChange w:id="3604" w:author="Orion" w:date="2011-04-24T22:32:00Z">
              <w:rPr>
                <w:b/>
                <w:bCs/>
                <w:sz w:val="48"/>
                <w:szCs w:val="48"/>
              </w:rPr>
            </w:rPrChange>
          </w:rPr>
          <w:tab/>
        </w:r>
        <w:r w:rsidRPr="00246937">
          <w:rPr>
            <w:rFonts w:cs="Times New Roman"/>
            <w:lang w:val="en-US"/>
            <w:rPrChange w:id="3605" w:author="Orion" w:date="2011-04-24T22:32:00Z">
              <w:rPr>
                <w:b/>
                <w:bCs/>
                <w:sz w:val="48"/>
                <w:szCs w:val="48"/>
                <w:lang w:val="en-US"/>
              </w:rPr>
            </w:rPrChange>
          </w:rPr>
          <w:tab/>
          <w:t>Aviator Visual Design Simulator</w:t>
        </w:r>
      </w:ins>
    </w:p>
    <w:p w:rsidR="00792280" w:rsidRPr="00246937" w:rsidRDefault="00792280">
      <w:pPr>
        <w:autoSpaceDE w:val="0"/>
        <w:jc w:val="both"/>
        <w:rPr>
          <w:ins w:id="3606" w:author="Orion" w:date="2011-03-28T15:57:00Z"/>
          <w:rFonts w:cs="Times New Roman"/>
          <w:color w:val="000000"/>
          <w:lang w:val="en-US"/>
        </w:rPr>
      </w:pPr>
      <w:ins w:id="3607" w:author="Orion" w:date="2011-03-28T15:57:00Z">
        <w:r w:rsidRPr="00246937">
          <w:rPr>
            <w:rStyle w:val="apple-style-span"/>
            <w:rFonts w:cs="Times New Roman"/>
            <w:bCs/>
            <w:color w:val="000000"/>
            <w:lang w:val="en-US"/>
            <w:rPrChange w:id="3608"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3609"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3610"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3611" w:author="Orion" w:date="2011-03-28T15:57:00Z"/>
          <w:rFonts w:cs="Times New Roman"/>
          <w:lang w:val="en-US"/>
        </w:rPr>
      </w:pPr>
      <w:ins w:id="3612" w:author="Orion" w:date="2011-03-28T15:57:00Z">
        <w:r w:rsidRPr="00246937">
          <w:rPr>
            <w:rFonts w:cs="Times New Roman"/>
            <w:lang w:val="en-US"/>
            <w:rPrChange w:id="3613" w:author="Orion" w:date="2011-04-24T22:32:00Z">
              <w:rPr>
                <w:b/>
                <w:bCs/>
                <w:sz w:val="48"/>
                <w:szCs w:val="48"/>
                <w:lang w:val="en-US"/>
              </w:rPr>
            </w:rPrChange>
          </w:rPr>
          <w:t xml:space="preserve">CATFM </w:t>
        </w:r>
        <w:r w:rsidRPr="00246937">
          <w:rPr>
            <w:rFonts w:cs="Times New Roman"/>
            <w:lang w:val="en-US"/>
            <w:rPrChange w:id="3614" w:author="Orion" w:date="2011-04-24T22:32:00Z">
              <w:rPr>
                <w:b/>
                <w:bCs/>
                <w:sz w:val="48"/>
                <w:szCs w:val="48"/>
                <w:lang w:val="en-US"/>
              </w:rPr>
            </w:rPrChange>
          </w:rPr>
          <w:tab/>
          <w:t>Collaborative Air Traffic Flow Management</w:t>
        </w:r>
      </w:ins>
    </w:p>
    <w:p w:rsidR="00792280" w:rsidRPr="00246937" w:rsidRDefault="00792280">
      <w:pPr>
        <w:autoSpaceDE w:val="0"/>
        <w:jc w:val="both"/>
        <w:rPr>
          <w:ins w:id="3615" w:author="Orion" w:date="2011-04-06T16:15:00Z"/>
          <w:rFonts w:cs="Times New Roman"/>
          <w:color w:val="000000"/>
          <w:lang w:val="en-US"/>
          <w:rPrChange w:id="3616" w:author="Orion" w:date="2011-04-24T22:32:00Z">
            <w:rPr>
              <w:ins w:id="3617" w:author="Orion" w:date="2011-04-06T16:15:00Z"/>
              <w:rFonts w:ascii="Courier New" w:hAnsi="Courier New" w:cs="Courier New"/>
              <w:color w:val="000000"/>
              <w:lang w:val="en-US"/>
            </w:rPr>
          </w:rPrChange>
        </w:rPr>
      </w:pPr>
      <w:ins w:id="3618" w:author="Orion" w:date="2011-03-28T15:57:00Z">
        <w:r w:rsidRPr="00246937">
          <w:rPr>
            <w:rFonts w:cs="Times New Roman"/>
            <w:color w:val="000000"/>
            <w:lang w:val="en-US"/>
            <w:rPrChange w:id="3619" w:author="Orion" w:date="2011-04-24T22:32:00Z">
              <w:rPr>
                <w:b/>
                <w:bCs/>
                <w:color w:val="000000"/>
                <w:sz w:val="48"/>
                <w:szCs w:val="48"/>
              </w:rPr>
            </w:rPrChange>
          </w:rPr>
          <w:t>Eurocontrol</w:t>
        </w:r>
        <w:r w:rsidRPr="00246937">
          <w:rPr>
            <w:rFonts w:cs="Times New Roman"/>
            <w:lang w:val="en-US"/>
            <w:rPrChange w:id="3620" w:author="Orion" w:date="2011-04-24T22:32:00Z">
              <w:rPr>
                <w:b/>
                <w:bCs/>
                <w:sz w:val="48"/>
                <w:szCs w:val="48"/>
                <w:lang w:val="en-US"/>
              </w:rPr>
            </w:rPrChange>
          </w:rPr>
          <w:t xml:space="preserve"> </w:t>
        </w:r>
        <w:r w:rsidRPr="00246937">
          <w:rPr>
            <w:rFonts w:cs="Times New Roman"/>
            <w:lang w:val="en-US"/>
            <w:rPrChange w:id="3621" w:author="Orion" w:date="2011-04-24T22:32:00Z">
              <w:rPr>
                <w:b/>
                <w:bCs/>
                <w:sz w:val="48"/>
                <w:szCs w:val="48"/>
                <w:lang w:val="en-US"/>
              </w:rPr>
            </w:rPrChange>
          </w:rPr>
          <w:tab/>
        </w:r>
        <w:r w:rsidRPr="00246937">
          <w:rPr>
            <w:rFonts w:cs="Times New Roman"/>
            <w:color w:val="000000"/>
            <w:lang w:val="en-US"/>
            <w:rPrChange w:id="3622" w:author="Orion" w:date="2011-04-24T22:32:00Z">
              <w:rPr>
                <w:b/>
                <w:bCs/>
                <w:color w:val="000000"/>
                <w:sz w:val="48"/>
                <w:szCs w:val="48"/>
              </w:rPr>
            </w:rPrChange>
          </w:rPr>
          <w:t>European Organisation for the Safety of Air Navigation</w:t>
        </w:r>
      </w:ins>
    </w:p>
    <w:p w:rsidR="00F7111F" w:rsidRPr="00246937" w:rsidRDefault="00F7111F">
      <w:pPr>
        <w:autoSpaceDE w:val="0"/>
        <w:jc w:val="both"/>
        <w:rPr>
          <w:ins w:id="3623" w:author="Orion" w:date="2011-03-28T15:57:00Z"/>
          <w:rFonts w:cs="Times New Roman"/>
          <w:color w:val="000000"/>
          <w:lang w:val="en-US"/>
        </w:rPr>
      </w:pPr>
      <w:ins w:id="3624" w:author="Orion" w:date="2011-04-06T16:15:00Z">
        <w:r w:rsidRPr="00246937">
          <w:rPr>
            <w:rFonts w:cs="Times New Roman"/>
            <w:color w:val="000000"/>
            <w:lang w:val="en-US"/>
            <w:rPrChange w:id="3625" w:author="Orion" w:date="2011-04-24T22:32:00Z">
              <w:rPr>
                <w:rFonts w:ascii="Courier New" w:hAnsi="Courier New" w:cs="Courier New"/>
                <w:color w:val="000000"/>
                <w:lang w:val="en-US"/>
              </w:rPr>
            </w:rPrChange>
          </w:rPr>
          <w:t>CRM</w:t>
        </w:r>
        <w:r w:rsidRPr="00246937">
          <w:rPr>
            <w:rFonts w:cs="Times New Roman"/>
            <w:color w:val="000000"/>
            <w:lang w:val="en-US"/>
            <w:rPrChange w:id="3626" w:author="Orion" w:date="2011-04-24T22:32:00Z">
              <w:rPr>
                <w:rFonts w:ascii="Courier New" w:hAnsi="Courier New" w:cs="Courier New"/>
                <w:color w:val="000000"/>
                <w:lang w:val="en-US"/>
              </w:rPr>
            </w:rPrChange>
          </w:rPr>
          <w:tab/>
        </w:r>
        <w:r w:rsidRPr="00246937">
          <w:rPr>
            <w:rFonts w:cs="Times New Roman"/>
            <w:color w:val="000000"/>
            <w:lang w:val="en-US"/>
            <w:rPrChange w:id="3627" w:author="Orion" w:date="2011-04-24T22:32:00Z">
              <w:rPr>
                <w:rFonts w:ascii="Courier New" w:hAnsi="Courier New" w:cs="Courier New"/>
                <w:color w:val="000000"/>
                <w:lang w:val="en-US"/>
              </w:rPr>
            </w:rPrChange>
          </w:rPr>
          <w:tab/>
          <w:t>Crew Resou</w:t>
        </w:r>
      </w:ins>
      <w:ins w:id="3628" w:author="Orion" w:date="2011-04-06T16:16:00Z">
        <w:r w:rsidRPr="00246937">
          <w:rPr>
            <w:rFonts w:cs="Times New Roman"/>
            <w:color w:val="000000"/>
            <w:lang w:val="en-US"/>
            <w:rPrChange w:id="3629"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3630" w:author="Orion" w:date="2011-03-28T15:57:00Z"/>
          <w:rFonts w:cs="Times New Roman"/>
          <w:lang w:val="en-US"/>
        </w:rPr>
      </w:pPr>
      <w:ins w:id="3631" w:author="Orion" w:date="2011-03-28T15:57:00Z">
        <w:r w:rsidRPr="00246937">
          <w:rPr>
            <w:rFonts w:cs="Times New Roman"/>
            <w:lang w:val="en-US"/>
            <w:rPrChange w:id="3632" w:author="Orion" w:date="2011-04-24T22:32:00Z">
              <w:rPr>
                <w:b/>
                <w:bCs/>
                <w:sz w:val="48"/>
                <w:szCs w:val="48"/>
              </w:rPr>
            </w:rPrChange>
          </w:rPr>
          <w:t>FAA</w:t>
        </w:r>
        <w:r w:rsidRPr="00246937">
          <w:rPr>
            <w:rFonts w:cs="Times New Roman"/>
            <w:lang w:val="en-US"/>
            <w:rPrChange w:id="3633" w:author="Orion" w:date="2011-04-24T22:32:00Z">
              <w:rPr>
                <w:b/>
                <w:bCs/>
                <w:sz w:val="48"/>
                <w:szCs w:val="48"/>
              </w:rPr>
            </w:rPrChange>
          </w:rPr>
          <w:tab/>
        </w:r>
        <w:r w:rsidRPr="00246937">
          <w:rPr>
            <w:rFonts w:cs="Times New Roman"/>
            <w:lang w:val="en-US"/>
            <w:rPrChange w:id="3634" w:author="Orion" w:date="2011-04-24T22:32:00Z">
              <w:rPr>
                <w:b/>
                <w:bCs/>
                <w:sz w:val="48"/>
                <w:szCs w:val="48"/>
                <w:lang w:val="en-US"/>
              </w:rPr>
            </w:rPrChange>
          </w:rPr>
          <w:tab/>
          <w:t>Federal Aviation Administration of USA</w:t>
        </w:r>
      </w:ins>
    </w:p>
    <w:p w:rsidR="00792280" w:rsidRPr="00246937" w:rsidRDefault="00792280">
      <w:pPr>
        <w:autoSpaceDE w:val="0"/>
        <w:jc w:val="both"/>
        <w:rPr>
          <w:ins w:id="3635" w:author="Orion" w:date="2011-03-28T15:57:00Z"/>
          <w:rFonts w:cs="Times New Roman"/>
          <w:lang w:val="en-US"/>
        </w:rPr>
      </w:pPr>
      <w:ins w:id="3636" w:author="Orion" w:date="2011-03-28T15:57:00Z">
        <w:r w:rsidRPr="00246937">
          <w:rPr>
            <w:rFonts w:cs="Times New Roman"/>
            <w:color w:val="000000"/>
            <w:lang w:val="en-US"/>
            <w:rPrChange w:id="3637" w:author="Orion" w:date="2011-04-24T22:32:00Z">
              <w:rPr>
                <w:b/>
                <w:bCs/>
                <w:color w:val="000000"/>
                <w:sz w:val="48"/>
                <w:szCs w:val="48"/>
                <w:lang w:val="en-US"/>
              </w:rPr>
            </w:rPrChange>
          </w:rPr>
          <w:t>FACET</w:t>
        </w:r>
        <w:r w:rsidRPr="00246937">
          <w:rPr>
            <w:rFonts w:cs="Times New Roman"/>
            <w:color w:val="000000"/>
            <w:lang w:val="en-US"/>
            <w:rPrChange w:id="3638" w:author="Orion" w:date="2011-04-24T22:32:00Z">
              <w:rPr>
                <w:b/>
                <w:bCs/>
                <w:color w:val="000000"/>
                <w:sz w:val="48"/>
                <w:szCs w:val="48"/>
                <w:lang w:val="en-US"/>
              </w:rPr>
            </w:rPrChange>
          </w:rPr>
          <w:tab/>
        </w:r>
        <w:r w:rsidRPr="00246937">
          <w:rPr>
            <w:rFonts w:cs="Times New Roman"/>
            <w:lang w:val="en-US"/>
            <w:rPrChange w:id="3639" w:author="Orion" w:date="2011-04-24T22:32:00Z">
              <w:rPr>
                <w:b/>
                <w:bCs/>
                <w:sz w:val="48"/>
                <w:szCs w:val="48"/>
              </w:rPr>
            </w:rPrChange>
          </w:rPr>
          <w:t>Future ATM Concepts Evaluation Tool</w:t>
        </w:r>
      </w:ins>
    </w:p>
    <w:p w:rsidR="00614E3A" w:rsidRPr="00246937" w:rsidRDefault="00792280" w:rsidP="00452836">
      <w:pPr>
        <w:autoSpaceDE w:val="0"/>
        <w:jc w:val="both"/>
        <w:rPr>
          <w:ins w:id="3640" w:author="Orion" w:date="2011-04-02T12:54:00Z"/>
          <w:rFonts w:eastAsia="Times New Roman" w:cs="Times New Roman"/>
          <w:lang w:val="en-US"/>
          <w:rPrChange w:id="3641" w:author="Orion" w:date="2011-04-24T22:32:00Z">
            <w:rPr>
              <w:ins w:id="3642" w:author="Orion" w:date="2011-04-02T12:54:00Z"/>
              <w:rFonts w:ascii="Courier New" w:eastAsia="Times New Roman" w:hAnsi="Courier New" w:cs="Courier New"/>
              <w:lang w:val="en-US"/>
            </w:rPr>
          </w:rPrChange>
        </w:rPr>
      </w:pPr>
      <w:ins w:id="3643" w:author="Orion" w:date="2011-03-28T15:57:00Z">
        <w:r w:rsidRPr="00246937">
          <w:rPr>
            <w:rFonts w:cs="Times New Roman"/>
            <w:color w:val="000000"/>
            <w:lang w:val="en-US"/>
            <w:rPrChange w:id="3644" w:author="Orion" w:date="2011-04-24T22:32:00Z">
              <w:rPr>
                <w:b/>
                <w:bCs/>
                <w:color w:val="000000"/>
                <w:sz w:val="48"/>
                <w:szCs w:val="48"/>
              </w:rPr>
            </w:rPrChange>
          </w:rPr>
          <w:t>GDP</w:t>
        </w:r>
        <w:r w:rsidRPr="00246937">
          <w:rPr>
            <w:rFonts w:cs="Times New Roman"/>
            <w:color w:val="000000"/>
            <w:lang w:val="en-US"/>
            <w:rPrChange w:id="3645" w:author="Orion" w:date="2011-04-24T22:32:00Z">
              <w:rPr>
                <w:b/>
                <w:bCs/>
                <w:color w:val="000000"/>
                <w:sz w:val="48"/>
                <w:szCs w:val="48"/>
              </w:rPr>
            </w:rPrChange>
          </w:rPr>
          <w:tab/>
        </w:r>
        <w:r w:rsidRPr="00246937">
          <w:rPr>
            <w:rFonts w:cs="Times New Roman"/>
            <w:color w:val="000000"/>
            <w:lang w:val="en-US"/>
            <w:rPrChange w:id="3646" w:author="Orion" w:date="2011-04-24T22:32:00Z">
              <w:rPr>
                <w:b/>
                <w:bCs/>
                <w:color w:val="000000"/>
                <w:sz w:val="48"/>
                <w:szCs w:val="48"/>
              </w:rPr>
            </w:rPrChange>
          </w:rPr>
          <w:tab/>
          <w:t>Ground Delay Program</w:t>
        </w:r>
      </w:ins>
      <w:ins w:id="3647" w:author="Orion" w:date="2011-04-02T12:54:00Z">
        <w:r w:rsidR="00614E3A" w:rsidRPr="00246937">
          <w:rPr>
            <w:rFonts w:eastAsia="Times New Roman" w:cs="Times New Roman"/>
            <w:lang w:val="en-US"/>
            <w:rPrChange w:id="3648"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3649" w:author="Orion" w:date="2011-04-04T16:04:00Z"/>
          <w:rFonts w:eastAsia="Times New Roman" w:cs="Times New Roman"/>
          <w:lang w:val="en-US"/>
          <w:rPrChange w:id="3650" w:author="Orion" w:date="2011-04-24T22:32:00Z">
            <w:rPr>
              <w:ins w:id="3651" w:author="Orion" w:date="2011-04-04T16:04:00Z"/>
              <w:rFonts w:ascii="Courier New" w:eastAsia="Times New Roman" w:hAnsi="Courier New" w:cs="Courier New"/>
              <w:lang w:val="en-US"/>
            </w:rPr>
          </w:rPrChange>
        </w:rPr>
      </w:pPr>
      <w:ins w:id="3652" w:author="Orion" w:date="2011-04-02T12:54:00Z">
        <w:r w:rsidRPr="00246937">
          <w:rPr>
            <w:rFonts w:eastAsia="Times New Roman" w:cs="Times New Roman"/>
            <w:lang w:val="en-US"/>
            <w:rPrChange w:id="3653"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3654" w:author="Orion" w:date="2011-04-24T22:32:00Z">
              <w:rPr>
                <w:rFonts w:ascii="Courier New" w:eastAsia="Times New Roman" w:hAnsi="Courier New" w:cs="Courier New"/>
                <w:lang w:val="en-US"/>
              </w:rPr>
            </w:rPrChange>
          </w:rPr>
          <w:tab/>
        </w:r>
        <w:r w:rsidRPr="00246937">
          <w:rPr>
            <w:rFonts w:eastAsia="Times New Roman" w:cs="Times New Roman"/>
            <w:lang w:val="en-US"/>
            <w:rPrChange w:id="3655" w:author="Orion" w:date="2011-04-24T22:32:00Z">
              <w:rPr>
                <w:rFonts w:ascii="Courier New" w:eastAsia="Times New Roman" w:hAnsi="Courier New" w:cs="Courier New"/>
                <w:lang w:val="en-US"/>
              </w:rPr>
            </w:rPrChange>
          </w:rPr>
          <w:tab/>
        </w:r>
      </w:ins>
      <w:ins w:id="3656" w:author="Orion" w:date="2011-04-02T12:55:00Z">
        <w:r w:rsidRPr="00246937">
          <w:rPr>
            <w:rFonts w:eastAsia="Times New Roman" w:cs="Times New Roman"/>
            <w:lang w:val="en-US"/>
            <w:rPrChange w:id="3657"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3658" w:author="Orion" w:date="2011-05-09T13:28:00Z"/>
          <w:rFonts w:cs="Times New Roman"/>
          <w:color w:val="000000"/>
          <w:lang w:val="en-US"/>
        </w:rPr>
      </w:pPr>
      <w:ins w:id="3659" w:author="Orion" w:date="2011-04-04T16:04:00Z">
        <w:r w:rsidRPr="00246937">
          <w:rPr>
            <w:rFonts w:cs="Times New Roman"/>
            <w:color w:val="000000"/>
            <w:lang w:val="en-US"/>
            <w:rPrChange w:id="3660" w:author="Orion" w:date="2011-04-24T22:32:00Z">
              <w:rPr>
                <w:rFonts w:ascii="Courier New" w:hAnsi="Courier New" w:cs="Courier New"/>
                <w:color w:val="000000"/>
                <w:lang w:val="en-US"/>
              </w:rPr>
            </w:rPrChange>
          </w:rPr>
          <w:t>HF</w:t>
        </w:r>
        <w:r w:rsidRPr="00246937">
          <w:rPr>
            <w:rFonts w:cs="Times New Roman"/>
            <w:color w:val="000000"/>
            <w:lang w:val="en-US"/>
            <w:rPrChange w:id="3661" w:author="Orion" w:date="2011-04-24T22:32:00Z">
              <w:rPr>
                <w:rFonts w:ascii="Courier New" w:hAnsi="Courier New" w:cs="Courier New"/>
                <w:color w:val="000000"/>
                <w:lang w:val="en-US"/>
              </w:rPr>
            </w:rPrChange>
          </w:rPr>
          <w:tab/>
        </w:r>
        <w:r w:rsidRPr="00246937">
          <w:rPr>
            <w:rFonts w:cs="Times New Roman"/>
            <w:color w:val="000000"/>
            <w:lang w:val="en-US"/>
            <w:rPrChange w:id="3662" w:author="Orion" w:date="2011-04-24T22:32:00Z">
              <w:rPr>
                <w:rFonts w:ascii="Courier New" w:hAnsi="Courier New" w:cs="Courier New"/>
                <w:color w:val="000000"/>
                <w:lang w:val="en-US"/>
              </w:rPr>
            </w:rPrChange>
          </w:rPr>
          <w:tab/>
          <w:t>Human Factors</w:t>
        </w:r>
      </w:ins>
    </w:p>
    <w:p w:rsidR="008A5EFB" w:rsidRDefault="008A5EFB">
      <w:pPr>
        <w:autoSpaceDE w:val="0"/>
        <w:jc w:val="both"/>
        <w:rPr>
          <w:ins w:id="3663" w:author="Orion" w:date="2011-05-09T13:28:00Z"/>
          <w:lang w:val="en-US"/>
        </w:rPr>
      </w:pPr>
      <w:ins w:id="3664" w:author="Orion" w:date="2011-05-09T13:28:00Z">
        <w:r w:rsidRPr="008A5EFB">
          <w:rPr>
            <w:lang w:val="en-US"/>
            <w:rPrChange w:id="3665" w:author="Orion" w:date="2011-05-09T13:28:00Z">
              <w:rPr/>
            </w:rPrChange>
          </w:rPr>
          <w:t xml:space="preserve">IAF </w:t>
        </w:r>
        <w:r w:rsidRPr="008A5EFB">
          <w:rPr>
            <w:lang w:val="en-US"/>
            <w:rPrChange w:id="3666" w:author="Orion" w:date="2011-05-09T13:28:00Z">
              <w:rPr/>
            </w:rPrChange>
          </w:rPr>
          <w:tab/>
        </w:r>
        <w:r>
          <w:rPr>
            <w:lang w:val="en-US"/>
          </w:rPr>
          <w:tab/>
        </w:r>
        <w:r w:rsidRPr="008A5EFB">
          <w:rPr>
            <w:lang w:val="en-US"/>
            <w:rPrChange w:id="3667" w:author="Orion" w:date="2011-05-09T13:28:00Z">
              <w:rPr/>
            </w:rPrChange>
          </w:rPr>
          <w:t>INGENIAS Agent Fr</w:t>
        </w:r>
        <w:r>
          <w:rPr>
            <w:lang w:val="en-US"/>
          </w:rPr>
          <w:t>amework</w:t>
        </w:r>
      </w:ins>
    </w:p>
    <w:p w:rsidR="008C063E" w:rsidRPr="008A5EFB" w:rsidRDefault="008C063E">
      <w:pPr>
        <w:autoSpaceDE w:val="0"/>
        <w:jc w:val="both"/>
        <w:rPr>
          <w:ins w:id="3668" w:author="Orion" w:date="2011-03-28T15:57:00Z"/>
          <w:lang w:val="en-US"/>
          <w:rPrChange w:id="3669" w:author="Orion" w:date="2011-05-09T13:28:00Z">
            <w:rPr>
              <w:ins w:id="3670" w:author="Orion" w:date="2011-03-28T15:57:00Z"/>
              <w:rFonts w:cs="Times New Roman"/>
              <w:color w:val="000000"/>
              <w:lang w:val="en-US"/>
            </w:rPr>
          </w:rPrChange>
        </w:rPr>
      </w:pPr>
      <w:ins w:id="3671"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3672" w:author="Orion" w:date="2011-04-06T18:21:00Z"/>
          <w:rFonts w:eastAsia="Times New Roman" w:cs="Times New Roman"/>
          <w:kern w:val="0"/>
          <w:lang w:val="en-US" w:eastAsia="es-ES" w:bidi="ar-SA"/>
          <w:rPrChange w:id="3673" w:author="Orion" w:date="2011-04-24T22:32:00Z">
            <w:rPr>
              <w:ins w:id="3674" w:author="Orion" w:date="2011-04-06T18:21:00Z"/>
              <w:rFonts w:ascii="Courier New" w:eastAsia="Times New Roman" w:hAnsi="Courier New" w:cs="Courier New"/>
              <w:kern w:val="0"/>
              <w:lang w:val="en-US" w:eastAsia="es-ES" w:bidi="ar-SA"/>
            </w:rPr>
          </w:rPrChange>
        </w:rPr>
        <w:pPrChange w:id="3675" w:author="Orion" w:date="2011-03-26T03:55:00Z">
          <w:pPr>
            <w:autoSpaceDE w:val="0"/>
            <w:jc w:val="both"/>
          </w:pPr>
        </w:pPrChange>
      </w:pPr>
      <w:ins w:id="3676" w:author="Orion" w:date="2011-03-28T15:57:00Z">
        <w:r w:rsidRPr="00246937">
          <w:rPr>
            <w:rFonts w:eastAsia="Times New Roman" w:cs="Times New Roman"/>
            <w:kern w:val="0"/>
            <w:lang w:val="en-US" w:eastAsia="es-ES" w:bidi="ar-SA"/>
            <w:rPrChange w:id="3677"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3678"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3679" w:author="Orion" w:date="2011-03-28T15:57:00Z"/>
          <w:rFonts w:eastAsia="Times New Roman" w:cs="Times New Roman"/>
          <w:kern w:val="0"/>
          <w:lang w:val="en-US" w:eastAsia="es-ES" w:bidi="ar-SA"/>
          <w:rPrChange w:id="3680" w:author="Orion" w:date="2011-04-24T22:32:00Z">
            <w:rPr>
              <w:ins w:id="3681" w:author="Orion" w:date="2011-03-28T15:57:00Z"/>
              <w:rFonts w:eastAsia="Times New Roman" w:cs="Times New Roman"/>
              <w:kern w:val="0"/>
              <w:lang w:eastAsia="es-ES" w:bidi="ar-SA"/>
            </w:rPr>
          </w:rPrChange>
        </w:rPr>
        <w:pPrChange w:id="3682" w:author="Orion" w:date="2011-03-26T03:55:00Z">
          <w:pPr>
            <w:autoSpaceDE w:val="0"/>
            <w:jc w:val="both"/>
          </w:pPr>
        </w:pPrChange>
      </w:pPr>
      <w:ins w:id="3683" w:author="Orion" w:date="2011-04-06T18:21:00Z">
        <w:r w:rsidRPr="00246937">
          <w:rPr>
            <w:rFonts w:cs="Times New Roman"/>
            <w:lang w:val="en-US"/>
            <w:rPrChange w:id="3684" w:author="Orion" w:date="2011-04-24T22:32:00Z">
              <w:rPr>
                <w:rFonts w:ascii="Courier New" w:hAnsi="Courier New" w:cs="Courier New"/>
              </w:rPr>
            </w:rPrChange>
          </w:rPr>
          <w:t>LOFT</w:t>
        </w:r>
        <w:r w:rsidRPr="00246937">
          <w:rPr>
            <w:rFonts w:cs="Times New Roman"/>
            <w:lang w:val="en-US"/>
            <w:rPrChange w:id="3685" w:author="Orion" w:date="2011-04-24T22:32:00Z">
              <w:rPr>
                <w:rFonts w:ascii="Courier New" w:hAnsi="Courier New" w:cs="Courier New"/>
              </w:rPr>
            </w:rPrChange>
          </w:rPr>
          <w:tab/>
        </w:r>
        <w:r w:rsidRPr="00246937">
          <w:rPr>
            <w:rFonts w:cs="Times New Roman"/>
            <w:lang w:val="en-US"/>
            <w:rPrChange w:id="3686" w:author="Orion" w:date="2011-04-24T22:32:00Z">
              <w:rPr>
                <w:rFonts w:ascii="Courier New" w:hAnsi="Courier New" w:cs="Courier New"/>
              </w:rPr>
            </w:rPrChange>
          </w:rPr>
          <w:tab/>
          <w:t>Line Oriented Flight Training</w:t>
        </w:r>
      </w:ins>
    </w:p>
    <w:p w:rsidR="00792280" w:rsidRDefault="00792280">
      <w:pPr>
        <w:autoSpaceDE w:val="0"/>
        <w:jc w:val="both"/>
        <w:rPr>
          <w:ins w:id="3687" w:author="Orion" w:date="2011-05-09T12:52:00Z"/>
          <w:rFonts w:cs="Times New Roman"/>
          <w:lang w:val="en-US"/>
        </w:rPr>
      </w:pPr>
      <w:ins w:id="3688"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3689" w:author="Orion" w:date="2011-05-09T12:18:00Z"/>
          <w:rFonts w:cs="Times New Roman"/>
          <w:lang w:val="en-US"/>
        </w:rPr>
      </w:pPr>
      <w:ins w:id="3690"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3691" w:author="Orion" w:date="2011-05-10T09:28:00Z">
              <w:rPr>
                <w:rStyle w:val="apple-style-span"/>
                <w:rFonts w:cs="Times New Roman"/>
                <w:color w:val="000000"/>
              </w:rPr>
            </w:rPrChange>
          </w:rPr>
          <w:t>Model-Driven Arquitecture</w:t>
        </w:r>
      </w:ins>
    </w:p>
    <w:p w:rsidR="002E2310" w:rsidRPr="00246937" w:rsidRDefault="002E2310">
      <w:pPr>
        <w:autoSpaceDE w:val="0"/>
        <w:jc w:val="both"/>
        <w:rPr>
          <w:ins w:id="3692" w:author="Orion" w:date="2011-03-28T16:07:00Z"/>
          <w:rFonts w:cs="Times New Roman"/>
          <w:lang w:val="en-US"/>
        </w:rPr>
      </w:pPr>
      <w:ins w:id="3693" w:author="Orion" w:date="2011-05-09T12:18:00Z">
        <w:r w:rsidRPr="002E2310">
          <w:rPr>
            <w:rFonts w:cs="Times New Roman"/>
            <w:lang w:val="en-US"/>
            <w:rPrChange w:id="3694" w:author="Orion" w:date="2011-05-09T12:18:00Z">
              <w:rPr>
                <w:rFonts w:cs="Times New Roman"/>
              </w:rPr>
            </w:rPrChange>
          </w:rPr>
          <w:t>MDE</w:t>
        </w:r>
        <w:r w:rsidRPr="002E2310">
          <w:rPr>
            <w:rFonts w:cs="Times New Roman"/>
            <w:lang w:val="en-US"/>
            <w:rPrChange w:id="3695" w:author="Orion" w:date="2011-05-09T12:18:00Z">
              <w:rPr>
                <w:rFonts w:cs="Times New Roman"/>
              </w:rPr>
            </w:rPrChange>
          </w:rPr>
          <w:tab/>
        </w:r>
        <w:r w:rsidRPr="002E2310">
          <w:rPr>
            <w:rFonts w:cs="Times New Roman"/>
            <w:lang w:val="en-US"/>
            <w:rPrChange w:id="3696" w:author="Orion" w:date="2011-05-09T12:18:00Z">
              <w:rPr>
                <w:rFonts w:cs="Times New Roman"/>
              </w:rPr>
            </w:rPrChange>
          </w:rPr>
          <w:tab/>
        </w:r>
        <w:r>
          <w:rPr>
            <w:rFonts w:cs="Times New Roman"/>
            <w:lang w:val="en-US"/>
          </w:rPr>
          <w:t xml:space="preserve">Model-Driven </w:t>
        </w:r>
      </w:ins>
      <w:ins w:id="3697"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3698" w:author="Orion" w:date="2011-03-28T15:57:00Z"/>
          <w:rFonts w:cs="Times New Roman"/>
          <w:lang w:val="en-US"/>
          <w:rPrChange w:id="3699" w:author="Orion" w:date="2011-04-24T22:32:00Z">
            <w:rPr>
              <w:ins w:id="3700" w:author="Orion" w:date="2011-03-28T15:57:00Z"/>
            </w:rPr>
          </w:rPrChange>
        </w:rPr>
      </w:pPr>
      <w:ins w:id="3701" w:author="Orion" w:date="2011-03-28T16:07:00Z">
        <w:r w:rsidRPr="00246937">
          <w:rPr>
            <w:rFonts w:cs="Times New Roman"/>
            <w:lang w:val="en-US"/>
            <w:rPrChange w:id="3702" w:author="Orion" w:date="2011-04-24T22:32:00Z">
              <w:rPr/>
            </w:rPrChange>
          </w:rPr>
          <w:t xml:space="preserve">MIDAS </w:t>
        </w:r>
        <w:r w:rsidRPr="00246937">
          <w:rPr>
            <w:rFonts w:cs="Times New Roman"/>
            <w:lang w:val="en-US"/>
          </w:rPr>
          <w:tab/>
        </w:r>
        <w:r w:rsidRPr="00246937">
          <w:rPr>
            <w:rFonts w:cs="Times New Roman"/>
            <w:lang w:val="en-US"/>
            <w:rPrChange w:id="3703" w:author="Orion" w:date="2011-04-24T22:32:00Z">
              <w:rPr/>
            </w:rPrChange>
          </w:rPr>
          <w:t>The Man-Machine Integrated Design and Analysis System</w:t>
        </w:r>
      </w:ins>
    </w:p>
    <w:p w:rsidR="00792280" w:rsidRDefault="00792280" w:rsidP="00452836">
      <w:pPr>
        <w:autoSpaceDE w:val="0"/>
        <w:jc w:val="both"/>
        <w:rPr>
          <w:ins w:id="3704" w:author="Orion" w:date="2011-05-09T12:51:00Z"/>
          <w:rFonts w:cs="Times New Roman"/>
          <w:lang w:val="en-US"/>
        </w:rPr>
      </w:pPr>
      <w:ins w:id="3705" w:author="Orion" w:date="2011-03-28T15:57:00Z">
        <w:r w:rsidRPr="00246937">
          <w:rPr>
            <w:rFonts w:cs="Times New Roman"/>
            <w:lang w:val="en-US"/>
          </w:rPr>
          <w:t>NAS</w:t>
        </w:r>
        <w:r w:rsidRPr="00246937">
          <w:rPr>
            <w:rFonts w:cs="Times New Roman"/>
            <w:lang w:val="en-US"/>
          </w:rPr>
          <w:tab/>
        </w:r>
        <w:r w:rsidRPr="00246937">
          <w:rPr>
            <w:rFonts w:cs="Times New Roman"/>
            <w:lang w:val="en-US"/>
          </w:rPr>
          <w:tab/>
          <w:t>National Aispace System</w:t>
        </w:r>
      </w:ins>
    </w:p>
    <w:p w:rsidR="003A7D1F" w:rsidRPr="00246937" w:rsidRDefault="003A7D1F" w:rsidP="00452836">
      <w:pPr>
        <w:autoSpaceDE w:val="0"/>
        <w:jc w:val="both"/>
        <w:rPr>
          <w:ins w:id="3706" w:author="Orion" w:date="2011-03-28T16:01:00Z"/>
          <w:rFonts w:cs="Times New Roman"/>
          <w:lang w:val="en-US"/>
        </w:rPr>
      </w:pPr>
      <w:ins w:id="3707" w:author="Orion" w:date="2011-05-09T12:51:00Z">
        <w:r w:rsidRPr="003A7D1F">
          <w:rPr>
            <w:rStyle w:val="apple-style-span"/>
            <w:rFonts w:cs="Times New Roman"/>
            <w:color w:val="000000"/>
            <w:lang w:val="en-US"/>
            <w:rPrChange w:id="3708" w:author="Orion" w:date="2011-05-09T12:51:00Z">
              <w:rPr>
                <w:rStyle w:val="apple-style-span"/>
                <w:rFonts w:cs="Times New Roman"/>
                <w:color w:val="000000"/>
              </w:rPr>
            </w:rPrChange>
          </w:rPr>
          <w:t>OMG</w:t>
        </w:r>
        <w:r w:rsidRPr="003A7D1F">
          <w:rPr>
            <w:rStyle w:val="apple-style-span"/>
            <w:rFonts w:cs="Times New Roman"/>
            <w:color w:val="000000"/>
            <w:lang w:val="en-US"/>
            <w:rPrChange w:id="3709"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3710" w:author="Orion" w:date="2011-05-09T12:51:00Z">
              <w:rPr>
                <w:rStyle w:val="apple-style-span"/>
                <w:rFonts w:cs="Times New Roman"/>
                <w:color w:val="000000"/>
              </w:rPr>
            </w:rPrChange>
          </w:rPr>
          <w:t>Object Management Group</w:t>
        </w:r>
      </w:ins>
    </w:p>
    <w:p w:rsidR="00AD2494" w:rsidRPr="00246937" w:rsidRDefault="00AD2494">
      <w:pPr>
        <w:rPr>
          <w:ins w:id="3711" w:author="Orion" w:date="2011-03-28T15:57:00Z"/>
          <w:rFonts w:cs="Times New Roman"/>
          <w:lang w:val="en-US"/>
        </w:rPr>
        <w:pPrChange w:id="3712" w:author="Orion" w:date="2011-03-28T16:01:00Z">
          <w:pPr>
            <w:autoSpaceDE w:val="0"/>
            <w:jc w:val="both"/>
          </w:pPr>
        </w:pPrChange>
      </w:pPr>
      <w:ins w:id="3713" w:author="Orion" w:date="2011-03-28T16:01:00Z">
        <w:r w:rsidRPr="00246937">
          <w:rPr>
            <w:rFonts w:cs="Times New Roman"/>
            <w:lang w:val="en-US"/>
          </w:rPr>
          <w:t>STEAM</w:t>
        </w:r>
        <w:r w:rsidRPr="00246937">
          <w:rPr>
            <w:rFonts w:cs="Times New Roman"/>
            <w:lang w:val="en-US"/>
          </w:rPr>
          <w:tab/>
          <w:t>Shell for </w:t>
        </w:r>
        <w:r w:rsidRPr="00246937">
          <w:rPr>
            <w:rFonts w:cs="Times New Roman"/>
            <w:lang w:val="en-US"/>
            <w:rPrChange w:id="3714" w:author="Orion" w:date="2011-04-24T22:32:00Z">
              <w:rPr>
                <w:rFonts w:ascii="Times" w:eastAsia="Times New Roman" w:hAnsi="Times" w:cs="Times"/>
                <w:b/>
                <w:bCs/>
                <w:color w:val="000000"/>
                <w:kern w:val="0"/>
                <w:sz w:val="20"/>
                <w:szCs w:val="20"/>
                <w:lang w:eastAsia="es-ES" w:bidi="ar-SA"/>
              </w:rPr>
            </w:rPrChange>
          </w:rPr>
          <w:t>TEAMwork</w:t>
        </w:r>
      </w:ins>
    </w:p>
    <w:p w:rsidR="00792280" w:rsidRPr="00246937" w:rsidRDefault="00792280">
      <w:pPr>
        <w:autoSpaceDE w:val="0"/>
        <w:jc w:val="both"/>
        <w:rPr>
          <w:ins w:id="3715" w:author="Orion" w:date="2011-03-28T15:57:00Z"/>
          <w:rFonts w:cs="Times New Roman"/>
          <w:lang w:val="en-US"/>
        </w:rPr>
      </w:pPr>
      <w:ins w:id="3716" w:author="Orion" w:date="2011-03-28T15:57:00Z">
        <w:r w:rsidRPr="00246937">
          <w:rPr>
            <w:rFonts w:cs="Times New Roman"/>
            <w:lang w:val="en-US"/>
            <w:rPrChange w:id="3717" w:author="Orion" w:date="2011-04-24T22:32:00Z">
              <w:rPr/>
            </w:rPrChange>
          </w:rPr>
          <w:t>UAV</w:t>
        </w:r>
        <w:r w:rsidRPr="00246937">
          <w:rPr>
            <w:rFonts w:cs="Times New Roman"/>
            <w:lang w:val="en-US"/>
            <w:rPrChange w:id="3718" w:author="Orion" w:date="2011-04-24T22:32:00Z">
              <w:rPr/>
            </w:rPrChange>
          </w:rPr>
          <w:tab/>
        </w:r>
        <w:r w:rsidRPr="00246937">
          <w:rPr>
            <w:rFonts w:cs="Times New Roman"/>
            <w:lang w:val="en-US"/>
            <w:rPrChange w:id="3719" w:author="Orion" w:date="2011-04-24T22:32:00Z">
              <w:rPr/>
            </w:rPrChange>
          </w:rPr>
          <w:tab/>
          <w:t>Unmanned aerial vehicle</w:t>
        </w:r>
      </w:ins>
    </w:p>
    <w:p w:rsidR="004902DC" w:rsidRPr="00246937" w:rsidRDefault="00205B24" w:rsidP="00452836">
      <w:pPr>
        <w:autoSpaceDE w:val="0"/>
        <w:jc w:val="both"/>
        <w:rPr>
          <w:ins w:id="3720" w:author="Orion" w:date="2011-03-28T18:28:00Z"/>
          <w:rFonts w:cs="Times New Roman"/>
          <w:lang w:val="en-US"/>
        </w:rPr>
      </w:pPr>
      <w:ins w:id="3721"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3722" w:author="Orion" w:date="2011-03-28T00:41:00Z"/>
          <w:rFonts w:cs="Times New Roman"/>
          <w:lang w:val="en-US"/>
        </w:rPr>
      </w:pPr>
      <w:ins w:id="3723"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3724" w:author="Orion" w:date="2011-05-01T20:22:00Z"/>
          <w:rFonts w:cs="Times New Roman"/>
          <w:color w:val="000000"/>
          <w:lang w:val="en-US"/>
        </w:rPr>
        <w:pPrChange w:id="3725" w:author="Orion" w:date="2011-05-01T20:23:00Z">
          <w:pPr>
            <w:autoSpaceDE w:val="0"/>
            <w:jc w:val="both"/>
          </w:pPr>
        </w:pPrChange>
      </w:pPr>
      <w:ins w:id="3726"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3727" w:author="Orion" w:date="2011-05-01T20:22:00Z"/>
          <w:lang w:val="en-US"/>
        </w:rPr>
      </w:pPr>
      <w:ins w:id="3728" w:author="Orion" w:date="2011-05-01T20:22:00Z">
        <w:r w:rsidRPr="00704840">
          <w:rPr>
            <w:lang w:val="en-US"/>
          </w:rPr>
          <w:lastRenderedPageBreak/>
          <w:t>Enter Your Appendix Title Here</w:t>
        </w:r>
      </w:ins>
    </w:p>
    <w:p w:rsidR="00B51FD8" w:rsidRPr="00704840" w:rsidRDefault="00B51FD8" w:rsidP="00B51FD8">
      <w:pPr>
        <w:pStyle w:val="BodyText"/>
        <w:rPr>
          <w:ins w:id="3729" w:author="Orion" w:date="2011-05-01T20:22:00Z"/>
          <w:lang w:val="en-US"/>
        </w:rPr>
      </w:pPr>
      <w:ins w:id="3730"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731" w:author="Orion" w:date="2011-05-01T20:22:00Z"/>
          <w:lang w:val="en-US"/>
        </w:rPr>
      </w:pPr>
      <w:ins w:id="3732" w:author="Orion" w:date="2011-05-01T20:22:00Z">
        <w:r w:rsidRPr="00704840">
          <w:rPr>
            <w:lang w:val="en-US"/>
          </w:rPr>
          <w:t>First-level Subhead (Heading 7 style)</w:t>
        </w:r>
      </w:ins>
    </w:p>
    <w:p w:rsidR="00B51FD8" w:rsidRPr="00704840" w:rsidRDefault="00B51FD8" w:rsidP="00B51FD8">
      <w:pPr>
        <w:pStyle w:val="BodyText"/>
        <w:rPr>
          <w:ins w:id="3733" w:author="Orion" w:date="2011-05-01T20:22:00Z"/>
          <w:lang w:val="en-US"/>
        </w:rPr>
      </w:pPr>
      <w:ins w:id="3734" w:author="Orion" w:date="2011-05-01T20:22:00Z">
        <w:r w:rsidRPr="00704840">
          <w:rPr>
            <w:lang w:val="en-US"/>
          </w:rPr>
          <w:t xml:space="preserve">Within an appendix,  Heading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3735" w:author="Orion" w:date="2011-05-01T20:22:00Z"/>
          <w:lang w:val="en-US"/>
        </w:rPr>
      </w:pPr>
      <w:ins w:id="3736" w:author="Orion" w:date="2011-05-01T20:22:00Z">
        <w:r w:rsidRPr="00704840">
          <w:rPr>
            <w:lang w:val="en-US"/>
          </w:rPr>
          <w:t>Second-level Subhead (Heading 8 style)</w:t>
        </w:r>
      </w:ins>
    </w:p>
    <w:p w:rsidR="00B51FD8" w:rsidRPr="00704840" w:rsidRDefault="00B51FD8" w:rsidP="00B51FD8">
      <w:pPr>
        <w:pStyle w:val="BodyText"/>
        <w:rPr>
          <w:ins w:id="3737" w:author="Orion" w:date="2011-05-01T20:22:00Z"/>
          <w:lang w:val="en-US"/>
        </w:rPr>
      </w:pPr>
      <w:ins w:id="3738" w:author="Orion" w:date="2011-05-01T20:22:00Z">
        <w:r w:rsidRPr="00704840">
          <w:rPr>
            <w:lang w:val="en-US"/>
          </w:rPr>
          <w:t>Use  Heading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3739" w:author="Orion" w:date="2011-05-01T20:22:00Z"/>
          <w:lang w:val="en-US"/>
        </w:rPr>
      </w:pPr>
      <w:ins w:id="3740" w:author="Orion" w:date="2011-05-01T20:22:00Z">
        <w:r w:rsidRPr="00704840">
          <w:rPr>
            <w:lang w:val="en-US"/>
          </w:rPr>
          <w:t>Third-level Subhead (Heading 9 style)</w:t>
        </w:r>
      </w:ins>
    </w:p>
    <w:p w:rsidR="00B51FD8" w:rsidRPr="00704840" w:rsidRDefault="00B51FD8" w:rsidP="00B51FD8">
      <w:pPr>
        <w:pStyle w:val="BodyText"/>
        <w:rPr>
          <w:ins w:id="3741" w:author="Orion" w:date="2011-05-01T20:22:00Z"/>
          <w:lang w:val="en-US"/>
        </w:rPr>
      </w:pPr>
      <w:ins w:id="3742"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3743" w:author="Orion" w:date="2011-05-01T20:22:00Z"/>
          <w:lang w:val="en-US"/>
        </w:rPr>
      </w:pPr>
      <w:ins w:id="3744" w:author="Orion" w:date="2011-05-01T20:22:00Z">
        <w:r w:rsidRPr="00704840">
          <w:rPr>
            <w:lang w:val="en-US"/>
          </w:rPr>
          <w:t>Figures and Tables Within Appendices</w:t>
        </w:r>
      </w:ins>
    </w:p>
    <w:p w:rsidR="00B51FD8" w:rsidRPr="00704840" w:rsidRDefault="00B51FD8" w:rsidP="00B51FD8">
      <w:pPr>
        <w:pStyle w:val="BodyText"/>
        <w:rPr>
          <w:ins w:id="3745" w:author="Orion" w:date="2011-05-01T20:22:00Z"/>
          <w:lang w:val="en-US"/>
        </w:rPr>
      </w:pPr>
      <w:ins w:id="3746"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3747" w:author="Orion" w:date="2011-05-01T20:22:00Z"/>
          <w:lang w:val="en-US"/>
        </w:rPr>
      </w:pPr>
      <w:ins w:id="3748"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3749" w:author="Orion" w:date="2011-05-01T20:22:00Z"/>
          <w:lang w:val="en-US"/>
        </w:rPr>
      </w:pPr>
      <w:ins w:id="3750" w:author="Orion" w:date="2011-05-01T20:22:00Z">
        <w:r w:rsidRPr="00704840">
          <w:rPr>
            <w:lang w:val="en-US"/>
          </w:rPr>
          <w:t xml:space="preserve"> </w:t>
        </w:r>
      </w:ins>
    </w:p>
    <w:p w:rsidR="00B51FD8" w:rsidRPr="00704840" w:rsidRDefault="00B51FD8" w:rsidP="00B51FD8">
      <w:pPr>
        <w:pStyle w:val="Caption"/>
        <w:rPr>
          <w:ins w:id="3751" w:author="Orion" w:date="2011-05-01T20:22:00Z"/>
          <w:lang w:val="en-US"/>
        </w:rPr>
      </w:pPr>
      <w:bookmarkStart w:id="3752" w:name="_Toc269976450"/>
      <w:ins w:id="3753"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r w:rsidRPr="00704840">
          <w:rPr>
            <w:noProof/>
            <w:lang w:val="en-US"/>
          </w:rPr>
          <w:t>A</w:t>
        </w:r>
        <w:r>
          <w:fldChar w:fldCharType="end"/>
        </w:r>
        <w:r w:rsidRPr="00704840">
          <w:rPr>
            <w:lang w:val="en-US"/>
          </w:rPr>
          <w:t>.</w:t>
        </w:r>
        <w:r>
          <w:fldChar w:fldCharType="begin"/>
        </w:r>
        <w:r w:rsidRPr="00704840">
          <w:rPr>
            <w:lang w:val="en-US"/>
          </w:rPr>
          <w:instrText xml:space="preserve"> SEQ Figure \* ARABIC \s 6 </w:instrText>
        </w:r>
        <w:r>
          <w:fldChar w:fldCharType="separate"/>
        </w:r>
        <w:r w:rsidRPr="00704840">
          <w:rPr>
            <w:noProof/>
            <w:lang w:val="en-US"/>
          </w:rPr>
          <w:t>1</w:t>
        </w:r>
        <w:r>
          <w:fldChar w:fldCharType="end"/>
        </w:r>
        <w:r w:rsidRPr="00704840">
          <w:rPr>
            <w:lang w:val="en-US"/>
          </w:rPr>
          <w:t xml:space="preserve"> First Figure in Appendix A</w:t>
        </w:r>
        <w:bookmarkEnd w:id="3752"/>
      </w:ins>
    </w:p>
    <w:p w:rsidR="00B51FD8" w:rsidRDefault="00B51FD8" w:rsidP="00B51FD8">
      <w:pPr>
        <w:pStyle w:val="BodyText"/>
        <w:rPr>
          <w:ins w:id="3754" w:author="Orion" w:date="2011-05-01T20:22:00Z"/>
        </w:rPr>
      </w:pPr>
      <w:ins w:id="3755" w:author="Orion" w:date="2011-05-01T20:22:00Z">
        <w:r>
          <w:rPr>
            <w:noProof/>
            <w:lang w:val="en-US" w:eastAsia="en-US" w:bidi="ar-SA"/>
          </w:rPr>
          <w:drawing>
            <wp:inline distT="0" distB="0" distL="0" distR="0" wp14:anchorId="0E7C205F" wp14:editId="4AF2941C">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3756"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3757" w:author="Orion" w:date="2011-05-01T20:22:00Z"/>
        </w:rPr>
      </w:pPr>
      <w:ins w:id="3758" w:author="Orion" w:date="2011-05-01T20:22:00Z">
        <w:r>
          <w:rPr>
            <w:rFonts w:cs="Arial"/>
            <w:b/>
            <w:kern w:val="32"/>
            <w:sz w:val="32"/>
            <w:szCs w:val="22"/>
          </w:rPr>
          <w:br w:type="page"/>
        </w:r>
        <w:bookmarkStart w:id="3759" w:name="_Toc267562109"/>
        <w:r>
          <w:lastRenderedPageBreak/>
          <w:t>Enter Your Appendix Title Here</w:t>
        </w:r>
        <w:bookmarkEnd w:id="3759"/>
      </w:ins>
    </w:p>
    <w:p w:rsidR="00B51FD8" w:rsidRPr="00704840" w:rsidRDefault="00B51FD8" w:rsidP="00B51FD8">
      <w:pPr>
        <w:pStyle w:val="BodyText"/>
        <w:rPr>
          <w:ins w:id="3760" w:author="Orion" w:date="2011-05-01T20:22:00Z"/>
          <w:lang w:val="en-US"/>
        </w:rPr>
      </w:pPr>
      <w:ins w:id="3761"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3762" w:author="Orion" w:date="2011-05-01T20:22:00Z"/>
          <w:rFonts w:ascii="Courier New" w:hAnsi="Courier New" w:cs="Courier New"/>
          <w:lang w:val="en-US"/>
        </w:rPr>
      </w:pPr>
      <w:ins w:id="3763"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B51FD8">
      <w:type w:val="continuous"/>
      <w:pgSz w:w="11906" w:h="16838"/>
      <w:pgMar w:top="1134" w:right="1134" w:bottom="1134" w:left="1134" w:header="720" w:footer="720" w:gutter="0"/>
      <w:cols w:space="720"/>
      <w:docGrid w:linePitch="360"/>
      <w:sectPrChange w:id="3764" w:author="Orion" w:date="2011-05-01T20:30:00Z">
        <w:sectPr w:rsidR="00B51FD8" w:rsidRPr="00246937" w:rsidSect="00B51FD8">
          <w:type w:val="nextPage"/>
          <w:pgMar w:top="1134" w:right="1134" w:bottom="1134" w:left="1134"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21" w:author="IO" w:date="2011-05-03T17:25:00Z" w:initials="IO">
    <w:p w:rsidR="00AB052D" w:rsidRDefault="00AB052D" w:rsidP="00C82BA2">
      <w:pPr>
        <w:pStyle w:val="CommentText"/>
      </w:pPr>
      <w:r>
        <w:rPr>
          <w:rStyle w:val="CommentReference"/>
        </w:rPr>
        <w:annotationRef/>
      </w:r>
      <w:r>
        <w:t>Cuando pongas unas siglas en inglés, pon también el significado en inglés para que se entienda a qué corresponde la abreviatura.</w:t>
      </w:r>
    </w:p>
  </w:comment>
  <w:comment w:id="1522" w:author="Orion" w:date="2011-05-03T17:25:00Z" w:initials="O">
    <w:p w:rsidR="00AB052D" w:rsidRDefault="00AB052D">
      <w:pPr>
        <w:pStyle w:val="CommentText"/>
      </w:pPr>
      <w:r>
        <w:rPr>
          <w:rStyle w:val="CommentReference"/>
        </w:rPr>
        <w:annotationRef/>
      </w:r>
      <w:r>
        <w:t>Está añadido en el glosario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C24" w:rsidRDefault="00C83C24" w:rsidP="00FE689F">
      <w:r>
        <w:separator/>
      </w:r>
    </w:p>
  </w:endnote>
  <w:endnote w:type="continuationSeparator" w:id="0">
    <w:p w:rsidR="00C83C24" w:rsidRDefault="00C83C24"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59" w:author="Orion" w:date="2011-04-24T20:28:00Z"/>
  <w:sdt>
    <w:sdtPr>
      <w:id w:val="1751158173"/>
      <w:docPartObj>
        <w:docPartGallery w:val="Page Numbers (Bottom of Page)"/>
        <w:docPartUnique/>
      </w:docPartObj>
    </w:sdtPr>
    <w:sdtEndPr>
      <w:rPr>
        <w:noProof/>
      </w:rPr>
    </w:sdtEndPr>
    <w:sdtContent>
      <w:customXmlInsRangeEnd w:id="159"/>
      <w:p w:rsidR="00AB052D" w:rsidRDefault="00AB052D">
        <w:pPr>
          <w:pStyle w:val="Footer"/>
          <w:jc w:val="center"/>
          <w:rPr>
            <w:ins w:id="160" w:author="Orion" w:date="2011-04-24T20:28:00Z"/>
          </w:rPr>
        </w:pPr>
        <w:ins w:id="161" w:author="Orion" w:date="2011-04-24T20:29:00Z">
          <w:r>
            <w:fldChar w:fldCharType="begin"/>
          </w:r>
          <w:r>
            <w:instrText xml:space="preserve"> PAGE   \* MERGEFORMAT </w:instrText>
          </w:r>
          <w:r>
            <w:fldChar w:fldCharType="separate"/>
          </w:r>
        </w:ins>
        <w:r w:rsidR="004E60ED">
          <w:rPr>
            <w:noProof/>
          </w:rPr>
          <w:t>15</w:t>
        </w:r>
        <w:ins w:id="162" w:author="Orion" w:date="2011-04-24T20:29:00Z">
          <w:r>
            <w:rPr>
              <w:noProof/>
            </w:rPr>
            <w:fldChar w:fldCharType="end"/>
          </w:r>
        </w:ins>
      </w:p>
      <w:customXmlInsRangeStart w:id="163" w:author="Orion" w:date="2011-04-24T20:28:00Z"/>
    </w:sdtContent>
  </w:sdt>
  <w:customXmlInsRangeEnd w:id="163"/>
  <w:p w:rsidR="00AB052D" w:rsidRDefault="00AB0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C24" w:rsidRDefault="00C83C24" w:rsidP="00FE689F">
      <w:r>
        <w:separator/>
      </w:r>
    </w:p>
  </w:footnote>
  <w:footnote w:type="continuationSeparator" w:id="0">
    <w:p w:rsidR="00C83C24" w:rsidRDefault="00C83C24"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0">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4">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1"/>
  </w:num>
  <w:num w:numId="8">
    <w:abstractNumId w:val="8"/>
  </w:num>
  <w:num w:numId="9">
    <w:abstractNumId w:val="5"/>
  </w:num>
  <w:num w:numId="10">
    <w:abstractNumId w:val="12"/>
  </w:num>
  <w:num w:numId="11">
    <w:abstractNumId w:val="15"/>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6390"/>
    <w:rsid w:val="00025C0F"/>
    <w:rsid w:val="000264CF"/>
    <w:rsid w:val="0003054C"/>
    <w:rsid w:val="00034B85"/>
    <w:rsid w:val="00040C3D"/>
    <w:rsid w:val="000448F8"/>
    <w:rsid w:val="00044CE9"/>
    <w:rsid w:val="00045C9C"/>
    <w:rsid w:val="00051FDE"/>
    <w:rsid w:val="00056B80"/>
    <w:rsid w:val="00056E1E"/>
    <w:rsid w:val="000572CC"/>
    <w:rsid w:val="00061499"/>
    <w:rsid w:val="0006359C"/>
    <w:rsid w:val="000642F6"/>
    <w:rsid w:val="00067307"/>
    <w:rsid w:val="00073DAF"/>
    <w:rsid w:val="00075C61"/>
    <w:rsid w:val="00092835"/>
    <w:rsid w:val="00093789"/>
    <w:rsid w:val="0009447C"/>
    <w:rsid w:val="0009461E"/>
    <w:rsid w:val="000947F2"/>
    <w:rsid w:val="000A0BA7"/>
    <w:rsid w:val="000A1AF1"/>
    <w:rsid w:val="000A4BA4"/>
    <w:rsid w:val="000B0A95"/>
    <w:rsid w:val="000B4445"/>
    <w:rsid w:val="000B5AA8"/>
    <w:rsid w:val="000B60E1"/>
    <w:rsid w:val="000B72FD"/>
    <w:rsid w:val="000B7D01"/>
    <w:rsid w:val="000C2851"/>
    <w:rsid w:val="000D0D24"/>
    <w:rsid w:val="000D5C43"/>
    <w:rsid w:val="000D70D3"/>
    <w:rsid w:val="000E1B42"/>
    <w:rsid w:val="000E1E15"/>
    <w:rsid w:val="000E47D2"/>
    <w:rsid w:val="000F2146"/>
    <w:rsid w:val="000F41AC"/>
    <w:rsid w:val="000F5CCA"/>
    <w:rsid w:val="000F777B"/>
    <w:rsid w:val="001010ED"/>
    <w:rsid w:val="00104739"/>
    <w:rsid w:val="001113F9"/>
    <w:rsid w:val="001161A3"/>
    <w:rsid w:val="001166AC"/>
    <w:rsid w:val="0011673E"/>
    <w:rsid w:val="00120931"/>
    <w:rsid w:val="00120D3C"/>
    <w:rsid w:val="0012339A"/>
    <w:rsid w:val="001242D9"/>
    <w:rsid w:val="00130DC7"/>
    <w:rsid w:val="00135BE9"/>
    <w:rsid w:val="00140E96"/>
    <w:rsid w:val="00142A7F"/>
    <w:rsid w:val="00144F7E"/>
    <w:rsid w:val="00147F2C"/>
    <w:rsid w:val="00152534"/>
    <w:rsid w:val="0015736B"/>
    <w:rsid w:val="00160B52"/>
    <w:rsid w:val="0016199A"/>
    <w:rsid w:val="00161E38"/>
    <w:rsid w:val="00166168"/>
    <w:rsid w:val="00167A29"/>
    <w:rsid w:val="00175D94"/>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AA0"/>
    <w:rsid w:val="001C313E"/>
    <w:rsid w:val="001C636D"/>
    <w:rsid w:val="001D28BC"/>
    <w:rsid w:val="001D4309"/>
    <w:rsid w:val="001E116E"/>
    <w:rsid w:val="001E1F63"/>
    <w:rsid w:val="001E2920"/>
    <w:rsid w:val="001E70CF"/>
    <w:rsid w:val="001F6EAC"/>
    <w:rsid w:val="00205B24"/>
    <w:rsid w:val="00216C93"/>
    <w:rsid w:val="00216E98"/>
    <w:rsid w:val="00224323"/>
    <w:rsid w:val="00231845"/>
    <w:rsid w:val="00234823"/>
    <w:rsid w:val="0024129B"/>
    <w:rsid w:val="0024411C"/>
    <w:rsid w:val="00246937"/>
    <w:rsid w:val="002570EE"/>
    <w:rsid w:val="00261312"/>
    <w:rsid w:val="0026344F"/>
    <w:rsid w:val="00265D10"/>
    <w:rsid w:val="00266A4F"/>
    <w:rsid w:val="00267446"/>
    <w:rsid w:val="00273618"/>
    <w:rsid w:val="0027465D"/>
    <w:rsid w:val="0027784A"/>
    <w:rsid w:val="002810B1"/>
    <w:rsid w:val="002849FC"/>
    <w:rsid w:val="00293C08"/>
    <w:rsid w:val="00293D27"/>
    <w:rsid w:val="00295116"/>
    <w:rsid w:val="002A3F34"/>
    <w:rsid w:val="002B6451"/>
    <w:rsid w:val="002C1225"/>
    <w:rsid w:val="002C24B0"/>
    <w:rsid w:val="002C4F2E"/>
    <w:rsid w:val="002C624F"/>
    <w:rsid w:val="002C6460"/>
    <w:rsid w:val="002C736C"/>
    <w:rsid w:val="002D058E"/>
    <w:rsid w:val="002D13A6"/>
    <w:rsid w:val="002D2823"/>
    <w:rsid w:val="002D2FC9"/>
    <w:rsid w:val="002D38E1"/>
    <w:rsid w:val="002D40E7"/>
    <w:rsid w:val="002D5955"/>
    <w:rsid w:val="002E2310"/>
    <w:rsid w:val="002E41B0"/>
    <w:rsid w:val="002E64BB"/>
    <w:rsid w:val="002F2CBC"/>
    <w:rsid w:val="002F3025"/>
    <w:rsid w:val="002F3D6F"/>
    <w:rsid w:val="002F41ED"/>
    <w:rsid w:val="00302296"/>
    <w:rsid w:val="00304354"/>
    <w:rsid w:val="00317F3A"/>
    <w:rsid w:val="00317FD4"/>
    <w:rsid w:val="00322EC8"/>
    <w:rsid w:val="0033227D"/>
    <w:rsid w:val="003422A3"/>
    <w:rsid w:val="00343B72"/>
    <w:rsid w:val="003457F6"/>
    <w:rsid w:val="00346226"/>
    <w:rsid w:val="00347196"/>
    <w:rsid w:val="003471B9"/>
    <w:rsid w:val="00352D7E"/>
    <w:rsid w:val="0036007B"/>
    <w:rsid w:val="00360FD2"/>
    <w:rsid w:val="00361DDA"/>
    <w:rsid w:val="00362024"/>
    <w:rsid w:val="00366188"/>
    <w:rsid w:val="0037198D"/>
    <w:rsid w:val="00373FD0"/>
    <w:rsid w:val="00375556"/>
    <w:rsid w:val="00375A30"/>
    <w:rsid w:val="003800F7"/>
    <w:rsid w:val="00382AD3"/>
    <w:rsid w:val="00385BC1"/>
    <w:rsid w:val="003926F0"/>
    <w:rsid w:val="00396BA8"/>
    <w:rsid w:val="003A7D1F"/>
    <w:rsid w:val="003C6C91"/>
    <w:rsid w:val="003C6F5B"/>
    <w:rsid w:val="003D0D14"/>
    <w:rsid w:val="003D20C1"/>
    <w:rsid w:val="003D31EF"/>
    <w:rsid w:val="003D4F2C"/>
    <w:rsid w:val="003D53DC"/>
    <w:rsid w:val="003E25F4"/>
    <w:rsid w:val="003E2ECA"/>
    <w:rsid w:val="003E54EB"/>
    <w:rsid w:val="003E656B"/>
    <w:rsid w:val="003F4E3A"/>
    <w:rsid w:val="003F7DFA"/>
    <w:rsid w:val="004019A3"/>
    <w:rsid w:val="004036ED"/>
    <w:rsid w:val="00405F7F"/>
    <w:rsid w:val="00412A64"/>
    <w:rsid w:val="00414312"/>
    <w:rsid w:val="00414AE1"/>
    <w:rsid w:val="00417DB1"/>
    <w:rsid w:val="00417E14"/>
    <w:rsid w:val="00430DFD"/>
    <w:rsid w:val="004310E2"/>
    <w:rsid w:val="00431F18"/>
    <w:rsid w:val="00432D4C"/>
    <w:rsid w:val="00442E8B"/>
    <w:rsid w:val="00447703"/>
    <w:rsid w:val="00452836"/>
    <w:rsid w:val="004567F9"/>
    <w:rsid w:val="00457647"/>
    <w:rsid w:val="004654A3"/>
    <w:rsid w:val="00466BB7"/>
    <w:rsid w:val="004800ED"/>
    <w:rsid w:val="0048048B"/>
    <w:rsid w:val="00483E03"/>
    <w:rsid w:val="004840B0"/>
    <w:rsid w:val="004861EC"/>
    <w:rsid w:val="004902DC"/>
    <w:rsid w:val="004913D5"/>
    <w:rsid w:val="004971A7"/>
    <w:rsid w:val="004A07AB"/>
    <w:rsid w:val="004A758F"/>
    <w:rsid w:val="004B1DC4"/>
    <w:rsid w:val="004B730B"/>
    <w:rsid w:val="004C436E"/>
    <w:rsid w:val="004C67D2"/>
    <w:rsid w:val="004C7C11"/>
    <w:rsid w:val="004D1B77"/>
    <w:rsid w:val="004D2807"/>
    <w:rsid w:val="004D480B"/>
    <w:rsid w:val="004D60AE"/>
    <w:rsid w:val="004E2AEB"/>
    <w:rsid w:val="004E5B6A"/>
    <w:rsid w:val="004E60ED"/>
    <w:rsid w:val="004E6600"/>
    <w:rsid w:val="004F6199"/>
    <w:rsid w:val="00506FF5"/>
    <w:rsid w:val="00511A6C"/>
    <w:rsid w:val="00512048"/>
    <w:rsid w:val="00512FF5"/>
    <w:rsid w:val="0051504F"/>
    <w:rsid w:val="00515194"/>
    <w:rsid w:val="00515DB4"/>
    <w:rsid w:val="005166CF"/>
    <w:rsid w:val="005213AF"/>
    <w:rsid w:val="00531F30"/>
    <w:rsid w:val="00536ED5"/>
    <w:rsid w:val="00537EED"/>
    <w:rsid w:val="00537F48"/>
    <w:rsid w:val="00547362"/>
    <w:rsid w:val="00554717"/>
    <w:rsid w:val="00554EC2"/>
    <w:rsid w:val="00564716"/>
    <w:rsid w:val="00565B01"/>
    <w:rsid w:val="00572D5D"/>
    <w:rsid w:val="00575005"/>
    <w:rsid w:val="00576265"/>
    <w:rsid w:val="00582A7E"/>
    <w:rsid w:val="00597829"/>
    <w:rsid w:val="005A3434"/>
    <w:rsid w:val="005A4373"/>
    <w:rsid w:val="005B12EE"/>
    <w:rsid w:val="005B52F6"/>
    <w:rsid w:val="005C06F6"/>
    <w:rsid w:val="005C69E5"/>
    <w:rsid w:val="005C71EC"/>
    <w:rsid w:val="005D25BB"/>
    <w:rsid w:val="005D3839"/>
    <w:rsid w:val="005D415A"/>
    <w:rsid w:val="005D72D0"/>
    <w:rsid w:val="005E3504"/>
    <w:rsid w:val="005E4FAC"/>
    <w:rsid w:val="005E68C5"/>
    <w:rsid w:val="005F406E"/>
    <w:rsid w:val="005F70D1"/>
    <w:rsid w:val="00600795"/>
    <w:rsid w:val="00603813"/>
    <w:rsid w:val="00606546"/>
    <w:rsid w:val="0060739E"/>
    <w:rsid w:val="00614E3A"/>
    <w:rsid w:val="00614F3F"/>
    <w:rsid w:val="006157D0"/>
    <w:rsid w:val="006165F7"/>
    <w:rsid w:val="006212E3"/>
    <w:rsid w:val="00622A72"/>
    <w:rsid w:val="00625DEF"/>
    <w:rsid w:val="00631244"/>
    <w:rsid w:val="00634CE4"/>
    <w:rsid w:val="00636576"/>
    <w:rsid w:val="00637D0F"/>
    <w:rsid w:val="00650BB2"/>
    <w:rsid w:val="00650D90"/>
    <w:rsid w:val="00652C88"/>
    <w:rsid w:val="00652E6A"/>
    <w:rsid w:val="0065479A"/>
    <w:rsid w:val="0066164E"/>
    <w:rsid w:val="00662F13"/>
    <w:rsid w:val="006635C9"/>
    <w:rsid w:val="0067203E"/>
    <w:rsid w:val="00672DF8"/>
    <w:rsid w:val="00676169"/>
    <w:rsid w:val="00680080"/>
    <w:rsid w:val="00680DCF"/>
    <w:rsid w:val="00690F85"/>
    <w:rsid w:val="006920FF"/>
    <w:rsid w:val="0069355B"/>
    <w:rsid w:val="006937A8"/>
    <w:rsid w:val="006948A0"/>
    <w:rsid w:val="006A1BB1"/>
    <w:rsid w:val="006A1F8D"/>
    <w:rsid w:val="006A447F"/>
    <w:rsid w:val="006A6850"/>
    <w:rsid w:val="006B1D14"/>
    <w:rsid w:val="006B65BB"/>
    <w:rsid w:val="006C1FAC"/>
    <w:rsid w:val="006D1043"/>
    <w:rsid w:val="006D1793"/>
    <w:rsid w:val="006D4D9D"/>
    <w:rsid w:val="006D55F6"/>
    <w:rsid w:val="006D58D7"/>
    <w:rsid w:val="006E6798"/>
    <w:rsid w:val="006F1AB6"/>
    <w:rsid w:val="006F5A50"/>
    <w:rsid w:val="006F7A2E"/>
    <w:rsid w:val="00701EAF"/>
    <w:rsid w:val="00701F0A"/>
    <w:rsid w:val="007047B7"/>
    <w:rsid w:val="00710470"/>
    <w:rsid w:val="007176BD"/>
    <w:rsid w:val="00717CAE"/>
    <w:rsid w:val="00720906"/>
    <w:rsid w:val="00721F6B"/>
    <w:rsid w:val="00723844"/>
    <w:rsid w:val="00723DA9"/>
    <w:rsid w:val="00724A09"/>
    <w:rsid w:val="00732065"/>
    <w:rsid w:val="00733157"/>
    <w:rsid w:val="00735C2D"/>
    <w:rsid w:val="007443D9"/>
    <w:rsid w:val="00744445"/>
    <w:rsid w:val="0074570F"/>
    <w:rsid w:val="007467D6"/>
    <w:rsid w:val="00756441"/>
    <w:rsid w:val="00764AAC"/>
    <w:rsid w:val="00765FFF"/>
    <w:rsid w:val="007727B8"/>
    <w:rsid w:val="007828B0"/>
    <w:rsid w:val="00786437"/>
    <w:rsid w:val="00792280"/>
    <w:rsid w:val="007A6E14"/>
    <w:rsid w:val="007B0282"/>
    <w:rsid w:val="007B2B50"/>
    <w:rsid w:val="007B4F98"/>
    <w:rsid w:val="007B683C"/>
    <w:rsid w:val="007C0583"/>
    <w:rsid w:val="007C0995"/>
    <w:rsid w:val="007C225D"/>
    <w:rsid w:val="007C367D"/>
    <w:rsid w:val="007C56EF"/>
    <w:rsid w:val="007C6E99"/>
    <w:rsid w:val="007D039A"/>
    <w:rsid w:val="007D03A0"/>
    <w:rsid w:val="007D7A84"/>
    <w:rsid w:val="007E0F20"/>
    <w:rsid w:val="007E2201"/>
    <w:rsid w:val="007E223D"/>
    <w:rsid w:val="007E2B1E"/>
    <w:rsid w:val="007E4A73"/>
    <w:rsid w:val="007F0601"/>
    <w:rsid w:val="007F1F70"/>
    <w:rsid w:val="007F1FB0"/>
    <w:rsid w:val="007F1FD0"/>
    <w:rsid w:val="007F2D16"/>
    <w:rsid w:val="008146AB"/>
    <w:rsid w:val="00816AA0"/>
    <w:rsid w:val="00816D50"/>
    <w:rsid w:val="00825C0B"/>
    <w:rsid w:val="0083202F"/>
    <w:rsid w:val="008329B4"/>
    <w:rsid w:val="00845610"/>
    <w:rsid w:val="00847052"/>
    <w:rsid w:val="00850191"/>
    <w:rsid w:val="00852400"/>
    <w:rsid w:val="008534DF"/>
    <w:rsid w:val="008537A0"/>
    <w:rsid w:val="0085399E"/>
    <w:rsid w:val="008620BA"/>
    <w:rsid w:val="0086389D"/>
    <w:rsid w:val="00867C53"/>
    <w:rsid w:val="008707D8"/>
    <w:rsid w:val="00871CB9"/>
    <w:rsid w:val="0087447B"/>
    <w:rsid w:val="0087487E"/>
    <w:rsid w:val="0088439F"/>
    <w:rsid w:val="0089125E"/>
    <w:rsid w:val="00891922"/>
    <w:rsid w:val="008942D5"/>
    <w:rsid w:val="00895004"/>
    <w:rsid w:val="008A5773"/>
    <w:rsid w:val="008A5EFB"/>
    <w:rsid w:val="008A6359"/>
    <w:rsid w:val="008B37A3"/>
    <w:rsid w:val="008B4420"/>
    <w:rsid w:val="008B573E"/>
    <w:rsid w:val="008B5B3B"/>
    <w:rsid w:val="008B712C"/>
    <w:rsid w:val="008C063E"/>
    <w:rsid w:val="008C387F"/>
    <w:rsid w:val="008C3AC6"/>
    <w:rsid w:val="008C4891"/>
    <w:rsid w:val="008D082C"/>
    <w:rsid w:val="008D1EEF"/>
    <w:rsid w:val="008D455B"/>
    <w:rsid w:val="008D5B30"/>
    <w:rsid w:val="008E17AD"/>
    <w:rsid w:val="008E3CF8"/>
    <w:rsid w:val="008E4732"/>
    <w:rsid w:val="008E56E7"/>
    <w:rsid w:val="008E5870"/>
    <w:rsid w:val="008F08F5"/>
    <w:rsid w:val="008F5A24"/>
    <w:rsid w:val="008F64AB"/>
    <w:rsid w:val="008F7290"/>
    <w:rsid w:val="008F748B"/>
    <w:rsid w:val="009105D2"/>
    <w:rsid w:val="00915465"/>
    <w:rsid w:val="00917890"/>
    <w:rsid w:val="00921CD8"/>
    <w:rsid w:val="00927826"/>
    <w:rsid w:val="00934FE0"/>
    <w:rsid w:val="00937380"/>
    <w:rsid w:val="00937D19"/>
    <w:rsid w:val="00947D81"/>
    <w:rsid w:val="00950349"/>
    <w:rsid w:val="00950B67"/>
    <w:rsid w:val="00951BF1"/>
    <w:rsid w:val="00952D4F"/>
    <w:rsid w:val="00953A1F"/>
    <w:rsid w:val="00953F46"/>
    <w:rsid w:val="0095731E"/>
    <w:rsid w:val="00960329"/>
    <w:rsid w:val="00960667"/>
    <w:rsid w:val="009609DD"/>
    <w:rsid w:val="0096144B"/>
    <w:rsid w:val="00963451"/>
    <w:rsid w:val="00964F60"/>
    <w:rsid w:val="0096700B"/>
    <w:rsid w:val="009704DE"/>
    <w:rsid w:val="009704E3"/>
    <w:rsid w:val="00974D20"/>
    <w:rsid w:val="009806A5"/>
    <w:rsid w:val="00981AD2"/>
    <w:rsid w:val="00991DBD"/>
    <w:rsid w:val="00995D47"/>
    <w:rsid w:val="009A28B2"/>
    <w:rsid w:val="009A31E2"/>
    <w:rsid w:val="009A3E4C"/>
    <w:rsid w:val="009A5157"/>
    <w:rsid w:val="009A53AA"/>
    <w:rsid w:val="009B6936"/>
    <w:rsid w:val="009C055D"/>
    <w:rsid w:val="009C2300"/>
    <w:rsid w:val="009C5871"/>
    <w:rsid w:val="009D007B"/>
    <w:rsid w:val="009D21C4"/>
    <w:rsid w:val="009D386F"/>
    <w:rsid w:val="009E5D38"/>
    <w:rsid w:val="009E6838"/>
    <w:rsid w:val="009E69E7"/>
    <w:rsid w:val="009F11C9"/>
    <w:rsid w:val="009F1FA7"/>
    <w:rsid w:val="009F3DCC"/>
    <w:rsid w:val="009F7917"/>
    <w:rsid w:val="00A00EDA"/>
    <w:rsid w:val="00A119EA"/>
    <w:rsid w:val="00A20FA6"/>
    <w:rsid w:val="00A21535"/>
    <w:rsid w:val="00A22736"/>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613B"/>
    <w:rsid w:val="00A77437"/>
    <w:rsid w:val="00A776FB"/>
    <w:rsid w:val="00A80BA2"/>
    <w:rsid w:val="00A85538"/>
    <w:rsid w:val="00A90417"/>
    <w:rsid w:val="00A92CF8"/>
    <w:rsid w:val="00A94265"/>
    <w:rsid w:val="00AA1A8B"/>
    <w:rsid w:val="00AA3D90"/>
    <w:rsid w:val="00AB052D"/>
    <w:rsid w:val="00AB143B"/>
    <w:rsid w:val="00AC00DC"/>
    <w:rsid w:val="00AC71C8"/>
    <w:rsid w:val="00AD0C4B"/>
    <w:rsid w:val="00AD1A7C"/>
    <w:rsid w:val="00AD1E97"/>
    <w:rsid w:val="00AD1FBF"/>
    <w:rsid w:val="00AD2494"/>
    <w:rsid w:val="00AD533A"/>
    <w:rsid w:val="00AD54B2"/>
    <w:rsid w:val="00AD7060"/>
    <w:rsid w:val="00AE0B62"/>
    <w:rsid w:val="00AE32D3"/>
    <w:rsid w:val="00AE3990"/>
    <w:rsid w:val="00AE5A4C"/>
    <w:rsid w:val="00AF26A0"/>
    <w:rsid w:val="00AF3F0E"/>
    <w:rsid w:val="00AF5BED"/>
    <w:rsid w:val="00AF62B5"/>
    <w:rsid w:val="00B0652D"/>
    <w:rsid w:val="00B12222"/>
    <w:rsid w:val="00B14154"/>
    <w:rsid w:val="00B16A68"/>
    <w:rsid w:val="00B170A4"/>
    <w:rsid w:val="00B17D54"/>
    <w:rsid w:val="00B22403"/>
    <w:rsid w:val="00B26A41"/>
    <w:rsid w:val="00B376F0"/>
    <w:rsid w:val="00B409CB"/>
    <w:rsid w:val="00B426FD"/>
    <w:rsid w:val="00B42FC5"/>
    <w:rsid w:val="00B44765"/>
    <w:rsid w:val="00B45F7C"/>
    <w:rsid w:val="00B50C73"/>
    <w:rsid w:val="00B51E8E"/>
    <w:rsid w:val="00B51FD8"/>
    <w:rsid w:val="00B525F1"/>
    <w:rsid w:val="00B57D58"/>
    <w:rsid w:val="00B60C6C"/>
    <w:rsid w:val="00B65148"/>
    <w:rsid w:val="00B65F96"/>
    <w:rsid w:val="00B70619"/>
    <w:rsid w:val="00B717D5"/>
    <w:rsid w:val="00B81D18"/>
    <w:rsid w:val="00B8369E"/>
    <w:rsid w:val="00B87B27"/>
    <w:rsid w:val="00B92530"/>
    <w:rsid w:val="00B937FD"/>
    <w:rsid w:val="00B946E5"/>
    <w:rsid w:val="00B956B1"/>
    <w:rsid w:val="00B9577A"/>
    <w:rsid w:val="00BA2DEE"/>
    <w:rsid w:val="00BA6A36"/>
    <w:rsid w:val="00BB1765"/>
    <w:rsid w:val="00BC3639"/>
    <w:rsid w:val="00BC701B"/>
    <w:rsid w:val="00BC751B"/>
    <w:rsid w:val="00BD0AAA"/>
    <w:rsid w:val="00BD3F5E"/>
    <w:rsid w:val="00BE035B"/>
    <w:rsid w:val="00BE2774"/>
    <w:rsid w:val="00BE4149"/>
    <w:rsid w:val="00BE436B"/>
    <w:rsid w:val="00BF3A84"/>
    <w:rsid w:val="00BF3D0C"/>
    <w:rsid w:val="00BF4D37"/>
    <w:rsid w:val="00BF786E"/>
    <w:rsid w:val="00C00C15"/>
    <w:rsid w:val="00C00E54"/>
    <w:rsid w:val="00C038CA"/>
    <w:rsid w:val="00C0579F"/>
    <w:rsid w:val="00C07723"/>
    <w:rsid w:val="00C148D3"/>
    <w:rsid w:val="00C20729"/>
    <w:rsid w:val="00C220A7"/>
    <w:rsid w:val="00C229DC"/>
    <w:rsid w:val="00C230DC"/>
    <w:rsid w:val="00C23809"/>
    <w:rsid w:val="00C239BA"/>
    <w:rsid w:val="00C27AE0"/>
    <w:rsid w:val="00C3081D"/>
    <w:rsid w:val="00C474C1"/>
    <w:rsid w:val="00C529AC"/>
    <w:rsid w:val="00C53EFA"/>
    <w:rsid w:val="00C573C4"/>
    <w:rsid w:val="00C71A77"/>
    <w:rsid w:val="00C757E1"/>
    <w:rsid w:val="00C82BA2"/>
    <w:rsid w:val="00C83C24"/>
    <w:rsid w:val="00C9069F"/>
    <w:rsid w:val="00C9245E"/>
    <w:rsid w:val="00C9246C"/>
    <w:rsid w:val="00C934AE"/>
    <w:rsid w:val="00C94545"/>
    <w:rsid w:val="00C96C94"/>
    <w:rsid w:val="00C97C9B"/>
    <w:rsid w:val="00CA7DE2"/>
    <w:rsid w:val="00CB07AF"/>
    <w:rsid w:val="00CB0CCD"/>
    <w:rsid w:val="00CB1C49"/>
    <w:rsid w:val="00CB2FF3"/>
    <w:rsid w:val="00CB5083"/>
    <w:rsid w:val="00CB635F"/>
    <w:rsid w:val="00CB7EB3"/>
    <w:rsid w:val="00CD5B3F"/>
    <w:rsid w:val="00CE1499"/>
    <w:rsid w:val="00CE1B22"/>
    <w:rsid w:val="00CE385B"/>
    <w:rsid w:val="00CE5782"/>
    <w:rsid w:val="00CF1DC9"/>
    <w:rsid w:val="00CF2357"/>
    <w:rsid w:val="00CF23E5"/>
    <w:rsid w:val="00CF2A71"/>
    <w:rsid w:val="00CF3F4C"/>
    <w:rsid w:val="00CF4919"/>
    <w:rsid w:val="00CF505A"/>
    <w:rsid w:val="00CF59B1"/>
    <w:rsid w:val="00CF7EF1"/>
    <w:rsid w:val="00D0245E"/>
    <w:rsid w:val="00D032B8"/>
    <w:rsid w:val="00D0683B"/>
    <w:rsid w:val="00D074F7"/>
    <w:rsid w:val="00D10997"/>
    <w:rsid w:val="00D1737A"/>
    <w:rsid w:val="00D2584F"/>
    <w:rsid w:val="00D261CF"/>
    <w:rsid w:val="00D27941"/>
    <w:rsid w:val="00D32A18"/>
    <w:rsid w:val="00D41048"/>
    <w:rsid w:val="00D41F2B"/>
    <w:rsid w:val="00D43DB4"/>
    <w:rsid w:val="00D44A88"/>
    <w:rsid w:val="00D47106"/>
    <w:rsid w:val="00D4776D"/>
    <w:rsid w:val="00D62D06"/>
    <w:rsid w:val="00D64C68"/>
    <w:rsid w:val="00D7194E"/>
    <w:rsid w:val="00D749FB"/>
    <w:rsid w:val="00D75609"/>
    <w:rsid w:val="00D777A5"/>
    <w:rsid w:val="00D83A8B"/>
    <w:rsid w:val="00D84E0F"/>
    <w:rsid w:val="00D873A4"/>
    <w:rsid w:val="00D92DB1"/>
    <w:rsid w:val="00D93821"/>
    <w:rsid w:val="00D952B3"/>
    <w:rsid w:val="00D97707"/>
    <w:rsid w:val="00DA2DBD"/>
    <w:rsid w:val="00DA4DC0"/>
    <w:rsid w:val="00DA6D76"/>
    <w:rsid w:val="00DB235F"/>
    <w:rsid w:val="00DB4D1B"/>
    <w:rsid w:val="00DB602A"/>
    <w:rsid w:val="00DB78C3"/>
    <w:rsid w:val="00DC5C66"/>
    <w:rsid w:val="00DC6F39"/>
    <w:rsid w:val="00DD0451"/>
    <w:rsid w:val="00DD56C9"/>
    <w:rsid w:val="00DE7DC9"/>
    <w:rsid w:val="00DF307A"/>
    <w:rsid w:val="00DF3B3C"/>
    <w:rsid w:val="00DF7851"/>
    <w:rsid w:val="00E026E0"/>
    <w:rsid w:val="00E07A3E"/>
    <w:rsid w:val="00E11A05"/>
    <w:rsid w:val="00E11C83"/>
    <w:rsid w:val="00E21338"/>
    <w:rsid w:val="00E2367E"/>
    <w:rsid w:val="00E32078"/>
    <w:rsid w:val="00E34F9E"/>
    <w:rsid w:val="00E37516"/>
    <w:rsid w:val="00E4125F"/>
    <w:rsid w:val="00E42A79"/>
    <w:rsid w:val="00E4313C"/>
    <w:rsid w:val="00E434CF"/>
    <w:rsid w:val="00E45D72"/>
    <w:rsid w:val="00E46868"/>
    <w:rsid w:val="00E53EA9"/>
    <w:rsid w:val="00E55EED"/>
    <w:rsid w:val="00E604A1"/>
    <w:rsid w:val="00E617DB"/>
    <w:rsid w:val="00E622AF"/>
    <w:rsid w:val="00E640F6"/>
    <w:rsid w:val="00E6470D"/>
    <w:rsid w:val="00E70231"/>
    <w:rsid w:val="00E70BCF"/>
    <w:rsid w:val="00E8071A"/>
    <w:rsid w:val="00E86135"/>
    <w:rsid w:val="00E922DE"/>
    <w:rsid w:val="00E944D0"/>
    <w:rsid w:val="00E9657F"/>
    <w:rsid w:val="00EA072B"/>
    <w:rsid w:val="00EA072C"/>
    <w:rsid w:val="00EA225F"/>
    <w:rsid w:val="00EA46B5"/>
    <w:rsid w:val="00EB105E"/>
    <w:rsid w:val="00EB1A80"/>
    <w:rsid w:val="00EB3269"/>
    <w:rsid w:val="00EB38C0"/>
    <w:rsid w:val="00EB499E"/>
    <w:rsid w:val="00EB5BE1"/>
    <w:rsid w:val="00EC0641"/>
    <w:rsid w:val="00EC1A4F"/>
    <w:rsid w:val="00EC52DF"/>
    <w:rsid w:val="00ED12B2"/>
    <w:rsid w:val="00ED5457"/>
    <w:rsid w:val="00ED7E06"/>
    <w:rsid w:val="00EE2BEC"/>
    <w:rsid w:val="00EE718E"/>
    <w:rsid w:val="00EF3422"/>
    <w:rsid w:val="00EF6BA3"/>
    <w:rsid w:val="00F1400A"/>
    <w:rsid w:val="00F15F6E"/>
    <w:rsid w:val="00F256A8"/>
    <w:rsid w:val="00F37109"/>
    <w:rsid w:val="00F37264"/>
    <w:rsid w:val="00F43E15"/>
    <w:rsid w:val="00F4463B"/>
    <w:rsid w:val="00F508C2"/>
    <w:rsid w:val="00F521CE"/>
    <w:rsid w:val="00F56276"/>
    <w:rsid w:val="00F6000D"/>
    <w:rsid w:val="00F62359"/>
    <w:rsid w:val="00F62CE9"/>
    <w:rsid w:val="00F66BBE"/>
    <w:rsid w:val="00F70C2B"/>
    <w:rsid w:val="00F7111F"/>
    <w:rsid w:val="00F71747"/>
    <w:rsid w:val="00F810F7"/>
    <w:rsid w:val="00F92E86"/>
    <w:rsid w:val="00FB090F"/>
    <w:rsid w:val="00FB2618"/>
    <w:rsid w:val="00FB37CC"/>
    <w:rsid w:val="00FB3F03"/>
    <w:rsid w:val="00FB4322"/>
    <w:rsid w:val="00FC217F"/>
    <w:rsid w:val="00FC6C69"/>
    <w:rsid w:val="00FC71D3"/>
    <w:rsid w:val="00FD1911"/>
    <w:rsid w:val="00FD25D2"/>
    <w:rsid w:val="00FD6422"/>
    <w:rsid w:val="00FE466F"/>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31</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18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19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32</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33</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34</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35</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14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15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16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20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21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17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23</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24</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25</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22</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26</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27</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28</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29</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30</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36</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37</b:RefOrder>
  </b:Source>
  <b:Source>
    <b:Tag>Dim</b:Tag>
    <b:SourceType>InternetSite</b:SourceType>
    <b:Guid>{0FC9CBD6-3622-489F-88DA-44FAE01232DA}</b:Guid>
    <b:Title>Dimensions &amp; key data for A-320</b:Title>
    <b:URL>http://www.airbus.com/aircraftfamilies/passengeraircraft/a320family/a320/specifications/#details</b:URL>
    <b:RefOrder>38</b:RefOrder>
  </b:Source>
  <b:Source>
    <b:Tag>Air05</b:Tag>
    <b:SourceType>Report</b:SourceType>
    <b:Guid>{CA4BAD37-7953-4EEF-8295-4B5226C1524C}</b:Guid>
    <b:Title>A320 AIRPLANE CHARACTERISTICS FOR AIRPORT PLANNING</b:Title>
    <b:Year>2005</b:Year>
    <b:Author>
      <b:Author>
        <b:Corporate>Airbus</b:Corporate>
      </b:Author>
    </b:Author>
    <b:RefOrder>39</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42</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40</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41</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43</b:RefOrder>
  </b:Source>
  <b:Source>
    <b:Tag>Wor</b:Tag>
    <b:SourceType>InternetSite</b:SourceType>
    <b:Guid>{655B0F62-F29B-48CF-8007-D8C7B50C688D}</b:Guid>
    <b:Title>World Wind Java SDK</b:Title>
    <b:URL>http://worldwind.arc.nasa.gov/java/</b:URL>
    <b:RefOrder>45</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44</b:RefOrder>
  </b:Source>
</b:Sources>
</file>

<file path=customXml/itemProps1.xml><?xml version="1.0" encoding="utf-8"?>
<ds:datastoreItem xmlns:ds="http://schemas.openxmlformats.org/officeDocument/2006/customXml" ds:itemID="{F6AB37DC-09EB-4086-B220-62883781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29</Pages>
  <Words>11237</Words>
  <Characters>64051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75138</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199</cp:revision>
  <cp:lastPrinted>2011-04-02T11:53:00Z</cp:lastPrinted>
  <dcterms:created xsi:type="dcterms:W3CDTF">2011-05-03T09:49:00Z</dcterms:created>
  <dcterms:modified xsi:type="dcterms:W3CDTF">2011-05-13T16:27:00Z</dcterms:modified>
</cp:coreProperties>
</file>