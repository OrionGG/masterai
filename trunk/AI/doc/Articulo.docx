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0931" w:rsidRDefault="00120931" w:rsidP="00120931">
      <w:pPr>
        <w:pStyle w:val="TitlePage"/>
        <w:rPr>
          <w:ins w:id="0" w:author="Orion" w:date="2011-04-24T19:58:00Z"/>
          <w:caps/>
        </w:rPr>
      </w:pPr>
    </w:p>
    <w:p w:rsidR="00120931" w:rsidRDefault="00120931" w:rsidP="00120931">
      <w:pPr>
        <w:pStyle w:val="TitlePage"/>
        <w:rPr>
          <w:ins w:id="1" w:author="Orion" w:date="2011-04-24T19:58:00Z"/>
          <w:caps/>
        </w:rPr>
      </w:pPr>
      <w:bookmarkStart w:id="2" w:name="ThesisTitle"/>
      <w:bookmarkStart w:id="3" w:name="ETDRTitle"/>
    </w:p>
    <w:p w:rsidR="00120931" w:rsidRDefault="00120931" w:rsidP="00120931">
      <w:pPr>
        <w:pStyle w:val="TitlePage"/>
        <w:rPr>
          <w:ins w:id="4" w:author="Orion" w:date="2011-04-24T19:58:00Z"/>
          <w:caps/>
        </w:rPr>
      </w:pPr>
    </w:p>
    <w:bookmarkEnd w:id="2"/>
    <w:p w:rsidR="00120931" w:rsidRPr="00120931" w:rsidRDefault="00120931" w:rsidP="00120931">
      <w:pPr>
        <w:pStyle w:val="TitlePage"/>
        <w:rPr>
          <w:ins w:id="5" w:author="Orion" w:date="2011-04-24T19:58:00Z"/>
          <w:caps/>
          <w:sz w:val="40"/>
          <w:lang w:val="es-ES"/>
          <w:rPrChange w:id="6" w:author="Orion" w:date="2011-04-24T19:58:00Z">
            <w:rPr>
              <w:ins w:id="7" w:author="Orion" w:date="2011-04-24T19:58:00Z"/>
              <w:caps/>
              <w:sz w:val="40"/>
            </w:rPr>
          </w:rPrChange>
        </w:rPr>
      </w:pPr>
      <w:ins w:id="8" w:author="Orion" w:date="2011-04-24T19:58:00Z">
        <w:r>
          <w:fldChar w:fldCharType="begin">
            <w:ffData>
              <w:name w:val=""/>
              <w:enabled/>
              <w:calcOnExit w:val="0"/>
              <w:textInput>
                <w:default w:val="Título"/>
              </w:textInput>
            </w:ffData>
          </w:fldChar>
        </w:r>
        <w:r w:rsidRPr="00120931">
          <w:rPr>
            <w:caps/>
            <w:sz w:val="40"/>
            <w:lang w:val="es-ES"/>
            <w:rPrChange w:id="9" w:author="Orion" w:date="2011-04-24T19:58:00Z">
              <w:rPr>
                <w:rFonts w:eastAsia="SimSun" w:cs="Mangal"/>
                <w:caps/>
                <w:kern w:val="1"/>
                <w:sz w:val="40"/>
                <w:szCs w:val="24"/>
                <w:lang w:val="es-ES" w:eastAsia="hi-IN" w:bidi="hi-IN"/>
              </w:rPr>
            </w:rPrChange>
          </w:rPr>
          <w:instrText xml:space="preserve"> FORMTEXT </w:instrText>
        </w:r>
        <w:r>
          <w:fldChar w:fldCharType="separate"/>
        </w:r>
      </w:ins>
      <w:ins w:id="10" w:author="IO" w:date="2011-05-12T11:11:00Z">
        <w:r w:rsidR="00A74327" w:rsidRPr="00A74327">
          <w:rPr>
            <w:noProof/>
            <w:lang w:val="es-ES"/>
            <w:rPrChange w:id="11" w:author="IO" w:date="2011-05-12T11:11:00Z">
              <w:rPr>
                <w:rFonts w:eastAsia="SimSun" w:cs="Mangal"/>
                <w:noProof/>
                <w:kern w:val="1"/>
                <w:szCs w:val="24"/>
                <w:lang w:val="es-ES" w:eastAsia="hi-IN" w:bidi="hi-IN"/>
              </w:rPr>
            </w:rPrChange>
          </w:rPr>
          <w:t>Título</w:t>
        </w:r>
      </w:ins>
      <w:ins w:id="12" w:author="Orion" w:date="2011-04-24T20:13:00Z">
        <w:del w:id="13" w:author="IO" w:date="2011-05-12T11:11:00Z">
          <w:r w:rsidR="00A90417" w:rsidDel="00A74327">
            <w:rPr>
              <w:caps/>
              <w:noProof/>
              <w:sz w:val="40"/>
              <w:lang w:val="es-ES"/>
            </w:rPr>
            <w:delText xml:space="preserve">Simulación </w:delText>
          </w:r>
          <w:r w:rsidR="00A90417" w:rsidRPr="00A90417" w:rsidDel="00A74327">
            <w:rPr>
              <w:caps/>
              <w:noProof/>
              <w:sz w:val="40"/>
              <w:lang w:val="es-ES"/>
            </w:rPr>
            <w:delText>ba</w:delText>
          </w:r>
          <w:r w:rsidR="00A90417" w:rsidDel="00A74327">
            <w:rPr>
              <w:caps/>
              <w:noProof/>
              <w:sz w:val="40"/>
              <w:lang w:val="es-ES"/>
            </w:rPr>
            <w:delText>sada en agentes de trá</w:delText>
          </w:r>
        </w:del>
      </w:ins>
      <w:ins w:id="14" w:author="Orion" w:date="2011-04-24T20:14:00Z">
        <w:del w:id="15" w:author="IO" w:date="2011-05-12T11:11:00Z">
          <w:r w:rsidR="00A90417" w:rsidDel="00A74327">
            <w:rPr>
              <w:caps/>
              <w:noProof/>
              <w:sz w:val="40"/>
              <w:lang w:val="es-ES"/>
            </w:rPr>
            <w:delText>FI</w:delText>
          </w:r>
        </w:del>
      </w:ins>
      <w:ins w:id="16" w:author="Orion" w:date="2011-04-24T20:13:00Z">
        <w:del w:id="17" w:author="IO" w:date="2011-05-12T11:11:00Z">
          <w:r w:rsidR="00A90417" w:rsidDel="00A74327">
            <w:rPr>
              <w:caps/>
              <w:noProof/>
              <w:sz w:val="40"/>
              <w:lang w:val="es-ES"/>
            </w:rPr>
            <w:delText xml:space="preserve">co </w:delText>
          </w:r>
          <w:r w:rsidR="00A90417" w:rsidRPr="00A90417" w:rsidDel="00A74327">
            <w:rPr>
              <w:caps/>
              <w:noProof/>
              <w:sz w:val="40"/>
              <w:lang w:val="es-ES"/>
            </w:rPr>
            <w:delText>aéreo</w:delText>
          </w:r>
        </w:del>
      </w:ins>
      <w:ins w:id="18" w:author="Orion" w:date="2011-04-24T19:58:00Z">
        <w:r>
          <w:fldChar w:fldCharType="end"/>
        </w:r>
      </w:ins>
    </w:p>
    <w:bookmarkEnd w:id="3"/>
    <w:p w:rsidR="00120931" w:rsidRPr="00120931" w:rsidRDefault="00120931" w:rsidP="00120931">
      <w:pPr>
        <w:pStyle w:val="TitlePage"/>
        <w:rPr>
          <w:ins w:id="19" w:author="Orion" w:date="2011-04-24T19:58:00Z"/>
          <w:lang w:val="es-ES"/>
          <w:rPrChange w:id="20" w:author="Orion" w:date="2011-04-24T19:58:00Z">
            <w:rPr>
              <w:ins w:id="21" w:author="Orion" w:date="2011-04-24T19:58:00Z"/>
            </w:rPr>
          </w:rPrChange>
        </w:rPr>
      </w:pPr>
    </w:p>
    <w:p w:rsidR="00120931" w:rsidRPr="00120931" w:rsidRDefault="00120931" w:rsidP="00120931">
      <w:pPr>
        <w:pStyle w:val="TitlePage"/>
        <w:rPr>
          <w:ins w:id="22" w:author="Orion" w:date="2011-04-24T19:58:00Z"/>
          <w:lang w:val="es-ES"/>
          <w:rPrChange w:id="23" w:author="Orion" w:date="2011-04-24T19:58:00Z">
            <w:rPr>
              <w:ins w:id="24" w:author="Orion" w:date="2011-04-24T19:58:00Z"/>
            </w:rPr>
          </w:rPrChange>
        </w:rPr>
      </w:pPr>
    </w:p>
    <w:p w:rsidR="00120931" w:rsidRPr="00120931" w:rsidRDefault="00120931" w:rsidP="00120931">
      <w:pPr>
        <w:pStyle w:val="TitlePage"/>
        <w:rPr>
          <w:ins w:id="25" w:author="Orion" w:date="2011-04-24T19:58:00Z"/>
          <w:lang w:val="es-ES"/>
          <w:rPrChange w:id="26" w:author="Orion" w:date="2011-04-24T19:58:00Z">
            <w:rPr>
              <w:ins w:id="27" w:author="Orion" w:date="2011-04-24T19:58:00Z"/>
            </w:rPr>
          </w:rPrChange>
        </w:rPr>
      </w:pPr>
    </w:p>
    <w:p w:rsidR="00120931" w:rsidRPr="00120931" w:rsidRDefault="00120931" w:rsidP="00120931">
      <w:pPr>
        <w:pStyle w:val="TitlePage"/>
        <w:rPr>
          <w:ins w:id="28" w:author="Orion" w:date="2011-04-24T19:58:00Z"/>
          <w:lang w:val="es-ES"/>
          <w:rPrChange w:id="29" w:author="Orion" w:date="2011-04-24T19:58:00Z">
            <w:rPr>
              <w:ins w:id="30" w:author="Orion" w:date="2011-04-24T19:58:00Z"/>
            </w:rPr>
          </w:rPrChange>
        </w:rPr>
      </w:pPr>
    </w:p>
    <w:p w:rsidR="00120931" w:rsidRPr="00120931" w:rsidRDefault="00120931" w:rsidP="00120931">
      <w:pPr>
        <w:pStyle w:val="TitlePage"/>
        <w:rPr>
          <w:ins w:id="31" w:author="Orion" w:date="2011-04-24T19:58:00Z"/>
          <w:lang w:val="es-ES"/>
          <w:rPrChange w:id="32" w:author="Orion" w:date="2011-04-24T19:58:00Z">
            <w:rPr>
              <w:ins w:id="33" w:author="Orion" w:date="2011-04-24T19:58:00Z"/>
            </w:rPr>
          </w:rPrChange>
        </w:rPr>
      </w:pPr>
    </w:p>
    <w:bookmarkStart w:id="34" w:name="Text9"/>
    <w:p w:rsidR="00120931" w:rsidRPr="00120931" w:rsidRDefault="00120931" w:rsidP="00120931">
      <w:pPr>
        <w:pStyle w:val="TitlePage"/>
        <w:rPr>
          <w:ins w:id="35" w:author="Orion" w:date="2011-04-24T19:58:00Z"/>
          <w:caps/>
          <w:sz w:val="32"/>
          <w:szCs w:val="32"/>
          <w:lang w:val="es-ES"/>
          <w:rPrChange w:id="36" w:author="Orion" w:date="2011-04-24T19:58:00Z">
            <w:rPr>
              <w:ins w:id="37" w:author="Orion" w:date="2011-04-24T19:58:00Z"/>
              <w:caps/>
              <w:sz w:val="32"/>
              <w:szCs w:val="32"/>
            </w:rPr>
          </w:rPrChange>
        </w:rPr>
      </w:pPr>
      <w:ins w:id="38" w:author="Orion" w:date="2011-04-24T19:58:00Z">
        <w:r>
          <w:fldChar w:fldCharType="begin">
            <w:ffData>
              <w:name w:val="Text9"/>
              <w:enabled/>
              <w:calcOnExit w:val="0"/>
              <w:textInput>
                <w:default w:val="Autor"/>
              </w:textInput>
            </w:ffData>
          </w:fldChar>
        </w:r>
        <w:r w:rsidRPr="00120931">
          <w:rPr>
            <w:caps/>
            <w:sz w:val="32"/>
            <w:szCs w:val="32"/>
            <w:lang w:val="es-ES"/>
            <w:rPrChange w:id="39" w:author="Orion" w:date="2011-04-24T19:58:00Z">
              <w:rPr>
                <w:rFonts w:eastAsia="SimSun" w:cs="Mangal"/>
                <w:caps/>
                <w:kern w:val="1"/>
                <w:sz w:val="32"/>
                <w:szCs w:val="32"/>
                <w:lang w:val="es-ES" w:eastAsia="hi-IN" w:bidi="hi-IN"/>
              </w:rPr>
            </w:rPrChange>
          </w:rPr>
          <w:instrText xml:space="preserve"> FORMTEXT </w:instrText>
        </w:r>
        <w:r>
          <w:fldChar w:fldCharType="separate"/>
        </w:r>
      </w:ins>
      <w:ins w:id="40" w:author="IO" w:date="2011-05-12T11:11:00Z">
        <w:r w:rsidR="00A74327" w:rsidRPr="00A74327">
          <w:rPr>
            <w:noProof/>
            <w:lang w:val="es-ES"/>
            <w:rPrChange w:id="41" w:author="IO" w:date="2011-05-12T11:11:00Z">
              <w:rPr>
                <w:rFonts w:eastAsia="SimSun" w:cs="Mangal"/>
                <w:noProof/>
                <w:kern w:val="1"/>
                <w:szCs w:val="24"/>
                <w:lang w:val="es-ES" w:eastAsia="hi-IN" w:bidi="hi-IN"/>
              </w:rPr>
            </w:rPrChange>
          </w:rPr>
          <w:t>Autor</w:t>
        </w:r>
      </w:ins>
      <w:ins w:id="42" w:author="Orion" w:date="2011-04-24T20:00:00Z">
        <w:del w:id="43" w:author="IO" w:date="2011-05-12T11:11:00Z">
          <w:r w:rsidDel="00A74327">
            <w:rPr>
              <w:caps/>
              <w:noProof/>
              <w:sz w:val="32"/>
              <w:szCs w:val="32"/>
              <w:lang w:val="es-ES"/>
            </w:rPr>
            <w:delText>ORI</w:delText>
          </w:r>
        </w:del>
      </w:ins>
      <w:ins w:id="44" w:author="Orion" w:date="2011-04-24T20:01:00Z">
        <w:del w:id="45" w:author="IO" w:date="2011-05-12T11:11:00Z">
          <w:r w:rsidDel="00A74327">
            <w:rPr>
              <w:caps/>
              <w:noProof/>
              <w:sz w:val="32"/>
              <w:szCs w:val="32"/>
              <w:lang w:val="es-ES"/>
            </w:rPr>
            <w:delText>Ó</w:delText>
          </w:r>
        </w:del>
      </w:ins>
      <w:ins w:id="46" w:author="Orion" w:date="2011-04-24T20:00:00Z">
        <w:del w:id="47" w:author="IO" w:date="2011-05-12T11:11:00Z">
          <w:r w:rsidDel="00A74327">
            <w:rPr>
              <w:caps/>
              <w:noProof/>
              <w:sz w:val="32"/>
              <w:szCs w:val="32"/>
              <w:lang w:val="es-ES"/>
            </w:rPr>
            <w:delText>N GARCÍA GALLARDO</w:delText>
          </w:r>
        </w:del>
      </w:ins>
      <w:ins w:id="48" w:author="Orion" w:date="2011-04-24T19:58:00Z">
        <w:r>
          <w:fldChar w:fldCharType="end"/>
        </w:r>
        <w:bookmarkEnd w:id="34"/>
      </w:ins>
    </w:p>
    <w:p w:rsidR="00120931" w:rsidRPr="00120931" w:rsidRDefault="00120931" w:rsidP="00120931">
      <w:pPr>
        <w:pStyle w:val="TitlePage"/>
        <w:rPr>
          <w:ins w:id="49" w:author="Orion" w:date="2011-04-24T19:58:00Z"/>
          <w:lang w:val="es-ES"/>
          <w:rPrChange w:id="50" w:author="Orion" w:date="2011-04-24T19:58:00Z">
            <w:rPr>
              <w:ins w:id="51" w:author="Orion" w:date="2011-04-24T19:58:00Z"/>
            </w:rPr>
          </w:rPrChange>
        </w:rPr>
      </w:pPr>
    </w:p>
    <w:p w:rsidR="00120931" w:rsidRPr="00120931" w:rsidRDefault="00120931" w:rsidP="00120931">
      <w:pPr>
        <w:pStyle w:val="TitlePage"/>
        <w:rPr>
          <w:ins w:id="52" w:author="Orion" w:date="2011-04-24T19:58:00Z"/>
          <w:lang w:val="es-ES"/>
          <w:rPrChange w:id="53" w:author="Orion" w:date="2011-04-24T19:58:00Z">
            <w:rPr>
              <w:ins w:id="54" w:author="Orion" w:date="2011-04-24T19:58:00Z"/>
            </w:rPr>
          </w:rPrChange>
        </w:rPr>
      </w:pPr>
    </w:p>
    <w:p w:rsidR="00120931" w:rsidRPr="00120931" w:rsidRDefault="00120931" w:rsidP="00120931">
      <w:pPr>
        <w:pStyle w:val="TitlePage"/>
        <w:rPr>
          <w:ins w:id="55" w:author="Orion" w:date="2011-04-24T19:58:00Z"/>
          <w:lang w:val="es-ES"/>
          <w:rPrChange w:id="56" w:author="Orion" w:date="2011-04-24T19:58:00Z">
            <w:rPr>
              <w:ins w:id="57" w:author="Orion" w:date="2011-04-24T19:58:00Z"/>
            </w:rPr>
          </w:rPrChange>
        </w:rPr>
      </w:pPr>
    </w:p>
    <w:p w:rsidR="00120931" w:rsidRDefault="00120931" w:rsidP="00120931">
      <w:pPr>
        <w:pStyle w:val="TitlePage"/>
        <w:rPr>
          <w:ins w:id="58" w:author="Orion" w:date="2011-04-24T19:58:00Z"/>
          <w:caps/>
          <w:lang w:val="es-ES"/>
        </w:rPr>
      </w:pPr>
      <w:ins w:id="59" w:author="Orion" w:date="2011-04-24T19:58:00Z">
        <w:r>
          <w:rPr>
            <w:caps/>
            <w:lang w:val="es-ES"/>
          </w:rPr>
          <w:t>Máster en Investigación en Informática, Facultad de Informática,</w:t>
        </w:r>
      </w:ins>
    </w:p>
    <w:p w:rsidR="00120931" w:rsidRDefault="00120931" w:rsidP="00120931">
      <w:pPr>
        <w:pStyle w:val="TitlePage"/>
        <w:rPr>
          <w:ins w:id="60" w:author="Orion" w:date="2011-04-24T19:58:00Z"/>
          <w:caps/>
        </w:rPr>
      </w:pPr>
      <w:ins w:id="61" w:author="Orion" w:date="2011-04-24T19:58:00Z">
        <w:r>
          <w:rPr>
            <w:caps/>
          </w:rPr>
          <w:t>Universidad Complutense de Madrid</w:t>
        </w:r>
      </w:ins>
    </w:p>
    <w:p w:rsidR="00120931" w:rsidRDefault="00120931" w:rsidP="00120931">
      <w:pPr>
        <w:pStyle w:val="TitlePage"/>
        <w:rPr>
          <w:ins w:id="62" w:author="Orion" w:date="2011-04-24T19:58:00Z"/>
        </w:rPr>
      </w:pPr>
    </w:p>
    <w:p w:rsidR="00120931" w:rsidRDefault="00120931" w:rsidP="00120931">
      <w:pPr>
        <w:pStyle w:val="TitlePage"/>
        <w:rPr>
          <w:ins w:id="63" w:author="Orion" w:date="2011-04-24T19:58:00Z"/>
        </w:rPr>
      </w:pPr>
    </w:p>
    <w:p w:rsidR="00120931" w:rsidRDefault="00120931" w:rsidP="00120931">
      <w:pPr>
        <w:pStyle w:val="TitlePage"/>
        <w:rPr>
          <w:ins w:id="64" w:author="Orion" w:date="2011-04-24T19:58:00Z"/>
        </w:rPr>
      </w:pPr>
    </w:p>
    <w:p w:rsidR="00120931" w:rsidRDefault="00120931" w:rsidP="00120931">
      <w:pPr>
        <w:pStyle w:val="TitlePage"/>
        <w:rPr>
          <w:ins w:id="65" w:author="Orion" w:date="2011-04-24T19:58:00Z"/>
          <w:lang w:val="es-ES"/>
        </w:rPr>
      </w:pPr>
      <w:ins w:id="66" w:author="Orion" w:date="2011-04-24T19:59:00Z">
        <w:r>
          <w:rPr>
            <w:noProof/>
            <w:lang w:val="es-ES" w:eastAsia="es-ES"/>
            <w:rPrChange w:id="67" w:author="Unknown">
              <w:rPr>
                <w:rFonts w:eastAsia="SimSun" w:cs="Mangal"/>
                <w:noProof/>
                <w:kern w:val="1"/>
                <w:szCs w:val="24"/>
                <w:lang w:val="es-ES" w:eastAsia="es-ES"/>
              </w:rPr>
            </w:rPrChange>
          </w:rPr>
          <w:drawing>
            <wp:inline distT="0" distB="0" distL="0" distR="0" wp14:anchorId="24E86E8C" wp14:editId="03E5ABFB">
              <wp:extent cx="1998980" cy="2286000"/>
              <wp:effectExtent l="0" t="0" r="1270" b="0"/>
              <wp:docPr id="9" name="Picture 9" descr="esc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escud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286000"/>
                      </a:xfrm>
                      <a:prstGeom prst="rect">
                        <a:avLst/>
                      </a:prstGeom>
                      <a:noFill/>
                      <a:ln>
                        <a:noFill/>
                      </a:ln>
                    </pic:spPr>
                  </pic:pic>
                </a:graphicData>
              </a:graphic>
            </wp:inline>
          </w:drawing>
        </w:r>
      </w:ins>
    </w:p>
    <w:p w:rsidR="00120931" w:rsidRDefault="00120931" w:rsidP="00120931">
      <w:pPr>
        <w:pStyle w:val="TitlePage"/>
        <w:rPr>
          <w:ins w:id="68" w:author="Orion" w:date="2011-04-24T19:58:00Z"/>
          <w:lang w:val="es-ES"/>
        </w:rPr>
      </w:pPr>
    </w:p>
    <w:p w:rsidR="00120931" w:rsidRDefault="00120931" w:rsidP="00120931">
      <w:pPr>
        <w:pStyle w:val="TitlePage"/>
        <w:rPr>
          <w:ins w:id="69" w:author="Orion" w:date="2011-04-24T19:58:00Z"/>
          <w:lang w:val="es-ES"/>
        </w:rPr>
      </w:pPr>
    </w:p>
    <w:p w:rsidR="00120931" w:rsidRDefault="00120931" w:rsidP="00120931">
      <w:pPr>
        <w:pStyle w:val="TitlePage"/>
        <w:rPr>
          <w:ins w:id="70" w:author="Orion" w:date="2011-04-24T19:58:00Z"/>
          <w:lang w:val="es-ES"/>
        </w:rPr>
      </w:pPr>
    </w:p>
    <w:p w:rsidR="00120931" w:rsidRDefault="00120931" w:rsidP="00120931">
      <w:pPr>
        <w:pStyle w:val="TitlePage"/>
        <w:rPr>
          <w:ins w:id="71" w:author="Orion" w:date="2011-04-24T19:58:00Z"/>
          <w:lang w:val="es-ES"/>
        </w:rPr>
      </w:pPr>
      <w:ins w:id="72" w:author="Orion" w:date="2011-04-24T19:58:00Z">
        <w:r>
          <w:rPr>
            <w:lang w:val="es-ES"/>
          </w:rPr>
          <w:t>Trabajo Fin Máster en Sistemas Inteligentes</w:t>
        </w:r>
      </w:ins>
    </w:p>
    <w:p w:rsidR="00120931" w:rsidRDefault="00120931" w:rsidP="00120931">
      <w:pPr>
        <w:pStyle w:val="TitlePage"/>
        <w:rPr>
          <w:ins w:id="73" w:author="Orion" w:date="2011-04-24T19:58:00Z"/>
          <w:lang w:val="es-ES"/>
        </w:rPr>
      </w:pPr>
    </w:p>
    <w:p w:rsidR="00120931" w:rsidRDefault="00120931" w:rsidP="00120931">
      <w:pPr>
        <w:pStyle w:val="TitlePage"/>
        <w:rPr>
          <w:ins w:id="74" w:author="Orion" w:date="2011-04-24T19:58:00Z"/>
          <w:lang w:val="es-ES"/>
        </w:rPr>
      </w:pPr>
    </w:p>
    <w:p w:rsidR="00120931" w:rsidRDefault="00120931" w:rsidP="00120931">
      <w:pPr>
        <w:pStyle w:val="TitlePage"/>
        <w:rPr>
          <w:ins w:id="75" w:author="Orion" w:date="2011-04-24T19:58:00Z"/>
          <w:lang w:val="es-ES"/>
        </w:rPr>
      </w:pPr>
    </w:p>
    <w:p w:rsidR="00120931" w:rsidRDefault="00120931" w:rsidP="00120931">
      <w:pPr>
        <w:pStyle w:val="TitlePage"/>
        <w:rPr>
          <w:ins w:id="76" w:author="Orion" w:date="2011-04-24T19:58:00Z"/>
          <w:lang w:val="es-ES"/>
        </w:rPr>
      </w:pPr>
    </w:p>
    <w:bookmarkStart w:id="77" w:name="GradYear1"/>
    <w:p w:rsidR="00120931" w:rsidRDefault="00120931" w:rsidP="00120931">
      <w:pPr>
        <w:pStyle w:val="TitlePage"/>
        <w:rPr>
          <w:ins w:id="78" w:author="Orion" w:date="2011-04-24T19:58:00Z"/>
          <w:lang w:val="es-ES"/>
        </w:rPr>
      </w:pPr>
      <w:ins w:id="79" w:author="Orion" w:date="2011-04-24T19:58:00Z">
        <w:r>
          <w:fldChar w:fldCharType="begin">
            <w:ffData>
              <w:name w:val="GradYear1"/>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77"/>
      </w:ins>
    </w:p>
    <w:p w:rsidR="00120931" w:rsidRDefault="00120931" w:rsidP="00120931">
      <w:pPr>
        <w:pStyle w:val="TitlePage"/>
        <w:rPr>
          <w:ins w:id="80" w:author="Orion" w:date="2011-04-24T19:58:00Z"/>
          <w:lang w:val="es-ES"/>
        </w:rPr>
      </w:pPr>
    </w:p>
    <w:p w:rsidR="00120931" w:rsidRPr="00120931" w:rsidRDefault="00120931" w:rsidP="00120931">
      <w:pPr>
        <w:pStyle w:val="TitlePageRightAlign"/>
        <w:rPr>
          <w:ins w:id="81" w:author="Orion" w:date="2011-04-24T19:58:00Z"/>
          <w:lang w:val="es-ES"/>
          <w:rPrChange w:id="82" w:author="Orion" w:date="2011-04-24T19:58:00Z">
            <w:rPr>
              <w:ins w:id="83" w:author="Orion" w:date="2011-04-24T19:58:00Z"/>
            </w:rPr>
          </w:rPrChange>
        </w:rPr>
      </w:pPr>
      <w:ins w:id="84" w:author="Orion" w:date="2011-04-24T19:58:00Z">
        <w:r w:rsidRPr="00120931">
          <w:rPr>
            <w:lang w:val="es-ES"/>
            <w:rPrChange w:id="85" w:author="Orion" w:date="2011-04-24T19:58:00Z">
              <w:rPr>
                <w:rFonts w:eastAsia="SimSun" w:cs="Mangal"/>
                <w:kern w:val="1"/>
                <w:szCs w:val="24"/>
                <w:lang w:val="es-ES" w:eastAsia="hi-IN" w:bidi="hi-IN"/>
              </w:rPr>
            </w:rPrChange>
          </w:rPr>
          <w:t>Director</w:t>
        </w:r>
        <w:del w:id="86" w:author="IO" w:date="2011-05-12T11:10:00Z">
          <w:r w:rsidRPr="00120931" w:rsidDel="00A74327">
            <w:rPr>
              <w:lang w:val="es-ES"/>
              <w:rPrChange w:id="87" w:author="Orion" w:date="2011-04-24T19:58:00Z">
                <w:rPr>
                  <w:rFonts w:eastAsia="SimSun" w:cs="Mangal"/>
                  <w:kern w:val="1"/>
                  <w:szCs w:val="24"/>
                  <w:lang w:val="es-ES" w:eastAsia="hi-IN" w:bidi="hi-IN"/>
                </w:rPr>
              </w:rPrChange>
            </w:rPr>
            <w:delText>/es / Colaborador etc.</w:delText>
          </w:r>
        </w:del>
        <w:r w:rsidRPr="00120931">
          <w:rPr>
            <w:lang w:val="es-ES"/>
            <w:rPrChange w:id="88" w:author="Orion" w:date="2011-04-24T19:58:00Z">
              <w:rPr>
                <w:rFonts w:eastAsia="SimSun" w:cs="Mangal"/>
                <w:kern w:val="1"/>
                <w:szCs w:val="24"/>
                <w:lang w:val="es-ES" w:eastAsia="hi-IN" w:bidi="hi-IN"/>
              </w:rPr>
            </w:rPrChange>
          </w:rPr>
          <w:t>:</w:t>
        </w:r>
      </w:ins>
    </w:p>
    <w:p w:rsidR="00120931" w:rsidRPr="00120931" w:rsidRDefault="00120931" w:rsidP="00120931">
      <w:pPr>
        <w:pStyle w:val="TitlePageRightAlign"/>
        <w:rPr>
          <w:ins w:id="89" w:author="Orion" w:date="2011-04-24T19:58:00Z"/>
          <w:lang w:val="es-ES"/>
          <w:rPrChange w:id="90" w:author="Orion" w:date="2011-04-24T19:58:00Z">
            <w:rPr>
              <w:ins w:id="91" w:author="Orion" w:date="2011-04-24T19:58:00Z"/>
            </w:rPr>
          </w:rPrChange>
        </w:rPr>
      </w:pPr>
    </w:p>
    <w:bookmarkStart w:id="92" w:name="ProfName"/>
    <w:p w:rsidR="00120931" w:rsidRDefault="00120931" w:rsidP="00120931">
      <w:pPr>
        <w:pStyle w:val="TitlePageRightAlign"/>
        <w:rPr>
          <w:ins w:id="93" w:author="Orion" w:date="2011-04-24T19:58:00Z"/>
          <w:lang w:val="es-ES"/>
        </w:rPr>
      </w:pPr>
      <w:ins w:id="94" w:author="Orion" w:date="2011-04-24T19:58:00Z">
        <w:r>
          <w:fldChar w:fldCharType="begin">
            <w:ffData>
              <w:name w:val="ProfName"/>
              <w:enabled/>
              <w:calcOnExit w:val="0"/>
              <w:textInput>
                <w:default w:val="Director/Colaborador"/>
              </w:textInput>
            </w:ffData>
          </w:fldChar>
        </w:r>
        <w:r>
          <w:rPr>
            <w:lang w:val="es-ES"/>
          </w:rPr>
          <w:instrText xml:space="preserve"> FORMTEXT </w:instrText>
        </w:r>
        <w:r>
          <w:fldChar w:fldCharType="separate"/>
        </w:r>
      </w:ins>
      <w:ins w:id="95" w:author="IO" w:date="2011-05-12T11:11:00Z">
        <w:r w:rsidR="00A74327" w:rsidRPr="00A74327">
          <w:rPr>
            <w:noProof/>
            <w:lang w:val="es-ES"/>
            <w:rPrChange w:id="96" w:author="IO" w:date="2011-05-12T11:11:00Z">
              <w:rPr>
                <w:rFonts w:eastAsia="SimSun" w:cs="Mangal"/>
                <w:noProof/>
                <w:kern w:val="1"/>
                <w:szCs w:val="24"/>
                <w:lang w:val="es-ES" w:eastAsia="hi-IN" w:bidi="hi-IN"/>
              </w:rPr>
            </w:rPrChange>
          </w:rPr>
          <w:t>Director/Colaborador</w:t>
        </w:r>
      </w:ins>
      <w:ins w:id="97" w:author="Orion" w:date="2011-04-24T20:03:00Z">
        <w:del w:id="98" w:author="IO" w:date="2011-05-12T11:11:00Z">
          <w:r w:rsidR="00637D0F" w:rsidRPr="00246937" w:rsidDel="00A74327">
            <w:rPr>
              <w:rStyle w:val="apple-style-span"/>
              <w:rFonts w:ascii="Verdana" w:hAnsi="Verdana"/>
              <w:noProof/>
              <w:color w:val="000000"/>
              <w:sz w:val="20"/>
              <w:lang w:val="es-ES"/>
              <w:rPrChange w:id="99" w:author="Orion" w:date="2011-04-24T22:33:00Z">
                <w:rPr>
                  <w:rStyle w:val="apple-style-span"/>
                  <w:rFonts w:ascii="Verdana" w:eastAsia="SimSun" w:hAnsi="Verdana" w:cs="Mangal"/>
                  <w:color w:val="000000"/>
                  <w:kern w:val="1"/>
                  <w:sz w:val="20"/>
                  <w:szCs w:val="24"/>
                  <w:lang w:val="es-ES" w:eastAsia="hi-IN" w:bidi="hi-IN"/>
                </w:rPr>
              </w:rPrChange>
            </w:rPr>
            <w:delText>RUBEN FUENTES FERNANDEZ</w:delText>
          </w:r>
        </w:del>
      </w:ins>
      <w:ins w:id="100" w:author="Orion" w:date="2011-04-24T19:58:00Z">
        <w:r>
          <w:fldChar w:fldCharType="end"/>
        </w:r>
        <w:bookmarkEnd w:id="92"/>
      </w:ins>
    </w:p>
    <w:p w:rsidR="004D60AE" w:rsidRDefault="00120931">
      <w:pPr>
        <w:widowControl/>
        <w:suppressAutoHyphens w:val="0"/>
        <w:rPr>
          <w:ins w:id="101" w:author="Orion" w:date="2011-05-01T20:38:00Z"/>
          <w:rFonts w:eastAsia="Times New Roman" w:cs="Times New Roman"/>
          <w:kern w:val="0"/>
          <w:sz w:val="32"/>
          <w:szCs w:val="20"/>
          <w:lang w:eastAsia="en-US" w:bidi="ar-SA"/>
        </w:rPr>
      </w:pPr>
      <w:ins w:id="102" w:author="Orion" w:date="2011-04-24T19:58:00Z">
        <w:r>
          <w:rPr>
            <w:b/>
          </w:rPr>
          <w:br w:type="page"/>
        </w:r>
      </w:ins>
      <w:bookmarkStart w:id="103" w:name="Copyright"/>
      <w:ins w:id="104" w:author="Orion" w:date="2011-05-01T20:38:00Z">
        <w:r w:rsidR="004D60AE">
          <w:rPr>
            <w:b/>
          </w:rPr>
          <w:lastRenderedPageBreak/>
          <w:br w:type="page"/>
        </w:r>
      </w:ins>
    </w:p>
    <w:p w:rsidR="00120931" w:rsidRDefault="00120931" w:rsidP="00120931">
      <w:pPr>
        <w:pStyle w:val="PageHeading"/>
        <w:rPr>
          <w:ins w:id="105" w:author="Orion" w:date="2011-04-24T19:58:00Z"/>
          <w:lang w:val="es-ES"/>
        </w:rPr>
      </w:pPr>
      <w:bookmarkStart w:id="106" w:name="_Toc293422046"/>
      <w:ins w:id="107" w:author="Orion" w:date="2011-04-24T19:58:00Z">
        <w:r>
          <w:rPr>
            <w:lang w:val="es-ES"/>
          </w:rPr>
          <w:lastRenderedPageBreak/>
          <w:t>Autorización de Difusión</w:t>
        </w:r>
        <w:bookmarkEnd w:id="106"/>
      </w:ins>
    </w:p>
    <w:bookmarkStart w:id="108" w:name="AuthorName2"/>
    <w:bookmarkEnd w:id="103"/>
    <w:p w:rsidR="00120931" w:rsidRDefault="00120931" w:rsidP="00120931">
      <w:pPr>
        <w:pStyle w:val="TitlePage"/>
        <w:spacing w:after="240"/>
        <w:rPr>
          <w:ins w:id="109" w:author="Orion" w:date="2011-04-24T19:58:00Z"/>
          <w:caps/>
          <w:lang w:val="es-ES"/>
        </w:rPr>
      </w:pPr>
      <w:ins w:id="110" w:author="Orion" w:date="2011-04-24T19:58:00Z">
        <w:r>
          <w:fldChar w:fldCharType="begin">
            <w:ffData>
              <w:name w:val="AuthorName2"/>
              <w:enabled/>
              <w:calcOnExit w:val="0"/>
              <w:textInput>
                <w:default w:val="Autor"/>
              </w:textInput>
            </w:ffData>
          </w:fldChar>
        </w:r>
        <w:r>
          <w:rPr>
            <w:caps/>
            <w:lang w:val="es-ES"/>
          </w:rPr>
          <w:instrText xml:space="preserve"> FORMTEXT </w:instrText>
        </w:r>
        <w:r>
          <w:fldChar w:fldCharType="separate"/>
        </w:r>
        <w:r>
          <w:rPr>
            <w:caps/>
            <w:noProof/>
            <w:lang w:val="es-ES"/>
          </w:rPr>
          <w:t>Autor</w:t>
        </w:r>
        <w:r>
          <w:fldChar w:fldCharType="end"/>
        </w:r>
        <w:bookmarkEnd w:id="108"/>
      </w:ins>
    </w:p>
    <w:bookmarkStart w:id="111" w:name="GradYear2"/>
    <w:p w:rsidR="00120931" w:rsidRDefault="00120931" w:rsidP="00120931">
      <w:pPr>
        <w:pStyle w:val="TitlePage"/>
        <w:spacing w:after="240"/>
        <w:rPr>
          <w:ins w:id="112" w:author="Orion" w:date="2011-04-24T19:58:00Z"/>
          <w:lang w:val="es-ES"/>
        </w:rPr>
      </w:pPr>
      <w:ins w:id="113" w:author="Orion" w:date="2011-04-24T19:58:00Z">
        <w:r>
          <w:fldChar w:fldCharType="begin">
            <w:ffData>
              <w:name w:val="GradYear2"/>
              <w:enabled/>
              <w:calcOnExit w:val="0"/>
              <w:textInput>
                <w:default w:val="Fecha"/>
              </w:textInput>
            </w:ffData>
          </w:fldChar>
        </w:r>
        <w:r>
          <w:rPr>
            <w:lang w:val="es-ES"/>
          </w:rPr>
          <w:instrText xml:space="preserve"> FORMTEXT </w:instrText>
        </w:r>
        <w:r>
          <w:fldChar w:fldCharType="separate"/>
        </w:r>
        <w:r>
          <w:rPr>
            <w:noProof/>
            <w:lang w:val="es-ES"/>
          </w:rPr>
          <w:t>Fecha</w:t>
        </w:r>
        <w:r>
          <w:fldChar w:fldCharType="end"/>
        </w:r>
        <w:bookmarkEnd w:id="111"/>
      </w:ins>
    </w:p>
    <w:p w:rsidR="00120931" w:rsidRDefault="00120931">
      <w:pPr>
        <w:pStyle w:val="BodyText"/>
        <w:jc w:val="both"/>
        <w:rPr>
          <w:ins w:id="114" w:author="Orion" w:date="2011-04-24T19:58:00Z"/>
        </w:rPr>
        <w:pPrChange w:id="115" w:author="IO" w:date="2011-05-12T11:16:00Z">
          <w:pPr>
            <w:pStyle w:val="BodyText"/>
          </w:pPr>
        </w:pPrChange>
      </w:pPr>
      <w:ins w:id="116" w:author="Orion" w:date="2011-04-24T19:58:00Z">
        <w:r>
          <w:t>El/la abajo firmante, matriculado/a en el Máster en Investigación en Informática de la Facultad de Informática, autoriza a la Universidad Complutense de Madrid (UCM) a difundir y utilizar con fines académicos, no comerciales y mencionando expresamente a su autor el presente Trabajo Fin de Máster: “</w:t>
        </w:r>
      </w:ins>
      <w:ins w:id="117" w:author="Orion" w:date="2011-04-24T20:17:00Z">
        <w:r w:rsidR="00DD56C9" w:rsidRPr="00DD56C9">
          <w:t>Simulación</w:t>
        </w:r>
        <w:r w:rsidR="00DD56C9">
          <w:t xml:space="preserve"> basada en agentes de tráfico </w:t>
        </w:r>
        <w:r w:rsidR="00DD56C9" w:rsidRPr="00DD56C9">
          <w:t>aéreo</w:t>
        </w:r>
      </w:ins>
      <w:ins w:id="118" w:author="Orion" w:date="2011-04-24T19:58:00Z">
        <w:r>
          <w:t xml:space="preserve">”, realizado durante el </w:t>
        </w:r>
        <w:r w:rsidRPr="002F3D6F">
          <w:rPr>
            <w:rFonts w:cs="Times New Roman"/>
          </w:rPr>
          <w:t>curso académico 20</w:t>
        </w:r>
      </w:ins>
      <w:ins w:id="119" w:author="Orion" w:date="2011-04-24T20:17:00Z">
        <w:r w:rsidR="00DD56C9" w:rsidRPr="002F3D6F">
          <w:rPr>
            <w:rFonts w:cs="Times New Roman"/>
          </w:rPr>
          <w:t>10</w:t>
        </w:r>
      </w:ins>
      <w:ins w:id="120" w:author="Orion" w:date="2011-04-24T19:58:00Z">
        <w:r w:rsidR="00DD56C9" w:rsidRPr="002F3D6F">
          <w:rPr>
            <w:rFonts w:cs="Times New Roman"/>
          </w:rPr>
          <w:t>-20</w:t>
        </w:r>
      </w:ins>
      <w:ins w:id="121" w:author="Orion" w:date="2011-04-24T20:17:00Z">
        <w:r w:rsidR="00DD56C9" w:rsidRPr="002F3D6F">
          <w:rPr>
            <w:rFonts w:cs="Times New Roman"/>
          </w:rPr>
          <w:t>11</w:t>
        </w:r>
      </w:ins>
      <w:ins w:id="122" w:author="Orion" w:date="2011-04-24T19:58:00Z">
        <w:r w:rsidRPr="002F3D6F">
          <w:rPr>
            <w:rFonts w:cs="Times New Roman"/>
          </w:rPr>
          <w:t xml:space="preserve"> bajo la dirección de</w:t>
        </w:r>
      </w:ins>
      <w:ins w:id="123" w:author="IO" w:date="2011-05-12T11:16:00Z">
        <w:r w:rsidR="00A74327">
          <w:rPr>
            <w:rFonts w:cs="Times New Roman"/>
          </w:rPr>
          <w:t>l Dr.</w:t>
        </w:r>
      </w:ins>
      <w:ins w:id="124" w:author="Orion" w:date="2011-04-24T19:58:00Z">
        <w:r w:rsidRPr="002F3D6F">
          <w:rPr>
            <w:rFonts w:cs="Times New Roman"/>
          </w:rPr>
          <w:t xml:space="preserve"> </w:t>
        </w:r>
      </w:ins>
      <w:ins w:id="125" w:author="Orion" w:date="2011-04-24T20:17:00Z">
        <w:r w:rsidR="00DD56C9" w:rsidRPr="002F3D6F">
          <w:rPr>
            <w:rFonts w:cs="Times New Roman"/>
          </w:rPr>
          <w:t xml:space="preserve">Rubén Fuentes </w:t>
        </w:r>
      </w:ins>
      <w:ins w:id="126" w:author="Orion" w:date="2011-04-24T20:18:00Z">
        <w:r w:rsidR="00DD56C9" w:rsidRPr="002F3D6F">
          <w:rPr>
            <w:rFonts w:cs="Times New Roman"/>
          </w:rPr>
          <w:t>Fernández</w:t>
        </w:r>
      </w:ins>
      <w:ins w:id="127" w:author="Orion" w:date="2011-04-24T19:58:00Z">
        <w:r w:rsidRPr="002F3D6F">
          <w:rPr>
            <w:rFonts w:cs="Times New Roman"/>
          </w:rPr>
          <w:t xml:space="preserve"> en el Departamento de </w:t>
        </w:r>
      </w:ins>
      <w:ins w:id="128" w:author="Orion" w:date="2011-04-24T20:23:00Z">
        <w:r w:rsidR="00F508C2" w:rsidRPr="002F3D6F">
          <w:rPr>
            <w:rFonts w:cs="Times New Roman"/>
          </w:rPr>
          <w:t>“</w:t>
        </w:r>
        <w:r w:rsidR="00F508C2" w:rsidRPr="00F508C2">
          <w:rPr>
            <w:rStyle w:val="apple-style-span"/>
            <w:rFonts w:cs="Times New Roman"/>
            <w:bCs/>
            <w:rPrChange w:id="129" w:author="Orion" w:date="2011-04-24T20:24:00Z">
              <w:rPr>
                <w:rStyle w:val="apple-style-span"/>
                <w:rFonts w:ascii="Verdana" w:hAnsi="Verdana"/>
                <w:b/>
                <w:bCs/>
                <w:color w:val="FFFFFF"/>
                <w:sz w:val="20"/>
                <w:szCs w:val="20"/>
              </w:rPr>
            </w:rPrChange>
          </w:rPr>
          <w:t>Ingeniería del Software e Inteligencia Artificial”</w:t>
        </w:r>
      </w:ins>
      <w:ins w:id="130" w:author="Orion" w:date="2011-04-24T19:58:00Z">
        <w:r w:rsidRPr="002F3D6F">
          <w:rPr>
            <w:rFonts w:cs="Times New Roman"/>
          </w:rPr>
          <w:t>,</w:t>
        </w:r>
        <w:r w:rsidRPr="002F3D6F">
          <w:t xml:space="preserve"> y a la Biblioteca de</w:t>
        </w:r>
        <w:r>
          <w:t xml:space="preserve"> la UCM a depositarlo en el Archivo Institucional E-</w:t>
        </w:r>
        <w:proofErr w:type="spellStart"/>
        <w:r>
          <w:t>Prints</w:t>
        </w:r>
        <w:proofErr w:type="spellEnd"/>
        <w:r>
          <w:t xml:space="preserve"> Complutense con el objeto de incrementar la difusión, uso e impacto del trabajo en Internet y garantizar su preservación y acceso a largo plazo.</w:t>
        </w:r>
      </w:ins>
    </w:p>
    <w:p w:rsidR="00120931" w:rsidRDefault="00120931" w:rsidP="00120931">
      <w:pPr>
        <w:pStyle w:val="BodyText"/>
        <w:rPr>
          <w:ins w:id="131" w:author="Orion" w:date="2011-04-24T19:58:00Z"/>
        </w:rPr>
      </w:pPr>
    </w:p>
    <w:p w:rsidR="00A77437" w:rsidRPr="00575005" w:rsidRDefault="00120931">
      <w:pPr>
        <w:widowControl/>
        <w:suppressAutoHyphens w:val="0"/>
        <w:rPr>
          <w:ins w:id="132" w:author="Orion" w:date="2011-05-01T20:38:00Z"/>
          <w:rFonts w:eastAsia="Times New Roman" w:cs="Times New Roman"/>
          <w:kern w:val="0"/>
          <w:sz w:val="32"/>
          <w:szCs w:val="20"/>
          <w:lang w:eastAsia="en-US" w:bidi="ar-SA"/>
          <w:rPrChange w:id="133" w:author="Orion" w:date="2011-05-02T20:00:00Z">
            <w:rPr>
              <w:ins w:id="134" w:author="Orion" w:date="2011-05-01T20:38:00Z"/>
              <w:rFonts w:eastAsia="Times New Roman" w:cs="Times New Roman"/>
              <w:kern w:val="0"/>
              <w:sz w:val="32"/>
              <w:szCs w:val="20"/>
              <w:lang w:val="en-US" w:eastAsia="en-US" w:bidi="ar-SA"/>
            </w:rPr>
          </w:rPrChange>
        </w:rPr>
      </w:pPr>
      <w:ins w:id="135" w:author="Orion" w:date="2011-04-24T19:58:00Z">
        <w:r w:rsidRPr="00575005">
          <w:rPr>
            <w:rFonts w:eastAsia="Times New Roman" w:cs="Times New Roman"/>
            <w:kern w:val="0"/>
            <w:sz w:val="32"/>
            <w:szCs w:val="20"/>
            <w:lang w:eastAsia="en-US" w:bidi="ar-SA"/>
            <w:rPrChange w:id="136" w:author="Orion" w:date="2011-05-02T20:00:00Z">
              <w:rPr/>
            </w:rPrChange>
          </w:rPr>
          <w:br w:type="page"/>
        </w:r>
      </w:ins>
      <w:ins w:id="137" w:author="Orion" w:date="2011-05-01T20:38:00Z">
        <w:r w:rsidR="00A77437">
          <w:rPr>
            <w:b/>
          </w:rPr>
          <w:lastRenderedPageBreak/>
          <w:br w:type="page"/>
        </w:r>
      </w:ins>
    </w:p>
    <w:p w:rsidR="00120931" w:rsidRPr="00120931" w:rsidRDefault="00120931" w:rsidP="00120931">
      <w:pPr>
        <w:pStyle w:val="PageHeading"/>
        <w:rPr>
          <w:ins w:id="138" w:author="Orion" w:date="2011-04-24T19:58:00Z"/>
          <w:rPrChange w:id="139" w:author="Orion" w:date="2011-04-24T19:58:00Z">
            <w:rPr>
              <w:ins w:id="140" w:author="Orion" w:date="2011-04-24T19:58:00Z"/>
              <w:lang w:val="es-ES"/>
            </w:rPr>
          </w:rPrChange>
        </w:rPr>
      </w:pPr>
      <w:bookmarkStart w:id="141" w:name="_Toc293422047"/>
      <w:proofErr w:type="spellStart"/>
      <w:ins w:id="142" w:author="Orion" w:date="2011-04-24T19:58:00Z">
        <w:r w:rsidRPr="00120931">
          <w:rPr>
            <w:rPrChange w:id="143" w:author="Orion" w:date="2011-04-24T19:58:00Z">
              <w:rPr>
                <w:rFonts w:eastAsia="SimSun" w:cs="Mangal"/>
                <w:b w:val="0"/>
                <w:kern w:val="1"/>
                <w:sz w:val="24"/>
                <w:szCs w:val="24"/>
                <w:lang w:val="es-ES" w:eastAsia="hi-IN" w:bidi="hi-IN"/>
              </w:rPr>
            </w:rPrChange>
          </w:rPr>
          <w:lastRenderedPageBreak/>
          <w:t>Resumen</w:t>
        </w:r>
        <w:proofErr w:type="spellEnd"/>
        <w:r w:rsidRPr="00120931">
          <w:rPr>
            <w:rPrChange w:id="144" w:author="Orion" w:date="2011-04-24T19:58:00Z">
              <w:rPr>
                <w:rFonts w:eastAsia="SimSun" w:cs="Mangal"/>
                <w:b w:val="0"/>
                <w:kern w:val="1"/>
                <w:sz w:val="24"/>
                <w:szCs w:val="24"/>
                <w:lang w:val="es-ES" w:eastAsia="hi-IN" w:bidi="hi-IN"/>
              </w:rPr>
            </w:rPrChange>
          </w:rPr>
          <w:t xml:space="preserve"> en </w:t>
        </w:r>
        <w:proofErr w:type="spellStart"/>
        <w:r w:rsidRPr="00120931">
          <w:rPr>
            <w:rPrChange w:id="145" w:author="Orion" w:date="2011-04-24T19:58:00Z">
              <w:rPr>
                <w:rFonts w:eastAsia="SimSun" w:cs="Mangal"/>
                <w:b w:val="0"/>
                <w:kern w:val="1"/>
                <w:sz w:val="24"/>
                <w:szCs w:val="24"/>
                <w:lang w:val="es-ES" w:eastAsia="hi-IN" w:bidi="hi-IN"/>
              </w:rPr>
            </w:rPrChange>
          </w:rPr>
          <w:t>castellano</w:t>
        </w:r>
        <w:bookmarkEnd w:id="141"/>
        <w:proofErr w:type="spellEnd"/>
      </w:ins>
    </w:p>
    <w:bookmarkStart w:id="146" w:name="Abstract"/>
    <w:p w:rsidR="00120931" w:rsidRDefault="00120931" w:rsidP="00120931">
      <w:pPr>
        <w:pStyle w:val="BodyText"/>
        <w:rPr>
          <w:ins w:id="147" w:author="Orion" w:date="2011-04-24T19:58:00Z"/>
          <w:lang w:val="en-US"/>
        </w:rPr>
      </w:pPr>
      <w:ins w:id="148" w:author="Orion" w:date="2011-04-24T19:58:00Z">
        <w:r>
          <w:fldChar w:fldCharType="begin">
            <w:ffData>
              <w:name w:val="Abstract"/>
              <w:enabled/>
              <w:calcOnExit w:val="0"/>
              <w:textInput>
                <w:default w:val="[Enter abstract here, no longer than 350 words.  Be sure to retain the Section Break below.]"/>
              </w:textInput>
            </w:ffData>
          </w:fldChar>
        </w:r>
        <w:r w:rsidRPr="00120931">
          <w:rPr>
            <w:lang w:val="en-US"/>
            <w:rPrChange w:id="149" w:author="Orion" w:date="2011-04-24T19:58:00Z">
              <w:rPr/>
            </w:rPrChange>
          </w:rPr>
          <w:instrText xml:space="preserve"> FORMTEXT </w:instrText>
        </w:r>
        <w:r>
          <w:fldChar w:fldCharType="separate"/>
        </w:r>
        <w:r w:rsidRPr="00120931">
          <w:rPr>
            <w:noProof/>
            <w:lang w:val="en-US"/>
            <w:rPrChange w:id="150" w:author="Orion" w:date="2011-04-24T19:58:00Z">
              <w:rPr>
                <w:noProof/>
              </w:rPr>
            </w:rPrChange>
          </w:rPr>
          <w:t>[Enter abstract here, no longer than 350 words.  Be sure to retain the Section Break below.]</w:t>
        </w:r>
        <w:r>
          <w:fldChar w:fldCharType="end"/>
        </w:r>
        <w:bookmarkEnd w:id="146"/>
      </w:ins>
    </w:p>
    <w:p w:rsidR="00120931" w:rsidRPr="00120931" w:rsidRDefault="00120931" w:rsidP="00120931">
      <w:pPr>
        <w:pStyle w:val="PageHeading"/>
        <w:rPr>
          <w:ins w:id="151" w:author="Orion" w:date="2011-04-24T19:58:00Z"/>
          <w:rPrChange w:id="152" w:author="Orion" w:date="2011-04-24T19:58:00Z">
            <w:rPr>
              <w:ins w:id="153" w:author="Orion" w:date="2011-04-24T19:58:00Z"/>
              <w:lang w:val="es-ES"/>
            </w:rPr>
          </w:rPrChange>
        </w:rPr>
      </w:pPr>
      <w:bookmarkStart w:id="154" w:name="_Toc293422048"/>
      <w:proofErr w:type="spellStart"/>
      <w:ins w:id="155" w:author="Orion" w:date="2011-04-24T19:58:00Z">
        <w:r w:rsidRPr="00120931">
          <w:rPr>
            <w:rPrChange w:id="156" w:author="Orion" w:date="2011-04-24T19:58:00Z">
              <w:rPr>
                <w:rFonts w:eastAsia="SimSun" w:cs="Mangal"/>
                <w:b w:val="0"/>
                <w:kern w:val="1"/>
                <w:sz w:val="24"/>
                <w:szCs w:val="24"/>
                <w:lang w:val="es-ES" w:eastAsia="hi-IN" w:bidi="hi-IN"/>
              </w:rPr>
            </w:rPrChange>
          </w:rPr>
          <w:t>Palabras</w:t>
        </w:r>
        <w:proofErr w:type="spellEnd"/>
        <w:r w:rsidRPr="00120931">
          <w:rPr>
            <w:rPrChange w:id="157" w:author="Orion" w:date="2011-04-24T19:58:00Z">
              <w:rPr>
                <w:rFonts w:eastAsia="SimSun" w:cs="Mangal"/>
                <w:b w:val="0"/>
                <w:kern w:val="1"/>
                <w:sz w:val="24"/>
                <w:szCs w:val="24"/>
                <w:lang w:val="es-ES" w:eastAsia="hi-IN" w:bidi="hi-IN"/>
              </w:rPr>
            </w:rPrChange>
          </w:rPr>
          <w:t xml:space="preserve"> clave</w:t>
        </w:r>
        <w:bookmarkEnd w:id="154"/>
      </w:ins>
    </w:p>
    <w:p w:rsidR="00120931" w:rsidRPr="00120931" w:rsidRDefault="00120931" w:rsidP="00120931">
      <w:pPr>
        <w:pStyle w:val="BodyText"/>
        <w:rPr>
          <w:ins w:id="158" w:author="Orion" w:date="2011-04-24T19:58:00Z"/>
          <w:lang w:val="en-US"/>
          <w:rPrChange w:id="159" w:author="Orion" w:date="2011-04-24T19:58:00Z">
            <w:rPr>
              <w:ins w:id="160" w:author="Orion" w:date="2011-04-24T19:58:00Z"/>
            </w:rPr>
          </w:rPrChange>
        </w:rPr>
      </w:pPr>
    </w:p>
    <w:p w:rsidR="00120931" w:rsidRDefault="00120931" w:rsidP="00120931">
      <w:pPr>
        <w:pStyle w:val="PageHeading"/>
        <w:rPr>
          <w:ins w:id="161" w:author="Orion" w:date="2011-04-24T19:58:00Z"/>
        </w:rPr>
      </w:pPr>
      <w:ins w:id="162" w:author="Orion" w:date="2011-04-24T19:58:00Z">
        <w:r w:rsidRPr="00120931">
          <w:rPr>
            <w:b w:val="0"/>
            <w:rPrChange w:id="163" w:author="Orion" w:date="2011-04-24T19:58:00Z">
              <w:rPr>
                <w:rFonts w:eastAsia="SimSun" w:cs="Mangal"/>
                <w:b w:val="0"/>
                <w:kern w:val="1"/>
                <w:sz w:val="24"/>
                <w:szCs w:val="24"/>
                <w:lang w:val="es-ES" w:eastAsia="hi-IN" w:bidi="hi-IN"/>
              </w:rPr>
            </w:rPrChange>
          </w:rPr>
          <w:br w:type="page"/>
        </w:r>
        <w:bookmarkStart w:id="164" w:name="_Toc293422049"/>
        <w:proofErr w:type="spellStart"/>
        <w:r>
          <w:lastRenderedPageBreak/>
          <w:t>Resumen</w:t>
        </w:r>
        <w:proofErr w:type="spellEnd"/>
        <w:r>
          <w:t xml:space="preserve"> en </w:t>
        </w:r>
        <w:proofErr w:type="spellStart"/>
        <w:r>
          <w:t>inglés</w:t>
        </w:r>
        <w:bookmarkEnd w:id="164"/>
        <w:proofErr w:type="spellEnd"/>
      </w:ins>
    </w:p>
    <w:p w:rsidR="00120931" w:rsidRPr="00120931" w:rsidRDefault="00120931" w:rsidP="00120931">
      <w:pPr>
        <w:pStyle w:val="BodyText"/>
        <w:rPr>
          <w:ins w:id="165" w:author="Orion" w:date="2011-04-24T19:58:00Z"/>
          <w:lang w:val="en-US"/>
          <w:rPrChange w:id="166" w:author="Orion" w:date="2011-04-24T19:58:00Z">
            <w:rPr>
              <w:ins w:id="167" w:author="Orion" w:date="2011-04-24T19:58:00Z"/>
            </w:rPr>
          </w:rPrChange>
        </w:rPr>
      </w:pPr>
      <w:ins w:id="168" w:author="Orion" w:date="2011-04-24T19:58:00Z">
        <w:r>
          <w:fldChar w:fldCharType="begin">
            <w:ffData>
              <w:name w:val=""/>
              <w:enabled/>
              <w:calcOnExit w:val="0"/>
              <w:textInput>
                <w:default w:val="[Enter abstract here, no longer than 350 words.  Be sure to retain the Section Break below.]"/>
              </w:textInput>
            </w:ffData>
          </w:fldChar>
        </w:r>
        <w:r w:rsidRPr="00120931">
          <w:rPr>
            <w:lang w:val="en-US"/>
            <w:rPrChange w:id="169" w:author="Orion" w:date="2011-04-24T19:58:00Z">
              <w:rPr/>
            </w:rPrChange>
          </w:rPr>
          <w:instrText xml:space="preserve"> FORMTEXT </w:instrText>
        </w:r>
        <w:r>
          <w:fldChar w:fldCharType="separate"/>
        </w:r>
        <w:r w:rsidRPr="00120931">
          <w:rPr>
            <w:noProof/>
            <w:lang w:val="en-US"/>
            <w:rPrChange w:id="170" w:author="Orion" w:date="2011-04-24T19:58:00Z">
              <w:rPr>
                <w:noProof/>
              </w:rPr>
            </w:rPrChange>
          </w:rPr>
          <w:t>[Enter abstract here, no longer than 350 words.  Be sure to retain the Section Break below.]</w:t>
        </w:r>
        <w:r>
          <w:fldChar w:fldCharType="end"/>
        </w:r>
      </w:ins>
    </w:p>
    <w:p w:rsidR="00120931" w:rsidRPr="00120931" w:rsidRDefault="00120931" w:rsidP="00120931">
      <w:pPr>
        <w:pStyle w:val="BodyText"/>
        <w:rPr>
          <w:ins w:id="171" w:author="Orion" w:date="2011-04-24T19:58:00Z"/>
          <w:lang w:val="en-US"/>
          <w:rPrChange w:id="172" w:author="Orion" w:date="2011-04-24T19:58:00Z">
            <w:rPr>
              <w:ins w:id="173" w:author="Orion" w:date="2011-04-24T19:58:00Z"/>
            </w:rPr>
          </w:rPrChange>
        </w:rPr>
      </w:pPr>
    </w:p>
    <w:p w:rsidR="00120931" w:rsidRDefault="00120931" w:rsidP="00120931">
      <w:pPr>
        <w:pStyle w:val="PageHeading"/>
        <w:rPr>
          <w:ins w:id="174" w:author="Orion" w:date="2011-04-24T19:58:00Z"/>
          <w:lang w:val="es-ES"/>
        </w:rPr>
      </w:pPr>
      <w:bookmarkStart w:id="175" w:name="_Toc293422050"/>
      <w:proofErr w:type="spellStart"/>
      <w:ins w:id="176" w:author="Orion" w:date="2011-04-24T19:58:00Z">
        <w:r>
          <w:rPr>
            <w:lang w:val="es-ES"/>
          </w:rPr>
          <w:t>Keywords</w:t>
        </w:r>
        <w:bookmarkEnd w:id="175"/>
        <w:proofErr w:type="spellEnd"/>
      </w:ins>
    </w:p>
    <w:p w:rsidR="00120931" w:rsidRDefault="00120931" w:rsidP="00120931">
      <w:pPr>
        <w:pStyle w:val="BodyText"/>
        <w:rPr>
          <w:ins w:id="177" w:author="Orion" w:date="2011-04-24T19:58:00Z"/>
          <w:lang w:val="en-US"/>
        </w:rPr>
      </w:pPr>
    </w:p>
    <w:p w:rsidR="00120931" w:rsidRDefault="00120931" w:rsidP="00120931">
      <w:pPr>
        <w:pStyle w:val="BodyText"/>
        <w:rPr>
          <w:ins w:id="178" w:author="Orion" w:date="2011-04-24T19:58:00Z"/>
        </w:rPr>
      </w:pPr>
    </w:p>
    <w:p w:rsidR="00120931" w:rsidRDefault="00120931" w:rsidP="00120931">
      <w:pPr>
        <w:pStyle w:val="BodyText"/>
        <w:rPr>
          <w:ins w:id="179" w:author="Orion" w:date="2011-04-24T19:58:00Z"/>
        </w:rPr>
      </w:pPr>
    </w:p>
    <w:p w:rsidR="00120931" w:rsidRDefault="00120931" w:rsidP="00120931">
      <w:pPr>
        <w:rPr>
          <w:ins w:id="180" w:author="Orion" w:date="2011-04-24T19:58:00Z"/>
        </w:rPr>
        <w:sectPr w:rsidR="00120931">
          <w:footerReference w:type="default" r:id="rId10"/>
          <w:pgSz w:w="12240" w:h="15840"/>
          <w:pgMar w:top="1440" w:right="1440" w:bottom="1440" w:left="1440" w:header="720" w:footer="720" w:gutter="0"/>
          <w:pgNumType w:fmt="lowerRoman" w:start="1"/>
          <w:cols w:space="720"/>
        </w:sectPr>
      </w:pPr>
    </w:p>
    <w:p w:rsidR="00120931" w:rsidRDefault="00120931" w:rsidP="00120931">
      <w:pPr>
        <w:pStyle w:val="PageHeading"/>
        <w:rPr>
          <w:ins w:id="186" w:author="Orion" w:date="2011-04-24T19:58:00Z"/>
        </w:rPr>
      </w:pPr>
      <w:bookmarkStart w:id="187" w:name="_Toc293422051"/>
      <w:proofErr w:type="spellStart"/>
      <w:ins w:id="188" w:author="Orion" w:date="2011-04-24T19:58:00Z">
        <w:r>
          <w:lastRenderedPageBreak/>
          <w:t>Índice</w:t>
        </w:r>
        <w:proofErr w:type="spellEnd"/>
        <w:r>
          <w:t xml:space="preserve"> de </w:t>
        </w:r>
        <w:proofErr w:type="spellStart"/>
        <w:r>
          <w:t>contenidos</w:t>
        </w:r>
        <w:bookmarkEnd w:id="187"/>
        <w:proofErr w:type="spellEnd"/>
      </w:ins>
    </w:p>
    <w:p w:rsidR="00125E33" w:rsidRDefault="00120931">
      <w:pPr>
        <w:pStyle w:val="TOC1"/>
        <w:rPr>
          <w:ins w:id="189" w:author="Orion" w:date="2011-05-17T18:58:00Z"/>
          <w:rFonts w:asciiTheme="minorHAnsi" w:eastAsiaTheme="minorEastAsia" w:hAnsiTheme="minorHAnsi" w:cstheme="minorBidi"/>
          <w:noProof/>
          <w:sz w:val="22"/>
          <w:szCs w:val="22"/>
          <w:lang w:val="es-ES" w:eastAsia="es-ES"/>
        </w:rPr>
      </w:pPr>
      <w:ins w:id="190" w:author="Orion" w:date="2011-04-24T19:58:00Z">
        <w:r>
          <w:rPr>
            <w:lang w:val="es-ES"/>
          </w:rPr>
          <w:fldChar w:fldCharType="begin"/>
        </w:r>
        <w:r>
          <w:rPr>
            <w:lang w:val="es-ES"/>
          </w:rPr>
          <w:instrText xml:space="preserve"> TOC \o "1-3" \h \z \u </w:instrText>
        </w:r>
        <w:r>
          <w:rPr>
            <w:lang w:val="es-ES"/>
          </w:rPr>
          <w:fldChar w:fldCharType="separate"/>
        </w:r>
      </w:ins>
      <w:ins w:id="191" w:author="Orion" w:date="2011-05-17T18:58:00Z">
        <w:r w:rsidR="00125E33" w:rsidRPr="002319C5">
          <w:rPr>
            <w:rStyle w:val="Hyperlink"/>
            <w:noProof/>
          </w:rPr>
          <w:fldChar w:fldCharType="begin"/>
        </w:r>
        <w:r w:rsidR="00125E33" w:rsidRPr="002319C5">
          <w:rPr>
            <w:rStyle w:val="Hyperlink"/>
            <w:noProof/>
          </w:rPr>
          <w:instrText xml:space="preserve"> </w:instrText>
        </w:r>
        <w:r w:rsidR="00125E33">
          <w:rPr>
            <w:noProof/>
          </w:rPr>
          <w:instrText>HYPERLINK \l "_Toc293422046"</w:instrText>
        </w:r>
        <w:r w:rsidR="00125E33" w:rsidRPr="002319C5">
          <w:rPr>
            <w:rStyle w:val="Hyperlink"/>
            <w:noProof/>
          </w:rPr>
          <w:instrText xml:space="preserve"> </w:instrText>
        </w:r>
        <w:r w:rsidR="00125E33" w:rsidRPr="002319C5">
          <w:rPr>
            <w:rStyle w:val="Hyperlink"/>
            <w:noProof/>
          </w:rPr>
          <w:fldChar w:fldCharType="separate"/>
        </w:r>
        <w:r w:rsidR="00125E33" w:rsidRPr="002319C5">
          <w:rPr>
            <w:rStyle w:val="Hyperlink"/>
            <w:noProof/>
            <w:lang w:val="es-ES"/>
          </w:rPr>
          <w:t>Autorización de Difusión</w:t>
        </w:r>
        <w:r w:rsidR="00125E33">
          <w:rPr>
            <w:noProof/>
            <w:webHidden/>
          </w:rPr>
          <w:tab/>
        </w:r>
        <w:r w:rsidR="00125E33">
          <w:rPr>
            <w:noProof/>
            <w:webHidden/>
          </w:rPr>
          <w:fldChar w:fldCharType="begin"/>
        </w:r>
        <w:r w:rsidR="00125E33">
          <w:rPr>
            <w:noProof/>
            <w:webHidden/>
          </w:rPr>
          <w:instrText xml:space="preserve"> PAGEREF _Toc293422046 \h </w:instrText>
        </w:r>
      </w:ins>
      <w:r w:rsidR="00125E33">
        <w:rPr>
          <w:noProof/>
          <w:webHidden/>
        </w:rPr>
      </w:r>
      <w:r w:rsidR="00125E33">
        <w:rPr>
          <w:noProof/>
          <w:webHidden/>
        </w:rPr>
        <w:fldChar w:fldCharType="separate"/>
      </w:r>
      <w:ins w:id="192" w:author="Orion" w:date="2011-05-17T18:58:00Z">
        <w:r w:rsidR="00125E33">
          <w:rPr>
            <w:noProof/>
            <w:webHidden/>
          </w:rPr>
          <w:t>iii</w:t>
        </w:r>
        <w:r w:rsidR="00125E33">
          <w:rPr>
            <w:noProof/>
            <w:webHidden/>
          </w:rPr>
          <w:fldChar w:fldCharType="end"/>
        </w:r>
        <w:r w:rsidR="00125E33" w:rsidRPr="002319C5">
          <w:rPr>
            <w:rStyle w:val="Hyperlink"/>
            <w:noProof/>
          </w:rPr>
          <w:fldChar w:fldCharType="end"/>
        </w:r>
      </w:ins>
    </w:p>
    <w:p w:rsidR="00125E33" w:rsidRDefault="00125E33">
      <w:pPr>
        <w:pStyle w:val="TOC1"/>
        <w:rPr>
          <w:ins w:id="193" w:author="Orion" w:date="2011-05-17T18:58:00Z"/>
          <w:rFonts w:asciiTheme="minorHAnsi" w:eastAsiaTheme="minorEastAsia" w:hAnsiTheme="minorHAnsi" w:cstheme="minorBidi"/>
          <w:noProof/>
          <w:sz w:val="22"/>
          <w:szCs w:val="22"/>
          <w:lang w:val="es-ES" w:eastAsia="es-ES"/>
        </w:rPr>
      </w:pPr>
      <w:ins w:id="19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"_Toc293422047"</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castellano</w:t>
        </w:r>
        <w:r>
          <w:rPr>
            <w:noProof/>
            <w:webHidden/>
          </w:rPr>
          <w:tab/>
        </w:r>
        <w:r>
          <w:rPr>
            <w:noProof/>
            <w:webHidden/>
          </w:rPr>
          <w:fldChar w:fldCharType="begin"/>
        </w:r>
        <w:r>
          <w:rPr>
            <w:noProof/>
            <w:webHidden/>
          </w:rPr>
          <w:instrText xml:space="preserve"> PAGEREF _Toc293422047 \h </w:instrText>
        </w:r>
      </w:ins>
      <w:r>
        <w:rPr>
          <w:noProof/>
          <w:webHidden/>
        </w:rPr>
      </w:r>
      <w:r>
        <w:rPr>
          <w:noProof/>
          <w:webHidden/>
        </w:rPr>
        <w:fldChar w:fldCharType="separate"/>
      </w:r>
      <w:ins w:id="195"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196" w:author="Orion" w:date="2011-05-17T18:58:00Z"/>
          <w:rFonts w:asciiTheme="minorHAnsi" w:eastAsiaTheme="minorEastAsia" w:hAnsiTheme="minorHAnsi" w:cstheme="minorBidi"/>
          <w:noProof/>
          <w:sz w:val="22"/>
          <w:szCs w:val="22"/>
          <w:lang w:val="es-ES" w:eastAsia="es-ES"/>
        </w:rPr>
      </w:pPr>
      <w:ins w:id="19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"_Toc293422048"</w:instrText>
        </w:r>
        <w:r w:rsidRPr="002319C5">
          <w:rPr>
            <w:rStyle w:val="Hyperlink"/>
            <w:noProof/>
          </w:rPr>
          <w:instrText xml:space="preserve"> </w:instrText>
        </w:r>
        <w:r w:rsidRPr="002319C5">
          <w:rPr>
            <w:rStyle w:val="Hyperlink"/>
            <w:noProof/>
          </w:rPr>
          <w:fldChar w:fldCharType="separate"/>
        </w:r>
        <w:r w:rsidRPr="002319C5">
          <w:rPr>
            <w:rStyle w:val="Hyperlink"/>
            <w:noProof/>
          </w:rPr>
          <w:t>Palabras clave</w:t>
        </w:r>
        <w:r>
          <w:rPr>
            <w:noProof/>
            <w:webHidden/>
          </w:rPr>
          <w:tab/>
        </w:r>
        <w:r>
          <w:rPr>
            <w:noProof/>
            <w:webHidden/>
          </w:rPr>
          <w:fldChar w:fldCharType="begin"/>
        </w:r>
        <w:r>
          <w:rPr>
            <w:noProof/>
            <w:webHidden/>
          </w:rPr>
          <w:instrText xml:space="preserve"> PAGEREF _Toc293422048 \h </w:instrText>
        </w:r>
      </w:ins>
      <w:r>
        <w:rPr>
          <w:noProof/>
          <w:webHidden/>
        </w:rPr>
      </w:r>
      <w:r>
        <w:rPr>
          <w:noProof/>
          <w:webHidden/>
        </w:rPr>
        <w:fldChar w:fldCharType="separate"/>
      </w:r>
      <w:ins w:id="198" w:author="Orion" w:date="2011-05-17T18:58:00Z">
        <w:r>
          <w:rPr>
            <w:noProof/>
            <w:webHidden/>
          </w:rPr>
          <w:t>v</w:t>
        </w:r>
        <w:r>
          <w:rPr>
            <w:noProof/>
            <w:webHidden/>
          </w:rPr>
          <w:fldChar w:fldCharType="end"/>
        </w:r>
        <w:r w:rsidRPr="002319C5">
          <w:rPr>
            <w:rStyle w:val="Hyperlink"/>
            <w:noProof/>
          </w:rPr>
          <w:fldChar w:fldCharType="end"/>
        </w:r>
      </w:ins>
    </w:p>
    <w:p w:rsidR="00125E33" w:rsidRDefault="00125E33">
      <w:pPr>
        <w:pStyle w:val="TOC1"/>
        <w:rPr>
          <w:ins w:id="199" w:author="Orion" w:date="2011-05-17T18:58:00Z"/>
          <w:rFonts w:asciiTheme="minorHAnsi" w:eastAsiaTheme="minorEastAsia" w:hAnsiTheme="minorHAnsi" w:cstheme="minorBidi"/>
          <w:noProof/>
          <w:sz w:val="22"/>
          <w:szCs w:val="22"/>
          <w:lang w:val="es-ES" w:eastAsia="es-ES"/>
        </w:rPr>
      </w:pPr>
      <w:ins w:id="20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"_Toc293422049"</w:instrText>
        </w:r>
        <w:r w:rsidRPr="002319C5">
          <w:rPr>
            <w:rStyle w:val="Hyperlink"/>
            <w:noProof/>
          </w:rPr>
          <w:instrText xml:space="preserve"> </w:instrText>
        </w:r>
        <w:r w:rsidRPr="002319C5">
          <w:rPr>
            <w:rStyle w:val="Hyperlink"/>
            <w:noProof/>
          </w:rPr>
          <w:fldChar w:fldCharType="separate"/>
        </w:r>
        <w:r w:rsidRPr="002319C5">
          <w:rPr>
            <w:rStyle w:val="Hyperlink"/>
            <w:noProof/>
          </w:rPr>
          <w:t>Resumen en inglés</w:t>
        </w:r>
        <w:r>
          <w:rPr>
            <w:noProof/>
            <w:webHidden/>
          </w:rPr>
          <w:tab/>
        </w:r>
        <w:r>
          <w:rPr>
            <w:noProof/>
            <w:webHidden/>
          </w:rPr>
          <w:fldChar w:fldCharType="begin"/>
        </w:r>
        <w:r>
          <w:rPr>
            <w:noProof/>
            <w:webHidden/>
          </w:rPr>
          <w:instrText xml:space="preserve"> PAGEREF _Toc293422049 \h </w:instrText>
        </w:r>
      </w:ins>
      <w:r>
        <w:rPr>
          <w:noProof/>
          <w:webHidden/>
        </w:rPr>
      </w:r>
      <w:r>
        <w:rPr>
          <w:noProof/>
          <w:webHidden/>
        </w:rPr>
        <w:fldChar w:fldCharType="separate"/>
      </w:r>
      <w:ins w:id="201"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2" w:author="Orion" w:date="2011-05-17T18:58:00Z"/>
          <w:rFonts w:asciiTheme="minorHAnsi" w:eastAsiaTheme="minorEastAsia" w:hAnsiTheme="minorHAnsi" w:cstheme="minorBidi"/>
          <w:noProof/>
          <w:sz w:val="22"/>
          <w:szCs w:val="22"/>
          <w:lang w:val="es-ES" w:eastAsia="es-ES"/>
        </w:rPr>
      </w:pPr>
      <w:ins w:id="20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"_Toc293422050"</w:instrText>
        </w:r>
        <w:r w:rsidRPr="002319C5">
          <w:rPr>
            <w:rStyle w:val="Hyperlink"/>
            <w:noProof/>
          </w:rPr>
          <w:instrText xml:space="preserve"> </w:instrText>
        </w:r>
        <w:r w:rsidRPr="002319C5">
          <w:rPr>
            <w:rStyle w:val="Hyperlink"/>
            <w:noProof/>
          </w:rPr>
          <w:fldChar w:fldCharType="separate"/>
        </w:r>
        <w:r w:rsidRPr="002319C5">
          <w:rPr>
            <w:rStyle w:val="Hyperlink"/>
            <w:noProof/>
            <w:lang w:val="es-ES"/>
          </w:rPr>
          <w:t>Keywords</w:t>
        </w:r>
        <w:r>
          <w:rPr>
            <w:noProof/>
            <w:webHidden/>
          </w:rPr>
          <w:tab/>
        </w:r>
        <w:r>
          <w:rPr>
            <w:noProof/>
            <w:webHidden/>
          </w:rPr>
          <w:fldChar w:fldCharType="begin"/>
        </w:r>
        <w:r>
          <w:rPr>
            <w:noProof/>
            <w:webHidden/>
          </w:rPr>
          <w:instrText xml:space="preserve"> PAGEREF _Toc293422050 \h </w:instrText>
        </w:r>
      </w:ins>
      <w:r>
        <w:rPr>
          <w:noProof/>
          <w:webHidden/>
        </w:rPr>
      </w:r>
      <w:r>
        <w:rPr>
          <w:noProof/>
          <w:webHidden/>
        </w:rPr>
        <w:fldChar w:fldCharType="separate"/>
      </w:r>
      <w:ins w:id="204" w:author="Orion" w:date="2011-05-17T18:58:00Z">
        <w:r>
          <w:rPr>
            <w:noProof/>
            <w:webHidden/>
          </w:rPr>
          <w:t>vi</w:t>
        </w:r>
        <w:r>
          <w:rPr>
            <w:noProof/>
            <w:webHidden/>
          </w:rPr>
          <w:fldChar w:fldCharType="end"/>
        </w:r>
        <w:r w:rsidRPr="002319C5">
          <w:rPr>
            <w:rStyle w:val="Hyperlink"/>
            <w:noProof/>
          </w:rPr>
          <w:fldChar w:fldCharType="end"/>
        </w:r>
      </w:ins>
    </w:p>
    <w:p w:rsidR="00125E33" w:rsidRDefault="00125E33">
      <w:pPr>
        <w:pStyle w:val="TOC1"/>
        <w:rPr>
          <w:ins w:id="205" w:author="Orion" w:date="2011-05-17T18:58:00Z"/>
          <w:rFonts w:asciiTheme="minorHAnsi" w:eastAsiaTheme="minorEastAsia" w:hAnsiTheme="minorHAnsi" w:cstheme="minorBidi"/>
          <w:noProof/>
          <w:sz w:val="22"/>
          <w:szCs w:val="22"/>
          <w:lang w:val="es-ES" w:eastAsia="es-ES"/>
        </w:rPr>
      </w:pPr>
      <w:ins w:id="20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"_Toc293422051"</w:instrText>
        </w:r>
        <w:r w:rsidRPr="002319C5">
          <w:rPr>
            <w:rStyle w:val="Hyperlink"/>
            <w:noProof/>
          </w:rPr>
          <w:instrText xml:space="preserve"> </w:instrText>
        </w:r>
        <w:r w:rsidRPr="002319C5">
          <w:rPr>
            <w:rStyle w:val="Hyperlink"/>
            <w:noProof/>
          </w:rPr>
          <w:fldChar w:fldCharType="separate"/>
        </w:r>
        <w:r w:rsidRPr="002319C5">
          <w:rPr>
            <w:rStyle w:val="Hyperlink"/>
            <w:noProof/>
          </w:rPr>
          <w:t>Índice de contenidos</w:t>
        </w:r>
        <w:r>
          <w:rPr>
            <w:noProof/>
            <w:webHidden/>
          </w:rPr>
          <w:tab/>
        </w:r>
        <w:r>
          <w:rPr>
            <w:noProof/>
            <w:webHidden/>
          </w:rPr>
          <w:fldChar w:fldCharType="begin"/>
        </w:r>
        <w:r>
          <w:rPr>
            <w:noProof/>
            <w:webHidden/>
          </w:rPr>
          <w:instrText xml:space="preserve"> PAGEREF _Toc293422051 \h </w:instrText>
        </w:r>
      </w:ins>
      <w:r>
        <w:rPr>
          <w:noProof/>
          <w:webHidden/>
        </w:rPr>
      </w:r>
      <w:r>
        <w:rPr>
          <w:noProof/>
          <w:webHidden/>
        </w:rPr>
        <w:fldChar w:fldCharType="separate"/>
      </w:r>
      <w:ins w:id="207" w:author="Orion" w:date="2011-05-17T18:58:00Z">
        <w:r>
          <w:rPr>
            <w:noProof/>
            <w:webHidden/>
          </w:rPr>
          <w:t>7</w:t>
        </w:r>
        <w:r>
          <w:rPr>
            <w:noProof/>
            <w:webHidden/>
          </w:rPr>
          <w:fldChar w:fldCharType="end"/>
        </w:r>
        <w:r w:rsidRPr="002319C5">
          <w:rPr>
            <w:rStyle w:val="Hyperlink"/>
            <w:noProof/>
          </w:rPr>
          <w:fldChar w:fldCharType="end"/>
        </w:r>
      </w:ins>
    </w:p>
    <w:p w:rsidR="00125E33" w:rsidRDefault="00125E33">
      <w:pPr>
        <w:pStyle w:val="TOC1"/>
        <w:rPr>
          <w:ins w:id="208" w:author="Orion" w:date="2011-05-17T18:58:00Z"/>
          <w:rFonts w:asciiTheme="minorHAnsi" w:eastAsiaTheme="minorEastAsia" w:hAnsiTheme="minorHAnsi" w:cstheme="minorBidi"/>
          <w:noProof/>
          <w:sz w:val="22"/>
          <w:szCs w:val="22"/>
          <w:lang w:val="es-ES" w:eastAsia="es-ES"/>
        </w:rPr>
      </w:pPr>
      <w:ins w:id="20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"_Toc293422052"</w:instrText>
        </w:r>
        <w:r w:rsidRPr="002319C5">
          <w:rPr>
            <w:rStyle w:val="Hyperlink"/>
            <w:noProof/>
          </w:rPr>
          <w:instrText xml:space="preserve"> </w:instrText>
        </w:r>
        <w:r w:rsidRPr="002319C5">
          <w:rPr>
            <w:rStyle w:val="Hyperlink"/>
            <w:noProof/>
          </w:rPr>
          <w:fldChar w:fldCharType="separate"/>
        </w:r>
        <w:r w:rsidRPr="002319C5">
          <w:rPr>
            <w:rStyle w:val="Hyperlink"/>
            <w:noProof/>
          </w:rPr>
          <w:t>Tabla de Figuras</w:t>
        </w:r>
        <w:r>
          <w:rPr>
            <w:noProof/>
            <w:webHidden/>
          </w:rPr>
          <w:tab/>
        </w:r>
        <w:r>
          <w:rPr>
            <w:noProof/>
            <w:webHidden/>
          </w:rPr>
          <w:fldChar w:fldCharType="begin"/>
        </w:r>
        <w:r>
          <w:rPr>
            <w:noProof/>
            <w:webHidden/>
          </w:rPr>
          <w:instrText xml:space="preserve"> PAGEREF _Toc293422052 \h </w:instrText>
        </w:r>
      </w:ins>
      <w:r>
        <w:rPr>
          <w:noProof/>
          <w:webHidden/>
        </w:rPr>
      </w:r>
      <w:r>
        <w:rPr>
          <w:noProof/>
          <w:webHidden/>
        </w:rPr>
        <w:fldChar w:fldCharType="separate"/>
      </w:r>
      <w:ins w:id="210" w:author="Orion" w:date="2011-05-17T18:58:00Z">
        <w:r>
          <w:rPr>
            <w:noProof/>
            <w:webHidden/>
          </w:rPr>
          <w:t>8</w:t>
        </w:r>
        <w:r>
          <w:rPr>
            <w:noProof/>
            <w:webHidden/>
          </w:rPr>
          <w:fldChar w:fldCharType="end"/>
        </w:r>
        <w:r w:rsidRPr="002319C5">
          <w:rPr>
            <w:rStyle w:val="Hyperlink"/>
            <w:noProof/>
          </w:rPr>
          <w:fldChar w:fldCharType="end"/>
        </w:r>
      </w:ins>
    </w:p>
    <w:p w:rsidR="00125E33" w:rsidRDefault="00125E33">
      <w:pPr>
        <w:pStyle w:val="TOC1"/>
        <w:rPr>
          <w:ins w:id="211" w:author="Orion" w:date="2011-05-17T18:58:00Z"/>
          <w:rFonts w:asciiTheme="minorHAnsi" w:eastAsiaTheme="minorEastAsia" w:hAnsiTheme="minorHAnsi" w:cstheme="minorBidi"/>
          <w:noProof/>
          <w:sz w:val="22"/>
          <w:szCs w:val="22"/>
          <w:lang w:val="es-ES" w:eastAsia="es-ES"/>
        </w:rPr>
      </w:pPr>
      <w:ins w:id="21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"_Toc293422053"</w:instrText>
        </w:r>
        <w:r w:rsidRPr="002319C5">
          <w:rPr>
            <w:rStyle w:val="Hyperlink"/>
            <w:noProof/>
          </w:rPr>
          <w:instrText xml:space="preserve"> </w:instrText>
        </w:r>
        <w:r w:rsidRPr="002319C5">
          <w:rPr>
            <w:rStyle w:val="Hyperlink"/>
            <w:noProof/>
          </w:rPr>
          <w:fldChar w:fldCharType="separate"/>
        </w:r>
        <w:r w:rsidRPr="002319C5">
          <w:rPr>
            <w:rStyle w:val="Hyperlink"/>
            <w:noProof/>
          </w:rPr>
          <w:t>Agradecimientos</w:t>
        </w:r>
        <w:r>
          <w:rPr>
            <w:noProof/>
            <w:webHidden/>
          </w:rPr>
          <w:tab/>
        </w:r>
        <w:r>
          <w:rPr>
            <w:noProof/>
            <w:webHidden/>
          </w:rPr>
          <w:fldChar w:fldCharType="begin"/>
        </w:r>
        <w:r>
          <w:rPr>
            <w:noProof/>
            <w:webHidden/>
          </w:rPr>
          <w:instrText xml:space="preserve"> PAGEREF _Toc293422053 \h </w:instrText>
        </w:r>
      </w:ins>
      <w:r>
        <w:rPr>
          <w:noProof/>
          <w:webHidden/>
        </w:rPr>
      </w:r>
      <w:r>
        <w:rPr>
          <w:noProof/>
          <w:webHidden/>
        </w:rPr>
        <w:fldChar w:fldCharType="separate"/>
      </w:r>
      <w:ins w:id="213" w:author="Orion" w:date="2011-05-17T18:58:00Z">
        <w:r>
          <w:rPr>
            <w:noProof/>
            <w:webHidden/>
          </w:rPr>
          <w:t>9</w:t>
        </w:r>
        <w:r>
          <w:rPr>
            <w:noProof/>
            <w:webHidden/>
          </w:rPr>
          <w:fldChar w:fldCharType="end"/>
        </w:r>
        <w:r w:rsidRPr="002319C5">
          <w:rPr>
            <w:rStyle w:val="Hyperlink"/>
            <w:noProof/>
          </w:rPr>
          <w:fldChar w:fldCharType="end"/>
        </w:r>
      </w:ins>
    </w:p>
    <w:p w:rsidR="00125E33" w:rsidRDefault="00125E33">
      <w:pPr>
        <w:pStyle w:val="TOC1"/>
        <w:rPr>
          <w:ins w:id="214" w:author="Orion" w:date="2011-05-17T18:58:00Z"/>
          <w:rFonts w:asciiTheme="minorHAnsi" w:eastAsiaTheme="minorEastAsia" w:hAnsiTheme="minorHAnsi" w:cstheme="minorBidi"/>
          <w:noProof/>
          <w:sz w:val="22"/>
          <w:szCs w:val="22"/>
          <w:lang w:val="es-ES" w:eastAsia="es-ES"/>
        </w:rPr>
      </w:pPr>
      <w:ins w:id="21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Introducción</w:t>
        </w:r>
        <w:r>
          <w:rPr>
            <w:noProof/>
            <w:webHidden/>
          </w:rPr>
          <w:tab/>
        </w:r>
        <w:r>
          <w:rPr>
            <w:noProof/>
            <w:webHidden/>
          </w:rPr>
          <w:fldChar w:fldCharType="begin"/>
        </w:r>
        <w:r>
          <w:rPr>
            <w:noProof/>
            <w:webHidden/>
          </w:rPr>
          <w:instrText xml:space="preserve"> PAGEREF _Toc293422054 \h </w:instrText>
        </w:r>
      </w:ins>
      <w:r>
        <w:rPr>
          <w:noProof/>
          <w:webHidden/>
        </w:rPr>
      </w:r>
      <w:r>
        <w:rPr>
          <w:noProof/>
          <w:webHidden/>
        </w:rPr>
        <w:fldChar w:fldCharType="separate"/>
      </w:r>
      <w:ins w:id="216" w:author="Orion" w:date="2011-05-17T18:58:00Z">
        <w:r>
          <w:rPr>
            <w:noProof/>
            <w:webHidden/>
          </w:rPr>
          <w:t>11</w:t>
        </w:r>
        <w:r>
          <w:rPr>
            <w:noProof/>
            <w:webHidden/>
          </w:rPr>
          <w:fldChar w:fldCharType="end"/>
        </w:r>
        <w:r w:rsidRPr="002319C5">
          <w:rPr>
            <w:rStyle w:val="Hyperlink"/>
            <w:noProof/>
          </w:rPr>
          <w:fldChar w:fldCharType="end"/>
        </w:r>
      </w:ins>
    </w:p>
    <w:p w:rsidR="00125E33" w:rsidRDefault="00125E33">
      <w:pPr>
        <w:pStyle w:val="TOC1"/>
        <w:rPr>
          <w:ins w:id="217" w:author="Orion" w:date="2011-05-17T18:58:00Z"/>
          <w:rFonts w:asciiTheme="minorHAnsi" w:eastAsiaTheme="minorEastAsia" w:hAnsiTheme="minorHAnsi" w:cstheme="minorBidi"/>
          <w:noProof/>
          <w:sz w:val="22"/>
          <w:szCs w:val="22"/>
          <w:lang w:val="es-ES" w:eastAsia="es-ES"/>
        </w:rPr>
      </w:pPr>
      <w:ins w:id="21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Conceptos básicos de navegación aérea</w:t>
        </w:r>
        <w:r>
          <w:rPr>
            <w:noProof/>
            <w:webHidden/>
          </w:rPr>
          <w:tab/>
        </w:r>
        <w:r>
          <w:rPr>
            <w:noProof/>
            <w:webHidden/>
          </w:rPr>
          <w:fldChar w:fldCharType="begin"/>
        </w:r>
        <w:r>
          <w:rPr>
            <w:noProof/>
            <w:webHidden/>
          </w:rPr>
          <w:instrText xml:space="preserve"> PAGEREF _Toc293422055 \h </w:instrText>
        </w:r>
      </w:ins>
      <w:r>
        <w:rPr>
          <w:noProof/>
          <w:webHidden/>
        </w:rPr>
      </w:r>
      <w:r>
        <w:rPr>
          <w:noProof/>
          <w:webHidden/>
        </w:rPr>
        <w:fldChar w:fldCharType="separate"/>
      </w:r>
      <w:ins w:id="219" w:author="Orion" w:date="2011-05-17T18:58:00Z">
        <w:r>
          <w:rPr>
            <w:noProof/>
            <w:webHidden/>
          </w:rPr>
          <w:t>13</w:t>
        </w:r>
        <w:r>
          <w:rPr>
            <w:noProof/>
            <w:webHidden/>
          </w:rPr>
          <w:fldChar w:fldCharType="end"/>
        </w:r>
        <w:r w:rsidRPr="002319C5">
          <w:rPr>
            <w:rStyle w:val="Hyperlink"/>
            <w:noProof/>
          </w:rPr>
          <w:fldChar w:fldCharType="end"/>
        </w:r>
      </w:ins>
    </w:p>
    <w:p w:rsidR="00125E33" w:rsidRDefault="00125E33">
      <w:pPr>
        <w:pStyle w:val="TOC1"/>
        <w:rPr>
          <w:ins w:id="220" w:author="Orion" w:date="2011-05-17T18:58:00Z"/>
          <w:rFonts w:asciiTheme="minorHAnsi" w:eastAsiaTheme="minorEastAsia" w:hAnsiTheme="minorHAnsi" w:cstheme="minorBidi"/>
          <w:noProof/>
          <w:sz w:val="22"/>
          <w:szCs w:val="22"/>
          <w:lang w:val="es-ES" w:eastAsia="es-ES"/>
        </w:rPr>
      </w:pPr>
      <w:ins w:id="22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Estado del arte</w:t>
        </w:r>
        <w:r>
          <w:rPr>
            <w:noProof/>
            <w:webHidden/>
          </w:rPr>
          <w:tab/>
        </w:r>
        <w:r>
          <w:rPr>
            <w:noProof/>
            <w:webHidden/>
          </w:rPr>
          <w:fldChar w:fldCharType="begin"/>
        </w:r>
        <w:r>
          <w:rPr>
            <w:noProof/>
            <w:webHidden/>
          </w:rPr>
          <w:instrText xml:space="preserve"> PAGEREF _Toc293422056 \h </w:instrText>
        </w:r>
      </w:ins>
      <w:r>
        <w:rPr>
          <w:noProof/>
          <w:webHidden/>
        </w:rPr>
      </w:r>
      <w:r>
        <w:rPr>
          <w:noProof/>
          <w:webHidden/>
        </w:rPr>
        <w:fldChar w:fldCharType="separate"/>
      </w:r>
      <w:ins w:id="222"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3" w:author="Orion" w:date="2011-05-17T18:58:00Z"/>
          <w:rFonts w:asciiTheme="minorHAnsi" w:eastAsiaTheme="minorEastAsia" w:hAnsiTheme="minorHAnsi" w:cstheme="minorBidi"/>
          <w:noProof/>
          <w:sz w:val="22"/>
          <w:szCs w:val="22"/>
          <w:lang w:val="es-ES" w:eastAsia="es-ES"/>
        </w:rPr>
      </w:pPr>
      <w:ins w:id="22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Factores humanos en aviación</w:t>
        </w:r>
        <w:r>
          <w:rPr>
            <w:noProof/>
            <w:webHidden/>
          </w:rPr>
          <w:tab/>
        </w:r>
        <w:r>
          <w:rPr>
            <w:noProof/>
            <w:webHidden/>
          </w:rPr>
          <w:fldChar w:fldCharType="begin"/>
        </w:r>
        <w:r>
          <w:rPr>
            <w:noProof/>
            <w:webHidden/>
          </w:rPr>
          <w:instrText xml:space="preserve"> PAGEREF _Toc293422057 \h </w:instrText>
        </w:r>
      </w:ins>
      <w:r>
        <w:rPr>
          <w:noProof/>
          <w:webHidden/>
        </w:rPr>
      </w:r>
      <w:r>
        <w:rPr>
          <w:noProof/>
          <w:webHidden/>
        </w:rPr>
        <w:fldChar w:fldCharType="separate"/>
      </w:r>
      <w:ins w:id="225" w:author="Orion" w:date="2011-05-17T18:58:00Z">
        <w:r>
          <w:rPr>
            <w:noProof/>
            <w:webHidden/>
          </w:rPr>
          <w:t>15</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6" w:author="Orion" w:date="2011-05-17T18:58:00Z"/>
          <w:rFonts w:asciiTheme="minorHAnsi" w:eastAsiaTheme="minorEastAsia" w:hAnsiTheme="minorHAnsi" w:cstheme="minorBidi"/>
          <w:noProof/>
          <w:sz w:val="22"/>
          <w:szCs w:val="22"/>
          <w:lang w:val="es-ES" w:eastAsia="es-ES"/>
        </w:rPr>
      </w:pPr>
      <w:ins w:id="22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Simulación y Gestión de Tráfico Aéreo</w:t>
        </w:r>
        <w:r>
          <w:rPr>
            <w:noProof/>
            <w:webHidden/>
          </w:rPr>
          <w:tab/>
        </w:r>
        <w:r>
          <w:rPr>
            <w:noProof/>
            <w:webHidden/>
          </w:rPr>
          <w:fldChar w:fldCharType="begin"/>
        </w:r>
        <w:r>
          <w:rPr>
            <w:noProof/>
            <w:webHidden/>
          </w:rPr>
          <w:instrText xml:space="preserve"> PAGEREF _Toc293422058 \h </w:instrText>
        </w:r>
      </w:ins>
      <w:r>
        <w:rPr>
          <w:noProof/>
          <w:webHidden/>
        </w:rPr>
      </w:r>
      <w:r>
        <w:rPr>
          <w:noProof/>
          <w:webHidden/>
        </w:rPr>
        <w:fldChar w:fldCharType="separate"/>
      </w:r>
      <w:ins w:id="228" w:author="Orion" w:date="2011-05-17T18:58:00Z">
        <w:r>
          <w:rPr>
            <w:noProof/>
            <w:webHidden/>
          </w:rPr>
          <w:t>17</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29" w:author="Orion" w:date="2011-05-17T18:58:00Z"/>
          <w:rFonts w:asciiTheme="minorHAnsi" w:eastAsiaTheme="minorEastAsia" w:hAnsiTheme="minorHAnsi" w:cstheme="minorBidi"/>
          <w:noProof/>
          <w:sz w:val="22"/>
          <w:szCs w:val="22"/>
          <w:lang w:val="es-ES" w:eastAsia="es-ES"/>
        </w:rPr>
      </w:pPr>
      <w:ins w:id="23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"_Toc293422059"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Trabajos de investigación sobre UAVs</w:t>
        </w:r>
        <w:r>
          <w:rPr>
            <w:noProof/>
            <w:webHidden/>
          </w:rPr>
          <w:tab/>
        </w:r>
        <w:r>
          <w:rPr>
            <w:noProof/>
            <w:webHidden/>
          </w:rPr>
          <w:fldChar w:fldCharType="begin"/>
        </w:r>
        <w:r>
          <w:rPr>
            <w:noProof/>
            <w:webHidden/>
          </w:rPr>
          <w:instrText xml:space="preserve"> PAGEREF _Toc293422059 \h </w:instrText>
        </w:r>
      </w:ins>
      <w:r>
        <w:rPr>
          <w:noProof/>
          <w:webHidden/>
        </w:rPr>
      </w:r>
      <w:r>
        <w:rPr>
          <w:noProof/>
          <w:webHidden/>
        </w:rPr>
        <w:fldChar w:fldCharType="separate"/>
      </w:r>
      <w:ins w:id="231" w:author="Orion" w:date="2011-05-17T18:58:00Z">
        <w:r>
          <w:rPr>
            <w:noProof/>
            <w:webHidden/>
          </w:rPr>
          <w:t>19</w:t>
        </w:r>
        <w:r>
          <w:rPr>
            <w:noProof/>
            <w:webHidden/>
          </w:rPr>
          <w:fldChar w:fldCharType="end"/>
        </w:r>
        <w:r w:rsidRPr="002319C5">
          <w:rPr>
            <w:rStyle w:val="Hyperlink"/>
            <w:noProof/>
          </w:rPr>
          <w:fldChar w:fldCharType="end"/>
        </w:r>
      </w:ins>
    </w:p>
    <w:p w:rsidR="00125E33" w:rsidRDefault="00125E33">
      <w:pPr>
        <w:pStyle w:val="TOC1"/>
        <w:rPr>
          <w:ins w:id="232" w:author="Orion" w:date="2011-05-17T18:58:00Z"/>
          <w:rFonts w:asciiTheme="minorHAnsi" w:eastAsiaTheme="minorEastAsia" w:hAnsiTheme="minorHAnsi" w:cstheme="minorBidi"/>
          <w:noProof/>
          <w:sz w:val="22"/>
          <w:szCs w:val="22"/>
          <w:lang w:val="es-ES" w:eastAsia="es-ES"/>
        </w:rPr>
      </w:pPr>
      <w:ins w:id="23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Requisitos del Sistema</w:t>
        </w:r>
        <w:r>
          <w:rPr>
            <w:noProof/>
            <w:webHidden/>
          </w:rPr>
          <w:tab/>
        </w:r>
        <w:r>
          <w:rPr>
            <w:noProof/>
            <w:webHidden/>
          </w:rPr>
          <w:fldChar w:fldCharType="begin"/>
        </w:r>
        <w:r>
          <w:rPr>
            <w:noProof/>
            <w:webHidden/>
          </w:rPr>
          <w:instrText xml:space="preserve"> PAGEREF _Toc293422060 \h </w:instrText>
        </w:r>
      </w:ins>
      <w:r>
        <w:rPr>
          <w:noProof/>
          <w:webHidden/>
        </w:rPr>
      </w:r>
      <w:r>
        <w:rPr>
          <w:noProof/>
          <w:webHidden/>
        </w:rPr>
        <w:fldChar w:fldCharType="separate"/>
      </w:r>
      <w:ins w:id="234" w:author="Orion" w:date="2011-05-17T18:58:00Z">
        <w:r>
          <w:rPr>
            <w:noProof/>
            <w:webHidden/>
          </w:rPr>
          <w:t>20</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35" w:author="Orion" w:date="2011-05-17T18:58:00Z"/>
          <w:rFonts w:asciiTheme="minorHAnsi" w:eastAsiaTheme="minorEastAsia" w:hAnsiTheme="minorHAnsi" w:cstheme="minorBidi"/>
          <w:noProof/>
          <w:sz w:val="22"/>
          <w:szCs w:val="22"/>
          <w:lang w:val="es-ES" w:eastAsia="es-ES"/>
        </w:rPr>
      </w:pPr>
      <w:ins w:id="23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Infraestructura y desarrollo</w:t>
        </w:r>
        <w:r>
          <w:rPr>
            <w:noProof/>
            <w:webHidden/>
          </w:rPr>
          <w:tab/>
        </w:r>
        <w:r>
          <w:rPr>
            <w:noProof/>
            <w:webHidden/>
          </w:rPr>
          <w:fldChar w:fldCharType="begin"/>
        </w:r>
        <w:r>
          <w:rPr>
            <w:noProof/>
            <w:webHidden/>
          </w:rPr>
          <w:instrText xml:space="preserve"> PAGEREF _Toc293422061 \h </w:instrText>
        </w:r>
      </w:ins>
      <w:r>
        <w:rPr>
          <w:noProof/>
          <w:webHidden/>
        </w:rPr>
      </w:r>
      <w:r>
        <w:rPr>
          <w:noProof/>
          <w:webHidden/>
        </w:rPr>
        <w:fldChar w:fldCharType="separate"/>
      </w:r>
      <w:ins w:id="237" w:author="Orion" w:date="2011-05-17T18:58:00Z">
        <w:r>
          <w:rPr>
            <w:noProof/>
            <w:webHidden/>
          </w:rPr>
          <w:t>21</w:t>
        </w:r>
        <w:r>
          <w:rPr>
            <w:noProof/>
            <w:webHidden/>
          </w:rPr>
          <w:fldChar w:fldCharType="end"/>
        </w:r>
        <w:r w:rsidRPr="002319C5">
          <w:rPr>
            <w:rStyle w:val="Hyperlink"/>
            <w:noProof/>
          </w:rPr>
          <w:fldChar w:fldCharType="end"/>
        </w:r>
      </w:ins>
    </w:p>
    <w:p w:rsidR="00125E33" w:rsidRDefault="00125E33">
      <w:pPr>
        <w:pStyle w:val="TOC1"/>
        <w:rPr>
          <w:ins w:id="238" w:author="Orion" w:date="2011-05-17T18:58:00Z"/>
          <w:rFonts w:asciiTheme="minorHAnsi" w:eastAsiaTheme="minorEastAsia" w:hAnsiTheme="minorHAnsi" w:cstheme="minorBidi"/>
          <w:noProof/>
          <w:sz w:val="22"/>
          <w:szCs w:val="22"/>
          <w:lang w:val="es-ES" w:eastAsia="es-ES"/>
        </w:rPr>
      </w:pPr>
      <w:ins w:id="239"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"_Toc293422062"</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Plataforma</w:t>
        </w:r>
        <w:r>
          <w:rPr>
            <w:noProof/>
            <w:webHidden/>
          </w:rPr>
          <w:tab/>
        </w:r>
        <w:r>
          <w:rPr>
            <w:noProof/>
            <w:webHidden/>
          </w:rPr>
          <w:fldChar w:fldCharType="begin"/>
        </w:r>
        <w:r>
          <w:rPr>
            <w:noProof/>
            <w:webHidden/>
          </w:rPr>
          <w:instrText xml:space="preserve"> PAGEREF _Toc293422062 \h </w:instrText>
        </w:r>
      </w:ins>
      <w:r>
        <w:rPr>
          <w:noProof/>
          <w:webHidden/>
        </w:rPr>
      </w:r>
      <w:r>
        <w:rPr>
          <w:noProof/>
          <w:webHidden/>
        </w:rPr>
        <w:fldChar w:fldCharType="separate"/>
      </w:r>
      <w:ins w:id="240" w:author="Orion" w:date="2011-05-17T18:58:00Z">
        <w:r>
          <w:rPr>
            <w:noProof/>
            <w:webHidden/>
          </w:rPr>
          <w:t>22</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1" w:author="Orion" w:date="2011-05-17T18:58:00Z"/>
          <w:rFonts w:asciiTheme="minorHAnsi" w:eastAsiaTheme="minorEastAsia" w:hAnsiTheme="minorHAnsi" w:cstheme="minorBidi"/>
          <w:noProof/>
          <w:sz w:val="22"/>
          <w:szCs w:val="22"/>
          <w:lang w:val="es-ES" w:eastAsia="es-ES"/>
        </w:rPr>
      </w:pPr>
      <w:ins w:id="242"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"_Toc293422063"</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Especificación</w:t>
        </w:r>
        <w:r>
          <w:rPr>
            <w:noProof/>
            <w:webHidden/>
          </w:rPr>
          <w:tab/>
        </w:r>
        <w:r>
          <w:rPr>
            <w:noProof/>
            <w:webHidden/>
          </w:rPr>
          <w:fldChar w:fldCharType="begin"/>
        </w:r>
        <w:r>
          <w:rPr>
            <w:noProof/>
            <w:webHidden/>
          </w:rPr>
          <w:instrText xml:space="preserve"> PAGEREF _Toc293422063 \h </w:instrText>
        </w:r>
      </w:ins>
      <w:r>
        <w:rPr>
          <w:noProof/>
          <w:webHidden/>
        </w:rPr>
      </w:r>
      <w:r>
        <w:rPr>
          <w:noProof/>
          <w:webHidden/>
        </w:rPr>
        <w:fldChar w:fldCharType="separate"/>
      </w:r>
      <w:ins w:id="243" w:author="Orion" w:date="2011-05-17T18:58:00Z">
        <w:r>
          <w:rPr>
            <w:noProof/>
            <w:webHidden/>
          </w:rPr>
          <w:t>23</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4" w:author="Orion" w:date="2011-05-17T18:58:00Z"/>
          <w:rFonts w:asciiTheme="minorHAnsi" w:eastAsiaTheme="minorEastAsia" w:hAnsiTheme="minorHAnsi" w:cstheme="minorBidi"/>
          <w:noProof/>
          <w:sz w:val="22"/>
          <w:szCs w:val="22"/>
          <w:lang w:val="es-ES" w:eastAsia="es-ES"/>
        </w:rPr>
      </w:pPr>
      <w:ins w:id="245"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"_Toc293422064"</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Módulo de lógica</w:t>
        </w:r>
        <w:r>
          <w:rPr>
            <w:noProof/>
            <w:webHidden/>
          </w:rPr>
          <w:tab/>
        </w:r>
        <w:r>
          <w:rPr>
            <w:noProof/>
            <w:webHidden/>
          </w:rPr>
          <w:fldChar w:fldCharType="begin"/>
        </w:r>
        <w:r>
          <w:rPr>
            <w:noProof/>
            <w:webHidden/>
          </w:rPr>
          <w:instrText xml:space="preserve"> PAGEREF _Toc293422064 \h </w:instrText>
        </w:r>
      </w:ins>
      <w:r>
        <w:rPr>
          <w:noProof/>
          <w:webHidden/>
        </w:rPr>
      </w:r>
      <w:r>
        <w:rPr>
          <w:noProof/>
          <w:webHidden/>
        </w:rPr>
        <w:fldChar w:fldCharType="separate"/>
      </w:r>
      <w:ins w:id="246"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47" w:author="Orion" w:date="2011-05-17T18:58:00Z"/>
          <w:rFonts w:asciiTheme="minorHAnsi" w:eastAsiaTheme="minorEastAsia" w:hAnsiTheme="minorHAnsi" w:cstheme="minorBidi"/>
          <w:noProof/>
          <w:sz w:val="22"/>
          <w:szCs w:val="22"/>
          <w:lang w:val="es-ES" w:eastAsia="es-ES"/>
        </w:rPr>
      </w:pPr>
      <w:ins w:id="248"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"_Toc293422065"</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Visualización</w:t>
        </w:r>
        <w:r>
          <w:rPr>
            <w:noProof/>
            <w:webHidden/>
          </w:rPr>
          <w:tab/>
        </w:r>
        <w:r>
          <w:rPr>
            <w:noProof/>
            <w:webHidden/>
          </w:rPr>
          <w:fldChar w:fldCharType="begin"/>
        </w:r>
        <w:r>
          <w:rPr>
            <w:noProof/>
            <w:webHidden/>
          </w:rPr>
          <w:instrText xml:space="preserve"> PAGEREF _Toc293422065 \h </w:instrText>
        </w:r>
      </w:ins>
      <w:r>
        <w:rPr>
          <w:noProof/>
          <w:webHidden/>
        </w:rPr>
      </w:r>
      <w:r>
        <w:rPr>
          <w:noProof/>
          <w:webHidden/>
        </w:rPr>
        <w:fldChar w:fldCharType="separate"/>
      </w:r>
      <w:ins w:id="249"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2"/>
        <w:tabs>
          <w:tab w:val="right" w:leader="dot" w:pos="9628"/>
        </w:tabs>
        <w:rPr>
          <w:ins w:id="250" w:author="Orion" w:date="2011-05-17T18:58:00Z"/>
          <w:rFonts w:asciiTheme="minorHAnsi" w:eastAsiaTheme="minorEastAsia" w:hAnsiTheme="minorHAnsi" w:cstheme="minorBidi"/>
          <w:noProof/>
          <w:sz w:val="22"/>
          <w:szCs w:val="22"/>
          <w:lang w:val="es-ES" w:eastAsia="es-ES"/>
        </w:rPr>
      </w:pPr>
      <w:ins w:id="251"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"_Toc293422066"</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Controlador</w:t>
        </w:r>
        <w:r>
          <w:rPr>
            <w:noProof/>
            <w:webHidden/>
          </w:rPr>
          <w:tab/>
        </w:r>
        <w:r>
          <w:rPr>
            <w:noProof/>
            <w:webHidden/>
          </w:rPr>
          <w:fldChar w:fldCharType="begin"/>
        </w:r>
        <w:r>
          <w:rPr>
            <w:noProof/>
            <w:webHidden/>
          </w:rPr>
          <w:instrText xml:space="preserve"> PAGEREF _Toc293422066 \h </w:instrText>
        </w:r>
      </w:ins>
      <w:r>
        <w:rPr>
          <w:noProof/>
          <w:webHidden/>
        </w:rPr>
      </w:r>
      <w:r>
        <w:rPr>
          <w:noProof/>
          <w:webHidden/>
        </w:rPr>
        <w:fldChar w:fldCharType="separate"/>
      </w:r>
      <w:ins w:id="252"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3" w:author="Orion" w:date="2011-05-17T18:58:00Z"/>
          <w:rFonts w:asciiTheme="minorHAnsi" w:eastAsiaTheme="minorEastAsia" w:hAnsiTheme="minorHAnsi" w:cstheme="minorBidi"/>
          <w:noProof/>
          <w:sz w:val="22"/>
          <w:szCs w:val="22"/>
          <w:lang w:val="es-ES" w:eastAsia="es-ES"/>
        </w:rPr>
      </w:pPr>
      <w:ins w:id="254"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"_Toc293422067"</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Casos de estudio</w:t>
        </w:r>
        <w:r>
          <w:rPr>
            <w:noProof/>
            <w:webHidden/>
          </w:rPr>
          <w:tab/>
        </w:r>
        <w:r>
          <w:rPr>
            <w:noProof/>
            <w:webHidden/>
          </w:rPr>
          <w:fldChar w:fldCharType="begin"/>
        </w:r>
        <w:r>
          <w:rPr>
            <w:noProof/>
            <w:webHidden/>
          </w:rPr>
          <w:instrText xml:space="preserve"> PAGEREF _Toc293422067 \h </w:instrText>
        </w:r>
      </w:ins>
      <w:r>
        <w:rPr>
          <w:noProof/>
          <w:webHidden/>
        </w:rPr>
      </w:r>
      <w:r>
        <w:rPr>
          <w:noProof/>
          <w:webHidden/>
        </w:rPr>
        <w:fldChar w:fldCharType="separate"/>
      </w:r>
      <w:ins w:id="255"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6" w:author="Orion" w:date="2011-05-17T18:58:00Z"/>
          <w:rFonts w:asciiTheme="minorHAnsi" w:eastAsiaTheme="minorEastAsia" w:hAnsiTheme="minorHAnsi" w:cstheme="minorBidi"/>
          <w:noProof/>
          <w:sz w:val="22"/>
          <w:szCs w:val="22"/>
          <w:lang w:val="es-ES" w:eastAsia="es-ES"/>
        </w:rPr>
      </w:pPr>
      <w:ins w:id="257"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"_Toc293422068"</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Discusión</w:t>
        </w:r>
        <w:r>
          <w:rPr>
            <w:noProof/>
            <w:webHidden/>
          </w:rPr>
          <w:tab/>
        </w:r>
        <w:r>
          <w:rPr>
            <w:noProof/>
            <w:webHidden/>
          </w:rPr>
          <w:fldChar w:fldCharType="begin"/>
        </w:r>
        <w:r>
          <w:rPr>
            <w:noProof/>
            <w:webHidden/>
          </w:rPr>
          <w:instrText xml:space="preserve"> PAGEREF _Toc293422068 \h </w:instrText>
        </w:r>
      </w:ins>
      <w:r>
        <w:rPr>
          <w:noProof/>
          <w:webHidden/>
        </w:rPr>
      </w:r>
      <w:r>
        <w:rPr>
          <w:noProof/>
          <w:webHidden/>
        </w:rPr>
        <w:fldChar w:fldCharType="separate"/>
      </w:r>
      <w:ins w:id="258" w:author="Orion" w:date="2011-05-17T18:58:00Z">
        <w:r>
          <w:rPr>
            <w:noProof/>
            <w:webHidden/>
          </w:rPr>
          <w:t>24</w:t>
        </w:r>
        <w:r>
          <w:rPr>
            <w:noProof/>
            <w:webHidden/>
          </w:rPr>
          <w:fldChar w:fldCharType="end"/>
        </w:r>
        <w:r w:rsidRPr="002319C5">
          <w:rPr>
            <w:rStyle w:val="Hyperlink"/>
            <w:noProof/>
          </w:rPr>
          <w:fldChar w:fldCharType="end"/>
        </w:r>
      </w:ins>
    </w:p>
    <w:p w:rsidR="00125E33" w:rsidRDefault="00125E33">
      <w:pPr>
        <w:pStyle w:val="TOC1"/>
        <w:rPr>
          <w:ins w:id="259" w:author="Orion" w:date="2011-05-17T18:58:00Z"/>
          <w:rFonts w:asciiTheme="minorHAnsi" w:eastAsiaTheme="minorEastAsia" w:hAnsiTheme="minorHAnsi" w:cstheme="minorBidi"/>
          <w:noProof/>
          <w:sz w:val="22"/>
          <w:szCs w:val="22"/>
          <w:lang w:val="es-ES" w:eastAsia="es-ES"/>
        </w:rPr>
      </w:pPr>
      <w:ins w:id="260"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"_Toc293422069"</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Conclusión y trabajo futuro</w:t>
        </w:r>
        <w:r>
          <w:rPr>
            <w:noProof/>
            <w:webHidden/>
          </w:rPr>
          <w:tab/>
        </w:r>
        <w:r>
          <w:rPr>
            <w:noProof/>
            <w:webHidden/>
          </w:rPr>
          <w:fldChar w:fldCharType="begin"/>
        </w:r>
        <w:r>
          <w:rPr>
            <w:noProof/>
            <w:webHidden/>
          </w:rPr>
          <w:instrText xml:space="preserve"> PAGEREF _Toc293422069 \h </w:instrText>
        </w:r>
      </w:ins>
      <w:r>
        <w:rPr>
          <w:noProof/>
          <w:webHidden/>
        </w:rPr>
      </w:r>
      <w:r>
        <w:rPr>
          <w:noProof/>
          <w:webHidden/>
        </w:rPr>
        <w:fldChar w:fldCharType="separate"/>
      </w:r>
      <w:ins w:id="261" w:author="Orion" w:date="2011-05-17T18:58:00Z">
        <w:r>
          <w:rPr>
            <w:noProof/>
            <w:webHidden/>
          </w:rPr>
          <w:t>25</w:t>
        </w:r>
        <w:r>
          <w:rPr>
            <w:noProof/>
            <w:webHidden/>
          </w:rPr>
          <w:fldChar w:fldCharType="end"/>
        </w:r>
        <w:r w:rsidRPr="002319C5">
          <w:rPr>
            <w:rStyle w:val="Hyperlink"/>
            <w:noProof/>
          </w:rPr>
          <w:fldChar w:fldCharType="end"/>
        </w:r>
      </w:ins>
    </w:p>
    <w:p w:rsidR="00125E33" w:rsidRDefault="00125E33">
      <w:pPr>
        <w:pStyle w:val="TOC1"/>
        <w:rPr>
          <w:ins w:id="262" w:author="Orion" w:date="2011-05-17T18:58:00Z"/>
          <w:rFonts w:asciiTheme="minorHAnsi" w:eastAsiaTheme="minorEastAsia" w:hAnsiTheme="minorHAnsi" w:cstheme="minorBidi"/>
          <w:noProof/>
          <w:sz w:val="22"/>
          <w:szCs w:val="22"/>
          <w:lang w:val="es-ES" w:eastAsia="es-ES"/>
        </w:rPr>
      </w:pPr>
      <w:ins w:id="263"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"_Toc293422070"</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Bibliografía</w:t>
        </w:r>
        <w:r>
          <w:rPr>
            <w:noProof/>
            <w:webHidden/>
          </w:rPr>
          <w:tab/>
        </w:r>
        <w:r>
          <w:rPr>
            <w:noProof/>
            <w:webHidden/>
          </w:rPr>
          <w:fldChar w:fldCharType="begin"/>
        </w:r>
        <w:r>
          <w:rPr>
            <w:noProof/>
            <w:webHidden/>
          </w:rPr>
          <w:instrText xml:space="preserve"> PAGEREF _Toc293422070 \h </w:instrText>
        </w:r>
      </w:ins>
      <w:r>
        <w:rPr>
          <w:noProof/>
          <w:webHidden/>
        </w:rPr>
      </w:r>
      <w:r>
        <w:rPr>
          <w:noProof/>
          <w:webHidden/>
        </w:rPr>
        <w:fldChar w:fldCharType="separate"/>
      </w:r>
      <w:ins w:id="264" w:author="Orion" w:date="2011-05-17T18:58:00Z">
        <w:r>
          <w:rPr>
            <w:noProof/>
            <w:webHidden/>
          </w:rPr>
          <w:t>26</w:t>
        </w:r>
        <w:r>
          <w:rPr>
            <w:noProof/>
            <w:webHidden/>
          </w:rPr>
          <w:fldChar w:fldCharType="end"/>
        </w:r>
        <w:r w:rsidRPr="002319C5">
          <w:rPr>
            <w:rStyle w:val="Hyperlink"/>
            <w:noProof/>
          </w:rPr>
          <w:fldChar w:fldCharType="end"/>
        </w:r>
      </w:ins>
    </w:p>
    <w:p w:rsidR="00125E33" w:rsidRDefault="00125E33">
      <w:pPr>
        <w:pStyle w:val="TOC1"/>
        <w:rPr>
          <w:ins w:id="265" w:author="Orion" w:date="2011-05-17T18:58:00Z"/>
          <w:rFonts w:asciiTheme="minorHAnsi" w:eastAsiaTheme="minorEastAsia" w:hAnsiTheme="minorHAnsi" w:cstheme="minorBidi"/>
          <w:noProof/>
          <w:sz w:val="22"/>
          <w:szCs w:val="22"/>
          <w:lang w:val="es-ES" w:eastAsia="es-ES"/>
        </w:rPr>
      </w:pPr>
      <w:ins w:id="266" w:author="Orion" w:date="2011-05-17T18:58:00Z">
        <w:r w:rsidRPr="002319C5">
          <w:rPr>
            <w:rStyle w:val="Hyperlink"/>
            <w:noProof/>
          </w:rPr>
          <w:fldChar w:fldCharType="begin"/>
        </w:r>
        <w:r w:rsidRPr="002319C5">
          <w:rPr>
            <w:rStyle w:val="Hyperlink"/>
            <w:noProof/>
          </w:rPr>
          <w:instrText xml:space="preserve"> </w:instrText>
        </w:r>
        <w:r>
          <w:rPr>
            <w:noProof/>
          </w:rPr>
          <w:instrText>HYPERLINK \l "_Toc293422071"</w:instrText>
        </w:r>
        <w:r w:rsidRPr="002319C5">
          <w:rPr>
            <w:rStyle w:val="Hyperlink"/>
            <w:noProof/>
          </w:rPr>
          <w:instrText xml:space="preserve"> </w:instrText>
        </w:r>
        <w:r w:rsidRPr="002319C5">
          <w:rPr>
            <w:rStyle w:val="Hyperlink"/>
            <w:noProof/>
          </w:rPr>
          <w:fldChar w:fldCharType="separate"/>
        </w:r>
        <w:r w:rsidRPr="002319C5">
          <w:rPr>
            <w:rStyle w:val="Hyperlink"/>
            <w:noProof/>
            <w:lang w:bidi="hi-IN"/>
          </w:rPr>
          <w:t>Glosario</w:t>
        </w:r>
        <w:r>
          <w:rPr>
            <w:noProof/>
            <w:webHidden/>
          </w:rPr>
          <w:tab/>
        </w:r>
        <w:r>
          <w:rPr>
            <w:noProof/>
            <w:webHidden/>
          </w:rPr>
          <w:fldChar w:fldCharType="begin"/>
        </w:r>
        <w:r>
          <w:rPr>
            <w:noProof/>
            <w:webHidden/>
          </w:rPr>
          <w:instrText xml:space="preserve"> PAGEREF _Toc293422071 \h </w:instrText>
        </w:r>
      </w:ins>
      <w:r>
        <w:rPr>
          <w:noProof/>
          <w:webHidden/>
        </w:rPr>
      </w:r>
      <w:r>
        <w:rPr>
          <w:noProof/>
          <w:webHidden/>
        </w:rPr>
        <w:fldChar w:fldCharType="separate"/>
      </w:r>
      <w:ins w:id="267" w:author="Orion" w:date="2011-05-17T18:58:00Z">
        <w:r>
          <w:rPr>
            <w:noProof/>
            <w:webHidden/>
          </w:rPr>
          <w:t>29</w:t>
        </w:r>
        <w:r>
          <w:rPr>
            <w:noProof/>
            <w:webHidden/>
          </w:rPr>
          <w:fldChar w:fldCharType="end"/>
        </w:r>
        <w:r w:rsidRPr="002319C5">
          <w:rPr>
            <w:rStyle w:val="Hyperlink"/>
            <w:noProof/>
          </w:rPr>
          <w:fldChar w:fldCharType="end"/>
        </w:r>
      </w:ins>
    </w:p>
    <w:p w:rsidR="00A74327" w:rsidDel="000175DE" w:rsidRDefault="00A74327">
      <w:pPr>
        <w:pStyle w:val="TOC1"/>
        <w:rPr>
          <w:ins w:id="268" w:author="IO" w:date="2011-05-12T11:11:00Z"/>
          <w:del w:id="269" w:author="Orion" w:date="2011-05-16T23:55:00Z"/>
          <w:rFonts w:asciiTheme="minorHAnsi" w:eastAsiaTheme="minorEastAsia" w:hAnsiTheme="minorHAnsi" w:cstheme="minorBidi"/>
          <w:noProof/>
          <w:sz w:val="22"/>
          <w:szCs w:val="22"/>
          <w:lang w:val="es-ES" w:eastAsia="es-ES"/>
        </w:rPr>
      </w:pPr>
      <w:ins w:id="270" w:author="IO" w:date="2011-05-12T11:11:00Z">
        <w:del w:id="271" w:author="Orion" w:date="2011-05-16T23:55:00Z">
          <w:r w:rsidRPr="00443E33" w:rsidDel="000175DE">
            <w:rPr>
              <w:rStyle w:val="Hyperlink"/>
              <w:noProof/>
            </w:rPr>
            <w:delText>Autorización de Difusión</w:delText>
          </w:r>
          <w:r w:rsidDel="000175DE">
            <w:rPr>
              <w:noProof/>
              <w:webHidden/>
            </w:rPr>
            <w:tab/>
            <w:delText>iii</w:delText>
          </w:r>
        </w:del>
      </w:ins>
    </w:p>
    <w:p w:rsidR="00A74327" w:rsidDel="000175DE" w:rsidRDefault="00A74327">
      <w:pPr>
        <w:pStyle w:val="TOC1"/>
        <w:rPr>
          <w:ins w:id="272" w:author="IO" w:date="2011-05-12T11:11:00Z"/>
          <w:del w:id="273" w:author="Orion" w:date="2011-05-16T23:55:00Z"/>
          <w:rFonts w:asciiTheme="minorHAnsi" w:eastAsiaTheme="minorEastAsia" w:hAnsiTheme="minorHAnsi" w:cstheme="minorBidi"/>
          <w:noProof/>
          <w:sz w:val="22"/>
          <w:szCs w:val="22"/>
          <w:lang w:val="es-ES" w:eastAsia="es-ES"/>
        </w:rPr>
      </w:pPr>
      <w:ins w:id="274" w:author="IO" w:date="2011-05-12T11:11:00Z">
        <w:del w:id="275" w:author="Orion" w:date="2011-05-16T23:55:00Z">
          <w:r w:rsidRPr="00443E33" w:rsidDel="000175DE">
            <w:rPr>
              <w:rStyle w:val="Hyperlink"/>
              <w:noProof/>
            </w:rPr>
            <w:delText>Resumen en castellano</w:delText>
          </w:r>
          <w:r w:rsidDel="000175DE">
            <w:rPr>
              <w:noProof/>
              <w:webHidden/>
            </w:rPr>
            <w:tab/>
            <w:delText>v</w:delText>
          </w:r>
        </w:del>
      </w:ins>
    </w:p>
    <w:p w:rsidR="00A74327" w:rsidDel="000175DE" w:rsidRDefault="00A74327">
      <w:pPr>
        <w:pStyle w:val="TOC1"/>
        <w:rPr>
          <w:ins w:id="276" w:author="IO" w:date="2011-05-12T11:11:00Z"/>
          <w:del w:id="277" w:author="Orion" w:date="2011-05-16T23:55:00Z"/>
          <w:rFonts w:asciiTheme="minorHAnsi" w:eastAsiaTheme="minorEastAsia" w:hAnsiTheme="minorHAnsi" w:cstheme="minorBidi"/>
          <w:noProof/>
          <w:sz w:val="22"/>
          <w:szCs w:val="22"/>
          <w:lang w:val="es-ES" w:eastAsia="es-ES"/>
        </w:rPr>
      </w:pPr>
      <w:ins w:id="278" w:author="IO" w:date="2011-05-12T11:11:00Z">
        <w:del w:id="279" w:author="Orion" w:date="2011-05-16T23:55:00Z">
          <w:r w:rsidRPr="00443E33" w:rsidDel="000175DE">
            <w:rPr>
              <w:rStyle w:val="Hyperlink"/>
              <w:noProof/>
            </w:rPr>
            <w:delText>Palabras clave</w:delText>
          </w:r>
          <w:r w:rsidDel="000175DE">
            <w:rPr>
              <w:noProof/>
              <w:webHidden/>
            </w:rPr>
            <w:tab/>
            <w:delText>v</w:delText>
          </w:r>
        </w:del>
      </w:ins>
    </w:p>
    <w:p w:rsidR="00A74327" w:rsidDel="000175DE" w:rsidRDefault="00A74327">
      <w:pPr>
        <w:pStyle w:val="TOC1"/>
        <w:rPr>
          <w:ins w:id="280" w:author="IO" w:date="2011-05-12T11:11:00Z"/>
          <w:del w:id="281" w:author="Orion" w:date="2011-05-16T23:55:00Z"/>
          <w:rFonts w:asciiTheme="minorHAnsi" w:eastAsiaTheme="minorEastAsia" w:hAnsiTheme="minorHAnsi" w:cstheme="minorBidi"/>
          <w:noProof/>
          <w:sz w:val="22"/>
          <w:szCs w:val="22"/>
          <w:lang w:val="es-ES" w:eastAsia="es-ES"/>
        </w:rPr>
      </w:pPr>
      <w:ins w:id="282" w:author="IO" w:date="2011-05-12T11:11:00Z">
        <w:del w:id="283" w:author="Orion" w:date="2011-05-16T23:55:00Z">
          <w:r w:rsidRPr="00443E33" w:rsidDel="000175DE">
            <w:rPr>
              <w:rStyle w:val="Hyperlink"/>
              <w:noProof/>
            </w:rPr>
            <w:delText>Resumen en inglés</w:delText>
          </w:r>
          <w:r w:rsidDel="000175DE">
            <w:rPr>
              <w:noProof/>
              <w:webHidden/>
            </w:rPr>
            <w:tab/>
            <w:delText>vi</w:delText>
          </w:r>
        </w:del>
      </w:ins>
    </w:p>
    <w:p w:rsidR="00A74327" w:rsidDel="000175DE" w:rsidRDefault="00A74327">
      <w:pPr>
        <w:pStyle w:val="TOC1"/>
        <w:rPr>
          <w:ins w:id="284" w:author="IO" w:date="2011-05-12T11:11:00Z"/>
          <w:del w:id="285" w:author="Orion" w:date="2011-05-16T23:55:00Z"/>
          <w:rFonts w:asciiTheme="minorHAnsi" w:eastAsiaTheme="minorEastAsia" w:hAnsiTheme="minorHAnsi" w:cstheme="minorBidi"/>
          <w:noProof/>
          <w:sz w:val="22"/>
          <w:szCs w:val="22"/>
          <w:lang w:val="es-ES" w:eastAsia="es-ES"/>
        </w:rPr>
      </w:pPr>
      <w:ins w:id="286" w:author="IO" w:date="2011-05-12T11:11:00Z">
        <w:del w:id="287" w:author="Orion" w:date="2011-05-16T23:55:00Z">
          <w:r w:rsidRPr="00443E33" w:rsidDel="000175DE">
            <w:rPr>
              <w:rStyle w:val="Hyperlink"/>
              <w:noProof/>
            </w:rPr>
            <w:delText>Keywords</w:delText>
          </w:r>
          <w:r w:rsidDel="000175DE">
            <w:rPr>
              <w:noProof/>
              <w:webHidden/>
            </w:rPr>
            <w:tab/>
            <w:delText>vi</w:delText>
          </w:r>
        </w:del>
      </w:ins>
    </w:p>
    <w:p w:rsidR="00A74327" w:rsidDel="000175DE" w:rsidRDefault="00A74327">
      <w:pPr>
        <w:pStyle w:val="TOC1"/>
        <w:rPr>
          <w:ins w:id="288" w:author="IO" w:date="2011-05-12T11:11:00Z"/>
          <w:del w:id="289" w:author="Orion" w:date="2011-05-16T23:55:00Z"/>
          <w:rFonts w:asciiTheme="minorHAnsi" w:eastAsiaTheme="minorEastAsia" w:hAnsiTheme="minorHAnsi" w:cstheme="minorBidi"/>
          <w:noProof/>
          <w:sz w:val="22"/>
          <w:szCs w:val="22"/>
          <w:lang w:val="es-ES" w:eastAsia="es-ES"/>
        </w:rPr>
      </w:pPr>
      <w:ins w:id="290" w:author="IO" w:date="2011-05-12T11:11:00Z">
        <w:del w:id="291" w:author="Orion" w:date="2011-05-16T23:55:00Z">
          <w:r w:rsidRPr="00443E33" w:rsidDel="000175DE">
            <w:rPr>
              <w:rStyle w:val="Hyperlink"/>
              <w:noProof/>
            </w:rPr>
            <w:delText>Índice de contenidos</w:delText>
          </w:r>
          <w:r w:rsidDel="000175DE">
            <w:rPr>
              <w:noProof/>
              <w:webHidden/>
            </w:rPr>
            <w:tab/>
            <w:delText>7</w:delText>
          </w:r>
        </w:del>
      </w:ins>
    </w:p>
    <w:p w:rsidR="00A74327" w:rsidDel="000175DE" w:rsidRDefault="00A74327">
      <w:pPr>
        <w:pStyle w:val="TOC1"/>
        <w:rPr>
          <w:ins w:id="292" w:author="IO" w:date="2011-05-12T11:11:00Z"/>
          <w:del w:id="293" w:author="Orion" w:date="2011-05-16T23:55:00Z"/>
          <w:rFonts w:asciiTheme="minorHAnsi" w:eastAsiaTheme="minorEastAsia" w:hAnsiTheme="minorHAnsi" w:cstheme="minorBidi"/>
          <w:noProof/>
          <w:sz w:val="22"/>
          <w:szCs w:val="22"/>
          <w:lang w:val="es-ES" w:eastAsia="es-ES"/>
        </w:rPr>
      </w:pPr>
      <w:ins w:id="294" w:author="IO" w:date="2011-05-12T11:11:00Z">
        <w:del w:id="295" w:author="Orion" w:date="2011-05-16T23:55:00Z">
          <w:r w:rsidRPr="00443E33" w:rsidDel="000175DE">
            <w:rPr>
              <w:rStyle w:val="Hyperlink"/>
              <w:noProof/>
            </w:rPr>
            <w:delText>Tabla de Figuras</w:delText>
          </w:r>
          <w:r w:rsidDel="000175DE">
            <w:rPr>
              <w:noProof/>
              <w:webHidden/>
            </w:rPr>
            <w:tab/>
            <w:delText>8</w:delText>
          </w:r>
        </w:del>
      </w:ins>
    </w:p>
    <w:p w:rsidR="00A74327" w:rsidDel="000175DE" w:rsidRDefault="00A74327">
      <w:pPr>
        <w:pStyle w:val="TOC1"/>
        <w:rPr>
          <w:ins w:id="296" w:author="IO" w:date="2011-05-12T11:11:00Z"/>
          <w:del w:id="297" w:author="Orion" w:date="2011-05-16T23:55:00Z"/>
          <w:rFonts w:asciiTheme="minorHAnsi" w:eastAsiaTheme="minorEastAsia" w:hAnsiTheme="minorHAnsi" w:cstheme="minorBidi"/>
          <w:noProof/>
          <w:sz w:val="22"/>
          <w:szCs w:val="22"/>
          <w:lang w:val="es-ES" w:eastAsia="es-ES"/>
        </w:rPr>
      </w:pPr>
      <w:ins w:id="298" w:author="IO" w:date="2011-05-12T11:11:00Z">
        <w:del w:id="299" w:author="Orion" w:date="2011-05-16T23:55:00Z">
          <w:r w:rsidRPr="00443E33" w:rsidDel="000175DE">
            <w:rPr>
              <w:rStyle w:val="Hyperlink"/>
              <w:noProof/>
            </w:rPr>
            <w:delText>Agradecimientos</w:delText>
          </w:r>
          <w:r w:rsidDel="000175DE">
            <w:rPr>
              <w:noProof/>
              <w:webHidden/>
            </w:rPr>
            <w:tab/>
            <w:delText>9</w:delText>
          </w:r>
        </w:del>
      </w:ins>
    </w:p>
    <w:p w:rsidR="00A74327" w:rsidDel="000175DE" w:rsidRDefault="00A74327">
      <w:pPr>
        <w:pStyle w:val="TOC1"/>
        <w:rPr>
          <w:ins w:id="300" w:author="IO" w:date="2011-05-12T11:11:00Z"/>
          <w:del w:id="301" w:author="Orion" w:date="2011-05-16T23:55:00Z"/>
          <w:rFonts w:asciiTheme="minorHAnsi" w:eastAsiaTheme="minorEastAsia" w:hAnsiTheme="minorHAnsi" w:cstheme="minorBidi"/>
          <w:noProof/>
          <w:sz w:val="22"/>
          <w:szCs w:val="22"/>
          <w:lang w:val="es-ES" w:eastAsia="es-ES"/>
        </w:rPr>
      </w:pPr>
      <w:ins w:id="302" w:author="IO" w:date="2011-05-12T11:11:00Z">
        <w:del w:id="303" w:author="Orion" w:date="2011-05-16T23:55:00Z">
          <w:r w:rsidRPr="00443E33" w:rsidDel="000175DE">
            <w:rPr>
              <w:rStyle w:val="Hyperlink"/>
              <w:noProof/>
            </w:rPr>
            <w:delText>Introducción</w:delText>
          </w:r>
          <w:r w:rsidDel="000175DE">
            <w:rPr>
              <w:noProof/>
              <w:webHidden/>
            </w:rPr>
            <w:tab/>
            <w:delText>11</w:delText>
          </w:r>
        </w:del>
      </w:ins>
    </w:p>
    <w:p w:rsidR="00A74327" w:rsidDel="000175DE" w:rsidRDefault="00A74327">
      <w:pPr>
        <w:pStyle w:val="TOC1"/>
        <w:rPr>
          <w:ins w:id="304" w:author="IO" w:date="2011-05-12T11:11:00Z"/>
          <w:del w:id="305" w:author="Orion" w:date="2011-05-16T23:55:00Z"/>
          <w:rFonts w:asciiTheme="minorHAnsi" w:eastAsiaTheme="minorEastAsia" w:hAnsiTheme="minorHAnsi" w:cstheme="minorBidi"/>
          <w:noProof/>
          <w:sz w:val="22"/>
          <w:szCs w:val="22"/>
          <w:lang w:val="es-ES" w:eastAsia="es-ES"/>
        </w:rPr>
      </w:pPr>
      <w:ins w:id="306" w:author="IO" w:date="2011-05-12T11:11:00Z">
        <w:del w:id="307" w:author="Orion" w:date="2011-05-16T23:55:00Z">
          <w:r w:rsidRPr="00443E33" w:rsidDel="000175DE">
            <w:rPr>
              <w:rStyle w:val="Hyperlink"/>
              <w:noProof/>
            </w:rPr>
            <w:delText>Conceptos básicos de navegación aérea</w:delText>
          </w:r>
          <w:r w:rsidDel="000175DE">
            <w:rPr>
              <w:noProof/>
              <w:webHidden/>
            </w:rPr>
            <w:tab/>
            <w:delText>13</w:delText>
          </w:r>
        </w:del>
      </w:ins>
    </w:p>
    <w:p w:rsidR="00A74327" w:rsidDel="000175DE" w:rsidRDefault="00A74327">
      <w:pPr>
        <w:pStyle w:val="TOC1"/>
        <w:rPr>
          <w:ins w:id="308" w:author="IO" w:date="2011-05-12T11:11:00Z"/>
          <w:del w:id="309" w:author="Orion" w:date="2011-05-16T23:55:00Z"/>
          <w:rFonts w:asciiTheme="minorHAnsi" w:eastAsiaTheme="minorEastAsia" w:hAnsiTheme="minorHAnsi" w:cstheme="minorBidi"/>
          <w:noProof/>
          <w:sz w:val="22"/>
          <w:szCs w:val="22"/>
          <w:lang w:val="es-ES" w:eastAsia="es-ES"/>
        </w:rPr>
      </w:pPr>
      <w:ins w:id="310" w:author="IO" w:date="2011-05-12T11:11:00Z">
        <w:del w:id="311" w:author="Orion" w:date="2011-05-16T23:55:00Z">
          <w:r w:rsidRPr="00443E33" w:rsidDel="000175DE">
            <w:rPr>
              <w:rStyle w:val="Hyperlink"/>
              <w:noProof/>
            </w:rPr>
            <w:delText>Estado del arte</w:delText>
          </w:r>
          <w:r w:rsidDel="000175DE">
            <w:rPr>
              <w:noProof/>
              <w:webHidden/>
            </w:rPr>
            <w:tab/>
            <w:delText>13</w:delText>
          </w:r>
        </w:del>
      </w:ins>
    </w:p>
    <w:p w:rsidR="00A74327" w:rsidDel="000175DE" w:rsidRDefault="00A74327">
      <w:pPr>
        <w:pStyle w:val="TOC2"/>
        <w:tabs>
          <w:tab w:val="right" w:leader="dot" w:pos="9628"/>
        </w:tabs>
        <w:rPr>
          <w:ins w:id="312" w:author="IO" w:date="2011-05-12T11:11:00Z"/>
          <w:del w:id="313" w:author="Orion" w:date="2011-05-16T23:55:00Z"/>
          <w:rFonts w:asciiTheme="minorHAnsi" w:eastAsiaTheme="minorEastAsia" w:hAnsiTheme="minorHAnsi" w:cstheme="minorBidi"/>
          <w:noProof/>
          <w:sz w:val="22"/>
          <w:szCs w:val="22"/>
          <w:lang w:val="es-ES" w:eastAsia="es-ES"/>
        </w:rPr>
      </w:pPr>
      <w:ins w:id="314" w:author="IO" w:date="2011-05-12T11:11:00Z">
        <w:del w:id="315" w:author="Orion" w:date="2011-05-16T23:55:00Z">
          <w:r w:rsidRPr="00443E33" w:rsidDel="000175DE">
            <w:rPr>
              <w:rStyle w:val="Hyperlink"/>
              <w:noProof/>
            </w:rPr>
            <w:delText>Simulación y Gestión de Tráfico Aéreo</w:delText>
          </w:r>
          <w:r w:rsidDel="000175DE">
            <w:rPr>
              <w:noProof/>
              <w:webHidden/>
            </w:rPr>
            <w:tab/>
            <w:delText>14</w:delText>
          </w:r>
        </w:del>
      </w:ins>
    </w:p>
    <w:p w:rsidR="00A74327" w:rsidDel="000175DE" w:rsidRDefault="00A74327">
      <w:pPr>
        <w:pStyle w:val="TOC2"/>
        <w:tabs>
          <w:tab w:val="right" w:leader="dot" w:pos="9628"/>
        </w:tabs>
        <w:rPr>
          <w:ins w:id="316" w:author="IO" w:date="2011-05-12T11:11:00Z"/>
          <w:del w:id="317" w:author="Orion" w:date="2011-05-16T23:55:00Z"/>
          <w:rFonts w:asciiTheme="minorHAnsi" w:eastAsiaTheme="minorEastAsia" w:hAnsiTheme="minorHAnsi" w:cstheme="minorBidi"/>
          <w:noProof/>
          <w:sz w:val="22"/>
          <w:szCs w:val="22"/>
          <w:lang w:val="es-ES" w:eastAsia="es-ES"/>
        </w:rPr>
      </w:pPr>
      <w:ins w:id="318" w:author="IO" w:date="2011-05-12T11:11:00Z">
        <w:del w:id="319" w:author="Orion" w:date="2011-05-16T23:55:00Z">
          <w:r w:rsidRPr="00443E33" w:rsidDel="000175DE">
            <w:rPr>
              <w:rStyle w:val="Hyperlink"/>
              <w:noProof/>
            </w:rPr>
            <w:delText>Factores humanos en aviación</w:delText>
          </w:r>
          <w:r w:rsidDel="000175DE">
            <w:rPr>
              <w:noProof/>
              <w:webHidden/>
            </w:rPr>
            <w:tab/>
            <w:delText>16</w:delText>
          </w:r>
        </w:del>
      </w:ins>
    </w:p>
    <w:p w:rsidR="00A74327" w:rsidDel="000175DE" w:rsidRDefault="00A74327">
      <w:pPr>
        <w:pStyle w:val="TOC2"/>
        <w:tabs>
          <w:tab w:val="right" w:leader="dot" w:pos="9628"/>
        </w:tabs>
        <w:rPr>
          <w:ins w:id="320" w:author="IO" w:date="2011-05-12T11:11:00Z"/>
          <w:del w:id="321" w:author="Orion" w:date="2011-05-16T23:55:00Z"/>
          <w:rFonts w:asciiTheme="minorHAnsi" w:eastAsiaTheme="minorEastAsia" w:hAnsiTheme="minorHAnsi" w:cstheme="minorBidi"/>
          <w:noProof/>
          <w:sz w:val="22"/>
          <w:szCs w:val="22"/>
          <w:lang w:val="es-ES" w:eastAsia="es-ES"/>
        </w:rPr>
      </w:pPr>
      <w:ins w:id="322" w:author="IO" w:date="2011-05-12T11:11:00Z">
        <w:del w:id="323" w:author="Orion" w:date="2011-05-16T23:55:00Z">
          <w:r w:rsidRPr="00443E33" w:rsidDel="000175DE">
            <w:rPr>
              <w:rStyle w:val="Hyperlink"/>
              <w:noProof/>
            </w:rPr>
            <w:delText>Trabajos de investigación sobre UAVs</w:delText>
          </w:r>
          <w:r w:rsidDel="000175DE">
            <w:rPr>
              <w:noProof/>
              <w:webHidden/>
            </w:rPr>
            <w:tab/>
            <w:delText>17</w:delText>
          </w:r>
        </w:del>
      </w:ins>
    </w:p>
    <w:p w:rsidR="00A74327" w:rsidDel="000175DE" w:rsidRDefault="00A74327">
      <w:pPr>
        <w:pStyle w:val="TOC1"/>
        <w:rPr>
          <w:ins w:id="324" w:author="IO" w:date="2011-05-12T11:11:00Z"/>
          <w:del w:id="325" w:author="Orion" w:date="2011-05-16T23:55:00Z"/>
          <w:rFonts w:asciiTheme="minorHAnsi" w:eastAsiaTheme="minorEastAsia" w:hAnsiTheme="minorHAnsi" w:cstheme="minorBidi"/>
          <w:noProof/>
          <w:sz w:val="22"/>
          <w:szCs w:val="22"/>
          <w:lang w:val="es-ES" w:eastAsia="es-ES"/>
        </w:rPr>
      </w:pPr>
      <w:ins w:id="326" w:author="IO" w:date="2011-05-12T11:11:00Z">
        <w:del w:id="327" w:author="Orion" w:date="2011-05-16T23:55:00Z">
          <w:r w:rsidRPr="00443E33" w:rsidDel="000175DE">
            <w:rPr>
              <w:rStyle w:val="Hyperlink"/>
              <w:noProof/>
            </w:rPr>
            <w:delText>Requisitos del Sistema</w:delText>
          </w:r>
          <w:r w:rsidDel="000175DE">
            <w:rPr>
              <w:noProof/>
              <w:webHidden/>
            </w:rPr>
            <w:tab/>
            <w:delText>18</w:delText>
          </w:r>
        </w:del>
      </w:ins>
    </w:p>
    <w:p w:rsidR="00A74327" w:rsidDel="000175DE" w:rsidRDefault="00A74327">
      <w:pPr>
        <w:pStyle w:val="TOC2"/>
        <w:tabs>
          <w:tab w:val="right" w:leader="dot" w:pos="9628"/>
        </w:tabs>
        <w:rPr>
          <w:ins w:id="328" w:author="IO" w:date="2011-05-12T11:11:00Z"/>
          <w:del w:id="329" w:author="Orion" w:date="2011-05-16T23:55:00Z"/>
          <w:rFonts w:asciiTheme="minorHAnsi" w:eastAsiaTheme="minorEastAsia" w:hAnsiTheme="minorHAnsi" w:cstheme="minorBidi"/>
          <w:noProof/>
          <w:sz w:val="22"/>
          <w:szCs w:val="22"/>
          <w:lang w:val="es-ES" w:eastAsia="es-ES"/>
        </w:rPr>
      </w:pPr>
      <w:ins w:id="330" w:author="IO" w:date="2011-05-12T11:11:00Z">
        <w:del w:id="331" w:author="Orion" w:date="2011-05-16T23:55:00Z">
          <w:r w:rsidRPr="00443E33" w:rsidDel="000175DE">
            <w:rPr>
              <w:rStyle w:val="Hyperlink"/>
              <w:noProof/>
            </w:rPr>
            <w:delText>Ingenias y MDE (Ingeniería orientada a Modelos)</w:delText>
          </w:r>
          <w:r w:rsidDel="000175DE">
            <w:rPr>
              <w:noProof/>
              <w:webHidden/>
            </w:rPr>
            <w:tab/>
            <w:delText>20</w:delText>
          </w:r>
        </w:del>
      </w:ins>
    </w:p>
    <w:p w:rsidR="00A74327" w:rsidDel="000175DE" w:rsidRDefault="00A74327">
      <w:pPr>
        <w:pStyle w:val="TOC1"/>
        <w:rPr>
          <w:ins w:id="332" w:author="IO" w:date="2011-05-12T11:11:00Z"/>
          <w:del w:id="333" w:author="Orion" w:date="2011-05-16T23:55:00Z"/>
          <w:rFonts w:asciiTheme="minorHAnsi" w:eastAsiaTheme="minorEastAsia" w:hAnsiTheme="minorHAnsi" w:cstheme="minorBidi"/>
          <w:noProof/>
          <w:sz w:val="22"/>
          <w:szCs w:val="22"/>
          <w:lang w:val="es-ES" w:eastAsia="es-ES"/>
        </w:rPr>
      </w:pPr>
      <w:ins w:id="334" w:author="IO" w:date="2011-05-12T11:11:00Z">
        <w:del w:id="335" w:author="Orion" w:date="2011-05-16T23:55:00Z">
          <w:r w:rsidRPr="00443E33" w:rsidDel="000175DE">
            <w:rPr>
              <w:rStyle w:val="Hyperlink"/>
              <w:noProof/>
            </w:rPr>
            <w:delText>Plataforma</w:delText>
          </w:r>
          <w:r w:rsidDel="000175DE">
            <w:rPr>
              <w:noProof/>
              <w:webHidden/>
            </w:rPr>
            <w:tab/>
            <w:delText>20</w:delText>
          </w:r>
        </w:del>
      </w:ins>
    </w:p>
    <w:p w:rsidR="00A74327" w:rsidDel="000175DE" w:rsidRDefault="00A74327">
      <w:pPr>
        <w:pStyle w:val="TOC2"/>
        <w:tabs>
          <w:tab w:val="right" w:leader="dot" w:pos="9628"/>
        </w:tabs>
        <w:rPr>
          <w:ins w:id="336" w:author="IO" w:date="2011-05-12T11:11:00Z"/>
          <w:del w:id="337" w:author="Orion" w:date="2011-05-16T23:55:00Z"/>
          <w:rFonts w:asciiTheme="minorHAnsi" w:eastAsiaTheme="minorEastAsia" w:hAnsiTheme="minorHAnsi" w:cstheme="minorBidi"/>
          <w:noProof/>
          <w:sz w:val="22"/>
          <w:szCs w:val="22"/>
          <w:lang w:val="es-ES" w:eastAsia="es-ES"/>
        </w:rPr>
      </w:pPr>
      <w:ins w:id="338" w:author="IO" w:date="2011-05-12T11:11:00Z">
        <w:del w:id="339" w:author="Orion" w:date="2011-05-16T23:55:00Z">
          <w:r w:rsidRPr="00443E33" w:rsidDel="000175DE">
            <w:rPr>
              <w:rStyle w:val="Hyperlink"/>
              <w:noProof/>
            </w:rPr>
            <w:delText>Especificación</w:delText>
          </w:r>
          <w:r w:rsidDel="000175DE">
            <w:rPr>
              <w:noProof/>
              <w:webHidden/>
            </w:rPr>
            <w:tab/>
            <w:delText>21</w:delText>
          </w:r>
        </w:del>
      </w:ins>
    </w:p>
    <w:p w:rsidR="00A74327" w:rsidDel="000175DE" w:rsidRDefault="00A74327">
      <w:pPr>
        <w:pStyle w:val="TOC2"/>
        <w:tabs>
          <w:tab w:val="right" w:leader="dot" w:pos="9628"/>
        </w:tabs>
        <w:rPr>
          <w:ins w:id="340" w:author="IO" w:date="2011-05-12T11:11:00Z"/>
          <w:del w:id="341" w:author="Orion" w:date="2011-05-16T23:55:00Z"/>
          <w:rFonts w:asciiTheme="minorHAnsi" w:eastAsiaTheme="minorEastAsia" w:hAnsiTheme="minorHAnsi" w:cstheme="minorBidi"/>
          <w:noProof/>
          <w:sz w:val="22"/>
          <w:szCs w:val="22"/>
          <w:lang w:val="es-ES" w:eastAsia="es-ES"/>
        </w:rPr>
      </w:pPr>
      <w:ins w:id="342" w:author="IO" w:date="2011-05-12T11:11:00Z">
        <w:del w:id="343" w:author="Orion" w:date="2011-05-16T23:55:00Z">
          <w:r w:rsidRPr="00443E33" w:rsidDel="000175DE">
            <w:rPr>
              <w:rStyle w:val="Hyperlink"/>
              <w:noProof/>
            </w:rPr>
            <w:delText>Módulo de lógica</w:delText>
          </w:r>
          <w:r w:rsidDel="000175DE">
            <w:rPr>
              <w:noProof/>
              <w:webHidden/>
            </w:rPr>
            <w:tab/>
            <w:delText>22</w:delText>
          </w:r>
        </w:del>
      </w:ins>
    </w:p>
    <w:p w:rsidR="00A74327" w:rsidDel="000175DE" w:rsidRDefault="00A74327">
      <w:pPr>
        <w:pStyle w:val="TOC2"/>
        <w:tabs>
          <w:tab w:val="right" w:leader="dot" w:pos="9628"/>
        </w:tabs>
        <w:rPr>
          <w:ins w:id="344" w:author="IO" w:date="2011-05-12T11:11:00Z"/>
          <w:del w:id="345" w:author="Orion" w:date="2011-05-16T23:55:00Z"/>
          <w:rFonts w:asciiTheme="minorHAnsi" w:eastAsiaTheme="minorEastAsia" w:hAnsiTheme="minorHAnsi" w:cstheme="minorBidi"/>
          <w:noProof/>
          <w:sz w:val="22"/>
          <w:szCs w:val="22"/>
          <w:lang w:val="es-ES" w:eastAsia="es-ES"/>
        </w:rPr>
      </w:pPr>
      <w:ins w:id="346" w:author="IO" w:date="2011-05-12T11:11:00Z">
        <w:del w:id="347" w:author="Orion" w:date="2011-05-16T23:55:00Z">
          <w:r w:rsidRPr="00443E33" w:rsidDel="000175DE">
            <w:rPr>
              <w:rStyle w:val="Hyperlink"/>
              <w:noProof/>
            </w:rPr>
            <w:delText>Visualización</w:delText>
          </w:r>
          <w:r w:rsidDel="000175DE">
            <w:rPr>
              <w:noProof/>
              <w:webHidden/>
            </w:rPr>
            <w:tab/>
            <w:delText>22</w:delText>
          </w:r>
        </w:del>
      </w:ins>
    </w:p>
    <w:p w:rsidR="00A74327" w:rsidDel="000175DE" w:rsidRDefault="00A74327">
      <w:pPr>
        <w:pStyle w:val="TOC2"/>
        <w:tabs>
          <w:tab w:val="right" w:leader="dot" w:pos="9628"/>
        </w:tabs>
        <w:rPr>
          <w:ins w:id="348" w:author="IO" w:date="2011-05-12T11:11:00Z"/>
          <w:del w:id="349" w:author="Orion" w:date="2011-05-16T23:55:00Z"/>
          <w:rFonts w:asciiTheme="minorHAnsi" w:eastAsiaTheme="minorEastAsia" w:hAnsiTheme="minorHAnsi" w:cstheme="minorBidi"/>
          <w:noProof/>
          <w:sz w:val="22"/>
          <w:szCs w:val="22"/>
          <w:lang w:val="es-ES" w:eastAsia="es-ES"/>
        </w:rPr>
      </w:pPr>
      <w:ins w:id="350" w:author="IO" w:date="2011-05-12T11:11:00Z">
        <w:del w:id="351" w:author="Orion" w:date="2011-05-16T23:55:00Z">
          <w:r w:rsidRPr="00443E33" w:rsidDel="000175DE">
            <w:rPr>
              <w:rStyle w:val="Hyperlink"/>
              <w:noProof/>
            </w:rPr>
            <w:delText>Controlador</w:delText>
          </w:r>
          <w:r w:rsidDel="000175DE">
            <w:rPr>
              <w:noProof/>
              <w:webHidden/>
            </w:rPr>
            <w:tab/>
            <w:delText>22</w:delText>
          </w:r>
        </w:del>
      </w:ins>
    </w:p>
    <w:p w:rsidR="00A74327" w:rsidDel="000175DE" w:rsidRDefault="00A74327">
      <w:pPr>
        <w:pStyle w:val="TOC1"/>
        <w:rPr>
          <w:ins w:id="352" w:author="IO" w:date="2011-05-12T11:11:00Z"/>
          <w:del w:id="353" w:author="Orion" w:date="2011-05-16T23:55:00Z"/>
          <w:rFonts w:asciiTheme="minorHAnsi" w:eastAsiaTheme="minorEastAsia" w:hAnsiTheme="minorHAnsi" w:cstheme="minorBidi"/>
          <w:noProof/>
          <w:sz w:val="22"/>
          <w:szCs w:val="22"/>
          <w:lang w:val="es-ES" w:eastAsia="es-ES"/>
        </w:rPr>
      </w:pPr>
      <w:ins w:id="354" w:author="IO" w:date="2011-05-12T11:11:00Z">
        <w:del w:id="355" w:author="Orion" w:date="2011-05-16T23:55:00Z">
          <w:r w:rsidRPr="00443E33" w:rsidDel="000175DE">
            <w:rPr>
              <w:rStyle w:val="Hyperlink"/>
              <w:noProof/>
            </w:rPr>
            <w:delText>Casos de estudio</w:delText>
          </w:r>
          <w:r w:rsidDel="000175DE">
            <w:rPr>
              <w:noProof/>
              <w:webHidden/>
            </w:rPr>
            <w:tab/>
            <w:delText>22</w:delText>
          </w:r>
        </w:del>
      </w:ins>
    </w:p>
    <w:p w:rsidR="00A74327" w:rsidDel="000175DE" w:rsidRDefault="00A74327">
      <w:pPr>
        <w:pStyle w:val="TOC1"/>
        <w:rPr>
          <w:ins w:id="356" w:author="IO" w:date="2011-05-12T11:11:00Z"/>
          <w:del w:id="357" w:author="Orion" w:date="2011-05-16T23:55:00Z"/>
          <w:rFonts w:asciiTheme="minorHAnsi" w:eastAsiaTheme="minorEastAsia" w:hAnsiTheme="minorHAnsi" w:cstheme="minorBidi"/>
          <w:noProof/>
          <w:sz w:val="22"/>
          <w:szCs w:val="22"/>
          <w:lang w:val="es-ES" w:eastAsia="es-ES"/>
        </w:rPr>
      </w:pPr>
      <w:ins w:id="358" w:author="IO" w:date="2011-05-12T11:11:00Z">
        <w:del w:id="359" w:author="Orion" w:date="2011-05-16T23:55:00Z">
          <w:r w:rsidRPr="00443E33" w:rsidDel="000175DE">
            <w:rPr>
              <w:rStyle w:val="Hyperlink"/>
              <w:noProof/>
            </w:rPr>
            <w:delText>Discusión</w:delText>
          </w:r>
          <w:r w:rsidDel="000175DE">
            <w:rPr>
              <w:noProof/>
              <w:webHidden/>
            </w:rPr>
            <w:tab/>
            <w:delText>23</w:delText>
          </w:r>
        </w:del>
      </w:ins>
    </w:p>
    <w:p w:rsidR="00A74327" w:rsidDel="000175DE" w:rsidRDefault="00A74327">
      <w:pPr>
        <w:pStyle w:val="TOC1"/>
        <w:rPr>
          <w:ins w:id="360" w:author="IO" w:date="2011-05-12T11:11:00Z"/>
          <w:del w:id="361" w:author="Orion" w:date="2011-05-16T23:55:00Z"/>
          <w:rFonts w:asciiTheme="minorHAnsi" w:eastAsiaTheme="minorEastAsia" w:hAnsiTheme="minorHAnsi" w:cstheme="minorBidi"/>
          <w:noProof/>
          <w:sz w:val="22"/>
          <w:szCs w:val="22"/>
          <w:lang w:val="es-ES" w:eastAsia="es-ES"/>
        </w:rPr>
      </w:pPr>
      <w:ins w:id="362" w:author="IO" w:date="2011-05-12T11:11:00Z">
        <w:del w:id="363" w:author="Orion" w:date="2011-05-16T23:55:00Z">
          <w:r w:rsidRPr="00443E33" w:rsidDel="000175DE">
            <w:rPr>
              <w:rStyle w:val="Hyperlink"/>
              <w:noProof/>
            </w:rPr>
            <w:delText>Conclusión y trabajo futuro</w:delText>
          </w:r>
          <w:r w:rsidDel="000175DE">
            <w:rPr>
              <w:noProof/>
              <w:webHidden/>
            </w:rPr>
            <w:tab/>
            <w:delText>23</w:delText>
          </w:r>
        </w:del>
      </w:ins>
    </w:p>
    <w:p w:rsidR="00A74327" w:rsidDel="000175DE" w:rsidRDefault="00A74327">
      <w:pPr>
        <w:pStyle w:val="TOC1"/>
        <w:rPr>
          <w:ins w:id="364" w:author="IO" w:date="2011-05-12T11:11:00Z"/>
          <w:del w:id="365" w:author="Orion" w:date="2011-05-16T23:55:00Z"/>
          <w:rFonts w:asciiTheme="minorHAnsi" w:eastAsiaTheme="minorEastAsia" w:hAnsiTheme="minorHAnsi" w:cstheme="minorBidi"/>
          <w:noProof/>
          <w:sz w:val="22"/>
          <w:szCs w:val="22"/>
          <w:lang w:val="es-ES" w:eastAsia="es-ES"/>
        </w:rPr>
      </w:pPr>
      <w:ins w:id="366" w:author="IO" w:date="2011-05-12T11:11:00Z">
        <w:del w:id="367" w:author="Orion" w:date="2011-05-16T23:55:00Z">
          <w:r w:rsidRPr="00443E33" w:rsidDel="000175DE">
            <w:rPr>
              <w:rStyle w:val="Hyperlink"/>
              <w:noProof/>
            </w:rPr>
            <w:delText>Bibliografía</w:delText>
          </w:r>
          <w:r w:rsidDel="000175DE">
            <w:rPr>
              <w:noProof/>
              <w:webHidden/>
            </w:rPr>
            <w:tab/>
            <w:delText>24</w:delText>
          </w:r>
        </w:del>
      </w:ins>
    </w:p>
    <w:p w:rsidR="00A74327" w:rsidDel="000175DE" w:rsidRDefault="00A74327">
      <w:pPr>
        <w:pStyle w:val="TOC1"/>
        <w:rPr>
          <w:ins w:id="368" w:author="IO" w:date="2011-05-12T11:11:00Z"/>
          <w:del w:id="369" w:author="Orion" w:date="2011-05-16T23:55:00Z"/>
          <w:rFonts w:asciiTheme="minorHAnsi" w:eastAsiaTheme="minorEastAsia" w:hAnsiTheme="minorHAnsi" w:cstheme="minorBidi"/>
          <w:noProof/>
          <w:sz w:val="22"/>
          <w:szCs w:val="22"/>
          <w:lang w:val="es-ES" w:eastAsia="es-ES"/>
        </w:rPr>
      </w:pPr>
      <w:ins w:id="370" w:author="IO" w:date="2011-05-12T11:11:00Z">
        <w:del w:id="371" w:author="Orion" w:date="2011-05-16T23:55:00Z">
          <w:r w:rsidRPr="00443E33" w:rsidDel="000175DE">
            <w:rPr>
              <w:rStyle w:val="Hyperlink"/>
              <w:noProof/>
            </w:rPr>
            <w:delText>Glosario</w:delText>
          </w:r>
          <w:r w:rsidDel="000175DE">
            <w:rPr>
              <w:noProof/>
              <w:webHidden/>
            </w:rPr>
            <w:tab/>
            <w:delText>26</w:delText>
          </w:r>
        </w:del>
      </w:ins>
    </w:p>
    <w:p w:rsidR="00E026E0" w:rsidRDefault="00120931">
      <w:pPr>
        <w:pStyle w:val="TableofFigures"/>
        <w:tabs>
          <w:tab w:val="right" w:leader="dot" w:pos="9628"/>
        </w:tabs>
        <w:rPr>
          <w:ins w:id="372" w:author="Orion" w:date="2011-05-10T23:15:00Z"/>
        </w:rPr>
      </w:pPr>
      <w:ins w:id="373" w:author="Orion" w:date="2011-04-24T19:58:00Z">
        <w:r>
          <w:fldChar w:fldCharType="end"/>
        </w:r>
        <w:r>
          <w:br w:type="page"/>
        </w:r>
      </w:ins>
      <w:bookmarkStart w:id="374" w:name="Acknowledgements"/>
    </w:p>
    <w:p w:rsidR="00E026E0" w:rsidRDefault="00BC3639">
      <w:pPr>
        <w:pStyle w:val="PageHeading"/>
        <w:rPr>
          <w:ins w:id="375" w:author="Orion" w:date="2011-05-10T23:15:00Z"/>
        </w:rPr>
        <w:pPrChange w:id="376" w:author="Orion" w:date="2011-05-10T23:15:00Z">
          <w:pPr>
            <w:pStyle w:val="TableofFigures"/>
            <w:tabs>
              <w:tab w:val="right" w:leader="dot" w:pos="9628"/>
            </w:tabs>
          </w:pPr>
        </w:pPrChange>
      </w:pPr>
      <w:bookmarkStart w:id="377" w:name="_Toc293422052"/>
      <w:proofErr w:type="spellStart"/>
      <w:ins w:id="378" w:author="Orion" w:date="2011-05-10T23:16:00Z">
        <w:r>
          <w:lastRenderedPageBreak/>
          <w:t>Tabla</w:t>
        </w:r>
        <w:proofErr w:type="spellEnd"/>
        <w:r>
          <w:t xml:space="preserve"> de </w:t>
        </w:r>
        <w:proofErr w:type="spellStart"/>
        <w:r>
          <w:t>Figuras</w:t>
        </w:r>
      </w:ins>
      <w:bookmarkEnd w:id="377"/>
      <w:proofErr w:type="spellEnd"/>
    </w:p>
    <w:p w:rsidR="00D06826" w:rsidRDefault="00266A4F">
      <w:pPr>
        <w:pStyle w:val="TableofFigures"/>
        <w:tabs>
          <w:tab w:val="right" w:leader="dot" w:pos="9628"/>
        </w:tabs>
        <w:rPr>
          <w:ins w:id="379" w:author="Orion" w:date="2011-05-27T18:01:00Z"/>
          <w:rFonts w:asciiTheme="minorHAnsi" w:eastAsiaTheme="minorEastAsia" w:hAnsiTheme="minorHAnsi" w:cstheme="minorBidi"/>
          <w:noProof/>
          <w:kern w:val="0"/>
          <w:sz w:val="22"/>
          <w:szCs w:val="22"/>
          <w:lang w:eastAsia="es-ES" w:bidi="ar-SA"/>
        </w:rPr>
      </w:pPr>
      <w:ins w:id="380" w:author="Orion" w:date="2011-05-10T23:25:00Z">
        <w:r>
          <w:fldChar w:fldCharType="begin"/>
        </w:r>
        <w:r>
          <w:instrText xml:space="preserve"> TOC \n \h \z \c "Figura" </w:instrText>
        </w:r>
      </w:ins>
      <w:r>
        <w:fldChar w:fldCharType="separate"/>
      </w:r>
      <w:ins w:id="381" w:author="Orion" w:date="2011-05-27T18:01:00Z">
        <w:r w:rsidR="00D06826" w:rsidRPr="00270903">
          <w:rPr>
            <w:rStyle w:val="Hyperlink"/>
            <w:noProof/>
          </w:rPr>
          <w:fldChar w:fldCharType="begin"/>
        </w:r>
        <w:r w:rsidR="00D06826" w:rsidRPr="00270903">
          <w:rPr>
            <w:rStyle w:val="Hyperlink"/>
            <w:noProof/>
          </w:rPr>
          <w:instrText xml:space="preserve"> </w:instrText>
        </w:r>
        <w:r w:rsidR="00D06826">
          <w:rPr>
            <w:noProof/>
          </w:rPr>
          <w:instrText>HYPERLINK \l "_Toc294282636"</w:instrText>
        </w:r>
        <w:r w:rsidR="00D06826" w:rsidRPr="00270903">
          <w:rPr>
            <w:rStyle w:val="Hyperlink"/>
            <w:noProof/>
          </w:rPr>
          <w:instrText xml:space="preserve"> </w:instrText>
        </w:r>
        <w:r w:rsidR="00D06826" w:rsidRPr="00270903">
          <w:rPr>
            <w:rStyle w:val="Hyperlink"/>
            <w:noProof/>
          </w:rPr>
        </w:r>
        <w:r w:rsidR="00D06826" w:rsidRPr="00270903">
          <w:rPr>
            <w:rStyle w:val="Hyperlink"/>
            <w:noProof/>
          </w:rPr>
          <w:fldChar w:fldCharType="separate"/>
        </w:r>
        <w:r w:rsidR="00D06826" w:rsidRPr="00270903">
          <w:rPr>
            <w:rStyle w:val="Hyperlink"/>
            <w:noProof/>
          </w:rPr>
          <w:t>Figura 1: Casos de Uso</w:t>
        </w:r>
        <w:r w:rsidR="00D06826" w:rsidRPr="00270903">
          <w:rPr>
            <w:rStyle w:val="Hyperlink"/>
            <w:noProof/>
          </w:rPr>
          <w:fldChar w:fldCharType="end"/>
        </w:r>
      </w:ins>
    </w:p>
    <w:p w:rsidR="00D06826" w:rsidRDefault="00D06826">
      <w:pPr>
        <w:pStyle w:val="TableofFigures"/>
        <w:tabs>
          <w:tab w:val="right" w:leader="dot" w:pos="9628"/>
        </w:tabs>
        <w:rPr>
          <w:ins w:id="382" w:author="Orion" w:date="2011-05-27T18:01:00Z"/>
          <w:rFonts w:asciiTheme="minorHAnsi" w:eastAsiaTheme="minorEastAsia" w:hAnsiTheme="minorHAnsi" w:cstheme="minorBidi"/>
          <w:noProof/>
          <w:kern w:val="0"/>
          <w:sz w:val="22"/>
          <w:szCs w:val="22"/>
          <w:lang w:eastAsia="es-ES" w:bidi="ar-SA"/>
        </w:rPr>
      </w:pPr>
      <w:ins w:id="383" w:author="Orion" w:date="2011-05-27T18:01:00Z">
        <w:r w:rsidRPr="00270903">
          <w:rPr>
            <w:rStyle w:val="Hyperlink"/>
            <w:noProof/>
          </w:rPr>
          <w:fldChar w:fldCharType="begin"/>
        </w:r>
        <w:r w:rsidRPr="00270903">
          <w:rPr>
            <w:rStyle w:val="Hyperlink"/>
            <w:noProof/>
          </w:rPr>
          <w:instrText xml:space="preserve"> </w:instrText>
        </w:r>
        <w:r>
          <w:rPr>
            <w:noProof/>
          </w:rPr>
          <w:instrText>HYPERLINK \l "_Toc294282637"</w:instrText>
        </w:r>
        <w:r w:rsidRPr="00270903">
          <w:rPr>
            <w:rStyle w:val="Hyperlink"/>
            <w:noProof/>
          </w:rPr>
          <w:instrText xml:space="preserve"> </w:instrText>
        </w:r>
        <w:r w:rsidRPr="00270903">
          <w:rPr>
            <w:rStyle w:val="Hyperlink"/>
            <w:noProof/>
          </w:rPr>
        </w:r>
        <w:r w:rsidRPr="00270903">
          <w:rPr>
            <w:rStyle w:val="Hyperlink"/>
            <w:noProof/>
          </w:rPr>
          <w:fldChar w:fldCharType="separate"/>
        </w:r>
        <w:r w:rsidRPr="00270903">
          <w:rPr>
            <w:rStyle w:val="Hyperlink"/>
            <w:noProof/>
          </w:rPr>
          <w:t>Figura 2: Diagrama de Objetivos</w:t>
        </w:r>
        <w:r w:rsidRPr="00270903">
          <w:rPr>
            <w:rStyle w:val="Hyperlink"/>
            <w:noProof/>
          </w:rPr>
          <w:fldChar w:fldCharType="end"/>
        </w:r>
      </w:ins>
    </w:p>
    <w:p w:rsidR="00D06826" w:rsidRDefault="00D06826">
      <w:pPr>
        <w:pStyle w:val="TableofFigures"/>
        <w:tabs>
          <w:tab w:val="right" w:leader="dot" w:pos="9628"/>
        </w:tabs>
        <w:rPr>
          <w:ins w:id="384" w:author="Orion" w:date="2011-05-27T18:01:00Z"/>
          <w:rFonts w:asciiTheme="minorHAnsi" w:eastAsiaTheme="minorEastAsia" w:hAnsiTheme="minorHAnsi" w:cstheme="minorBidi"/>
          <w:noProof/>
          <w:kern w:val="0"/>
          <w:sz w:val="22"/>
          <w:szCs w:val="22"/>
          <w:lang w:eastAsia="es-ES" w:bidi="ar-SA"/>
        </w:rPr>
      </w:pPr>
      <w:ins w:id="385" w:author="Orion" w:date="2011-05-27T18:01:00Z">
        <w:r w:rsidRPr="00270903">
          <w:rPr>
            <w:rStyle w:val="Hyperlink"/>
            <w:noProof/>
          </w:rPr>
          <w:fldChar w:fldCharType="begin"/>
        </w:r>
        <w:r w:rsidRPr="00270903">
          <w:rPr>
            <w:rStyle w:val="Hyperlink"/>
            <w:noProof/>
          </w:rPr>
          <w:instrText xml:space="preserve"> </w:instrText>
        </w:r>
        <w:r>
          <w:rPr>
            <w:noProof/>
          </w:rPr>
          <w:instrText>HYPERLINK \l "_Toc294282638"</w:instrText>
        </w:r>
        <w:r w:rsidRPr="00270903">
          <w:rPr>
            <w:rStyle w:val="Hyperlink"/>
            <w:noProof/>
          </w:rPr>
          <w:instrText xml:space="preserve"> </w:instrText>
        </w:r>
        <w:r w:rsidRPr="00270903">
          <w:rPr>
            <w:rStyle w:val="Hyperlink"/>
            <w:noProof/>
          </w:rPr>
        </w:r>
        <w:r w:rsidRPr="00270903">
          <w:rPr>
            <w:rStyle w:val="Hyperlink"/>
            <w:noProof/>
          </w:rPr>
          <w:fldChar w:fldCharType="separate"/>
        </w:r>
        <w:r w:rsidRPr="00270903">
          <w:rPr>
            <w:rStyle w:val="Hyperlink"/>
            <w:noProof/>
          </w:rPr>
          <w:t xml:space="preserve">Figura 3: Diagrama de </w:t>
        </w:r>
        <w:r w:rsidRPr="00270903">
          <w:rPr>
            <w:rStyle w:val="Hyperlink"/>
            <w:noProof/>
          </w:rPr>
          <w:t>A</w:t>
        </w:r>
        <w:r w:rsidRPr="00270903">
          <w:rPr>
            <w:rStyle w:val="Hyperlink"/>
            <w:noProof/>
          </w:rPr>
          <w:t>ctividad General</w:t>
        </w:r>
        <w:r w:rsidRPr="00270903">
          <w:rPr>
            <w:rStyle w:val="Hyperlink"/>
            <w:noProof/>
          </w:rPr>
          <w:fldChar w:fldCharType="end"/>
        </w:r>
      </w:ins>
    </w:p>
    <w:p w:rsidR="00A74327" w:rsidDel="001244FA" w:rsidRDefault="00A74327">
      <w:pPr>
        <w:pStyle w:val="TableofFigures"/>
        <w:tabs>
          <w:tab w:val="right" w:leader="dot" w:pos="9628"/>
        </w:tabs>
        <w:rPr>
          <w:ins w:id="386" w:author="IO" w:date="2011-05-12T11:11:00Z"/>
          <w:del w:id="387" w:author="Orion" w:date="2011-05-27T12:39:00Z"/>
          <w:rFonts w:asciiTheme="minorHAnsi" w:eastAsiaTheme="minorEastAsia" w:hAnsiTheme="minorHAnsi" w:cstheme="minorBidi"/>
          <w:noProof/>
          <w:kern w:val="0"/>
          <w:sz w:val="22"/>
          <w:szCs w:val="22"/>
          <w:lang w:eastAsia="es-ES" w:bidi="ar-SA"/>
        </w:rPr>
      </w:pPr>
      <w:ins w:id="388" w:author="IO" w:date="2011-05-12T11:11:00Z">
        <w:del w:id="389" w:author="Orion" w:date="2011-05-27T12:39:00Z">
          <w:r w:rsidRPr="001244FA" w:rsidDel="001244FA">
            <w:rPr>
              <w:rStyle w:val="Hyperlink"/>
              <w:noProof/>
            </w:rPr>
            <w:delText>Figura 1: Casos de Uso</w:delText>
          </w:r>
        </w:del>
      </w:ins>
    </w:p>
    <w:p w:rsidR="00A74327" w:rsidDel="001244FA" w:rsidRDefault="00A74327">
      <w:pPr>
        <w:pStyle w:val="TableofFigures"/>
        <w:tabs>
          <w:tab w:val="right" w:leader="dot" w:pos="9628"/>
        </w:tabs>
        <w:rPr>
          <w:ins w:id="390" w:author="IO" w:date="2011-05-12T11:11:00Z"/>
          <w:del w:id="391" w:author="Orion" w:date="2011-05-27T12:39:00Z"/>
          <w:rFonts w:asciiTheme="minorHAnsi" w:eastAsiaTheme="minorEastAsia" w:hAnsiTheme="minorHAnsi" w:cstheme="minorBidi"/>
          <w:noProof/>
          <w:kern w:val="0"/>
          <w:sz w:val="22"/>
          <w:szCs w:val="22"/>
          <w:lang w:eastAsia="es-ES" w:bidi="ar-SA"/>
        </w:rPr>
      </w:pPr>
      <w:ins w:id="392" w:author="IO" w:date="2011-05-12T11:11:00Z">
        <w:del w:id="393" w:author="Orion" w:date="2011-05-27T12:39:00Z">
          <w:r w:rsidRPr="001244FA" w:rsidDel="001244FA">
            <w:rPr>
              <w:rStyle w:val="Hyperlink"/>
              <w:noProof/>
            </w:rPr>
            <w:delText>Figura 2: Diagrama de Objetivos 1</w:delText>
          </w:r>
        </w:del>
      </w:ins>
    </w:p>
    <w:p w:rsidR="004654A3" w:rsidRDefault="00266A4F">
      <w:pPr>
        <w:widowControl/>
        <w:suppressAutoHyphens w:val="0"/>
        <w:rPr>
          <w:ins w:id="394" w:author="Orion" w:date="2011-05-10T23:14:00Z"/>
        </w:rPr>
      </w:pPr>
      <w:ins w:id="395" w:author="Orion" w:date="2011-05-10T23:25:00Z">
        <w:r>
          <w:rPr>
            <w:szCs w:val="21"/>
          </w:rPr>
          <w:fldChar w:fldCharType="end"/>
        </w:r>
      </w:ins>
      <w:ins w:id="396" w:author="Orion" w:date="2011-05-01T20:38:00Z">
        <w:r w:rsidR="004654A3">
          <w:br w:type="page"/>
        </w:r>
      </w:ins>
    </w:p>
    <w:p w:rsidR="00FE466F" w:rsidRDefault="00FE466F">
      <w:pPr>
        <w:widowControl/>
        <w:suppressAutoHyphens w:val="0"/>
        <w:rPr>
          <w:ins w:id="397" w:author="Orion" w:date="2011-05-01T20:38:00Z"/>
          <w:rFonts w:eastAsia="Times New Roman" w:cs="Times New Roman"/>
          <w:b/>
          <w:kern w:val="0"/>
          <w:sz w:val="32"/>
          <w:szCs w:val="20"/>
          <w:lang w:val="en-US" w:eastAsia="en-US" w:bidi="ar-SA"/>
        </w:rPr>
      </w:pPr>
    </w:p>
    <w:p w:rsidR="00120931" w:rsidRPr="008D082C" w:rsidRDefault="00120931" w:rsidP="00B42FC5">
      <w:pPr>
        <w:pStyle w:val="PageHeading"/>
        <w:rPr>
          <w:ins w:id="398" w:author="Orion" w:date="2011-04-24T19:58:00Z"/>
        </w:rPr>
      </w:pPr>
      <w:bookmarkStart w:id="399" w:name="_Toc293422053"/>
      <w:proofErr w:type="spellStart"/>
      <w:ins w:id="400" w:author="Orion" w:date="2011-04-24T19:58:00Z">
        <w:r>
          <w:t>Agradecimientos</w:t>
        </w:r>
        <w:bookmarkEnd w:id="399"/>
        <w:proofErr w:type="spellEnd"/>
      </w:ins>
    </w:p>
    <w:bookmarkEnd w:id="374"/>
    <w:p w:rsidR="00120931" w:rsidRPr="00120931" w:rsidRDefault="00120931" w:rsidP="00120931">
      <w:pPr>
        <w:pStyle w:val="BodyText"/>
        <w:rPr>
          <w:ins w:id="401" w:author="Orion" w:date="2011-04-24T19:58:00Z"/>
          <w:lang w:val="en-US"/>
          <w:rPrChange w:id="402" w:author="Orion" w:date="2011-04-24T19:58:00Z">
            <w:rPr>
              <w:ins w:id="403" w:author="Orion" w:date="2011-04-24T19:58:00Z"/>
            </w:rPr>
          </w:rPrChange>
        </w:rPr>
      </w:pPr>
      <w:ins w:id="404" w:author="Orion" w:date="2011-04-24T19:58:00Z">
        <w:r>
          <w:fldChar w:fldCharType="begin">
            <w:ffData>
              <w:name w:val="AcknowledgementsText"/>
              <w:enabled/>
              <w:calcOnExit w:val="0"/>
              <w:textInput>
                <w:default w:val="The Acknowledgement page is optional.  If you include it, retain the Acknowledgements heading and enter your text here.  If you do not include it, delete the entire page.  Be sure to retain the Page Break that occurs after the List of Table page above."/>
              </w:textInput>
            </w:ffData>
          </w:fldChar>
        </w:r>
        <w:bookmarkStart w:id="405" w:name="AcknowledgementsText"/>
        <w:r w:rsidRPr="00120931">
          <w:rPr>
            <w:lang w:val="en-US"/>
            <w:rPrChange w:id="406" w:author="Orion" w:date="2011-04-24T19:58:00Z">
              <w:rPr>
                <w:szCs w:val="21"/>
              </w:rPr>
            </w:rPrChange>
          </w:rPr>
          <w:instrText xml:space="preserve"> FORMTEXT </w:instrText>
        </w:r>
        <w:r>
          <w:fldChar w:fldCharType="separate"/>
        </w:r>
        <w:r w:rsidRPr="00120931">
          <w:rPr>
            <w:noProof/>
            <w:lang w:val="en-US"/>
            <w:rPrChange w:id="407" w:author="Orion" w:date="2011-04-24T19:58:00Z">
              <w:rPr>
                <w:noProof/>
                <w:szCs w:val="21"/>
              </w:rPr>
            </w:rPrChange>
          </w:rPr>
          <w:t>The Acknowledgement page is optional.  If you include it, retain the Acknowledgements heading and enter your text here.  If you do not include it, delete the entire page.  Be sure to retain the Page Break that occurs after the List of Table page above.</w:t>
        </w:r>
        <w:r>
          <w:fldChar w:fldCharType="end"/>
        </w:r>
        <w:bookmarkEnd w:id="405"/>
      </w:ins>
    </w:p>
    <w:p w:rsidR="00120931" w:rsidRPr="00120931" w:rsidRDefault="00960667">
      <w:pPr>
        <w:pStyle w:val="Heading1"/>
        <w:widowControl/>
        <w:tabs>
          <w:tab w:val="clear" w:pos="0"/>
        </w:tabs>
        <w:suppressAutoHyphens w:val="0"/>
        <w:spacing w:before="0" w:after="240" w:line="360" w:lineRule="auto"/>
        <w:ind w:left="0" w:firstLine="0"/>
        <w:rPr>
          <w:ins w:id="408" w:author="Orion" w:date="2011-04-24T19:58:00Z"/>
          <w:lang w:val="en-US"/>
          <w:rPrChange w:id="409" w:author="Orion" w:date="2011-04-24T19:58:00Z">
            <w:rPr>
              <w:ins w:id="410" w:author="Orion" w:date="2011-04-24T19:58:00Z"/>
            </w:rPr>
          </w:rPrChange>
        </w:rPr>
        <w:pPrChange w:id="411" w:author="Orion" w:date="2011-05-01T20:35:00Z">
          <w:pPr>
            <w:pStyle w:val="BodyText"/>
          </w:pPr>
        </w:pPrChange>
      </w:pPr>
      <w:ins w:id="412" w:author="Orion" w:date="2011-05-01T20:35:00Z">
        <w:r w:rsidRPr="00B42FC5">
          <w:rPr>
            <w:lang w:val="en-US"/>
          </w:rPr>
          <w:t xml:space="preserve"> </w:t>
        </w:r>
      </w:ins>
    </w:p>
    <w:p w:rsidR="00960667" w:rsidRDefault="00960667">
      <w:pPr>
        <w:widowControl/>
        <w:suppressAutoHyphens w:val="0"/>
        <w:rPr>
          <w:ins w:id="413" w:author="Orion" w:date="2011-05-01T20:36:00Z"/>
          <w:rFonts w:asciiTheme="majorHAnsi" w:eastAsiaTheme="majorEastAsia" w:hAnsiTheme="majorHAnsi" w:cs="Times New Roman"/>
          <w:color w:val="17365D" w:themeColor="text2" w:themeShade="BF"/>
          <w:spacing w:val="5"/>
          <w:kern w:val="28"/>
          <w:sz w:val="52"/>
          <w:szCs w:val="47"/>
          <w:lang w:val="en-US"/>
        </w:rPr>
      </w:pPr>
      <w:ins w:id="414" w:author="Orion" w:date="2011-05-01T20:36:00Z">
        <w:r>
          <w:rPr>
            <w:rFonts w:cs="Times New Roman"/>
            <w:lang w:val="en-US"/>
          </w:rPr>
          <w:br w:type="page"/>
        </w:r>
      </w:ins>
    </w:p>
    <w:p w:rsidR="00A77437" w:rsidRDefault="00A77437">
      <w:pPr>
        <w:widowControl/>
        <w:suppressAutoHyphens w:val="0"/>
        <w:rPr>
          <w:ins w:id="415" w:author="Orion" w:date="2011-05-01T20:39:00Z"/>
          <w:rFonts w:asciiTheme="majorHAnsi" w:eastAsiaTheme="majorEastAsia" w:hAnsiTheme="majorHAnsi" w:cs="Times New Roman"/>
          <w:color w:val="17365D" w:themeColor="text2" w:themeShade="BF"/>
          <w:spacing w:val="5"/>
          <w:kern w:val="28"/>
          <w:sz w:val="52"/>
          <w:szCs w:val="47"/>
          <w:lang w:val="en-US"/>
        </w:rPr>
      </w:pPr>
      <w:ins w:id="416" w:author="Orion" w:date="2011-05-01T20:39:00Z">
        <w:r>
          <w:rPr>
            <w:rFonts w:cs="Times New Roman"/>
            <w:lang w:val="en-US"/>
          </w:rPr>
          <w:lastRenderedPageBreak/>
          <w:br w:type="page"/>
        </w:r>
      </w:ins>
    </w:p>
    <w:p w:rsidR="00FE689F" w:rsidRPr="00246937" w:rsidDel="00DE7DC9" w:rsidRDefault="00FE689F">
      <w:pPr>
        <w:jc w:val="both"/>
        <w:outlineLvl w:val="0"/>
        <w:rPr>
          <w:del w:id="417" w:author="Orion" w:date="2011-03-24T18:47:00Z"/>
          <w:rFonts w:cs="Times New Roman"/>
          <w:lang w:val="en-US"/>
          <w:rPrChange w:id="418" w:author="Orion" w:date="2011-04-24T22:33:00Z">
            <w:rPr>
              <w:del w:id="419" w:author="Orion" w:date="2011-03-24T18:47:00Z"/>
              <w:rFonts w:cs="Times New Roman"/>
            </w:rPr>
          </w:rPrChange>
        </w:rPr>
        <w:pPrChange w:id="420" w:author="Orion" w:date="2011-05-01T20:33:00Z">
          <w:pPr>
            <w:jc w:val="both"/>
          </w:pPr>
        </w:pPrChange>
      </w:pPr>
      <w:commentRangeStart w:id="421"/>
      <w:del w:id="422" w:author="Orion" w:date="2011-04-24T22:31:00Z">
        <w:r w:rsidRPr="00246937" w:rsidDel="00634CE4">
          <w:rPr>
            <w:rFonts w:cs="Times New Roman"/>
            <w:lang w:val="en-US"/>
            <w:rPrChange w:id="423" w:author="Orion" w:date="2011-04-24T22:33:00Z">
              <w:rPr>
                <w:rFonts w:cs="Times New Roman"/>
              </w:rPr>
            </w:rPrChange>
          </w:rPr>
          <w:lastRenderedPageBreak/>
          <w:delText>Indice</w:delText>
        </w:r>
      </w:del>
    </w:p>
    <w:p w:rsidR="00FE689F" w:rsidRPr="00246937" w:rsidDel="00FE689F" w:rsidRDefault="00FE689F">
      <w:pPr>
        <w:pStyle w:val="Index1"/>
        <w:tabs>
          <w:tab w:val="right" w:leader="dot" w:pos="9628"/>
        </w:tabs>
        <w:outlineLvl w:val="0"/>
        <w:rPr>
          <w:del w:id="424" w:author="Orion" w:date="2011-03-24T18:40:00Z"/>
          <w:rFonts w:cs="Times New Roman"/>
          <w:iCs/>
          <w:noProof/>
          <w:szCs w:val="24"/>
        </w:rPr>
        <w:pPrChange w:id="425" w:author="Orion" w:date="2011-05-01T20:33:00Z">
          <w:pPr>
            <w:pStyle w:val="Index1"/>
            <w:tabs>
              <w:tab w:val="right" w:leader="dot" w:pos="9628"/>
            </w:tabs>
          </w:pPr>
        </w:pPrChange>
      </w:pPr>
      <w:del w:id="426" w:author="Orion" w:date="2011-03-24T18:45:00Z">
        <w:r w:rsidRPr="00246937" w:rsidDel="00FE689F">
          <w:rPr>
            <w:rFonts w:cs="Times New Roman"/>
            <w:szCs w:val="24"/>
          </w:rPr>
          <w:fldChar w:fldCharType="begin"/>
        </w:r>
        <w:r w:rsidRPr="00246937" w:rsidDel="00FE689F">
          <w:rPr>
            <w:rFonts w:cs="Times New Roman"/>
          </w:rPr>
          <w:delInstrText xml:space="preserve"> INDEX \e "</w:delInstrText>
        </w:r>
        <w:r w:rsidRPr="00246937" w:rsidDel="00FE689F">
          <w:rPr>
            <w:rFonts w:cs="Times New Roman"/>
          </w:rPr>
          <w:tab/>
          <w:delInstrText xml:space="preserve">" \z "3082" </w:delInstrText>
        </w:r>
        <w:r w:rsidRPr="00246937" w:rsidDel="00FE689F">
          <w:rPr>
            <w:rFonts w:cs="Times New Roman"/>
            <w:szCs w:val="24"/>
          </w:rPr>
          <w:fldChar w:fldCharType="separate"/>
        </w:r>
      </w:del>
      <w:del w:id="427" w:author="Orion" w:date="2011-03-24T18:40:00Z">
        <w:r w:rsidRPr="00246937" w:rsidDel="00FE689F">
          <w:rPr>
            <w:rFonts w:cs="Times New Roman"/>
            <w:noProof/>
          </w:rPr>
          <w:delText>Introducción</w:delText>
        </w:r>
        <w:r w:rsidRPr="00246937" w:rsidDel="00FE689F">
          <w:rPr>
            <w:rFonts w:cs="Times New Roman"/>
            <w:noProof/>
          </w:rPr>
          <w:tab/>
        </w:r>
        <w:r w:rsidRPr="00246937" w:rsidDel="00FE689F">
          <w:rPr>
            <w:rFonts w:cs="Times New Roman"/>
            <w:i/>
            <w:iCs/>
            <w:noProof/>
          </w:rPr>
          <w:delText>2</w:delText>
        </w:r>
      </w:del>
    </w:p>
    <w:p w:rsidR="00A30167" w:rsidRPr="00650D90" w:rsidRDefault="00FE689F">
      <w:pPr>
        <w:pStyle w:val="Title"/>
        <w:outlineLvl w:val="0"/>
        <w:rPr>
          <w:ins w:id="428" w:author="Orion" w:date="2011-04-01T23:35:00Z"/>
          <w:rFonts w:cs="Times New Roman"/>
        </w:rPr>
        <w:pPrChange w:id="429" w:author="Orion" w:date="2011-05-01T20:33:00Z">
          <w:pPr>
            <w:jc w:val="both"/>
          </w:pPr>
        </w:pPrChange>
      </w:pPr>
      <w:del w:id="430" w:author="Orion" w:date="2011-03-24T18:45:00Z">
        <w:r w:rsidRPr="00246937" w:rsidDel="00FE689F">
          <w:rPr>
            <w:rFonts w:ascii="Times New Roman" w:hAnsi="Times New Roman" w:cs="Times New Roman"/>
            <w:szCs w:val="24"/>
          </w:rPr>
          <w:fldChar w:fldCharType="end"/>
        </w:r>
        <w:r w:rsidR="00EE2BEC" w:rsidRPr="00246937" w:rsidDel="00FE689F">
          <w:rPr>
            <w:rFonts w:ascii="Times New Roman" w:hAnsi="Times New Roman" w:cs="Times New Roman"/>
            <w:rPrChange w:id="431" w:author="Orion" w:date="2011-04-24T22:38:00Z">
              <w:rPr/>
            </w:rPrChange>
          </w:rPr>
          <w:br w:type="page"/>
        </w:r>
      </w:del>
      <w:bookmarkStart w:id="432" w:name="_Toc293422054"/>
      <w:r w:rsidR="00BB1765" w:rsidRPr="00246937">
        <w:rPr>
          <w:rFonts w:ascii="Times New Roman" w:hAnsi="Times New Roman" w:cs="Times New Roman"/>
          <w:rPrChange w:id="433" w:author="Orion" w:date="2011-04-24T22:32:00Z">
            <w:rPr/>
          </w:rPrChange>
        </w:rPr>
        <w:t>Introducción</w:t>
      </w:r>
      <w:commentRangeEnd w:id="421"/>
      <w:r w:rsidR="00914129">
        <w:rPr>
          <w:rStyle w:val="CommentReference"/>
          <w:rFonts w:ascii="Times New Roman" w:eastAsia="SimSun" w:hAnsi="Times New Roman"/>
          <w:color w:val="auto"/>
          <w:spacing w:val="0"/>
          <w:kern w:val="1"/>
        </w:rPr>
        <w:commentReference w:id="421"/>
      </w:r>
      <w:bookmarkEnd w:id="432"/>
    </w:p>
    <w:p w:rsidR="00F6571F" w:rsidRDefault="00F6571F" w:rsidP="003219FD">
      <w:pPr>
        <w:jc w:val="both"/>
        <w:rPr>
          <w:ins w:id="434" w:author="Orion" w:date="2011-05-15T16:00:00Z"/>
        </w:rPr>
      </w:pPr>
      <w:ins w:id="435" w:author="Orion" w:date="2011-05-15T16:00:00Z">
        <w:r w:rsidRPr="00246937">
          <w:t xml:space="preserve">La navegación aérea </w:t>
        </w:r>
        <w:r w:rsidR="00165FA9">
          <w:t>engloba</w:t>
        </w:r>
        <w:r w:rsidRPr="00246937">
          <w:t xml:space="preserve"> un conjunto de técnicas y procedimientos, como planificación, grabación y control de los movimientos de</w:t>
        </w:r>
        <w:r>
          <w:t xml:space="preserve"> la aeronave</w:t>
        </w:r>
        <w:r w:rsidRPr="00246937">
          <w:t>, que</w:t>
        </w:r>
        <w:r>
          <w:t xml:space="preserve"> </w:t>
        </w:r>
        <w:r w:rsidRPr="00246937">
          <w:t>permiten conducir</w:t>
        </w:r>
        <w:r>
          <w:t>la</w:t>
        </w:r>
        <w:r w:rsidRPr="00246937">
          <w:t xml:space="preserve"> eficientemente a su destino. Pilotar con éxito una aeronave implica pilotarla de</w:t>
        </w:r>
        <w:r>
          <w:t>sde</w:t>
        </w:r>
        <w:r w:rsidRPr="00246937">
          <w:t xml:space="preserve"> un punto a otro </w:t>
        </w:r>
        <w:r>
          <w:t>siguiendo una serie de pasos intermedios sin</w:t>
        </w:r>
        <w:r w:rsidRPr="00246937">
          <w:t xml:space="preserve"> poner en peligro la seguridad de las personas que se encuentran a bordo o en tierra</w:t>
        </w:r>
        <w:r w:rsidRPr="008D082C">
          <w:t xml:space="preserve">. </w:t>
        </w:r>
        <w:r w:rsidRPr="0015383E">
          <w:t xml:space="preserve">Además hay que tener en cuenta restricciones adicionales como las leyes vigentes para la navegación aérea, las características de la </w:t>
        </w:r>
        <w:r>
          <w:t>a</w:t>
        </w:r>
        <w:r w:rsidRPr="0015383E">
          <w:t>eronave o la optimización del consumo de combustible. D</w:t>
        </w:r>
        <w:r>
          <w:t>e</w:t>
        </w:r>
        <w:r w:rsidRPr="0015383E">
          <w:t xml:space="preserve"> hecho u</w:t>
        </w:r>
        <w:r w:rsidRPr="008D082C">
          <w:t>n</w:t>
        </w:r>
        <w:r w:rsidRPr="00246937">
          <w:t xml:space="preserve"> gran hándicap en la navegación aérea es que, por un lado, las aeronaves están limitadas por la cantidad de combustible que pueden llevar y una vez consumido este no puede</w:t>
        </w:r>
        <w:r>
          <w:t>n</w:t>
        </w:r>
        <w:r w:rsidRPr="00246937">
          <w:t xml:space="preserve"> quedarse </w:t>
        </w:r>
        <w:r>
          <w:t>estacionadas</w:t>
        </w:r>
        <w:r w:rsidRPr="00246937">
          <w:t xml:space="preserve"> esperando un posible rescate. Por otro lado, una colisión de una aeronave puede, muy probablemente, acarrear repercusiones desastrosas. </w:t>
        </w:r>
      </w:ins>
    </w:p>
    <w:p w:rsidR="00A30167" w:rsidRPr="0014373B" w:rsidRDefault="00A30167" w:rsidP="003219FD">
      <w:pPr>
        <w:jc w:val="both"/>
        <w:rPr>
          <w:ins w:id="436" w:author="Orion" w:date="2011-04-01T23:35:00Z"/>
          <w:rPrChange w:id="437" w:author="IO" w:date="2011-05-12T11:18:00Z">
            <w:rPr>
              <w:ins w:id="438" w:author="Orion" w:date="2011-04-01T23:35:00Z"/>
              <w:rFonts w:ascii="Courier New" w:hAnsi="Courier New" w:cs="Courier New"/>
            </w:rPr>
          </w:rPrChange>
        </w:rPr>
      </w:pPr>
    </w:p>
    <w:p w:rsidR="00BB1765" w:rsidRPr="003219FD" w:rsidDel="00FE689F" w:rsidRDefault="00F6571F" w:rsidP="00EB4B4C">
      <w:pPr>
        <w:jc w:val="both"/>
        <w:rPr>
          <w:del w:id="439" w:author="Orion" w:date="2011-03-24T18:46:00Z"/>
          <w:rPrChange w:id="440" w:author="Orion" w:date="2011-05-16T11:31:00Z">
            <w:rPr>
              <w:del w:id="441" w:author="Orion" w:date="2011-03-24T18:46:00Z"/>
              <w:rFonts w:asciiTheme="minorHAnsi" w:hAnsiTheme="minorHAnsi" w:cs="Times New Roman"/>
              <w:sz w:val="18"/>
              <w:szCs w:val="18"/>
            </w:rPr>
          </w:rPrChange>
        </w:rPr>
      </w:pPr>
      <w:ins w:id="442" w:author="Orion" w:date="2011-05-15T16:01:00Z">
        <w:r w:rsidRPr="003219FD">
          <w:t>Como es sabido, c</w:t>
        </w:r>
      </w:ins>
      <w:ins w:id="443" w:author="Orion" w:date="2011-05-01T21:02:00Z">
        <w:r w:rsidR="00366188" w:rsidRPr="003219FD">
          <w:rPr>
            <w:rPrChange w:id="444" w:author="Orion" w:date="2011-05-16T11:31:00Z">
              <w:rPr>
                <w:rFonts w:ascii="Courier New" w:hAnsi="Courier New" w:cs="Courier New"/>
              </w:rPr>
            </w:rPrChange>
          </w:rPr>
          <w:t>ada día más personas usan e</w:t>
        </w:r>
      </w:ins>
      <w:ins w:id="445" w:author="Orion" w:date="2011-05-01T21:03:00Z">
        <w:r w:rsidR="00366188" w:rsidRPr="003219FD">
          <w:t>l avión como</w:t>
        </w:r>
      </w:ins>
      <w:ins w:id="446" w:author="Orion" w:date="2011-05-01T21:02:00Z">
        <w:r w:rsidR="00366188" w:rsidRPr="003219FD">
          <w:rPr>
            <w:rPrChange w:id="447" w:author="Orion" w:date="2011-05-16T11:31:00Z">
              <w:rPr>
                <w:rFonts w:ascii="Courier New" w:hAnsi="Courier New" w:cs="Courier New"/>
              </w:rPr>
            </w:rPrChange>
          </w:rPr>
          <w:t xml:space="preserve"> medio de transporte para desplazarse de un lugar a otro</w:t>
        </w:r>
      </w:ins>
      <w:ins w:id="448" w:author="IO" w:date="2011-05-12T11:18:00Z">
        <w:r w:rsidR="0014373B" w:rsidRPr="003219FD">
          <w:t>. En</w:t>
        </w:r>
      </w:ins>
      <w:ins w:id="449" w:author="Orion" w:date="2011-05-01T21:02:00Z">
        <w:del w:id="450" w:author="IO" w:date="2011-05-12T11:18:00Z">
          <w:r w:rsidR="00366188" w:rsidRPr="003219FD" w:rsidDel="0014373B">
            <w:rPr>
              <w:rPrChange w:id="451" w:author="Orion" w:date="2011-05-16T11:31:00Z">
                <w:rPr>
                  <w:rFonts w:ascii="Courier New" w:hAnsi="Courier New" w:cs="Courier New"/>
                </w:rPr>
              </w:rPrChange>
            </w:rPr>
            <w:delText>, hasta el punto de que en</w:delText>
          </w:r>
        </w:del>
        <w:r w:rsidR="00366188" w:rsidRPr="003219FD">
          <w:rPr>
            <w:rPrChange w:id="452" w:author="Orion" w:date="2011-05-16T11:31:00Z">
              <w:rPr>
                <w:rFonts w:ascii="Courier New" w:hAnsi="Courier New" w:cs="Courier New"/>
              </w:rPr>
            </w:rPrChange>
          </w:rPr>
          <w:t xml:space="preserve"> algunos países</w:t>
        </w:r>
        <w:del w:id="453" w:author="IO" w:date="2011-05-12T11:19:00Z">
          <w:r w:rsidR="00366188" w:rsidRPr="003219FD" w:rsidDel="0014373B">
            <w:rPr>
              <w:rPrChange w:id="454" w:author="Orion" w:date="2011-05-16T11:31:00Z">
                <w:rPr>
                  <w:rFonts w:ascii="Courier New" w:hAnsi="Courier New" w:cs="Courier New"/>
                </w:rPr>
              </w:rPrChange>
            </w:rPr>
            <w:delText>,</w:delText>
          </w:r>
        </w:del>
        <w:r w:rsidR="00366188" w:rsidRPr="003219FD">
          <w:rPr>
            <w:rPrChange w:id="455" w:author="Orion" w:date="2011-05-16T11:31:00Z">
              <w:rPr>
                <w:rFonts w:ascii="Courier New" w:hAnsi="Courier New" w:cs="Courier New"/>
              </w:rPr>
            </w:rPrChange>
          </w:rPr>
          <w:t xml:space="preserve"> como</w:t>
        </w:r>
        <w:del w:id="456" w:author="IO" w:date="2011-05-12T11:19:00Z">
          <w:r w:rsidR="00366188" w:rsidRPr="003219FD" w:rsidDel="0014373B">
            <w:rPr>
              <w:rPrChange w:id="457" w:author="Orion" w:date="2011-05-16T11:31:00Z">
                <w:rPr>
                  <w:rFonts w:ascii="Courier New" w:hAnsi="Courier New" w:cs="Courier New"/>
                </w:rPr>
              </w:rPrChange>
            </w:rPr>
            <w:delText xml:space="preserve"> por ejemplo</w:delText>
          </w:r>
        </w:del>
        <w:r w:rsidR="00366188" w:rsidRPr="003219FD">
          <w:rPr>
            <w:rPrChange w:id="458" w:author="Orion" w:date="2011-05-16T11:31:00Z">
              <w:rPr>
                <w:rFonts w:ascii="Courier New" w:hAnsi="Courier New" w:cs="Courier New"/>
              </w:rPr>
            </w:rPrChange>
          </w:rPr>
          <w:t xml:space="preserve"> EE.UU., el avión </w:t>
        </w:r>
      </w:ins>
      <w:ins w:id="459" w:author="Orion" w:date="2011-05-01T21:03:00Z">
        <w:r w:rsidR="00366188" w:rsidRPr="003219FD">
          <w:t>es</w:t>
        </w:r>
      </w:ins>
      <w:ins w:id="460" w:author="Orion" w:date="2011-05-01T21:02:00Z">
        <w:r w:rsidR="00366188" w:rsidRPr="003219FD">
          <w:rPr>
            <w:rPrChange w:id="461" w:author="Orion" w:date="2011-05-16T11:31:00Z">
              <w:rPr>
                <w:rFonts w:ascii="Courier New" w:hAnsi="Courier New" w:cs="Courier New"/>
              </w:rPr>
            </w:rPrChange>
          </w:rPr>
          <w:t xml:space="preserve"> </w:t>
        </w:r>
      </w:ins>
      <w:ins w:id="462" w:author="IO" w:date="2011-05-12T11:19:00Z">
        <w:r w:rsidR="0014373B" w:rsidRPr="003219FD">
          <w:t xml:space="preserve">ya </w:t>
        </w:r>
      </w:ins>
      <w:ins w:id="463" w:author="Orion" w:date="2011-05-01T21:02:00Z">
        <w:r w:rsidR="00366188" w:rsidRPr="003219FD">
          <w:rPr>
            <w:rPrChange w:id="464" w:author="Orion" w:date="2011-05-16T11:31:00Z">
              <w:rPr>
                <w:rFonts w:ascii="Courier New" w:hAnsi="Courier New" w:cs="Courier New"/>
              </w:rPr>
            </w:rPrChange>
          </w:rPr>
          <w:t>el vehículo más usado para algunos ciudadanos</w:t>
        </w:r>
      </w:ins>
      <w:ins w:id="465" w:author="IO" w:date="2011-05-12T11:19:00Z">
        <w:r w:rsidR="0014373B" w:rsidRPr="003219FD">
          <w:t xml:space="preserve">, y </w:t>
        </w:r>
      </w:ins>
      <w:ins w:id="466" w:author="Orion" w:date="2011-05-01T21:02:00Z">
        <w:del w:id="467" w:author="IO" w:date="2011-05-12T11:19:00Z">
          <w:r w:rsidR="00366188" w:rsidRPr="003219FD" w:rsidDel="0014373B">
            <w:rPr>
              <w:rPrChange w:id="468" w:author="Orion" w:date="2011-05-16T11:31:00Z">
                <w:rPr>
                  <w:rFonts w:ascii="Courier New" w:hAnsi="Courier New" w:cs="Courier New"/>
                </w:rPr>
              </w:rPrChange>
            </w:rPr>
            <w:delText xml:space="preserve">. Este </w:delText>
          </w:r>
        </w:del>
      </w:ins>
      <w:ins w:id="469" w:author="Orion" w:date="2011-04-01T23:43:00Z">
        <w:del w:id="470" w:author="IO" w:date="2011-05-12T11:19:00Z">
          <w:r w:rsidR="00A30167" w:rsidRPr="003219FD" w:rsidDel="0014373B">
            <w:rPr>
              <w:rPrChange w:id="471" w:author="Orion" w:date="2011-05-16T11:31:00Z">
                <w:rPr>
                  <w:rFonts w:ascii="Courier New" w:hAnsi="Courier New" w:cs="Courier New"/>
                </w:rPr>
              </w:rPrChange>
            </w:rPr>
            <w:delText xml:space="preserve">incremento de los vuelos </w:delText>
          </w:r>
        </w:del>
      </w:ins>
      <w:ins w:id="472" w:author="Orion" w:date="2011-05-01T20:52:00Z">
        <w:del w:id="473" w:author="IO" w:date="2011-05-12T11:19:00Z">
          <w:r w:rsidR="00AE32D3" w:rsidRPr="003219FD" w:rsidDel="0014373B">
            <w:rPr>
              <w:rPrChange w:id="474" w:author="Orion" w:date="2011-05-16T11:31:00Z">
                <w:rPr>
                  <w:rFonts w:cs="Times New Roman"/>
                  <w:sz w:val="18"/>
                  <w:szCs w:val="18"/>
                </w:rPr>
              </w:rPrChange>
            </w:rPr>
            <w:delText>que se operan</w:delText>
          </w:r>
        </w:del>
      </w:ins>
      <w:ins w:id="475" w:author="Orion" w:date="2011-04-01T23:43:00Z">
        <w:del w:id="476" w:author="IO" w:date="2011-05-12T11:19:00Z">
          <w:r w:rsidR="00A30167" w:rsidRPr="003219FD" w:rsidDel="0014373B">
            <w:rPr>
              <w:rPrChange w:id="477" w:author="Orion" w:date="2011-05-16T11:31:00Z">
                <w:rPr>
                  <w:rFonts w:ascii="Courier New" w:hAnsi="Courier New" w:cs="Courier New"/>
                </w:rPr>
              </w:rPrChange>
            </w:rPr>
            <w:delText xml:space="preserve"> diariamen</w:delText>
          </w:r>
        </w:del>
      </w:ins>
      <w:ins w:id="478" w:author="Orion" w:date="2011-04-01T23:47:00Z">
        <w:del w:id="479" w:author="IO" w:date="2011-05-12T11:19:00Z">
          <w:r w:rsidR="004913D5" w:rsidRPr="003219FD" w:rsidDel="0014373B">
            <w:rPr>
              <w:rPrChange w:id="480" w:author="Orion" w:date="2011-05-16T11:31:00Z">
                <w:rPr>
                  <w:rFonts w:ascii="Courier New" w:hAnsi="Courier New" w:cs="Courier New"/>
                </w:rPr>
              </w:rPrChange>
            </w:rPr>
            <w:delText>te</w:delText>
          </w:r>
        </w:del>
      </w:ins>
      <w:ins w:id="481" w:author="Orion" w:date="2011-05-01T21:00:00Z">
        <w:del w:id="482" w:author="IO" w:date="2011-05-12T11:19:00Z">
          <w:r w:rsidR="00366188" w:rsidRPr="003219FD" w:rsidDel="0014373B">
            <w:rPr>
              <w:rPrChange w:id="483" w:author="Orion" w:date="2011-05-16T11:31:00Z">
                <w:rPr>
                  <w:rFonts w:cs="Times New Roman"/>
                  <w:sz w:val="18"/>
                  <w:szCs w:val="18"/>
                </w:rPr>
              </w:rPrChange>
            </w:rPr>
            <w:delText xml:space="preserve"> (</w:delText>
          </w:r>
        </w:del>
        <w:proofErr w:type="spellStart"/>
        <w:r w:rsidR="00366188" w:rsidRPr="003219FD">
          <w:rPr>
            <w:rPrChange w:id="484" w:author="Orion" w:date="2011-05-16T11:31:00Z">
              <w:rPr>
                <w:rFonts w:cs="Times New Roman"/>
                <w:sz w:val="18"/>
                <w:szCs w:val="18"/>
              </w:rPr>
            </w:rPrChange>
          </w:rPr>
          <w:t>Eurocontrol</w:t>
        </w:r>
      </w:ins>
      <w:proofErr w:type="spellEnd"/>
      <w:ins w:id="485" w:author="IO" w:date="2011-05-12T11:19:00Z">
        <w:r w:rsidR="0014373B" w:rsidRPr="003219FD">
          <w:t>, el organismo a cargo del tráfico aéreo en Europa,</w:t>
        </w:r>
      </w:ins>
      <w:ins w:id="486" w:author="Orion" w:date="2011-05-01T21:00:00Z">
        <w:r w:rsidR="00366188" w:rsidRPr="003219FD">
          <w:rPr>
            <w:rPrChange w:id="487" w:author="Orion" w:date="2011-05-16T11:31:00Z">
              <w:rPr>
                <w:rFonts w:cs="Times New Roman"/>
                <w:lang w:val="en-US"/>
              </w:rPr>
            </w:rPrChange>
          </w:rPr>
          <w:t xml:space="preserve"> estima que </w:t>
        </w:r>
        <w:del w:id="488" w:author="IO" w:date="2011-05-12T11:20:00Z">
          <w:r w:rsidR="00366188" w:rsidRPr="003219FD" w:rsidDel="0014373B">
            <w:rPr>
              <w:rPrChange w:id="489" w:author="Orion" w:date="2011-05-16T11:31:00Z">
                <w:rPr>
                  <w:rFonts w:cs="Times New Roman"/>
                  <w:lang w:val="en-US"/>
                </w:rPr>
              </w:rPrChange>
            </w:rPr>
            <w:delText>el</w:delText>
          </w:r>
        </w:del>
      </w:ins>
      <w:ins w:id="490" w:author="IO" w:date="2011-05-12T11:20:00Z">
        <w:r w:rsidR="0014373B" w:rsidRPr="003219FD">
          <w:t>dicho</w:t>
        </w:r>
      </w:ins>
      <w:ins w:id="491" w:author="Orion" w:date="2011-05-01T21:00:00Z">
        <w:r w:rsidR="00366188" w:rsidRPr="003219FD">
          <w:rPr>
            <w:rPrChange w:id="492" w:author="Orion" w:date="2011-05-16T11:31:00Z">
              <w:rPr>
                <w:rFonts w:cs="Times New Roman"/>
                <w:lang w:val="en-US"/>
              </w:rPr>
            </w:rPrChange>
          </w:rPr>
          <w:t xml:space="preserve"> tráfico </w:t>
        </w:r>
        <w:del w:id="493" w:author="IO" w:date="2011-05-12T11:20:00Z">
          <w:r w:rsidR="00366188" w:rsidRPr="003219FD" w:rsidDel="0014373B">
            <w:rPr>
              <w:rPrChange w:id="494" w:author="Orion" w:date="2011-05-16T11:31:00Z">
                <w:rPr>
                  <w:rFonts w:cs="Times New Roman"/>
                  <w:lang w:val="en-US"/>
                </w:rPr>
              </w:rPrChange>
            </w:rPr>
            <w:delText xml:space="preserve">aéreo </w:delText>
          </w:r>
        </w:del>
        <w:r w:rsidR="00366188" w:rsidRPr="003219FD">
          <w:rPr>
            <w:rPrChange w:id="495" w:author="Orion" w:date="2011-05-16T11:31:00Z">
              <w:rPr>
                <w:rFonts w:cs="Times New Roman"/>
                <w:lang w:val="en-US"/>
              </w:rPr>
            </w:rPrChange>
          </w:rPr>
          <w:t xml:space="preserve">continuará creciendo aproximadamente </w:t>
        </w:r>
      </w:ins>
      <w:ins w:id="496" w:author="IO" w:date="2011-05-12T11:20:00Z">
        <w:r w:rsidR="0014373B" w:rsidRPr="003219FD">
          <w:t xml:space="preserve">al </w:t>
        </w:r>
      </w:ins>
      <w:ins w:id="497" w:author="Orion" w:date="2011-05-01T21:00:00Z">
        <w:r w:rsidR="00366188" w:rsidRPr="003219FD">
          <w:rPr>
            <w:rPrChange w:id="498" w:author="Orion" w:date="2011-05-16T11:31:00Z">
              <w:rPr>
                <w:rFonts w:cs="Times New Roman"/>
                <w:lang w:val="en-US"/>
              </w:rPr>
            </w:rPrChange>
          </w:rPr>
          <w:t>3</w:t>
        </w:r>
        <w:del w:id="499" w:author="IO" w:date="2011-05-12T11:20:00Z">
          <w:r w:rsidR="00366188" w:rsidRPr="003219FD" w:rsidDel="0014373B">
            <w:rPr>
              <w:rPrChange w:id="500" w:author="Orion" w:date="2011-05-16T11:31:00Z">
                <w:rPr>
                  <w:rFonts w:cs="Times New Roman"/>
                  <w:lang w:val="en-US"/>
                </w:rPr>
              </w:rPrChange>
            </w:rPr>
            <w:delText>.</w:delText>
          </w:r>
        </w:del>
      </w:ins>
      <w:ins w:id="501" w:author="IO" w:date="2011-05-12T11:20:00Z">
        <w:r w:rsidR="0014373B" w:rsidRPr="003219FD">
          <w:t>,</w:t>
        </w:r>
      </w:ins>
      <w:ins w:id="502" w:author="Orion" w:date="2011-05-01T21:01:00Z">
        <w:r w:rsidR="00366188" w:rsidRPr="003219FD">
          <w:rPr>
            <w:rPrChange w:id="503" w:author="Orion" w:date="2011-05-16T11:31:00Z">
              <w:rPr>
                <w:rFonts w:cs="Times New Roman"/>
                <w:sz w:val="18"/>
                <w:szCs w:val="18"/>
              </w:rPr>
            </w:rPrChange>
          </w:rPr>
          <w:t xml:space="preserve">7 por ciento </w:t>
        </w:r>
        <w:del w:id="504" w:author="IO" w:date="2011-05-12T11:20:00Z">
          <w:r w:rsidR="00366188" w:rsidRPr="003219FD" w:rsidDel="0014373B">
            <w:rPr>
              <w:rPrChange w:id="505" w:author="Orion" w:date="2011-05-16T11:31:00Z">
                <w:rPr>
                  <w:rFonts w:cs="Times New Roman"/>
                  <w:sz w:val="18"/>
                  <w:szCs w:val="18"/>
                </w:rPr>
              </w:rPrChange>
            </w:rPr>
            <w:delText>al año</w:delText>
          </w:r>
        </w:del>
      </w:ins>
      <w:ins w:id="506" w:author="IO" w:date="2011-05-12T11:20:00Z">
        <w:r w:rsidR="0014373B" w:rsidRPr="003219FD">
          <w:t>anual</w:t>
        </w:r>
      </w:ins>
      <w:ins w:id="507" w:author="Orion" w:date="2011-05-01T21:01:00Z">
        <w:r w:rsidR="00366188" w:rsidRPr="003219FD">
          <w:rPr>
            <w:rPrChange w:id="508" w:author="Orion" w:date="2011-05-16T11:31:00Z">
              <w:rPr>
                <w:rFonts w:cs="Times New Roman"/>
                <w:sz w:val="18"/>
                <w:szCs w:val="18"/>
              </w:rPr>
            </w:rPrChange>
          </w:rPr>
          <w:t xml:space="preserve"> en toda Europa entre 2005</w:t>
        </w:r>
      </w:ins>
      <w:ins w:id="509" w:author="IO" w:date="2011-05-12T11:20:00Z">
        <w:r w:rsidR="0014373B" w:rsidRPr="003219FD">
          <w:t xml:space="preserve"> y</w:t>
        </w:r>
      </w:ins>
      <w:ins w:id="510" w:author="Orion" w:date="2011-05-01T21:04:00Z">
        <w:del w:id="511" w:author="IO" w:date="2011-05-12T11:20:00Z">
          <w:r w:rsidR="006E6798" w:rsidRPr="003219FD" w:rsidDel="0014373B">
            <w:delText>-</w:delText>
          </w:r>
        </w:del>
      </w:ins>
      <w:ins w:id="512" w:author="IO" w:date="2011-05-12T11:20:00Z">
        <w:r w:rsidR="0014373B" w:rsidRPr="003219FD">
          <w:t xml:space="preserve"> </w:t>
        </w:r>
      </w:ins>
      <w:ins w:id="513" w:author="Orion" w:date="2011-05-01T21:01:00Z">
        <w:r w:rsidR="00366188" w:rsidRPr="003219FD">
          <w:rPr>
            <w:rPrChange w:id="514" w:author="Orion" w:date="2011-05-16T11:31:00Z">
              <w:rPr>
                <w:rFonts w:cs="Times New Roman"/>
                <w:sz w:val="18"/>
                <w:szCs w:val="18"/>
              </w:rPr>
            </w:rPrChange>
          </w:rPr>
          <w:t>2011</w:t>
        </w:r>
      </w:ins>
      <w:customXmlInsRangeStart w:id="515" w:author="Orion" w:date="2011-05-01T21:07:00Z"/>
      <w:sdt>
        <w:sdtPr>
          <w:id w:val="964079274"/>
          <w:citation/>
        </w:sdtPr>
        <w:sdtContent>
          <w:customXmlInsRangeEnd w:id="515"/>
          <w:ins w:id="516" w:author="Orion" w:date="2011-05-01T21:07:00Z">
            <w:r w:rsidR="000264CF" w:rsidRPr="003219FD">
              <w:rPr>
                <w:rPrChange w:id="517" w:author="Orion" w:date="2011-05-16T11:31:00Z">
                  <w:rPr>
                    <w:rFonts w:asciiTheme="minorHAnsi" w:hAnsiTheme="minorHAnsi" w:cs="Times New Roman"/>
                    <w:sz w:val="18"/>
                    <w:szCs w:val="18"/>
                  </w:rPr>
                </w:rPrChange>
              </w:rPr>
              <w:fldChar w:fldCharType="begin"/>
            </w:r>
            <w:r w:rsidR="000264CF" w:rsidRPr="003219FD">
              <w:instrText xml:space="preserve"> CITATION Eur05 \l 3082 </w:instrText>
            </w:r>
          </w:ins>
          <w:r w:rsidR="000264CF" w:rsidRPr="003219FD">
            <w:rPr>
              <w:rPrChange w:id="518" w:author="Orion" w:date="2011-05-16T11:31:00Z">
                <w:rPr>
                  <w:rFonts w:asciiTheme="minorHAnsi" w:hAnsiTheme="minorHAnsi" w:cs="Times New Roman"/>
                  <w:sz w:val="18"/>
                  <w:szCs w:val="18"/>
                </w:rPr>
              </w:rPrChange>
            </w:rPr>
            <w:fldChar w:fldCharType="separate"/>
          </w:r>
          <w:r w:rsidR="002B2B1D">
            <w:rPr>
              <w:noProof/>
            </w:rPr>
            <w:t xml:space="preserve"> (1)</w:t>
          </w:r>
          <w:ins w:id="519" w:author="Orion" w:date="2011-05-01T21:07:00Z">
            <w:r w:rsidR="000264CF" w:rsidRPr="003219FD">
              <w:rPr>
                <w:rPrChange w:id="520" w:author="Orion" w:date="2011-05-16T11:31:00Z">
                  <w:rPr>
                    <w:rFonts w:asciiTheme="minorHAnsi" w:hAnsiTheme="minorHAnsi" w:cs="Times New Roman"/>
                    <w:sz w:val="18"/>
                    <w:szCs w:val="18"/>
                  </w:rPr>
                </w:rPrChange>
              </w:rPr>
              <w:fldChar w:fldCharType="end"/>
            </w:r>
          </w:ins>
          <w:customXmlInsRangeStart w:id="521" w:author="Orion" w:date="2011-05-01T21:07:00Z"/>
        </w:sdtContent>
      </w:sdt>
      <w:customXmlInsRangeEnd w:id="521"/>
      <w:ins w:id="522" w:author="IO" w:date="2011-05-12T11:43:00Z">
        <w:r w:rsidR="00FB4B05" w:rsidRPr="003219FD">
          <w:t>. En este contexto</w:t>
        </w:r>
      </w:ins>
      <w:ins w:id="523" w:author="Orion" w:date="2011-05-01T21:01:00Z">
        <w:del w:id="524" w:author="IO" w:date="2011-05-12T11:44:00Z">
          <w:r w:rsidR="00366188" w:rsidRPr="003219FD" w:rsidDel="00FB4B05">
            <w:rPr>
              <w:rPrChange w:id="525" w:author="Orion" w:date="2011-05-16T11:31:00Z">
                <w:rPr>
                  <w:rFonts w:cs="Times New Roman"/>
                  <w:sz w:val="18"/>
                  <w:szCs w:val="18"/>
                </w:rPr>
              </w:rPrChange>
            </w:rPr>
            <w:delText>)</w:delText>
          </w:r>
        </w:del>
      </w:ins>
      <w:ins w:id="526" w:author="Orion" w:date="2011-04-01T23:46:00Z">
        <w:r w:rsidR="004913D5" w:rsidRPr="003219FD">
          <w:rPr>
            <w:rPrChange w:id="527" w:author="Orion" w:date="2011-05-16T11:31:00Z">
              <w:rPr>
                <w:rFonts w:ascii="Courier New" w:hAnsi="Courier New" w:cs="Courier New"/>
              </w:rPr>
            </w:rPrChange>
          </w:rPr>
          <w:t xml:space="preserve">, </w:t>
        </w:r>
      </w:ins>
      <w:ins w:id="528" w:author="IO" w:date="2011-05-12T11:44:00Z">
        <w:r w:rsidR="00FB4B05" w:rsidRPr="003219FD">
          <w:t xml:space="preserve">comienza a surgir la preocupación </w:t>
        </w:r>
      </w:ins>
      <w:ins w:id="529" w:author="Orion" w:date="2011-04-01T23:46:00Z">
        <w:del w:id="530" w:author="IO" w:date="2011-05-12T11:44:00Z">
          <w:r w:rsidR="004913D5" w:rsidRPr="003219FD" w:rsidDel="00FB4B05">
            <w:rPr>
              <w:rPrChange w:id="531" w:author="Orion" w:date="2011-05-16T11:31:00Z">
                <w:rPr>
                  <w:rFonts w:ascii="Courier New" w:hAnsi="Courier New" w:cs="Courier New"/>
                </w:rPr>
              </w:rPrChange>
            </w:rPr>
            <w:delText xml:space="preserve">ha hecho </w:delText>
          </w:r>
        </w:del>
      </w:ins>
      <w:ins w:id="532" w:author="Orion" w:date="2011-04-01T23:47:00Z">
        <w:del w:id="533" w:author="IO" w:date="2011-05-12T11:44:00Z">
          <w:r w:rsidR="004913D5" w:rsidRPr="003219FD" w:rsidDel="00FB4B05">
            <w:rPr>
              <w:rPrChange w:id="534" w:author="Orion" w:date="2011-05-16T11:31:00Z">
                <w:rPr>
                  <w:rFonts w:ascii="Courier New" w:hAnsi="Courier New" w:cs="Courier New"/>
                </w:rPr>
              </w:rPrChange>
            </w:rPr>
            <w:delText xml:space="preserve">que sea </w:delText>
          </w:r>
        </w:del>
      </w:ins>
      <w:ins w:id="535" w:author="Orion" w:date="2011-04-01T23:46:00Z">
        <w:del w:id="536" w:author="IO" w:date="2011-05-12T11:44:00Z">
          <w:r w:rsidR="004913D5" w:rsidRPr="003219FD" w:rsidDel="00FB4B05">
            <w:rPr>
              <w:rPrChange w:id="537" w:author="Orion" w:date="2011-05-16T11:31:00Z">
                <w:rPr>
                  <w:rFonts w:ascii="Courier New" w:hAnsi="Courier New" w:cs="Courier New"/>
                </w:rPr>
              </w:rPrChange>
            </w:rPr>
            <w:delText>razonable plantearse que se pueda</w:delText>
          </w:r>
        </w:del>
      </w:ins>
      <w:ins w:id="538" w:author="Orion" w:date="2011-05-01T21:10:00Z">
        <w:del w:id="539" w:author="IO" w:date="2011-05-12T11:44:00Z">
          <w:r w:rsidR="002849FC" w:rsidRPr="003219FD" w:rsidDel="00FB4B05">
            <w:delText>n</w:delText>
          </w:r>
        </w:del>
      </w:ins>
      <w:ins w:id="540" w:author="Orion" w:date="2011-04-01T23:46:00Z">
        <w:del w:id="541" w:author="IO" w:date="2011-05-12T11:44:00Z">
          <w:r w:rsidR="004913D5" w:rsidRPr="003219FD" w:rsidDel="00FB4B05">
            <w:rPr>
              <w:rPrChange w:id="542" w:author="Orion" w:date="2011-05-16T11:31:00Z">
                <w:rPr>
                  <w:rFonts w:ascii="Courier New" w:hAnsi="Courier New" w:cs="Courier New"/>
                </w:rPr>
              </w:rPrChange>
            </w:rPr>
            <w:delText xml:space="preserve"> </w:delText>
          </w:r>
        </w:del>
      </w:ins>
      <w:ins w:id="543" w:author="Orion" w:date="2011-04-01T23:45:00Z">
        <w:del w:id="544" w:author="IO" w:date="2011-05-12T11:44:00Z">
          <w:r w:rsidR="004913D5" w:rsidRPr="003219FD" w:rsidDel="00FB4B05">
            <w:rPr>
              <w:rPrChange w:id="545" w:author="Orion" w:date="2011-05-16T11:31:00Z">
                <w:rPr>
                  <w:rFonts w:ascii="Courier New" w:hAnsi="Courier New" w:cs="Courier New"/>
                </w:rPr>
              </w:rPrChange>
            </w:rPr>
            <w:delText>llegar a</w:delText>
          </w:r>
        </w:del>
      </w:ins>
      <w:ins w:id="546" w:author="IO" w:date="2011-05-12T11:44:00Z">
        <w:r w:rsidR="00FB4B05" w:rsidRPr="003219FD">
          <w:t>sobre la posible</w:t>
        </w:r>
      </w:ins>
      <w:ins w:id="547" w:author="Orion" w:date="2011-04-01T23:45:00Z">
        <w:r w:rsidR="004913D5" w:rsidRPr="003219FD">
          <w:rPr>
            <w:rPrChange w:id="548" w:author="Orion" w:date="2011-05-16T11:31:00Z">
              <w:rPr>
                <w:rFonts w:ascii="Courier New" w:hAnsi="Courier New" w:cs="Courier New"/>
              </w:rPr>
            </w:rPrChange>
          </w:rPr>
          <w:t xml:space="preserve"> </w:t>
        </w:r>
      </w:ins>
      <w:ins w:id="549" w:author="Orion" w:date="2011-04-01T23:46:00Z">
        <w:del w:id="550" w:author="IO" w:date="2011-05-12T11:44:00Z">
          <w:r w:rsidR="004913D5" w:rsidRPr="003219FD" w:rsidDel="00FB4B05">
            <w:rPr>
              <w:rPrChange w:id="551" w:author="Orion" w:date="2011-05-16T11:31:00Z">
                <w:rPr>
                  <w:rFonts w:ascii="Courier New" w:hAnsi="Courier New" w:cs="Courier New"/>
                </w:rPr>
              </w:rPrChange>
            </w:rPr>
            <w:delText>saturar</w:delText>
          </w:r>
        </w:del>
      </w:ins>
      <w:ins w:id="552" w:author="IO" w:date="2011-05-12T11:44:00Z">
        <w:r w:rsidR="00FB4B05" w:rsidRPr="003219FD">
          <w:t>saturación futura</w:t>
        </w:r>
      </w:ins>
      <w:ins w:id="553" w:author="Orion" w:date="2011-05-01T21:10:00Z">
        <w:r w:rsidR="002849FC" w:rsidRPr="003219FD">
          <w:t xml:space="preserve"> tanto</w:t>
        </w:r>
      </w:ins>
      <w:ins w:id="554" w:author="Orion" w:date="2011-04-01T23:46:00Z">
        <w:r w:rsidR="004913D5" w:rsidRPr="003219FD">
          <w:rPr>
            <w:rPrChange w:id="555" w:author="Orion" w:date="2011-05-16T11:31:00Z">
              <w:rPr>
                <w:rFonts w:ascii="Courier New" w:hAnsi="Courier New" w:cs="Courier New"/>
              </w:rPr>
            </w:rPrChange>
          </w:rPr>
          <w:t xml:space="preserve"> </w:t>
        </w:r>
      </w:ins>
      <w:ins w:id="556" w:author="IO" w:date="2011-05-12T11:44:00Z">
        <w:r w:rsidR="00FB4B05" w:rsidRPr="003219FD">
          <w:t>d</w:t>
        </w:r>
      </w:ins>
      <w:ins w:id="557" w:author="Orion" w:date="2011-04-01T23:46:00Z">
        <w:r w:rsidR="004913D5" w:rsidRPr="003219FD">
          <w:rPr>
            <w:rPrChange w:id="558" w:author="Orion" w:date="2011-05-16T11:31:00Z">
              <w:rPr>
                <w:rFonts w:ascii="Courier New" w:hAnsi="Courier New" w:cs="Courier New"/>
              </w:rPr>
            </w:rPrChange>
          </w:rPr>
          <w:t>el espacio aéreo</w:t>
        </w:r>
      </w:ins>
      <w:ins w:id="559" w:author="Orion" w:date="2011-05-01T21:10:00Z">
        <w:r w:rsidR="002849FC" w:rsidRPr="003219FD">
          <w:t xml:space="preserve"> como</w:t>
        </w:r>
      </w:ins>
      <w:ins w:id="560" w:author="IO" w:date="2011-05-12T14:05:00Z">
        <w:r w:rsidR="00572076" w:rsidRPr="003219FD">
          <w:t xml:space="preserve"> de</w:t>
        </w:r>
      </w:ins>
      <w:ins w:id="561" w:author="Orion" w:date="2011-05-01T21:10:00Z">
        <w:r w:rsidR="002849FC" w:rsidRPr="003219FD">
          <w:t xml:space="preserve"> los aeropuertos</w:t>
        </w:r>
      </w:ins>
      <w:ins w:id="562" w:author="Orion" w:date="2011-05-15T15:10:00Z">
        <w:r w:rsidR="007027C6" w:rsidRPr="003219FD">
          <w:t xml:space="preserve"> </w:t>
        </w:r>
      </w:ins>
      <w:customXmlInsRangeStart w:id="563" w:author="Orion" w:date="2011-05-15T15:10:00Z"/>
      <w:sdt>
        <w:sdtPr>
          <w:id w:val="1663202997"/>
          <w:citation/>
        </w:sdtPr>
        <w:sdtContent>
          <w:customXmlInsRangeEnd w:id="563"/>
          <w:ins w:id="564" w:author="Orion" w:date="2011-05-15T15:10:00Z">
            <w:r w:rsidR="007027C6" w:rsidRPr="003219FD">
              <w:rPr>
                <w:rPrChange w:id="565" w:author="Orion" w:date="2011-05-16T11:31:00Z">
                  <w:rPr>
                    <w:rFonts w:asciiTheme="minorHAnsi" w:hAnsiTheme="minorHAnsi" w:cs="Times New Roman"/>
                    <w:sz w:val="18"/>
                    <w:szCs w:val="18"/>
                  </w:rPr>
                </w:rPrChange>
              </w:rPr>
              <w:fldChar w:fldCharType="begin"/>
            </w:r>
            <w:r w:rsidR="007027C6" w:rsidRPr="003219FD">
              <w:instrText xml:space="preserve"> CITATION Cla98 \l 3082 </w:instrText>
            </w:r>
            <w:r w:rsidR="007027C6" w:rsidRPr="003219FD">
              <w:rPr>
                <w:rPrChange w:id="566" w:author="Orion" w:date="2011-05-16T11:31:00Z">
                  <w:rPr>
                    <w:rFonts w:asciiTheme="minorHAnsi" w:hAnsiTheme="minorHAnsi" w:cs="Times New Roman"/>
                    <w:sz w:val="18"/>
                    <w:szCs w:val="18"/>
                  </w:rPr>
                </w:rPrChange>
              </w:rPr>
              <w:fldChar w:fldCharType="separate"/>
            </w:r>
          </w:ins>
          <w:r w:rsidR="002B2B1D">
            <w:rPr>
              <w:noProof/>
            </w:rPr>
            <w:t>(2)</w:t>
          </w:r>
          <w:ins w:id="567" w:author="Orion" w:date="2011-05-15T15:10:00Z">
            <w:r w:rsidR="007027C6" w:rsidRPr="003219FD">
              <w:rPr>
                <w:rPrChange w:id="568" w:author="Orion" w:date="2011-05-16T11:31:00Z">
                  <w:rPr>
                    <w:rFonts w:asciiTheme="minorHAnsi" w:hAnsiTheme="minorHAnsi" w:cs="Times New Roman"/>
                    <w:sz w:val="18"/>
                    <w:szCs w:val="18"/>
                  </w:rPr>
                </w:rPrChange>
              </w:rPr>
              <w:fldChar w:fldCharType="end"/>
            </w:r>
          </w:ins>
          <w:customXmlInsRangeStart w:id="569" w:author="Orion" w:date="2011-05-15T15:10:00Z"/>
        </w:sdtContent>
      </w:sdt>
      <w:customXmlInsRangeEnd w:id="569"/>
      <w:ins w:id="570" w:author="Orion" w:date="2011-04-01T23:44:00Z">
        <w:r w:rsidR="00A30167" w:rsidRPr="003219FD">
          <w:rPr>
            <w:rPrChange w:id="571" w:author="Orion" w:date="2011-05-16T11:31:00Z">
              <w:rPr>
                <w:rFonts w:ascii="Courier New" w:hAnsi="Courier New" w:cs="Courier New"/>
              </w:rPr>
            </w:rPrChange>
          </w:rPr>
          <w:t>.</w:t>
        </w:r>
      </w:ins>
      <w:ins w:id="572" w:author="Orion" w:date="2011-04-01T23:46:00Z">
        <w:r w:rsidR="004913D5" w:rsidRPr="003219FD">
          <w:rPr>
            <w:rPrChange w:id="573" w:author="Orion" w:date="2011-05-16T11:31:00Z">
              <w:rPr>
                <w:rFonts w:ascii="Courier New" w:hAnsi="Courier New" w:cs="Courier New"/>
              </w:rPr>
            </w:rPrChange>
          </w:rPr>
          <w:t xml:space="preserve"> </w:t>
        </w:r>
      </w:ins>
      <w:ins w:id="574" w:author="IO" w:date="2011-05-12T11:45:00Z">
        <w:del w:id="575" w:author="Orion" w:date="2011-05-15T14:41:00Z">
          <w:r w:rsidR="00FB4B05" w:rsidRPr="003219FD" w:rsidDel="00CB6290">
            <w:delText xml:space="preserve"> </w:delText>
          </w:r>
        </w:del>
      </w:ins>
    </w:p>
    <w:p w:rsidR="00BB1765" w:rsidRPr="003219FD" w:rsidDel="004913D5" w:rsidRDefault="00BB1765" w:rsidP="00EB4B4C">
      <w:pPr>
        <w:jc w:val="both"/>
        <w:rPr>
          <w:del w:id="576" w:author="Orion" w:date="2011-04-01T23:46:00Z"/>
        </w:rPr>
      </w:pPr>
    </w:p>
    <w:p w:rsidR="004861EC" w:rsidRPr="003219FD" w:rsidRDefault="00BB1765" w:rsidP="003219FD">
      <w:pPr>
        <w:jc w:val="both"/>
        <w:rPr>
          <w:ins w:id="577" w:author="Orion" w:date="2011-05-01T21:11:00Z"/>
        </w:rPr>
      </w:pPr>
      <w:del w:id="578" w:author="Orion" w:date="2011-04-01T23:44:00Z">
        <w:r w:rsidRPr="003219FD" w:rsidDel="00A30167">
          <w:delText xml:space="preserve">La </w:delText>
        </w:r>
      </w:del>
      <w:ins w:id="579" w:author="Orion" w:date="2011-04-01T23:44:00Z">
        <w:r w:rsidR="00A30167" w:rsidRPr="003219FD">
          <w:rPr>
            <w:rPrChange w:id="580" w:author="Orion" w:date="2011-05-16T11:31:00Z">
              <w:rPr>
                <w:rFonts w:ascii="Courier New" w:hAnsi="Courier New" w:cs="Courier New"/>
              </w:rPr>
            </w:rPrChange>
          </w:rPr>
          <w:t>Esta</w:t>
        </w:r>
        <w:r w:rsidR="00A30167" w:rsidRPr="003219FD">
          <w:t xml:space="preserve"> </w:t>
        </w:r>
      </w:ins>
      <w:r w:rsidRPr="003219FD">
        <w:t>inminente saturación de</w:t>
      </w:r>
      <w:ins w:id="581" w:author="Orion" w:date="2011-04-01T23:48:00Z">
        <w:r w:rsidR="000B0A95" w:rsidRPr="003219FD">
          <w:rPr>
            <w:rPrChange w:id="582" w:author="Orion" w:date="2011-05-16T11:31:00Z">
              <w:rPr>
                <w:rFonts w:ascii="Courier New" w:hAnsi="Courier New" w:cs="Courier New"/>
              </w:rPr>
            </w:rPrChange>
          </w:rPr>
          <w:t>l</w:t>
        </w:r>
      </w:ins>
      <w:r w:rsidRPr="003219FD">
        <w:t xml:space="preserve"> espacio aéreo civil </w:t>
      </w:r>
      <w:del w:id="583" w:author="Orion" w:date="2011-05-15T15:04:00Z">
        <w:r w:rsidRPr="003219FD" w:rsidDel="00454BEB">
          <w:delText xml:space="preserve">tanto </w:delText>
        </w:r>
      </w:del>
      <w:r w:rsidRPr="003219FD">
        <w:t xml:space="preserve">a nivel físico </w:t>
      </w:r>
      <w:del w:id="584" w:author="Orion" w:date="2011-05-15T15:04:00Z">
        <w:r w:rsidRPr="003219FD" w:rsidDel="00454BEB">
          <w:delText xml:space="preserve">como a nivel de comunicaciones </w:delText>
        </w:r>
      </w:del>
      <w:r w:rsidRPr="003219FD">
        <w:t xml:space="preserve">es un problema que se ha </w:t>
      </w:r>
      <w:r w:rsidR="006D4D9D" w:rsidRPr="003219FD">
        <w:t>intentado</w:t>
      </w:r>
      <w:r w:rsidRPr="003219FD">
        <w:t xml:space="preserve"> abordar</w:t>
      </w:r>
      <w:ins w:id="585" w:author="IO" w:date="2011-05-12T14:01:00Z">
        <w:r w:rsidR="00572076" w:rsidRPr="003219FD">
          <w:t xml:space="preserve"> en</w:t>
        </w:r>
      </w:ins>
      <w:r w:rsidRPr="003219FD">
        <w:t xml:space="preserve"> los últimos años</w:t>
      </w:r>
      <w:del w:id="586" w:author="Orion" w:date="2011-05-15T15:07:00Z">
        <w:r w:rsidRPr="003219FD" w:rsidDel="0043167B">
          <w:delText>.</w:delText>
        </w:r>
      </w:del>
      <w:ins w:id="587" w:author="Orion" w:date="2011-05-15T15:07:00Z">
        <w:r w:rsidR="0043167B" w:rsidRPr="003219FD">
          <w:t>.</w:t>
        </w:r>
      </w:ins>
    </w:p>
    <w:p w:rsidR="00BB1765" w:rsidRPr="00246937" w:rsidDel="00572076" w:rsidRDefault="00572076" w:rsidP="00EB4B4C">
      <w:pPr>
        <w:jc w:val="both"/>
        <w:rPr>
          <w:del w:id="588" w:author="IO" w:date="2011-05-12T14:09:00Z"/>
        </w:rPr>
      </w:pPr>
      <w:commentRangeStart w:id="589"/>
      <w:ins w:id="590" w:author="IO" w:date="2011-05-12T14:09:00Z">
        <w:r>
          <w:t xml:space="preserve">Una de las causas de esta creciente saturación del espacio aéreo es la inadecuación de los métodos </w:t>
        </w:r>
      </w:ins>
      <w:ins w:id="591" w:author="IO" w:date="2011-05-12T14:10:00Z">
        <w:r>
          <w:t>para su</w:t>
        </w:r>
      </w:ins>
      <w:ins w:id="592" w:author="IO" w:date="2011-05-12T14:09:00Z">
        <w:r>
          <w:t xml:space="preserve"> control</w:t>
        </w:r>
      </w:ins>
      <w:ins w:id="593" w:author="IO" w:date="2011-05-12T14:13:00Z">
        <w:r w:rsidR="0037599C">
          <w:t xml:space="preserve"> a la situación actual</w:t>
        </w:r>
      </w:ins>
      <w:del w:id="594" w:author="IO" w:date="2011-05-12T14:09:00Z">
        <w:r w:rsidR="00BB1765" w:rsidRPr="00246937" w:rsidDel="00572076">
          <w:delText xml:space="preserve"> Dicho problema se ve incrementado por el hecho de que cada año se introducen multitud de nuevos vuelos en este espacio aéreo. </w:delText>
        </w:r>
      </w:del>
    </w:p>
    <w:p w:rsidR="00BB1765" w:rsidDel="00293FE0" w:rsidRDefault="00BB1765">
      <w:pPr>
        <w:jc w:val="both"/>
        <w:rPr>
          <w:del w:id="595" w:author="Orion" w:date="2011-05-16T11:52:00Z"/>
        </w:rPr>
        <w:pPrChange w:id="596" w:author="Orion" w:date="2011-05-16T11:52:00Z">
          <w:pPr>
            <w:numPr>
              <w:numId w:val="2"/>
            </w:numPr>
            <w:tabs>
              <w:tab w:val="num" w:pos="720"/>
            </w:tabs>
            <w:ind w:left="720" w:hanging="360"/>
            <w:jc w:val="both"/>
          </w:pPr>
        </w:pPrChange>
      </w:pPr>
      <w:del w:id="597" w:author="IO" w:date="2011-05-12T14:09:00Z">
        <w:r w:rsidRPr="00246937" w:rsidDel="00572076">
          <w:delText>De acuerdo con</w:delText>
        </w:r>
      </w:del>
      <w:ins w:id="598" w:author="Orion" w:date="2011-03-31T18:15:00Z">
        <w:r w:rsidR="00EB5BE1" w:rsidRPr="00246937">
          <w:rPr>
            <w:rPrChange w:id="599" w:author="Orion" w:date="2011-04-24T22:32:00Z">
              <w:rPr>
                <w:rFonts w:ascii="Courier New" w:hAnsi="Courier New" w:cs="Courier New"/>
              </w:rPr>
            </w:rPrChange>
          </w:rPr>
          <w:t xml:space="preserve"> </w:t>
        </w:r>
      </w:ins>
      <w:customXmlInsRangeStart w:id="600" w:author="Orion" w:date="2011-03-31T18:17:00Z"/>
      <w:sdt>
        <w:sdtPr>
          <w:id w:val="399098619"/>
          <w:citation/>
        </w:sdtPr>
        <w:sdtContent>
          <w:customXmlInsRangeEnd w:id="600"/>
          <w:ins w:id="601" w:author="Orion" w:date="2011-03-31T18:17:00Z">
            <w:r w:rsidR="003457F6" w:rsidRPr="00246937">
              <w:rPr>
                <w:rPrChange w:id="602" w:author="Orion" w:date="2011-04-24T22:32:00Z">
                  <w:rPr>
                    <w:rFonts w:ascii="Courier New" w:hAnsi="Courier New" w:cs="Courier New"/>
                  </w:rPr>
                </w:rPrChange>
              </w:rPr>
              <w:fldChar w:fldCharType="begin"/>
            </w:r>
            <w:r w:rsidR="003457F6" w:rsidRPr="00246937">
              <w:rPr>
                <w:rPrChange w:id="603" w:author="Orion" w:date="2011-04-24T22:32:00Z">
                  <w:rPr>
                    <w:rFonts w:ascii="Courier New" w:hAnsi="Courier New" w:cs="Courier New"/>
                  </w:rPr>
                </w:rPrChange>
              </w:rPr>
              <w:instrText xml:space="preserve"> CITATION Cla98 \l 3082 </w:instrText>
            </w:r>
          </w:ins>
          <w:r w:rsidR="003457F6" w:rsidRPr="00246937">
            <w:rPr>
              <w:rPrChange w:id="604" w:author="Orion" w:date="2011-04-24T22:32:00Z">
                <w:rPr>
                  <w:rFonts w:ascii="Courier New" w:hAnsi="Courier New" w:cs="Courier New"/>
                </w:rPr>
              </w:rPrChange>
            </w:rPr>
            <w:fldChar w:fldCharType="separate"/>
          </w:r>
          <w:r w:rsidR="002B2B1D">
            <w:rPr>
              <w:noProof/>
            </w:rPr>
            <w:t>(2)</w:t>
          </w:r>
          <w:ins w:id="605" w:author="Orion" w:date="2011-03-31T18:17:00Z">
            <w:r w:rsidR="003457F6" w:rsidRPr="00246937">
              <w:rPr>
                <w:rPrChange w:id="606" w:author="Orion" w:date="2011-04-24T22:32:00Z">
                  <w:rPr>
                    <w:rFonts w:ascii="Courier New" w:hAnsi="Courier New" w:cs="Courier New"/>
                  </w:rPr>
                </w:rPrChange>
              </w:rPr>
              <w:fldChar w:fldCharType="end"/>
            </w:r>
          </w:ins>
          <w:customXmlInsRangeStart w:id="607" w:author="Orion" w:date="2011-03-31T18:17:00Z"/>
        </w:sdtContent>
      </w:sdt>
      <w:customXmlInsRangeEnd w:id="607"/>
      <w:ins w:id="608" w:author="IO" w:date="2011-05-12T14:10:00Z">
        <w:r w:rsidR="00572076">
          <w:t xml:space="preserve">. </w:t>
        </w:r>
      </w:ins>
      <w:ins w:id="609" w:author="Orion" w:date="2011-03-31T22:46:00Z">
        <w:del w:id="610" w:author="IO" w:date="2011-05-12T14:10:00Z">
          <w:r w:rsidR="00C0579F" w:rsidRPr="00246937" w:rsidDel="00572076">
            <w:rPr>
              <w:rPrChange w:id="611" w:author="Orion" w:date="2011-04-24T22:32:00Z">
                <w:rPr>
                  <w:rFonts w:ascii="Courier New" w:hAnsi="Courier New" w:cs="Courier New"/>
                </w:rPr>
              </w:rPrChange>
            </w:rPr>
            <w:delText xml:space="preserve"> </w:delText>
          </w:r>
        </w:del>
      </w:ins>
      <w:del w:id="612" w:author="IO" w:date="2011-05-12T14:10:00Z">
        <w:r w:rsidRPr="00246937" w:rsidDel="00572076">
          <w:delText xml:space="preserve"> [2] los métodos actuales de control del </w:delText>
        </w:r>
        <w:r w:rsidR="006D4D9D" w:rsidRPr="00246937" w:rsidDel="00572076">
          <w:delText>tráfico</w:delText>
        </w:r>
        <w:r w:rsidRPr="00246937" w:rsidDel="00572076">
          <w:delText xml:space="preserve"> aéreo</w:delText>
        </w:r>
      </w:del>
      <w:ins w:id="613" w:author="IO" w:date="2011-05-12T14:10:00Z">
        <w:r w:rsidR="00572076">
          <w:t>Est</w:t>
        </w:r>
      </w:ins>
      <w:ins w:id="614" w:author="IO" w:date="2011-05-12T14:13:00Z">
        <w:r w:rsidR="0037599C">
          <w:t>a inadecuación</w:t>
        </w:r>
      </w:ins>
      <w:del w:id="615" w:author="IO" w:date="2011-05-12T14:13:00Z">
        <w:r w:rsidRPr="00246937" w:rsidDel="0037599C">
          <w:delText xml:space="preserve"> basados en espacios aéreos han mostrado ser ineficientes incluso para la futura coordinación de pilotos de aeronaves. Esto</w:delText>
        </w:r>
      </w:del>
      <w:r w:rsidRPr="00246937">
        <w:t xml:space="preserve"> se debe principalmente a:</w:t>
      </w:r>
    </w:p>
    <w:p w:rsidR="00293FE0" w:rsidRDefault="00293FE0">
      <w:pPr>
        <w:jc w:val="both"/>
        <w:rPr>
          <w:ins w:id="616" w:author="Orion" w:date="2011-05-16T11:53:00Z"/>
        </w:rPr>
        <w:pPrChange w:id="617" w:author="Orion" w:date="2011-05-16T11:53:00Z">
          <w:pPr>
            <w:numPr>
              <w:numId w:val="2"/>
            </w:numPr>
            <w:tabs>
              <w:tab w:val="num" w:pos="720"/>
            </w:tabs>
            <w:ind w:left="720" w:hanging="360"/>
            <w:jc w:val="both"/>
          </w:pPr>
        </w:pPrChange>
      </w:pPr>
    </w:p>
    <w:p w:rsidR="00293FE0" w:rsidRDefault="00293FE0" w:rsidP="00293FE0">
      <w:pPr>
        <w:pStyle w:val="ListParagraph"/>
        <w:numPr>
          <w:ilvl w:val="0"/>
          <w:numId w:val="20"/>
        </w:numPr>
        <w:jc w:val="both"/>
        <w:rPr>
          <w:ins w:id="618" w:author="Orion" w:date="2011-05-16T11:53:00Z"/>
        </w:rPr>
      </w:pPr>
      <w:ins w:id="619" w:author="Orion" w:date="2011-05-16T11:53:00Z">
        <w:r w:rsidRPr="00246937">
          <w:t>Ineficiente utilización del espacio aéreo basa</w:t>
        </w:r>
        <w:r>
          <w:t>da</w:t>
        </w:r>
        <w:r w:rsidRPr="00246937">
          <w:t xml:space="preserve"> en pasillos</w:t>
        </w:r>
        <w:r>
          <w:t xml:space="preserve"> </w:t>
        </w:r>
        <w:r w:rsidRPr="00246937">
          <w:t>predefinidos.</w:t>
        </w:r>
      </w:ins>
    </w:p>
    <w:p w:rsidR="00293FE0" w:rsidRDefault="00293FE0" w:rsidP="00293FE0">
      <w:pPr>
        <w:pStyle w:val="ListParagraph"/>
        <w:numPr>
          <w:ilvl w:val="0"/>
          <w:numId w:val="20"/>
        </w:numPr>
        <w:jc w:val="both"/>
        <w:rPr>
          <w:ins w:id="620" w:author="Orion" w:date="2011-05-16T11:53:00Z"/>
        </w:rPr>
      </w:pPr>
      <w:ins w:id="621" w:author="Orion" w:date="2011-05-16T11:53:00Z">
        <w:r w:rsidRPr="00246937">
          <w:t>El uso de tecnologías obsoletas, que en algunos casos tienen más de 30 años.</w:t>
        </w:r>
      </w:ins>
    </w:p>
    <w:p w:rsidR="00293FE0" w:rsidRPr="00E81743" w:rsidRDefault="00293FE0" w:rsidP="00293FE0">
      <w:pPr>
        <w:pStyle w:val="ListParagraph"/>
        <w:numPr>
          <w:ilvl w:val="0"/>
          <w:numId w:val="20"/>
        </w:numPr>
        <w:jc w:val="both"/>
        <w:rPr>
          <w:ins w:id="622" w:author="Orion" w:date="2011-05-16T11:53:00Z"/>
        </w:rPr>
      </w:pPr>
      <w:ins w:id="623" w:author="Orion" w:date="2011-05-16T11:53:00Z">
        <w:r>
          <w:t>Saturación de las comunicaciones entre los pilotos y los controladores aéreos.</w:t>
        </w:r>
      </w:ins>
    </w:p>
    <w:p w:rsidR="00293FE0" w:rsidDel="00293FE0" w:rsidRDefault="00BB1765">
      <w:pPr>
        <w:jc w:val="both"/>
        <w:rPr>
          <w:del w:id="624" w:author="Orion" w:date="2011-05-16T11:51:00Z"/>
        </w:rPr>
        <w:pPrChange w:id="625" w:author="Orion" w:date="2011-05-16T11:53:00Z">
          <w:pPr>
            <w:numPr>
              <w:numId w:val="2"/>
            </w:numPr>
            <w:tabs>
              <w:tab w:val="num" w:pos="720"/>
            </w:tabs>
            <w:ind w:left="720" w:hanging="360"/>
            <w:jc w:val="both"/>
          </w:pPr>
        </w:pPrChange>
      </w:pPr>
      <w:del w:id="626" w:author="Orion" w:date="2011-05-16T11:53:00Z">
        <w:r w:rsidRPr="00246937" w:rsidDel="00293FE0">
          <w:delText>Ineficiente utilización del espacio aéreo que se basa</w:delText>
        </w:r>
      </w:del>
      <w:ins w:id="627" w:author="IO" w:date="2011-05-12T14:14:00Z">
        <w:del w:id="628" w:author="Orion" w:date="2011-05-16T11:53:00Z">
          <w:r w:rsidR="0037599C" w:rsidDel="00293FE0">
            <w:delText>da</w:delText>
          </w:r>
        </w:del>
      </w:ins>
      <w:del w:id="629" w:author="Orion" w:date="2011-05-16T11:53:00Z">
        <w:r w:rsidRPr="00246937" w:rsidDel="00293FE0">
          <w:delText xml:space="preserve"> en pasillos</w:delText>
        </w:r>
      </w:del>
      <w:del w:id="630" w:author="Orion" w:date="2011-05-16T11:52:00Z">
        <w:r w:rsidRPr="00246937" w:rsidDel="00293FE0">
          <w:delText xml:space="preserve"> </w:delText>
        </w:r>
      </w:del>
      <w:del w:id="631" w:author="Orion" w:date="2011-05-16T11:53:00Z">
        <w:r w:rsidRPr="00246937" w:rsidDel="00293FE0">
          <w:delText>predefinidos.</w:delText>
        </w:r>
      </w:del>
    </w:p>
    <w:p w:rsidR="00BB1765" w:rsidRPr="00246937" w:rsidDel="00E81743" w:rsidRDefault="00BB1765">
      <w:pPr>
        <w:rPr>
          <w:del w:id="632" w:author="Orion" w:date="2011-05-15T15:08:00Z"/>
        </w:rPr>
        <w:pPrChange w:id="633" w:author="Orion" w:date="2011-05-16T11:53:00Z">
          <w:pPr>
            <w:numPr>
              <w:numId w:val="2"/>
            </w:numPr>
            <w:tabs>
              <w:tab w:val="num" w:pos="720"/>
            </w:tabs>
            <w:ind w:left="720" w:hanging="360"/>
            <w:jc w:val="both"/>
          </w:pPr>
        </w:pPrChange>
      </w:pPr>
      <w:del w:id="634" w:author="Orion" w:date="2011-05-15T15:08:00Z">
        <w:r w:rsidRPr="00246937" w:rsidDel="00E81743">
          <w:delText>Incre</w:delText>
        </w:r>
        <w:r w:rsidR="006D4D9D" w:rsidRPr="00246937" w:rsidDel="00E81743">
          <w:delText>mento en la carga de trabajo de</w:delText>
        </w:r>
        <w:r w:rsidRPr="00246937" w:rsidDel="00E81743">
          <w:delText xml:space="preserve"> los controladores aéreos debido al </w:delText>
        </w:r>
      </w:del>
      <w:del w:id="635" w:author="Orion" w:date="2011-04-02T19:15:00Z">
        <w:r w:rsidRPr="00246937" w:rsidDel="00A776FB">
          <w:delText xml:space="preserve">incremento </w:delText>
        </w:r>
      </w:del>
      <w:del w:id="636" w:author="Orion" w:date="2011-05-15T15:08:00Z">
        <w:r w:rsidRPr="00246937" w:rsidDel="00E81743">
          <w:delText>en la densidad del tráfico aéreo.</w:delText>
        </w:r>
      </w:del>
    </w:p>
    <w:p w:rsidR="007B2B50" w:rsidRPr="00293FE0" w:rsidRDefault="00BB1765">
      <w:pPr>
        <w:rPr>
          <w:ins w:id="637" w:author="Orion" w:date="2011-05-02T20:20:00Z"/>
          <w:rFonts w:cs="Times New Roman"/>
        </w:rPr>
        <w:pPrChange w:id="638" w:author="Orion" w:date="2011-05-16T11:53:00Z">
          <w:pPr>
            <w:numPr>
              <w:numId w:val="2"/>
            </w:numPr>
            <w:tabs>
              <w:tab w:val="num" w:pos="720"/>
            </w:tabs>
            <w:ind w:left="720" w:hanging="360"/>
            <w:jc w:val="both"/>
          </w:pPr>
        </w:pPrChange>
      </w:pPr>
      <w:del w:id="639" w:author="Orion" w:date="2011-05-16T11:53:00Z">
        <w:r w:rsidRPr="00246937" w:rsidDel="00293FE0">
          <w:delText>El uso de tecnologías obsoletas, que en algunos casos tienen más de 30 años.</w:delText>
        </w:r>
      </w:del>
    </w:p>
    <w:p w:rsidR="00A233EC" w:rsidRDefault="00536ED5" w:rsidP="007B2B50">
      <w:pPr>
        <w:jc w:val="both"/>
        <w:rPr>
          <w:ins w:id="640" w:author="Orion" w:date="2011-05-15T15:54:00Z"/>
          <w:rFonts w:cs="Times New Roman"/>
        </w:rPr>
      </w:pPr>
      <w:ins w:id="641" w:author="Orion" w:date="2011-05-02T20:22:00Z">
        <w:r>
          <w:rPr>
            <w:rFonts w:cs="Times New Roman"/>
          </w:rPr>
          <w:t>Existen</w:t>
        </w:r>
      </w:ins>
      <w:commentRangeEnd w:id="589"/>
      <w:r w:rsidR="003A1EB2">
        <w:rPr>
          <w:rStyle w:val="CommentReference"/>
        </w:rPr>
        <w:commentReference w:id="589"/>
      </w:r>
      <w:ins w:id="642" w:author="Orion" w:date="2011-05-02T20:22:00Z">
        <w:r>
          <w:rPr>
            <w:rFonts w:cs="Times New Roman"/>
          </w:rPr>
          <w:t xml:space="preserve"> diversas alternativas para estudiar y tratar de resolver</w:t>
        </w:r>
      </w:ins>
      <w:ins w:id="643" w:author="Orion" w:date="2011-05-15T16:02:00Z">
        <w:r w:rsidR="00DA68A5">
          <w:rPr>
            <w:rFonts w:cs="Times New Roman"/>
          </w:rPr>
          <w:t xml:space="preserve"> algu</w:t>
        </w:r>
      </w:ins>
      <w:ins w:id="644" w:author="Orion" w:date="2011-05-15T16:03:00Z">
        <w:r w:rsidR="00DA68A5">
          <w:rPr>
            <w:rFonts w:cs="Times New Roman"/>
          </w:rPr>
          <w:t>nos</w:t>
        </w:r>
      </w:ins>
      <w:ins w:id="645" w:author="Orion" w:date="2011-05-15T16:02:00Z">
        <w:r w:rsidR="00DA68A5">
          <w:rPr>
            <w:rFonts w:cs="Times New Roman"/>
          </w:rPr>
          <w:t xml:space="preserve"> de estos</w:t>
        </w:r>
      </w:ins>
      <w:ins w:id="646" w:author="Orion" w:date="2011-05-02T20:22:00Z">
        <w:r>
          <w:rPr>
            <w:rFonts w:cs="Times New Roman"/>
          </w:rPr>
          <w:t xml:space="preserve"> problemas en el tr</w:t>
        </w:r>
      </w:ins>
      <w:ins w:id="647" w:author="Orion" w:date="2011-05-02T20:23:00Z">
        <w:r>
          <w:rPr>
            <w:rFonts w:cs="Times New Roman"/>
          </w:rPr>
          <w:t xml:space="preserve">áfico y gestión </w:t>
        </w:r>
      </w:ins>
      <w:ins w:id="648" w:author="Orion" w:date="2011-05-02T20:24:00Z">
        <w:r>
          <w:rPr>
            <w:rFonts w:cs="Times New Roman"/>
          </w:rPr>
          <w:t>aérea</w:t>
        </w:r>
      </w:ins>
      <w:ins w:id="649" w:author="Orion" w:date="2011-05-02T20:23:00Z">
        <w:r>
          <w:rPr>
            <w:rFonts w:cs="Times New Roman"/>
          </w:rPr>
          <w:t xml:space="preserve">, </w:t>
        </w:r>
      </w:ins>
      <w:ins w:id="650" w:author="Orion" w:date="2011-05-02T20:25:00Z">
        <w:r>
          <w:rPr>
            <w:rFonts w:cs="Times New Roman"/>
          </w:rPr>
          <w:t xml:space="preserve">pero </w:t>
        </w:r>
      </w:ins>
      <w:ins w:id="651" w:author="Orion" w:date="2011-05-02T20:26:00Z">
        <w:r>
          <w:rPr>
            <w:rFonts w:cs="Times New Roman"/>
          </w:rPr>
          <w:t>son las herramientas de simulación</w:t>
        </w:r>
      </w:ins>
      <w:ins w:id="652" w:author="Orion" w:date="2011-05-02T20:27:00Z">
        <w:r>
          <w:rPr>
            <w:rFonts w:cs="Times New Roman"/>
          </w:rPr>
          <w:t xml:space="preserve"> las más usadas,</w:t>
        </w:r>
      </w:ins>
      <w:ins w:id="653" w:author="Orion" w:date="2011-05-02T20:26:00Z">
        <w:r>
          <w:rPr>
            <w:rFonts w:cs="Times New Roman"/>
          </w:rPr>
          <w:t xml:space="preserve"> las que más</w:t>
        </w:r>
      </w:ins>
      <w:ins w:id="654" w:author="Orion" w:date="2011-05-02T20:24:00Z">
        <w:r>
          <w:rPr>
            <w:rFonts w:cs="Times New Roman"/>
          </w:rPr>
          <w:t xml:space="preserve"> </w:t>
        </w:r>
      </w:ins>
      <w:ins w:id="655" w:author="Orion" w:date="2011-05-02T20:25:00Z">
        <w:r>
          <w:rPr>
            <w:rFonts w:cs="Times New Roman"/>
          </w:rPr>
          <w:t>aportan</w:t>
        </w:r>
      </w:ins>
      <w:ins w:id="656" w:author="Orion" w:date="2011-05-02T20:26:00Z">
        <w:r>
          <w:rPr>
            <w:rFonts w:cs="Times New Roman"/>
          </w:rPr>
          <w:t xml:space="preserve"> </w:t>
        </w:r>
      </w:ins>
      <w:ins w:id="657" w:author="Orion" w:date="2011-05-02T20:27:00Z">
        <w:r>
          <w:rPr>
            <w:rFonts w:cs="Times New Roman"/>
          </w:rPr>
          <w:t xml:space="preserve">y </w:t>
        </w:r>
      </w:ins>
      <w:ins w:id="658" w:author="Orion" w:date="2011-05-02T20:28:00Z">
        <w:r>
          <w:rPr>
            <w:rFonts w:cs="Times New Roman"/>
          </w:rPr>
          <w:t xml:space="preserve">las </w:t>
        </w:r>
      </w:ins>
      <w:ins w:id="659" w:author="Orion" w:date="2011-05-02T20:27:00Z">
        <w:r>
          <w:rPr>
            <w:rFonts w:cs="Times New Roman"/>
          </w:rPr>
          <w:t xml:space="preserve">que mejor nos permiten </w:t>
        </w:r>
      </w:ins>
      <w:ins w:id="660" w:author="Orion" w:date="2011-05-02T20:29:00Z">
        <w:r>
          <w:rPr>
            <w:rFonts w:cs="Times New Roman"/>
          </w:rPr>
          <w:t>el</w:t>
        </w:r>
      </w:ins>
      <w:ins w:id="661" w:author="Orion" w:date="2011-05-02T20:27:00Z">
        <w:r>
          <w:rPr>
            <w:rFonts w:cs="Times New Roman"/>
          </w:rPr>
          <w:t xml:space="preserve"> estudio</w:t>
        </w:r>
      </w:ins>
      <w:ins w:id="662" w:author="Orion" w:date="2011-05-02T20:28:00Z">
        <w:r>
          <w:rPr>
            <w:rFonts w:cs="Times New Roman"/>
          </w:rPr>
          <w:t xml:space="preserve"> del</w:t>
        </w:r>
      </w:ins>
      <w:ins w:id="663" w:author="Orion" w:date="2011-05-02T20:29:00Z">
        <w:r>
          <w:rPr>
            <w:rFonts w:cs="Times New Roman"/>
          </w:rPr>
          <w:t xml:space="preserve"> dominio que nos interesa</w:t>
        </w:r>
      </w:ins>
      <w:ins w:id="664" w:author="Orion" w:date="2011-05-15T15:52:00Z">
        <w:r w:rsidR="006E10FB">
          <w:rPr>
            <w:rFonts w:cs="Times New Roman"/>
          </w:rPr>
          <w:t xml:space="preserve">. </w:t>
        </w:r>
      </w:ins>
      <w:ins w:id="665" w:author="Orion" w:date="2011-05-15T15:54:00Z">
        <w:r w:rsidR="006E10FB">
          <w:rPr>
            <w:rFonts w:cs="Times New Roman"/>
          </w:rPr>
          <w:t>Esto se debe a que</w:t>
        </w:r>
      </w:ins>
      <w:ins w:id="666" w:author="Orion" w:date="2011-05-15T15:53:00Z">
        <w:r w:rsidR="006E10FB">
          <w:rPr>
            <w:rFonts w:cs="Times New Roman"/>
          </w:rPr>
          <w:t xml:space="preserve"> las simulaciones son un proceso relativamente económico para obtener una representación de la realidad a largo plazo en un espacio relativamente corto de tiempo sin interferir en el sistema del mundo real</w:t>
        </w:r>
      </w:ins>
      <w:ins w:id="667" w:author="Orion" w:date="2011-05-02T20:29:00Z">
        <w:r>
          <w:rPr>
            <w:rFonts w:cs="Times New Roman"/>
          </w:rPr>
          <w:t xml:space="preserve">. </w:t>
        </w:r>
      </w:ins>
      <w:ins w:id="668" w:author="Orion" w:date="2011-05-16T11:55:00Z">
        <w:r w:rsidR="000E2AA8" w:rsidRPr="00026D82">
          <w:rPr>
            <w:rFonts w:cs="Times New Roman"/>
          </w:rPr>
          <w:t>Sin embargo la simulación también presenta importantes problemas. Como es un fenómenos muy complejo hay muchos elementos que estudiar, desde la física de los aviones al tráfico aéreo en sí, y mutuamente relacionados entre sí.</w:t>
        </w:r>
      </w:ins>
    </w:p>
    <w:p w:rsidR="00A233EC" w:rsidRDefault="00A233EC" w:rsidP="007B2B50">
      <w:pPr>
        <w:jc w:val="both"/>
        <w:rPr>
          <w:ins w:id="669" w:author="Orion" w:date="2011-05-15T15:54:00Z"/>
          <w:rFonts w:cs="Times New Roman"/>
        </w:rPr>
      </w:pPr>
    </w:p>
    <w:p w:rsidR="007B2B50" w:rsidRPr="00246937" w:rsidRDefault="007B2B50" w:rsidP="007B2B50">
      <w:pPr>
        <w:jc w:val="both"/>
        <w:rPr>
          <w:ins w:id="670" w:author="Orion" w:date="2011-05-02T20:20:00Z"/>
          <w:rFonts w:cs="Times New Roman"/>
        </w:rPr>
      </w:pPr>
      <w:ins w:id="671" w:author="Orion" w:date="2011-05-02T20:20:00Z">
        <w:r w:rsidRPr="00246937">
          <w:rPr>
            <w:rFonts w:cs="Times New Roman"/>
          </w:rPr>
          <w:t>Actualmente hay numerosas aplicaciones que se dedican a la simulación aérea</w:t>
        </w:r>
        <w:r w:rsidRPr="007E223D">
          <w:rPr>
            <w:rFonts w:cs="Times New Roman"/>
          </w:rPr>
          <w:t xml:space="preserve">. </w:t>
        </w:r>
      </w:ins>
      <w:ins w:id="672" w:author="Orion" w:date="2011-05-02T21:04:00Z">
        <w:r w:rsidR="006C1FAC" w:rsidRPr="006C1FAC">
          <w:rPr>
            <w:rFonts w:cs="Times New Roman"/>
            <w:rPrChange w:id="673" w:author="Orion" w:date="2011-05-02T21:04:00Z">
              <w:rPr>
                <w:rFonts w:ascii="Courier New" w:hAnsi="Courier New" w:cs="Courier New"/>
              </w:rPr>
            </w:rPrChange>
          </w:rPr>
          <w:t xml:space="preserve">Estas simulaciones se pueden clasificar atendiendo a varios criterios. En primer lugar se pueden diferenciar por el foco de su estudio. </w:t>
        </w:r>
      </w:ins>
      <w:ins w:id="674" w:author="Orion" w:date="2011-05-02T21:05:00Z">
        <w:r w:rsidR="00723DA9" w:rsidRPr="007E223D">
          <w:rPr>
            <w:rFonts w:cs="Times New Roman"/>
          </w:rPr>
          <w:t>Por</w:t>
        </w:r>
      </w:ins>
      <w:ins w:id="675" w:author="Orion" w:date="2011-05-02T20:20:00Z">
        <w:r w:rsidRPr="00246937">
          <w:rPr>
            <w:rFonts w:cs="Times New Roman"/>
          </w:rPr>
          <w:t xml:space="preserve"> un lado</w:t>
        </w:r>
        <w:r w:rsidR="00E55EED">
          <w:rPr>
            <w:rFonts w:cs="Times New Roman"/>
          </w:rPr>
          <w:t xml:space="preserve"> hay una serie de</w:t>
        </w:r>
        <w:r w:rsidRPr="00246937">
          <w:rPr>
            <w:rFonts w:cs="Times New Roman"/>
          </w:rPr>
          <w:t xml:space="preserve"> aplicaciones </w:t>
        </w:r>
        <w:r w:rsidRPr="00F818EC">
          <w:rPr>
            <w:rFonts w:cs="Times New Roman"/>
          </w:rPr>
          <w:t>centradas en los aspectos físicos</w:t>
        </w:r>
        <w:r w:rsidRPr="007E223D">
          <w:rPr>
            <w:rFonts w:cs="Times New Roman"/>
          </w:rPr>
          <w:t xml:space="preserve">. </w:t>
        </w:r>
      </w:ins>
      <w:ins w:id="676" w:author="Orion" w:date="2011-05-03T12:12:00Z">
        <w:r w:rsidR="00547362">
          <w:rPr>
            <w:rFonts w:cs="Times New Roman"/>
          </w:rPr>
          <w:t>Se pueden</w:t>
        </w:r>
      </w:ins>
      <w:ins w:id="677" w:author="Orion" w:date="2011-05-02T21:06:00Z">
        <w:r w:rsidR="00723DA9" w:rsidRPr="00723DA9">
          <w:rPr>
            <w:rFonts w:cs="Times New Roman"/>
            <w:rPrChange w:id="678" w:author="Orion" w:date="2011-05-02T21:06:00Z">
              <w:rPr>
                <w:rFonts w:ascii="Courier New" w:hAnsi="Courier New" w:cs="Courier New"/>
              </w:rPr>
            </w:rPrChange>
          </w:rPr>
          <w:t xml:space="preserve"> destacar una serie de herramientas desarrolladas sobre </w:t>
        </w:r>
      </w:ins>
      <w:proofErr w:type="spellStart"/>
      <w:ins w:id="679" w:author="Orion" w:date="2011-05-02T20:20:00Z">
        <w:r w:rsidRPr="00246937">
          <w:rPr>
            <w:rFonts w:cs="Times New Roman"/>
          </w:rPr>
          <w:t>JSBSim</w:t>
        </w:r>
        <w:proofErr w:type="spellEnd"/>
        <w:r w:rsidRPr="00F818EC">
          <w:rPr>
            <w:rFonts w:cs="Times New Roman"/>
          </w:rPr>
          <w:t>,</w:t>
        </w:r>
        <w:r w:rsidR="00723DA9">
          <w:rPr>
            <w:rFonts w:cs="Times New Roman"/>
          </w:rPr>
          <w:t xml:space="preserve"> que es una librería software </w:t>
        </w:r>
      </w:ins>
      <w:ins w:id="680" w:author="Orion" w:date="2011-05-02T21:05:00Z">
        <w:r w:rsidR="00723DA9">
          <w:rPr>
            <w:rFonts w:cs="Times New Roman"/>
          </w:rPr>
          <w:t>de código abierto</w:t>
        </w:r>
      </w:ins>
      <w:ins w:id="681" w:author="Orion" w:date="2011-05-02T20:20:00Z">
        <w:r w:rsidRPr="00246937">
          <w:rPr>
            <w:rFonts w:cs="Times New Roman"/>
          </w:rPr>
          <w:t xml:space="preserve"> que modela la dinámica de vuelo de aeronaves</w:t>
        </w:r>
      </w:ins>
      <w:ins w:id="682" w:author="Orion" w:date="2011-05-02T21:05:00Z">
        <w:r w:rsidR="00723DA9">
          <w:rPr>
            <w:rFonts w:cs="Times New Roman"/>
          </w:rPr>
          <w:t>, el denominado</w:t>
        </w:r>
      </w:ins>
      <w:ins w:id="683" w:author="Orion" w:date="2011-05-02T21:06:00Z">
        <w:r w:rsidR="00723DA9">
          <w:rPr>
            <w:rFonts w:cs="Times New Roman"/>
          </w:rPr>
          <w:t xml:space="preserve"> </w:t>
        </w:r>
      </w:ins>
      <w:ins w:id="684" w:author="Orion" w:date="2011-05-02T20:20:00Z">
        <w:r w:rsidRPr="00246937">
          <w:rPr>
            <w:rFonts w:cs="Times New Roman"/>
          </w:rPr>
          <w:t>modelo físico de</w:t>
        </w:r>
        <w:r w:rsidR="00723DA9">
          <w:rPr>
            <w:rFonts w:cs="Times New Roman"/>
          </w:rPr>
          <w:t xml:space="preserve"> los movimientos de los aviones</w:t>
        </w:r>
      </w:ins>
      <w:customXmlInsRangeStart w:id="685" w:author="Orion" w:date="2011-05-02T20:20:00Z"/>
      <w:sdt>
        <w:sdtPr>
          <w:rPr>
            <w:rFonts w:cs="Times New Roman"/>
          </w:rPr>
          <w:id w:val="-1890024628"/>
          <w:citation/>
        </w:sdtPr>
        <w:sdtContent>
          <w:customXmlInsRangeEnd w:id="685"/>
          <w:ins w:id="686" w:author="Orion" w:date="2011-05-02T20:20:00Z">
            <w:r w:rsidRPr="00F818EC">
              <w:rPr>
                <w:rFonts w:cs="Times New Roman"/>
              </w:rPr>
              <w:fldChar w:fldCharType="begin"/>
            </w:r>
            <w:r w:rsidRPr="00F818EC">
              <w:rPr>
                <w:rFonts w:cs="Times New Roman"/>
              </w:rPr>
              <w:instrText xml:space="preserve"> CITATION JSB \l 3082 </w:instrText>
            </w:r>
            <w:r w:rsidRPr="00F818EC">
              <w:rPr>
                <w:rFonts w:cs="Times New Roman"/>
              </w:rPr>
              <w:fldChar w:fldCharType="separate"/>
            </w:r>
          </w:ins>
          <w:r w:rsidR="002B2B1D">
            <w:rPr>
              <w:rFonts w:cs="Times New Roman"/>
              <w:noProof/>
            </w:rPr>
            <w:t xml:space="preserve"> </w:t>
          </w:r>
          <w:r w:rsidR="002B2B1D" w:rsidRPr="002B2B1D">
            <w:rPr>
              <w:rFonts w:cs="Times New Roman"/>
              <w:noProof/>
            </w:rPr>
            <w:t>(3)</w:t>
          </w:r>
          <w:ins w:id="687" w:author="Orion" w:date="2011-05-02T20:20:00Z">
            <w:r w:rsidRPr="00F818EC">
              <w:rPr>
                <w:rFonts w:cs="Times New Roman"/>
              </w:rPr>
              <w:fldChar w:fldCharType="end"/>
            </w:r>
          </w:ins>
          <w:customXmlInsRangeStart w:id="688" w:author="Orion" w:date="2011-05-02T20:20:00Z"/>
        </w:sdtContent>
      </w:sdt>
      <w:customXmlInsRangeEnd w:id="688"/>
      <w:ins w:id="689" w:author="Orion" w:date="2011-05-02T21:07:00Z">
        <w:r w:rsidR="00723DA9" w:rsidRPr="007E223D">
          <w:rPr>
            <w:rFonts w:cs="Times New Roman"/>
          </w:rPr>
          <w:t>.</w:t>
        </w:r>
      </w:ins>
      <w:ins w:id="690" w:author="Orion" w:date="2011-05-02T20:46:00Z">
        <w:r w:rsidR="009B6936" w:rsidRPr="007E223D">
          <w:rPr>
            <w:rFonts w:cs="Times New Roman"/>
          </w:rPr>
          <w:t xml:space="preserve"> </w:t>
        </w:r>
      </w:ins>
      <w:ins w:id="691" w:author="Orion" w:date="2011-05-02T21:06:00Z">
        <w:r w:rsidR="00723DA9" w:rsidRPr="00723DA9">
          <w:rPr>
            <w:rFonts w:cs="Times New Roman"/>
            <w:rPrChange w:id="692" w:author="Orion" w:date="2011-05-02T21:07:00Z">
              <w:rPr>
                <w:rFonts w:ascii="Courier New" w:hAnsi="Courier New" w:cs="Courier New"/>
              </w:rPr>
            </w:rPrChange>
          </w:rPr>
          <w:t xml:space="preserve">Entre las herramientas </w:t>
        </w:r>
      </w:ins>
      <w:ins w:id="693" w:author="Orion" w:date="2011-05-03T09:19:00Z">
        <w:r w:rsidR="00382AD3">
          <w:rPr>
            <w:rFonts w:cs="Times New Roman"/>
          </w:rPr>
          <w:t xml:space="preserve">más destacadas </w:t>
        </w:r>
      </w:ins>
      <w:ins w:id="694" w:author="Orion" w:date="2011-05-02T21:06:00Z">
        <w:r w:rsidR="00723DA9" w:rsidRPr="00723DA9">
          <w:rPr>
            <w:rFonts w:cs="Times New Roman"/>
            <w:rPrChange w:id="695" w:author="Orion" w:date="2011-05-02T21:07:00Z">
              <w:rPr>
                <w:rFonts w:ascii="Courier New" w:hAnsi="Courier New" w:cs="Courier New"/>
              </w:rPr>
            </w:rPrChange>
          </w:rPr>
          <w:t xml:space="preserve">construidas sobre </w:t>
        </w:r>
        <w:proofErr w:type="spellStart"/>
        <w:r w:rsidR="00723DA9" w:rsidRPr="00723DA9">
          <w:rPr>
            <w:rFonts w:cs="Times New Roman"/>
            <w:rPrChange w:id="696" w:author="Orion" w:date="2011-05-02T21:07:00Z">
              <w:rPr>
                <w:rFonts w:ascii="Courier New" w:hAnsi="Courier New" w:cs="Courier New"/>
              </w:rPr>
            </w:rPrChange>
          </w:rPr>
          <w:t>JSBSim</w:t>
        </w:r>
        <w:proofErr w:type="spellEnd"/>
        <w:r w:rsidR="00723DA9" w:rsidRPr="00723DA9">
          <w:rPr>
            <w:rFonts w:cs="Times New Roman"/>
            <w:rPrChange w:id="697" w:author="Orion" w:date="2011-05-02T21:07:00Z">
              <w:rPr>
                <w:rFonts w:ascii="Courier New" w:hAnsi="Courier New" w:cs="Courier New"/>
              </w:rPr>
            </w:rPrChange>
          </w:rPr>
          <w:t xml:space="preserve"> se encuentran </w:t>
        </w:r>
      </w:ins>
      <w:proofErr w:type="spellStart"/>
      <w:ins w:id="698" w:author="Orion" w:date="2011-05-02T20:20:00Z">
        <w:r w:rsidRPr="00246937">
          <w:rPr>
            <w:rFonts w:cs="Times New Roman"/>
          </w:rPr>
          <w:t>FlightGear</w:t>
        </w:r>
        <w:proofErr w:type="spellEnd"/>
        <w:r w:rsidRPr="00F818EC">
          <w:rPr>
            <w:rFonts w:cs="Times New Roman"/>
          </w:rPr>
          <w:t xml:space="preserve"> </w:t>
        </w:r>
      </w:ins>
      <w:customXmlInsRangeStart w:id="699" w:author="Orion" w:date="2011-05-02T20:20:00Z"/>
      <w:sdt>
        <w:sdtPr>
          <w:rPr>
            <w:rFonts w:cs="Times New Roman"/>
          </w:rPr>
          <w:id w:val="685101863"/>
          <w:citation/>
        </w:sdtPr>
        <w:sdtContent>
          <w:customXmlInsRangeEnd w:id="699"/>
          <w:ins w:id="700" w:author="Orion" w:date="2011-05-02T20:20:00Z">
            <w:r w:rsidRPr="00F818EC">
              <w:rPr>
                <w:rFonts w:cs="Times New Roman"/>
              </w:rPr>
              <w:fldChar w:fldCharType="begin"/>
            </w:r>
            <w:r w:rsidRPr="00F818EC">
              <w:rPr>
                <w:rFonts w:cs="Times New Roman"/>
              </w:rPr>
              <w:instrText xml:space="preserve"> CITATION Fli \l 3082 </w:instrText>
            </w:r>
            <w:r w:rsidRPr="00F818EC">
              <w:rPr>
                <w:rFonts w:cs="Times New Roman"/>
              </w:rPr>
              <w:fldChar w:fldCharType="separate"/>
            </w:r>
          </w:ins>
          <w:r w:rsidR="002B2B1D" w:rsidRPr="002B2B1D">
            <w:rPr>
              <w:rFonts w:cs="Times New Roman"/>
              <w:noProof/>
            </w:rPr>
            <w:t>(4)</w:t>
          </w:r>
          <w:ins w:id="701" w:author="Orion" w:date="2011-05-02T20:20:00Z">
            <w:r w:rsidRPr="00F818EC">
              <w:rPr>
                <w:rFonts w:cs="Times New Roman"/>
              </w:rPr>
              <w:fldChar w:fldCharType="end"/>
            </w:r>
          </w:ins>
          <w:customXmlInsRangeStart w:id="702" w:author="Orion" w:date="2011-05-02T20:20:00Z"/>
        </w:sdtContent>
      </w:sdt>
      <w:customXmlInsRangeEnd w:id="702"/>
      <w:ins w:id="703" w:author="Orion" w:date="2011-05-02T20:20:00Z">
        <w:r w:rsidRPr="00246937">
          <w:rPr>
            <w:rFonts w:cs="Times New Roman"/>
          </w:rPr>
          <w:t xml:space="preserve"> y el </w:t>
        </w:r>
        <w:proofErr w:type="spellStart"/>
        <w:r w:rsidRPr="00246937">
          <w:rPr>
            <w:rFonts w:cs="Times New Roman"/>
          </w:rPr>
          <w:t>OpenE</w:t>
        </w:r>
        <w:del w:id="704" w:author="IO" w:date="2011-05-12T15:54:00Z">
          <w:r w:rsidRPr="00246937" w:rsidDel="00316790">
            <w:rPr>
              <w:rFonts w:cs="Times New Roman"/>
            </w:rPr>
            <w:delText>a</w:delText>
          </w:r>
        </w:del>
        <w:r w:rsidRPr="00246937">
          <w:rPr>
            <w:rFonts w:cs="Times New Roman"/>
          </w:rPr>
          <w:t>agles</w:t>
        </w:r>
        <w:proofErr w:type="spellEnd"/>
        <w:r w:rsidRPr="00246937">
          <w:rPr>
            <w:rFonts w:cs="Times New Roman"/>
          </w:rPr>
          <w:t xml:space="preserve"> </w:t>
        </w:r>
      </w:ins>
      <w:customXmlInsRangeStart w:id="705" w:author="Orion" w:date="2011-05-02T20:20:00Z"/>
      <w:sdt>
        <w:sdtPr>
          <w:rPr>
            <w:rFonts w:cs="Times New Roman"/>
          </w:rPr>
          <w:id w:val="140473646"/>
          <w:citation/>
        </w:sdtPr>
        <w:sdtContent>
          <w:customXmlInsRangeEnd w:id="705"/>
          <w:ins w:id="706" w:author="Orion" w:date="2011-05-02T20:20:00Z">
            <w:r w:rsidRPr="00F818EC">
              <w:rPr>
                <w:rFonts w:cs="Times New Roman"/>
              </w:rPr>
              <w:fldChar w:fldCharType="begin"/>
            </w:r>
            <w:r w:rsidRPr="00F818EC">
              <w:rPr>
                <w:rFonts w:cs="Times New Roman"/>
              </w:rPr>
              <w:instrText xml:space="preserve"> CITATION Ope \l 3082 </w:instrText>
            </w:r>
            <w:r w:rsidRPr="00F818EC">
              <w:rPr>
                <w:rFonts w:cs="Times New Roman"/>
              </w:rPr>
              <w:fldChar w:fldCharType="separate"/>
            </w:r>
          </w:ins>
          <w:r w:rsidR="002B2B1D" w:rsidRPr="002B2B1D">
            <w:rPr>
              <w:rFonts w:cs="Times New Roman"/>
              <w:noProof/>
            </w:rPr>
            <w:t>(5)</w:t>
          </w:r>
          <w:ins w:id="707" w:author="Orion" w:date="2011-05-02T20:20:00Z">
            <w:r w:rsidRPr="00F818EC">
              <w:rPr>
                <w:rFonts w:cs="Times New Roman"/>
              </w:rPr>
              <w:fldChar w:fldCharType="end"/>
            </w:r>
          </w:ins>
          <w:customXmlInsRangeStart w:id="708" w:author="Orion" w:date="2011-05-02T20:20:00Z"/>
        </w:sdtContent>
      </w:sdt>
      <w:customXmlInsRangeEnd w:id="708"/>
      <w:ins w:id="709" w:author="Orion" w:date="2011-05-03T09:19:00Z">
        <w:r w:rsidR="00382AD3">
          <w:rPr>
            <w:rFonts w:cs="Times New Roman"/>
          </w:rPr>
          <w:t>.</w:t>
        </w:r>
        <w:r w:rsidR="0026344F">
          <w:rPr>
            <w:rFonts w:cs="Times New Roman"/>
          </w:rPr>
          <w:t xml:space="preserve"> </w:t>
        </w:r>
      </w:ins>
      <w:ins w:id="710" w:author="Orion" w:date="2011-05-02T20:20:00Z">
        <w:r w:rsidR="0026344F">
          <w:rPr>
            <w:rFonts w:cs="Times New Roman"/>
          </w:rPr>
          <w:t>Otro trabajo</w:t>
        </w:r>
        <w:r w:rsidRPr="00F818EC">
          <w:rPr>
            <w:rFonts w:cs="Times New Roman"/>
          </w:rPr>
          <w:t xml:space="preserve"> que se centra también en los aspectos físicos</w:t>
        </w:r>
      </w:ins>
      <w:ins w:id="711" w:author="Orion" w:date="2011-05-03T09:22:00Z">
        <w:r w:rsidR="00D10997">
          <w:rPr>
            <w:rFonts w:cs="Times New Roman"/>
          </w:rPr>
          <w:t>,</w:t>
        </w:r>
      </w:ins>
      <w:ins w:id="712" w:author="Orion" w:date="2011-05-02T20:20:00Z">
        <w:r w:rsidRPr="00F818EC">
          <w:rPr>
            <w:rFonts w:cs="Times New Roman"/>
          </w:rPr>
          <w:t xml:space="preserve"> </w:t>
        </w:r>
      </w:ins>
      <w:ins w:id="713" w:author="Orion" w:date="2011-05-03T09:21:00Z">
        <w:r w:rsidR="0026344F">
          <w:rPr>
            <w:rFonts w:cs="Times New Roman"/>
          </w:rPr>
          <w:t xml:space="preserve">pero esta vez desarrollado bajo el entorno </w:t>
        </w:r>
        <w:proofErr w:type="spellStart"/>
        <w:r w:rsidR="0026344F">
          <w:rPr>
            <w:rFonts w:cs="Times New Roman"/>
          </w:rPr>
          <w:t>Matlab</w:t>
        </w:r>
      </w:ins>
      <w:proofErr w:type="spellEnd"/>
      <w:ins w:id="714" w:author="Orion" w:date="2011-05-03T09:22:00Z">
        <w:r w:rsidR="00D10997">
          <w:rPr>
            <w:rFonts w:cs="Times New Roman"/>
          </w:rPr>
          <w:t>,</w:t>
        </w:r>
      </w:ins>
      <w:ins w:id="715" w:author="Orion" w:date="2011-05-03T09:21:00Z">
        <w:r w:rsidR="0026344F">
          <w:rPr>
            <w:rFonts w:cs="Times New Roman"/>
          </w:rPr>
          <w:t xml:space="preserve"> </w:t>
        </w:r>
      </w:ins>
      <w:ins w:id="716" w:author="Orion" w:date="2011-05-02T20:20:00Z">
        <w:r w:rsidRPr="00F818EC">
          <w:rPr>
            <w:rFonts w:cs="Times New Roman"/>
          </w:rPr>
          <w:t xml:space="preserve">es </w:t>
        </w:r>
        <w:r w:rsidRPr="00246937">
          <w:rPr>
            <w:rFonts w:cs="Times New Roman"/>
          </w:rPr>
          <w:t xml:space="preserve">el </w:t>
        </w:r>
        <w:proofErr w:type="spellStart"/>
        <w:r w:rsidRPr="00316790">
          <w:rPr>
            <w:rFonts w:cs="Times New Roman"/>
            <w:i/>
            <w:rPrChange w:id="717" w:author="IO" w:date="2011-05-12T15:54:00Z">
              <w:rPr>
                <w:rFonts w:cs="Times New Roman"/>
              </w:rPr>
            </w:rPrChange>
          </w:rPr>
          <w:t>Aviator</w:t>
        </w:r>
        <w:proofErr w:type="spellEnd"/>
        <w:r w:rsidRPr="00316790">
          <w:rPr>
            <w:rFonts w:cs="Times New Roman"/>
            <w:i/>
            <w:rPrChange w:id="718" w:author="IO" w:date="2011-05-12T15:54:00Z">
              <w:rPr>
                <w:rFonts w:cs="Times New Roman"/>
              </w:rPr>
            </w:rPrChange>
          </w:rPr>
          <w:t xml:space="preserve"> Visual </w:t>
        </w:r>
        <w:proofErr w:type="spellStart"/>
        <w:r w:rsidRPr="00316790">
          <w:rPr>
            <w:rFonts w:cs="Times New Roman"/>
            <w:i/>
            <w:rPrChange w:id="719" w:author="IO" w:date="2011-05-12T15:54:00Z">
              <w:rPr>
                <w:rFonts w:cs="Times New Roman"/>
              </w:rPr>
            </w:rPrChange>
          </w:rPr>
          <w:t>Design</w:t>
        </w:r>
        <w:proofErr w:type="spellEnd"/>
        <w:r w:rsidRPr="00316790">
          <w:rPr>
            <w:rFonts w:cs="Times New Roman"/>
            <w:i/>
            <w:rPrChange w:id="720" w:author="IO" w:date="2011-05-12T15:54:00Z">
              <w:rPr>
                <w:rFonts w:cs="Times New Roman"/>
              </w:rPr>
            </w:rPrChange>
          </w:rPr>
          <w:t xml:space="preserve"> Simulator</w:t>
        </w:r>
        <w:r w:rsidRPr="00F818EC">
          <w:rPr>
            <w:rFonts w:cs="Times New Roman"/>
          </w:rPr>
          <w:t xml:space="preserve"> </w:t>
        </w:r>
      </w:ins>
      <w:customXmlInsRangeStart w:id="721" w:author="Orion" w:date="2011-05-02T20:20:00Z"/>
      <w:sdt>
        <w:sdtPr>
          <w:rPr>
            <w:rFonts w:cs="Times New Roman"/>
          </w:rPr>
          <w:id w:val="-2011977449"/>
          <w:citation/>
        </w:sdtPr>
        <w:sdtContent>
          <w:customXmlInsRangeEnd w:id="721"/>
          <w:ins w:id="722" w:author="Orion" w:date="2011-05-02T20:20:00Z">
            <w:r w:rsidRPr="00F818EC">
              <w:rPr>
                <w:rFonts w:cs="Times New Roman"/>
              </w:rPr>
              <w:fldChar w:fldCharType="begin"/>
            </w:r>
            <w:r w:rsidRPr="00F818EC">
              <w:rPr>
                <w:rFonts w:cs="Times New Roman"/>
              </w:rPr>
              <w:instrText xml:space="preserve"> CITATION AVI \l 3082 </w:instrText>
            </w:r>
            <w:r w:rsidRPr="00F818EC">
              <w:rPr>
                <w:rFonts w:cs="Times New Roman"/>
              </w:rPr>
              <w:fldChar w:fldCharType="separate"/>
            </w:r>
          </w:ins>
          <w:r w:rsidR="002B2B1D" w:rsidRPr="002B2B1D">
            <w:rPr>
              <w:rFonts w:cs="Times New Roman"/>
              <w:noProof/>
            </w:rPr>
            <w:t>(6)</w:t>
          </w:r>
          <w:ins w:id="723" w:author="Orion" w:date="2011-05-02T20:20:00Z">
            <w:r w:rsidRPr="00F818EC">
              <w:rPr>
                <w:rFonts w:cs="Times New Roman"/>
              </w:rPr>
              <w:fldChar w:fldCharType="end"/>
            </w:r>
          </w:ins>
          <w:customXmlInsRangeStart w:id="724" w:author="Orion" w:date="2011-05-02T20:20:00Z"/>
        </w:sdtContent>
      </w:sdt>
      <w:customXmlInsRangeEnd w:id="724"/>
      <w:ins w:id="725" w:author="Orion" w:date="2011-05-03T09:21:00Z">
        <w:r w:rsidR="0026344F">
          <w:rPr>
            <w:rFonts w:cs="Times New Roman"/>
          </w:rPr>
          <w:t>.</w:t>
        </w:r>
      </w:ins>
    </w:p>
    <w:p w:rsidR="007B2B50" w:rsidRDefault="007B2B50">
      <w:pPr>
        <w:jc w:val="both"/>
        <w:rPr>
          <w:ins w:id="726" w:author="Orion" w:date="2011-05-02T20:16:00Z"/>
          <w:rFonts w:cs="Times New Roman"/>
        </w:rPr>
        <w:pPrChange w:id="727" w:author="Orion" w:date="2011-03-28T18:11:00Z">
          <w:pPr>
            <w:numPr>
              <w:numId w:val="2"/>
            </w:numPr>
            <w:tabs>
              <w:tab w:val="num" w:pos="720"/>
            </w:tabs>
            <w:ind w:left="720" w:hanging="360"/>
            <w:jc w:val="both"/>
          </w:pPr>
        </w:pPrChange>
      </w:pPr>
    </w:p>
    <w:p w:rsidR="00E9657F" w:rsidDel="00575005" w:rsidRDefault="00E9657F">
      <w:pPr>
        <w:jc w:val="both"/>
        <w:rPr>
          <w:del w:id="728" w:author="Orion" w:date="2011-03-28T13:27:00Z"/>
          <w:rFonts w:cs="Times New Roman"/>
        </w:rPr>
        <w:pPrChange w:id="729" w:author="Orion" w:date="2011-03-28T13:27:00Z">
          <w:pPr>
            <w:numPr>
              <w:numId w:val="2"/>
            </w:numPr>
            <w:tabs>
              <w:tab w:val="num" w:pos="720"/>
            </w:tabs>
            <w:ind w:left="720" w:hanging="360"/>
            <w:jc w:val="both"/>
          </w:pPr>
        </w:pPrChange>
      </w:pPr>
    </w:p>
    <w:p w:rsidR="00B426FD" w:rsidRPr="00246937" w:rsidDel="00816D50" w:rsidRDefault="00B426FD">
      <w:pPr>
        <w:jc w:val="both"/>
        <w:rPr>
          <w:del w:id="730" w:author="Orion" w:date="2011-03-28T13:46:00Z"/>
          <w:rFonts w:cs="Times New Roman"/>
        </w:rPr>
      </w:pPr>
    </w:p>
    <w:p w:rsidR="007176BD" w:rsidRPr="00246937" w:rsidDel="00554EC2" w:rsidRDefault="00BB1765" w:rsidP="00512048">
      <w:pPr>
        <w:jc w:val="both"/>
        <w:rPr>
          <w:del w:id="731" w:author="Orion" w:date="2011-03-28T17:20:00Z"/>
          <w:rFonts w:cs="Times New Roman"/>
        </w:rPr>
      </w:pPr>
      <w:del w:id="732" w:author="Orion" w:date="2011-03-28T13:46:00Z">
        <w:r w:rsidRPr="00246937" w:rsidDel="00816D50">
          <w:rPr>
            <w:rFonts w:cs="Times New Roman"/>
          </w:rPr>
          <w:delText>Con respecto al último punto el</w:delText>
        </w:r>
      </w:del>
      <w:del w:id="733" w:author="Orion" w:date="2011-04-01T23:50:00Z">
        <w:r w:rsidRPr="00246937" w:rsidDel="002D5955">
          <w:rPr>
            <w:rFonts w:cs="Times New Roman"/>
          </w:rPr>
          <w:delText xml:space="preserve"> uso cada vez mayor de UAVs</w:delText>
        </w:r>
      </w:del>
      <w:del w:id="734" w:author="Orion" w:date="2011-03-26T03:24:00Z">
        <w:r w:rsidRPr="00246937" w:rsidDel="00AD533A">
          <w:rPr>
            <w:rFonts w:cs="Times New Roman"/>
          </w:rPr>
          <w:delText xml:space="preserve"> </w:delText>
        </w:r>
      </w:del>
      <w:del w:id="735" w:author="Orion" w:date="2011-03-28T02:37:00Z">
        <w:r w:rsidRPr="00246937" w:rsidDel="00B426FD">
          <w:rPr>
            <w:rFonts w:cs="Times New Roman"/>
          </w:rPr>
          <w:delText xml:space="preserve">(Vehículos aéreos no tripulados) </w:delText>
        </w:r>
      </w:del>
      <w:del w:id="736" w:author="Orion" w:date="2011-03-28T15:38:00Z">
        <w:r w:rsidRPr="00246937" w:rsidDel="00AE3990">
          <w:rPr>
            <w:rFonts w:cs="Times New Roman"/>
          </w:rPr>
          <w:delText>para</w:delText>
        </w:r>
      </w:del>
      <w:del w:id="737" w:author="Orion" w:date="2011-04-01T23:50:00Z">
        <w:r w:rsidRPr="00246937" w:rsidDel="002D5955">
          <w:rPr>
            <w:rFonts w:cs="Times New Roman"/>
          </w:rPr>
          <w:delText xml:space="preserve"> diferentes tareas, tanto militares como civiles, como el reducido coste de un UAV con respecto a los vehículos tripulados ha </w:delText>
        </w:r>
      </w:del>
      <w:del w:id="738" w:author="Orion" w:date="2011-03-28T15:39:00Z">
        <w:r w:rsidRPr="00246937" w:rsidDel="00C20729">
          <w:rPr>
            <w:rFonts w:cs="Times New Roman"/>
          </w:rPr>
          <w:delText xml:space="preserve">demostrado </w:delText>
        </w:r>
      </w:del>
      <w:del w:id="739" w:author="Orion" w:date="2011-04-01T23:50:00Z">
        <w:r w:rsidRPr="00246937" w:rsidDel="002D5955">
          <w:rPr>
            <w:rFonts w:cs="Times New Roman"/>
          </w:rPr>
          <w:delText>que la producción de UAVs ha alcanzado unos niveles fiables y rentables, lo cual ha producido que una serie de organizaciones tales como la FAA (</w:delText>
        </w:r>
      </w:del>
      <w:del w:id="740" w:author="Orion" w:date="2011-03-26T03:26:00Z">
        <w:r w:rsidRPr="00246937" w:rsidDel="008E5870">
          <w:rPr>
            <w:rFonts w:cs="Times New Roman"/>
            <w:color w:val="000000"/>
          </w:rPr>
          <w:delText>US Federal Aviation Administration</w:delText>
        </w:r>
        <w:r w:rsidRPr="00246937" w:rsidDel="008E5870">
          <w:rPr>
            <w:rFonts w:cs="Times New Roman"/>
          </w:rPr>
          <w:delText xml:space="preserve"> </w:delText>
        </w:r>
      </w:del>
      <w:del w:id="741" w:author="Orion" w:date="2011-04-01T23:50:00Z">
        <w:r w:rsidRPr="00246937" w:rsidDel="002D5955">
          <w:rPr>
            <w:rFonts w:cs="Times New Roman"/>
          </w:rPr>
          <w:delText xml:space="preserve">) o </w:delText>
        </w:r>
        <w:r w:rsidRPr="00246937" w:rsidDel="002D5955">
          <w:rPr>
            <w:rFonts w:cs="Times New Roman"/>
            <w:color w:val="000000"/>
          </w:rPr>
          <w:delText>Eurocontrol</w:delText>
        </w:r>
        <w:r w:rsidRPr="00246937" w:rsidDel="002D5955">
          <w:rPr>
            <w:rFonts w:cs="Times New Roman"/>
          </w:rPr>
          <w:delText xml:space="preserve"> (</w:delText>
        </w:r>
      </w:del>
      <w:del w:id="742" w:author="Orion" w:date="2011-03-26T03:27:00Z">
        <w:r w:rsidRPr="00246937" w:rsidDel="008E5870">
          <w:rPr>
            <w:rFonts w:cs="Times New Roman"/>
            <w:color w:val="000000"/>
          </w:rPr>
          <w:delText>European Organisation for the Safety of Air Navigation</w:delText>
        </w:r>
      </w:del>
      <w:del w:id="743" w:author="Orion" w:date="2011-04-01T23:50:00Z">
        <w:r w:rsidRPr="00246937" w:rsidDel="002D5955">
          <w:rPr>
            <w:rFonts w:cs="Times New Roman"/>
          </w:rPr>
          <w:delText xml:space="preserve">) se hayan comprometido a hacer uso del potencial de las nuevas tecnologías para solucionar parte de estos problemas, con la introducción, regulación </w:delText>
        </w:r>
      </w:del>
      <w:del w:id="744" w:author="Orion" w:date="2011-03-31T18:18:00Z">
        <w:r w:rsidRPr="00246937" w:rsidDel="003457F6">
          <w:rPr>
            <w:rFonts w:cs="Times New Roman"/>
          </w:rPr>
          <w:delText xml:space="preserve">[1] </w:delText>
        </w:r>
      </w:del>
      <w:del w:id="745" w:author="Orion" w:date="2011-04-01T23:50:00Z">
        <w:r w:rsidRPr="00246937" w:rsidDel="002D5955">
          <w:rPr>
            <w:rFonts w:cs="Times New Roman"/>
          </w:rPr>
          <w:delText>y mantenimiento de vuelos coordinados de UAVs dentro del espacio aéreo civil. Esto conlleva, inevitablemente, a querer hacer previamente cierto tipo de pruebas y simulaciones para comprobar que dicha regulación y mejora tecnol</w:delText>
        </w:r>
        <w:r w:rsidR="00ED7E06" w:rsidRPr="00246937" w:rsidDel="002D5955">
          <w:rPr>
            <w:rFonts w:cs="Times New Roman"/>
          </w:rPr>
          <w:delText>ógica se adapta adecuadamente a</w:delText>
        </w:r>
        <w:r w:rsidRPr="00246937" w:rsidDel="002D5955">
          <w:rPr>
            <w:rFonts w:cs="Times New Roman"/>
          </w:rPr>
          <w:delText xml:space="preserve"> la situación actual de </w:delText>
        </w:r>
        <w:r w:rsidR="00DB235F" w:rsidRPr="00246937" w:rsidDel="002D5955">
          <w:rPr>
            <w:rFonts w:cs="Times New Roman"/>
          </w:rPr>
          <w:delText>tráfico</w:delText>
        </w:r>
        <w:r w:rsidRPr="00246937" w:rsidDel="002D5955">
          <w:rPr>
            <w:rFonts w:cs="Times New Roman"/>
          </w:rPr>
          <w:delText xml:space="preserve"> aéreo, antes de introducir este tipo de vehículos en el entorno real.</w:delText>
        </w:r>
      </w:del>
    </w:p>
    <w:p w:rsidR="00BB1765" w:rsidRPr="00246937" w:rsidDel="007B2B50" w:rsidRDefault="00BB1765">
      <w:pPr>
        <w:jc w:val="both"/>
        <w:rPr>
          <w:del w:id="746" w:author="Orion" w:date="2011-05-02T20:20:00Z"/>
          <w:rFonts w:cs="Times New Roman"/>
        </w:rPr>
      </w:pPr>
    </w:p>
    <w:p w:rsidR="00BB1765" w:rsidRPr="00246937" w:rsidDel="00717CAE" w:rsidRDefault="00BB1765">
      <w:pPr>
        <w:jc w:val="both"/>
        <w:rPr>
          <w:del w:id="747" w:author="Orion" w:date="2011-05-02T20:07:00Z"/>
          <w:rFonts w:cs="Times New Roman"/>
        </w:rPr>
      </w:pPr>
      <w:del w:id="748" w:author="Orion" w:date="2011-05-02T20:07:00Z">
        <w:r w:rsidRPr="00246937" w:rsidDel="00717CAE">
          <w:rPr>
            <w:rFonts w:cs="Times New Roman"/>
          </w:rPr>
          <w:delText xml:space="preserve">Actualmente hay </w:delText>
        </w:r>
      </w:del>
      <w:del w:id="749" w:author="Orion" w:date="2011-03-28T16:48:00Z">
        <w:r w:rsidRPr="00246937" w:rsidDel="0012339A">
          <w:rPr>
            <w:rFonts w:cs="Times New Roman"/>
          </w:rPr>
          <w:delText xml:space="preserve">muchísimas </w:delText>
        </w:r>
      </w:del>
      <w:del w:id="750" w:author="Orion" w:date="2011-05-02T20:07:00Z">
        <w:r w:rsidRPr="00246937" w:rsidDel="00717CAE">
          <w:rPr>
            <w:rFonts w:cs="Times New Roman"/>
          </w:rPr>
          <w:delText xml:space="preserve">aplicaciones que se dedican a la simulación aérea. </w:delText>
        </w:r>
      </w:del>
      <w:del w:id="751" w:author="Orion" w:date="2011-04-02T19:16:00Z">
        <w:r w:rsidRPr="00246937" w:rsidDel="001F6EAC">
          <w:rPr>
            <w:rFonts w:cs="Times New Roman"/>
          </w:rPr>
          <w:delText>Centrándonos en el área de investigación p</w:delText>
        </w:r>
      </w:del>
      <w:del w:id="752" w:author="Orion" w:date="2011-05-02T20:07:00Z">
        <w:r w:rsidRPr="00246937" w:rsidDel="00717CAE">
          <w:rPr>
            <w:rFonts w:cs="Times New Roman"/>
          </w:rPr>
          <w:delText xml:space="preserve">or un lado tenemos </w:delText>
        </w:r>
      </w:del>
      <w:del w:id="753" w:author="Orion" w:date="2011-04-01T00:07:00Z">
        <w:r w:rsidRPr="00246937" w:rsidDel="0060739E">
          <w:rPr>
            <w:rFonts w:cs="Times New Roman"/>
          </w:rPr>
          <w:delText xml:space="preserve">un par de </w:delText>
        </w:r>
      </w:del>
      <w:del w:id="754" w:author="Orion" w:date="2011-05-02T20:07:00Z">
        <w:r w:rsidRPr="00246937" w:rsidDel="00717CAE">
          <w:rPr>
            <w:rFonts w:cs="Times New Roman"/>
          </w:rPr>
          <w:delText>aplicaciones desarrolladas sobre JSBSim que es una librería software (opensource) que modela la dinámica de vuelo de aeronaves (modelo físico de los movimientos de los aviones)</w:delText>
        </w:r>
      </w:del>
      <w:del w:id="755" w:author="Orion" w:date="2011-04-01T00:08:00Z">
        <w:r w:rsidRPr="00246937" w:rsidDel="0060739E">
          <w:rPr>
            <w:rFonts w:cs="Times New Roman"/>
          </w:rPr>
          <w:delText xml:space="preserve"> </w:delText>
        </w:r>
      </w:del>
      <w:del w:id="756" w:author="Orion" w:date="2011-03-31T22:40:00Z">
        <w:r w:rsidRPr="00246937" w:rsidDel="006D1793">
          <w:rPr>
            <w:rFonts w:cs="Times New Roman"/>
          </w:rPr>
          <w:delText>[3]</w:delText>
        </w:r>
      </w:del>
      <w:del w:id="757" w:author="Orion" w:date="2011-05-02T20:07:00Z">
        <w:r w:rsidRPr="00246937" w:rsidDel="00717CAE">
          <w:rPr>
            <w:rFonts w:cs="Times New Roman"/>
          </w:rPr>
          <w:delText xml:space="preserve">, </w:delText>
        </w:r>
      </w:del>
      <w:del w:id="758" w:author="Orion" w:date="2011-04-01T00:08:00Z">
        <w:r w:rsidRPr="00246937" w:rsidDel="0060739E">
          <w:rPr>
            <w:rFonts w:cs="Times New Roman"/>
          </w:rPr>
          <w:delText>este par de aplicaciones</w:delText>
        </w:r>
      </w:del>
      <w:del w:id="759" w:author="Orion" w:date="2011-05-02T20:07:00Z">
        <w:r w:rsidRPr="00246937" w:rsidDel="00717CAE">
          <w:rPr>
            <w:rFonts w:cs="Times New Roman"/>
          </w:rPr>
          <w:delText xml:space="preserve"> son el FlightGear </w:delText>
        </w:r>
      </w:del>
      <w:del w:id="760" w:author="Orion" w:date="2011-03-31T22:41:00Z">
        <w:r w:rsidRPr="00246937" w:rsidDel="006D1793">
          <w:rPr>
            <w:rFonts w:cs="Times New Roman"/>
          </w:rPr>
          <w:delText xml:space="preserve">[4] </w:delText>
        </w:r>
      </w:del>
      <w:del w:id="761" w:author="Orion" w:date="2011-05-02T20:07:00Z">
        <w:r w:rsidRPr="00246937" w:rsidDel="00717CAE">
          <w:rPr>
            <w:rFonts w:cs="Times New Roman"/>
          </w:rPr>
          <w:delText xml:space="preserve">que sirve para simular el pilotaje de un avión, y el OpenEaagles </w:delText>
        </w:r>
      </w:del>
      <w:del w:id="762" w:author="Orion" w:date="2011-03-31T22:41:00Z">
        <w:r w:rsidRPr="00246937" w:rsidDel="006D1793">
          <w:rPr>
            <w:rFonts w:cs="Times New Roman"/>
          </w:rPr>
          <w:delText xml:space="preserve">[5] </w:delText>
        </w:r>
      </w:del>
      <w:del w:id="763" w:author="Orion" w:date="2011-05-02T20:07:00Z">
        <w:r w:rsidRPr="00246937" w:rsidDel="00717CAE">
          <w:rPr>
            <w:rFonts w:cs="Times New Roman"/>
          </w:rPr>
          <w:delText>que es un framework diseñado para facilitar la construcción de aplicaciones de simulación en tiempo real usando software orientado a objetos.</w:delText>
        </w:r>
      </w:del>
    </w:p>
    <w:p w:rsidR="00BB1765" w:rsidRPr="00246937" w:rsidDel="00717CAE" w:rsidRDefault="00BB1765">
      <w:pPr>
        <w:jc w:val="both"/>
        <w:rPr>
          <w:del w:id="764" w:author="Orion" w:date="2011-05-02T20:07:00Z"/>
          <w:rFonts w:cs="Times New Roman"/>
        </w:rPr>
      </w:pPr>
      <w:del w:id="765" w:author="Orion" w:date="2011-04-01T00:09:00Z">
        <w:r w:rsidRPr="00246937" w:rsidDel="0060739E">
          <w:rPr>
            <w:rFonts w:cs="Times New Roman"/>
          </w:rPr>
          <w:delText xml:space="preserve">Por otro lado tenemos </w:delText>
        </w:r>
      </w:del>
      <w:del w:id="766" w:author="Orion" w:date="2011-05-02T20:07:00Z">
        <w:r w:rsidRPr="00246937" w:rsidDel="00717CAE">
          <w:rPr>
            <w:rFonts w:cs="Times New Roman"/>
          </w:rPr>
          <w:delText>el Aviator Visual Design Simulator</w:delText>
        </w:r>
      </w:del>
      <w:del w:id="767" w:author="Orion" w:date="2011-03-31T22:41:00Z">
        <w:r w:rsidRPr="00246937" w:rsidDel="006D1793">
          <w:rPr>
            <w:rFonts w:cs="Times New Roman"/>
          </w:rPr>
          <w:delText xml:space="preserve"> [6]</w:delText>
        </w:r>
      </w:del>
      <w:del w:id="768" w:author="Orion" w:date="2011-05-02T20:07:00Z">
        <w:r w:rsidRPr="00246937" w:rsidDel="00717CAE">
          <w:rPr>
            <w:rFonts w:cs="Times New Roman"/>
          </w:rPr>
          <w:delText>, una aplicación basada en simulink que se centra en el estudio de los sistemas de control de las aeronaves.</w:delText>
        </w:r>
      </w:del>
    </w:p>
    <w:p w:rsidR="00BB1765" w:rsidRPr="00246937" w:rsidDel="00F62CE9" w:rsidRDefault="00BB1765" w:rsidP="007E223D">
      <w:pPr>
        <w:jc w:val="both"/>
        <w:rPr>
          <w:del w:id="769" w:author="Orion" w:date="2011-05-02T20:44:00Z"/>
          <w:rFonts w:cs="Times New Roman"/>
          <w:color w:val="000000"/>
        </w:rPr>
      </w:pPr>
      <w:del w:id="770" w:author="Orion" w:date="2011-04-01T00:09:00Z">
        <w:r w:rsidRPr="00246937" w:rsidDel="0060739E">
          <w:rPr>
            <w:rFonts w:cs="Times New Roman"/>
          </w:rPr>
          <w:delText>Y por último</w:delText>
        </w:r>
      </w:del>
      <w:ins w:id="771" w:author="Orion" w:date="2011-05-02T20:18:00Z">
        <w:r w:rsidR="007B2B50">
          <w:rPr>
            <w:rFonts w:cs="Times New Roman"/>
          </w:rPr>
          <w:t>Por</w:t>
        </w:r>
      </w:ins>
      <w:ins w:id="772" w:author="Orion" w:date="2011-04-01T00:09:00Z">
        <w:r w:rsidR="00717CAE" w:rsidRPr="008D082C">
          <w:rPr>
            <w:rFonts w:cs="Times New Roman"/>
          </w:rPr>
          <w:t xml:space="preserve"> </w:t>
        </w:r>
      </w:ins>
      <w:ins w:id="773" w:author="Orion" w:date="2011-05-02T20:20:00Z">
        <w:r w:rsidR="007B2B50">
          <w:rPr>
            <w:rFonts w:cs="Times New Roman"/>
          </w:rPr>
          <w:t>otro</w:t>
        </w:r>
      </w:ins>
      <w:ins w:id="774" w:author="Orion" w:date="2011-04-01T00:09:00Z">
        <w:r w:rsidR="0060739E" w:rsidRPr="00246937">
          <w:rPr>
            <w:rFonts w:cs="Times New Roman"/>
            <w:rPrChange w:id="775" w:author="Orion" w:date="2011-04-24T22:32:00Z">
              <w:rPr>
                <w:rFonts w:ascii="Courier New" w:hAnsi="Courier New" w:cs="Courier New"/>
              </w:rPr>
            </w:rPrChange>
          </w:rPr>
          <w:t xml:space="preserve"> lado</w:t>
        </w:r>
      </w:ins>
      <w:ins w:id="776" w:author="Orion" w:date="2011-05-02T20:11:00Z">
        <w:r w:rsidR="00717CAE">
          <w:rPr>
            <w:rFonts w:cs="Times New Roman"/>
          </w:rPr>
          <w:t>,</w:t>
        </w:r>
      </w:ins>
      <w:del w:id="777" w:author="Orion" w:date="2011-05-02T20:11:00Z">
        <w:r w:rsidRPr="00246937" w:rsidDel="00717CAE">
          <w:rPr>
            <w:rFonts w:cs="Times New Roman"/>
          </w:rPr>
          <w:delText xml:space="preserve"> tenemos</w:delText>
        </w:r>
      </w:del>
      <w:r w:rsidRPr="00246937">
        <w:rPr>
          <w:rFonts w:cs="Times New Roman"/>
        </w:rPr>
        <w:t xml:space="preserve"> </w:t>
      </w:r>
      <w:ins w:id="778" w:author="Orion" w:date="2011-05-02T20:20:00Z">
        <w:r w:rsidR="007B2B50">
          <w:rPr>
            <w:rFonts w:cs="Times New Roman"/>
          </w:rPr>
          <w:t xml:space="preserve">hay </w:t>
        </w:r>
      </w:ins>
      <w:r w:rsidRPr="00246937">
        <w:rPr>
          <w:rFonts w:cs="Times New Roman"/>
        </w:rPr>
        <w:t xml:space="preserve">una serie de herramientas </w:t>
      </w:r>
      <w:del w:id="779" w:author="Orion" w:date="2011-03-28T19:31:00Z">
        <w:r w:rsidRPr="00246937" w:rsidDel="00EB1A80">
          <w:rPr>
            <w:rFonts w:cs="Times New Roman"/>
          </w:rPr>
          <w:delText xml:space="preserve">desarrollados para simular el </w:delText>
        </w:r>
        <w:r w:rsidR="001166AC" w:rsidRPr="00246937" w:rsidDel="00EB1A80">
          <w:rPr>
            <w:rFonts w:cs="Times New Roman"/>
          </w:rPr>
          <w:delText>tráfico</w:delText>
        </w:r>
        <w:r w:rsidRPr="00246937" w:rsidDel="00EB1A80">
          <w:rPr>
            <w:rFonts w:cs="Times New Roman"/>
          </w:rPr>
          <w:delText xml:space="preserve"> aéreo</w:delText>
        </w:r>
      </w:del>
      <w:ins w:id="780" w:author="Orion" w:date="2011-03-28T19:31:00Z">
        <w:r w:rsidR="00EB1A80" w:rsidRPr="00246937">
          <w:rPr>
            <w:rFonts w:cs="Times New Roman"/>
          </w:rPr>
          <w:t xml:space="preserve">que </w:t>
        </w:r>
      </w:ins>
      <w:ins w:id="781" w:author="Orion" w:date="2011-03-28T19:34:00Z">
        <w:r w:rsidR="006F7A2E" w:rsidRPr="00246937">
          <w:rPr>
            <w:rFonts w:cs="Times New Roman"/>
          </w:rPr>
          <w:t xml:space="preserve">se centran </w:t>
        </w:r>
      </w:ins>
      <w:ins w:id="782" w:author="Orion" w:date="2011-03-28T19:31:00Z">
        <w:r w:rsidR="00EB1A80" w:rsidRPr="00246937">
          <w:rPr>
            <w:rFonts w:cs="Times New Roman"/>
          </w:rPr>
          <w:t>en la navegación aérea</w:t>
        </w:r>
      </w:ins>
      <w:r w:rsidRPr="00246937">
        <w:rPr>
          <w:rFonts w:cs="Times New Roman"/>
        </w:rPr>
        <w:t xml:space="preserve">. </w:t>
      </w:r>
      <w:del w:id="783" w:author="Orion" w:date="2011-05-02T20:07:00Z">
        <w:r w:rsidRPr="00246937" w:rsidDel="00EB38C0">
          <w:rPr>
            <w:rFonts w:cs="Times New Roman"/>
          </w:rPr>
          <w:delText>Así tenemos que la</w:delText>
        </w:r>
      </w:del>
      <w:ins w:id="784" w:author="Orion" w:date="2011-05-02T20:07:00Z">
        <w:r w:rsidR="00EB38C0">
          <w:rPr>
            <w:rFonts w:cs="Times New Roman"/>
          </w:rPr>
          <w:t>Por ejemplo la</w:t>
        </w:r>
      </w:ins>
      <w:r w:rsidRPr="00246937">
        <w:rPr>
          <w:rFonts w:cs="Times New Roman"/>
        </w:rPr>
        <w:t xml:space="preserve"> NASA ha desarrollado</w:t>
      </w:r>
      <w:ins w:id="785" w:author="Orion" w:date="2011-04-01T18:00:00Z">
        <w:r w:rsidR="007F0601" w:rsidRPr="00246937">
          <w:rPr>
            <w:rFonts w:cs="Times New Roman"/>
            <w:rPrChange w:id="786" w:author="Orion" w:date="2011-04-24T22:32:00Z">
              <w:rPr>
                <w:rFonts w:ascii="Courier New" w:hAnsi="Courier New" w:cs="Courier New"/>
              </w:rPr>
            </w:rPrChange>
          </w:rPr>
          <w:t xml:space="preserve"> </w:t>
        </w:r>
      </w:ins>
      <w:del w:id="787" w:author="Orion" w:date="2011-04-01T18:00:00Z">
        <w:r w:rsidRPr="00246937" w:rsidDel="007F0601">
          <w:rPr>
            <w:rFonts w:cs="Times New Roman"/>
          </w:rPr>
          <w:delText xml:space="preserve"> el</w:delText>
        </w:r>
      </w:del>
      <w:ins w:id="788" w:author="Orion" w:date="2011-04-01T18:00:00Z">
        <w:r w:rsidR="00D4776D" w:rsidRPr="00246937">
          <w:rPr>
            <w:rFonts w:cs="Times New Roman"/>
            <w:rPrChange w:id="789" w:author="Orion" w:date="2011-04-24T22:32:00Z">
              <w:rPr>
                <w:rFonts w:ascii="Courier New" w:hAnsi="Courier New" w:cs="Courier New"/>
              </w:rPr>
            </w:rPrChange>
          </w:rPr>
          <w:t>una herramienta denominada</w:t>
        </w:r>
      </w:ins>
      <w:r w:rsidRPr="00246937">
        <w:rPr>
          <w:rFonts w:cs="Times New Roman"/>
        </w:rPr>
        <w:t xml:space="preserve"> FACET</w:t>
      </w:r>
      <w:ins w:id="790" w:author="Orion" w:date="2011-03-26T03:34:00Z">
        <w:r w:rsidR="00002227" w:rsidRPr="00246937">
          <w:rPr>
            <w:rFonts w:cs="Times New Roman"/>
          </w:rPr>
          <w:t xml:space="preserve"> (Herramienta para evaluar futuros conceptos del tráfico aéreo)</w:t>
        </w:r>
      </w:ins>
      <w:r w:rsidRPr="00246937">
        <w:rPr>
          <w:rFonts w:cs="Times New Roman"/>
        </w:rPr>
        <w:t xml:space="preserve"> </w:t>
      </w:r>
      <w:customXmlInsRangeStart w:id="791" w:author="Orion" w:date="2011-03-31T22:42:00Z"/>
      <w:sdt>
        <w:sdtPr>
          <w:rPr>
            <w:rFonts w:cs="Times New Roman"/>
          </w:rPr>
          <w:id w:val="430472185"/>
          <w:citation/>
        </w:sdtPr>
        <w:sdtContent>
          <w:customXmlInsRangeEnd w:id="791"/>
          <w:ins w:id="792" w:author="Orion" w:date="2011-03-31T22:42:00Z">
            <w:r w:rsidR="006D1793" w:rsidRPr="00246937">
              <w:rPr>
                <w:rFonts w:cs="Times New Roman"/>
                <w:rPrChange w:id="793" w:author="Orion" w:date="2011-04-24T22:32:00Z">
                  <w:rPr>
                    <w:rFonts w:ascii="Courier New" w:hAnsi="Courier New" w:cs="Courier New"/>
                  </w:rPr>
                </w:rPrChange>
              </w:rPr>
              <w:fldChar w:fldCharType="begin"/>
            </w:r>
            <w:r w:rsidR="006D1793" w:rsidRPr="00246937">
              <w:rPr>
                <w:rFonts w:cs="Times New Roman"/>
                <w:rPrChange w:id="794" w:author="Orion" w:date="2011-04-24T22:32:00Z">
                  <w:rPr>
                    <w:rFonts w:ascii="Courier New" w:hAnsi="Courier New" w:cs="Courier New"/>
                  </w:rPr>
                </w:rPrChange>
              </w:rPr>
              <w:instrText xml:space="preserve"> CITATION Bil00 \l 3082 </w:instrText>
            </w:r>
          </w:ins>
          <w:r w:rsidR="006D1793" w:rsidRPr="00246937">
            <w:rPr>
              <w:rFonts w:cs="Times New Roman"/>
              <w:rPrChange w:id="795" w:author="Orion" w:date="2011-04-24T22:32:00Z">
                <w:rPr>
                  <w:rFonts w:ascii="Courier New" w:hAnsi="Courier New" w:cs="Courier New"/>
                </w:rPr>
              </w:rPrChange>
            </w:rPr>
            <w:fldChar w:fldCharType="separate"/>
          </w:r>
          <w:r w:rsidR="002B2B1D" w:rsidRPr="002B2B1D">
            <w:rPr>
              <w:rFonts w:cs="Times New Roman"/>
              <w:noProof/>
            </w:rPr>
            <w:t>(7)</w:t>
          </w:r>
          <w:ins w:id="796" w:author="Orion" w:date="2011-03-31T22:42:00Z">
            <w:r w:rsidR="006D1793" w:rsidRPr="00246937">
              <w:rPr>
                <w:rFonts w:cs="Times New Roman"/>
                <w:rPrChange w:id="797" w:author="Orion" w:date="2011-04-24T22:32:00Z">
                  <w:rPr>
                    <w:rFonts w:ascii="Courier New" w:hAnsi="Courier New" w:cs="Courier New"/>
                  </w:rPr>
                </w:rPrChange>
              </w:rPr>
              <w:fldChar w:fldCharType="end"/>
            </w:r>
          </w:ins>
          <w:customXmlInsRangeStart w:id="798" w:author="Orion" w:date="2011-03-31T22:42:00Z"/>
        </w:sdtContent>
      </w:sdt>
      <w:customXmlInsRangeEnd w:id="798"/>
      <w:customXmlInsRangeStart w:id="799" w:author="Orion" w:date="2011-03-31T22:42:00Z"/>
      <w:sdt>
        <w:sdtPr>
          <w:rPr>
            <w:rFonts w:cs="Times New Roman"/>
          </w:rPr>
          <w:id w:val="-487867065"/>
          <w:citation/>
        </w:sdtPr>
        <w:sdtContent>
          <w:customXmlInsRangeEnd w:id="799"/>
          <w:ins w:id="800" w:author="Orion" w:date="2011-03-31T22:42:00Z">
            <w:r w:rsidR="006D1793" w:rsidRPr="00246937">
              <w:rPr>
                <w:rFonts w:cs="Times New Roman"/>
                <w:rPrChange w:id="801" w:author="Orion" w:date="2011-04-24T22:32:00Z">
                  <w:rPr>
                    <w:rFonts w:ascii="Courier New" w:hAnsi="Courier New" w:cs="Courier New"/>
                  </w:rPr>
                </w:rPrChange>
              </w:rPr>
              <w:fldChar w:fldCharType="begin"/>
            </w:r>
            <w:r w:rsidR="006D1793" w:rsidRPr="00246937">
              <w:rPr>
                <w:rFonts w:cs="Times New Roman"/>
                <w:rPrChange w:id="802" w:author="Orion" w:date="2011-04-24T22:32:00Z">
                  <w:rPr>
                    <w:rFonts w:ascii="Courier New" w:hAnsi="Courier New" w:cs="Courier New"/>
                  </w:rPr>
                </w:rPrChange>
              </w:rPr>
              <w:instrText xml:space="preserve"> CITATION Smi \l 3082 </w:instrText>
            </w:r>
          </w:ins>
          <w:r w:rsidR="006D1793" w:rsidRPr="00246937">
            <w:rPr>
              <w:rFonts w:cs="Times New Roman"/>
              <w:rPrChange w:id="803" w:author="Orion" w:date="2011-04-24T22:32:00Z">
                <w:rPr>
                  <w:rFonts w:ascii="Courier New" w:hAnsi="Courier New" w:cs="Courier New"/>
                </w:rPr>
              </w:rPrChange>
            </w:rPr>
            <w:fldChar w:fldCharType="separate"/>
          </w:r>
          <w:r w:rsidR="002B2B1D">
            <w:rPr>
              <w:rFonts w:cs="Times New Roman"/>
              <w:noProof/>
            </w:rPr>
            <w:t xml:space="preserve"> </w:t>
          </w:r>
          <w:r w:rsidR="002B2B1D" w:rsidRPr="002B2B1D">
            <w:rPr>
              <w:rFonts w:cs="Times New Roman"/>
              <w:noProof/>
            </w:rPr>
            <w:t>(8)</w:t>
          </w:r>
          <w:ins w:id="804" w:author="Orion" w:date="2011-03-31T22:42:00Z">
            <w:r w:rsidR="006D1793" w:rsidRPr="00246937">
              <w:rPr>
                <w:rFonts w:cs="Times New Roman"/>
                <w:rPrChange w:id="805" w:author="Orion" w:date="2011-04-24T22:32:00Z">
                  <w:rPr>
                    <w:rFonts w:ascii="Courier New" w:hAnsi="Courier New" w:cs="Courier New"/>
                  </w:rPr>
                </w:rPrChange>
              </w:rPr>
              <w:fldChar w:fldCharType="end"/>
            </w:r>
          </w:ins>
          <w:customXmlInsRangeStart w:id="806" w:author="Orion" w:date="2011-03-31T22:42:00Z"/>
        </w:sdtContent>
      </w:sdt>
      <w:customXmlInsRangeEnd w:id="806"/>
      <w:ins w:id="807" w:author="Orion" w:date="2011-03-31T22:41:00Z">
        <w:r w:rsidR="006D1793" w:rsidRPr="00246937">
          <w:rPr>
            <w:rFonts w:cs="Times New Roman"/>
            <w:rPrChange w:id="808" w:author="Orion" w:date="2011-04-24T22:32:00Z">
              <w:rPr>
                <w:rFonts w:ascii="Courier New" w:hAnsi="Courier New" w:cs="Courier New"/>
              </w:rPr>
            </w:rPrChange>
          </w:rPr>
          <w:t xml:space="preserve"> </w:t>
        </w:r>
      </w:ins>
      <w:del w:id="809" w:author="Orion" w:date="2011-03-31T22:41:00Z">
        <w:r w:rsidRPr="00246937" w:rsidDel="006D1793">
          <w:rPr>
            <w:rFonts w:cs="Times New Roman"/>
          </w:rPr>
          <w:delText xml:space="preserve">[7][8] </w:delText>
        </w:r>
      </w:del>
      <w:del w:id="810" w:author="Orion" w:date="2011-05-02T20:44:00Z">
        <w:r w:rsidRPr="00246937" w:rsidDel="00F62CE9">
          <w:rPr>
            <w:rFonts w:cs="Times New Roman"/>
          </w:rPr>
          <w:delText xml:space="preserve">que </w:delText>
        </w:r>
      </w:del>
      <w:del w:id="811" w:author="Orion" w:date="2011-04-01T18:00:00Z">
        <w:r w:rsidRPr="00246937" w:rsidDel="007F0601">
          <w:rPr>
            <w:rFonts w:cs="Times New Roman"/>
            <w:color w:val="000000"/>
          </w:rPr>
          <w:delText xml:space="preserve">es una herramienta desarrollada </w:delText>
        </w:r>
      </w:del>
      <w:del w:id="812" w:author="Orion" w:date="2011-05-02T20:44:00Z">
        <w:r w:rsidRPr="00246937" w:rsidDel="00F62CE9">
          <w:rPr>
            <w:rFonts w:cs="Times New Roman"/>
            <w:color w:val="000000"/>
          </w:rPr>
          <w:delText>para simular el flujo del tráfico aéreo</w:delText>
        </w:r>
      </w:del>
      <w:del w:id="813" w:author="Orion" w:date="2011-03-26T03:44:00Z">
        <w:r w:rsidRPr="00246937" w:rsidDel="003926F0">
          <w:rPr>
            <w:rFonts w:cs="Times New Roman"/>
            <w:color w:val="000000"/>
          </w:rPr>
          <w:delText xml:space="preserve">. FACET </w:delText>
        </w:r>
      </w:del>
      <w:del w:id="814" w:author="Orion" w:date="2011-05-02T20:44:00Z">
        <w:r w:rsidRPr="00246937" w:rsidDel="00F62CE9">
          <w:rPr>
            <w:rFonts w:cs="Times New Roman"/>
            <w:color w:val="000000"/>
          </w:rPr>
          <w:delText xml:space="preserve">contiene </w:delText>
        </w:r>
      </w:del>
      <w:del w:id="815" w:author="Orion" w:date="2011-04-02T19:18:00Z">
        <w:r w:rsidRPr="00246937" w:rsidDel="006B65BB">
          <w:rPr>
            <w:rFonts w:cs="Times New Roman"/>
            <w:color w:val="000000"/>
          </w:rPr>
          <w:delText xml:space="preserve">módulos </w:delText>
        </w:r>
      </w:del>
      <w:del w:id="816" w:author="Orion" w:date="2011-05-02T20:44:00Z">
        <w:r w:rsidRPr="00246937" w:rsidDel="00F62CE9">
          <w:rPr>
            <w:rFonts w:cs="Times New Roman"/>
            <w:color w:val="000000"/>
          </w:rPr>
          <w:delText>que se centran en el modelado de la trayectoria</w:delText>
        </w:r>
      </w:del>
      <w:del w:id="817" w:author="Orion" w:date="2011-04-02T12:19:00Z">
        <w:r w:rsidRPr="00246937" w:rsidDel="00D7194E">
          <w:rPr>
            <w:rFonts w:cs="Times New Roman"/>
            <w:color w:val="000000"/>
          </w:rPr>
          <w:delText xml:space="preserve">, el modelado </w:delText>
        </w:r>
      </w:del>
      <w:del w:id="818" w:author="Orion" w:date="2011-05-02T20:44:00Z">
        <w:r w:rsidRPr="00246937" w:rsidDel="00F62CE9">
          <w:rPr>
            <w:rFonts w:cs="Times New Roman"/>
            <w:color w:val="000000"/>
          </w:rPr>
          <w:delText xml:space="preserve">del tiempo, y también contiene un modelo de la estructura del espacio aéreo, incluidas las regiones ARTCC, sectores y rutas aéreas. FACET puede actuar como un simulador o como un mecanismo de reproducción ya sea a partir de datos históricos o de una fuente de datos reales de la FAA. </w:delText>
        </w:r>
      </w:del>
      <w:del w:id="819" w:author="Orion" w:date="2011-04-01T18:02:00Z">
        <w:r w:rsidRPr="00246937" w:rsidDel="00352D7E">
          <w:rPr>
            <w:rFonts w:cs="Times New Roman"/>
            <w:color w:val="000000"/>
          </w:rPr>
          <w:delText xml:space="preserve">FACET </w:delText>
        </w:r>
      </w:del>
      <w:del w:id="820" w:author="Orion" w:date="2011-04-02T19:18:00Z">
        <w:r w:rsidRPr="00246937" w:rsidDel="00EB3269">
          <w:rPr>
            <w:rFonts w:cs="Times New Roman"/>
            <w:color w:val="000000"/>
          </w:rPr>
          <w:delText>se</w:delText>
        </w:r>
      </w:del>
      <w:del w:id="821" w:author="Orion" w:date="2011-04-02T19:19:00Z">
        <w:r w:rsidRPr="00246937" w:rsidDel="00EB3269">
          <w:rPr>
            <w:rFonts w:cs="Times New Roman"/>
            <w:color w:val="000000"/>
          </w:rPr>
          <w:delText xml:space="preserve"> </w:delText>
        </w:r>
      </w:del>
      <w:del w:id="822" w:author="Orion" w:date="2011-05-02T20:44:00Z">
        <w:r w:rsidRPr="00246937" w:rsidDel="00F62CE9">
          <w:rPr>
            <w:rFonts w:cs="Times New Roman"/>
            <w:color w:val="000000"/>
          </w:rPr>
          <w:delText xml:space="preserve">ha </w:delText>
        </w:r>
      </w:del>
      <w:del w:id="823" w:author="Orion" w:date="2011-04-02T19:19:00Z">
        <w:r w:rsidRPr="00246937" w:rsidDel="00EB3269">
          <w:rPr>
            <w:rFonts w:cs="Times New Roman"/>
            <w:color w:val="000000"/>
          </w:rPr>
          <w:delText xml:space="preserve">integrado </w:delText>
        </w:r>
      </w:del>
      <w:del w:id="824" w:author="Orion" w:date="2011-05-02T20:44:00Z">
        <w:r w:rsidRPr="00246937" w:rsidDel="00F62CE9">
          <w:rPr>
            <w:rFonts w:cs="Times New Roman"/>
            <w:color w:val="000000"/>
          </w:rPr>
          <w:delText>en un producto comercial,  Flight Explorer</w:delText>
        </w:r>
      </w:del>
      <w:del w:id="825" w:author="Orion" w:date="2011-03-31T22:42:00Z">
        <w:r w:rsidRPr="00246937" w:rsidDel="006D1793">
          <w:rPr>
            <w:rFonts w:cs="Times New Roman"/>
            <w:color w:val="000000"/>
          </w:rPr>
          <w:delText xml:space="preserve"> [9]</w:delText>
        </w:r>
      </w:del>
      <w:del w:id="826" w:author="Orion" w:date="2011-05-02T20:44:00Z">
        <w:r w:rsidRPr="00246937" w:rsidDel="00F62CE9">
          <w:rPr>
            <w:rFonts w:cs="Times New Roman"/>
            <w:color w:val="000000"/>
          </w:rPr>
          <w:delText xml:space="preserve">, que se usa en la mayoría de las principales compañías aéreas de </w:delText>
        </w:r>
        <w:r w:rsidR="003471B9" w:rsidRPr="00246937" w:rsidDel="00F62CE9">
          <w:rPr>
            <w:rFonts w:cs="Times New Roman"/>
            <w:color w:val="000000"/>
          </w:rPr>
          <w:delText xml:space="preserve">EE.UU. </w:delText>
        </w:r>
      </w:del>
      <w:del w:id="827" w:author="Orion" w:date="2011-04-01T18:03:00Z">
        <w:r w:rsidRPr="00246937" w:rsidDel="00352D7E">
          <w:rPr>
            <w:rFonts w:cs="Times New Roman"/>
            <w:color w:val="000000"/>
          </w:rPr>
          <w:delText>FACET n</w:delText>
        </w:r>
      </w:del>
      <w:del w:id="828" w:author="Orion" w:date="2011-05-02T20:44:00Z">
        <w:r w:rsidRPr="00246937" w:rsidDel="00F62CE9">
          <w:rPr>
            <w:rFonts w:cs="Times New Roman"/>
            <w:color w:val="000000"/>
          </w:rPr>
          <w:delText xml:space="preserve">o es sólo una simulación basada en agentes, que se concentra en los aspectos físicos del flujo de tráfico aéreo, sino que también </w:delText>
        </w:r>
      </w:del>
      <w:del w:id="829" w:author="Orion" w:date="2011-04-01T18:03:00Z">
        <w:r w:rsidRPr="00246937" w:rsidDel="00D97707">
          <w:rPr>
            <w:rFonts w:cs="Times New Roman"/>
            <w:color w:val="000000"/>
          </w:rPr>
          <w:delText xml:space="preserve">incluye </w:delText>
        </w:r>
      </w:del>
      <w:del w:id="830" w:author="Orion" w:date="2011-05-02T20:44:00Z">
        <w:r w:rsidRPr="00246937" w:rsidDel="00F62CE9">
          <w:rPr>
            <w:rFonts w:cs="Times New Roman"/>
            <w:color w:val="000000"/>
          </w:rPr>
          <w:delText>aspectos</w:delText>
        </w:r>
      </w:del>
      <w:del w:id="831" w:author="Orion" w:date="2011-04-01T18:03:00Z">
        <w:r w:rsidRPr="00246937" w:rsidDel="00A25CEC">
          <w:rPr>
            <w:rFonts w:cs="Times New Roman"/>
            <w:color w:val="000000"/>
          </w:rPr>
          <w:delText xml:space="preserve"> físicos</w:delText>
        </w:r>
      </w:del>
      <w:del w:id="832" w:author="Orion" w:date="2011-05-02T20:44:00Z">
        <w:r w:rsidRPr="00246937" w:rsidDel="00F62CE9">
          <w:rPr>
            <w:rFonts w:cs="Times New Roman"/>
            <w:color w:val="000000"/>
          </w:rPr>
          <w:delText>, tales como la carga de trabajo del controlador y las iniciativas de gestión del tráfico aéreo.</w:delText>
        </w:r>
      </w:del>
      <w:ins w:id="833" w:author="Orion" w:date="2011-05-02T20:44:00Z">
        <w:r w:rsidR="00F62CE9">
          <w:rPr>
            <w:rFonts w:cs="Times New Roman"/>
          </w:rPr>
          <w:t>mientras que</w:t>
        </w:r>
      </w:ins>
      <w:ins w:id="834" w:author="Orion" w:date="2011-05-02T20:45:00Z">
        <w:r w:rsidR="00A20FA6">
          <w:rPr>
            <w:rFonts w:cs="Times New Roman"/>
          </w:rPr>
          <w:t>, por otra parte</w:t>
        </w:r>
      </w:ins>
    </w:p>
    <w:p w:rsidR="00293FE0" w:rsidRDefault="00BB1765" w:rsidP="007E223D">
      <w:pPr>
        <w:jc w:val="both"/>
        <w:rPr>
          <w:ins w:id="835" w:author="Orion" w:date="2011-05-02T20:42:00Z"/>
          <w:rFonts w:cs="Times New Roman"/>
        </w:rPr>
      </w:pPr>
      <w:del w:id="836" w:author="Orion" w:date="2011-05-02T20:44:00Z">
        <w:r w:rsidRPr="00246937" w:rsidDel="00F62CE9">
          <w:rPr>
            <w:rFonts w:cs="Times New Roman"/>
          </w:rPr>
          <w:delText>P</w:delText>
        </w:r>
        <w:r w:rsidRPr="00246937" w:rsidDel="00A20FA6">
          <w:rPr>
            <w:rFonts w:cs="Times New Roman"/>
          </w:rPr>
          <w:delText xml:space="preserve">or </w:delText>
        </w:r>
      </w:del>
      <w:del w:id="837" w:author="Orion" w:date="2011-05-02T20:45:00Z">
        <w:r w:rsidRPr="00246937" w:rsidDel="00A20FA6">
          <w:rPr>
            <w:rFonts w:cs="Times New Roman"/>
          </w:rPr>
          <w:delText>otra parte</w:delText>
        </w:r>
      </w:del>
      <w:ins w:id="838" w:author="Orion" w:date="2011-05-02T20:45:00Z">
        <w:r w:rsidR="00A20FA6">
          <w:rPr>
            <w:rFonts w:cs="Times New Roman"/>
          </w:rPr>
          <w:t>,</w:t>
        </w:r>
      </w:ins>
      <w:r w:rsidRPr="00246937">
        <w:rPr>
          <w:rFonts w:cs="Times New Roman"/>
        </w:rPr>
        <w:t xml:space="preserve"> la FAA</w:t>
      </w:r>
      <w:ins w:id="839" w:author="Orion" w:date="2011-05-02T22:45:00Z">
        <w:r w:rsidR="004800ED">
          <w:rPr>
            <w:rFonts w:cs="Times New Roman"/>
          </w:rPr>
          <w:t xml:space="preserve"> </w:t>
        </w:r>
        <w:r w:rsidR="004800ED" w:rsidRPr="00F818EC">
          <w:rPr>
            <w:rFonts w:cs="Times New Roman"/>
          </w:rPr>
          <w:t>(Administración federal de aviación de EE</w:t>
        </w:r>
      </w:ins>
      <w:ins w:id="840" w:author="Orion" w:date="2011-05-17T17:25:00Z">
        <w:r w:rsidR="004A03F0">
          <w:rPr>
            <w:rFonts w:cs="Times New Roman"/>
          </w:rPr>
          <w:t>.</w:t>
        </w:r>
      </w:ins>
      <w:ins w:id="841" w:author="Orion" w:date="2011-05-02T22:45:00Z">
        <w:r w:rsidR="004800ED" w:rsidRPr="00F818EC">
          <w:rPr>
            <w:rFonts w:cs="Times New Roman"/>
          </w:rPr>
          <w:t>UU</w:t>
        </w:r>
      </w:ins>
      <w:ins w:id="842" w:author="Orion" w:date="2011-05-17T17:25:00Z">
        <w:r w:rsidR="004A03F0">
          <w:rPr>
            <w:rFonts w:cs="Times New Roman"/>
          </w:rPr>
          <w:t>.</w:t>
        </w:r>
      </w:ins>
      <w:ins w:id="843" w:author="Orion" w:date="2011-05-02T22:45:00Z">
        <w:r w:rsidR="004800ED" w:rsidRPr="00F818EC">
          <w:rPr>
            <w:rFonts w:cs="Times New Roman"/>
          </w:rPr>
          <w:t xml:space="preserve">) </w:t>
        </w:r>
      </w:ins>
      <w:del w:id="844" w:author="Orion" w:date="2011-05-02T22:45:00Z">
        <w:r w:rsidRPr="00246937" w:rsidDel="004800ED">
          <w:rPr>
            <w:rFonts w:cs="Times New Roman"/>
          </w:rPr>
          <w:delText xml:space="preserve"> </w:delText>
        </w:r>
      </w:del>
      <w:del w:id="845" w:author="Orion" w:date="2011-03-26T03:46:00Z">
        <w:r w:rsidRPr="00246937" w:rsidDel="00EE718E">
          <w:rPr>
            <w:rFonts w:cs="Times New Roman"/>
          </w:rPr>
          <w:delText xml:space="preserve">(Administración federal de aviación de USA) </w:delText>
        </w:r>
      </w:del>
      <w:del w:id="846" w:author="Orion" w:date="2011-04-01T00:12:00Z">
        <w:r w:rsidRPr="00246937" w:rsidDel="00D777A5">
          <w:rPr>
            <w:rFonts w:cs="Times New Roman"/>
          </w:rPr>
          <w:delText>tiene</w:delText>
        </w:r>
      </w:del>
      <w:ins w:id="847" w:author="Orion" w:date="2011-04-01T18:04:00Z">
        <w:r w:rsidR="006157D0" w:rsidRPr="00246937">
          <w:rPr>
            <w:rFonts w:cs="Times New Roman"/>
            <w:rPrChange w:id="848" w:author="Orion" w:date="2011-04-24T22:32:00Z">
              <w:rPr>
                <w:rFonts w:ascii="Courier New" w:hAnsi="Courier New" w:cs="Courier New"/>
              </w:rPr>
            </w:rPrChange>
          </w:rPr>
          <w:t>suele hacer</w:t>
        </w:r>
      </w:ins>
      <w:ins w:id="849" w:author="Orion" w:date="2011-04-01T00:12:00Z">
        <w:r w:rsidR="00D777A5" w:rsidRPr="00246937">
          <w:rPr>
            <w:rFonts w:cs="Times New Roman"/>
            <w:rPrChange w:id="850" w:author="Orion" w:date="2011-04-24T22:32:00Z">
              <w:rPr>
                <w:rFonts w:ascii="Courier New" w:hAnsi="Courier New" w:cs="Courier New"/>
              </w:rPr>
            </w:rPrChange>
          </w:rPr>
          <w:t xml:space="preserve"> uso de una herramienta denominada</w:t>
        </w:r>
      </w:ins>
      <w:del w:id="851" w:author="Orion" w:date="2011-04-01T00:12:00Z">
        <w:r w:rsidRPr="00246937" w:rsidDel="00D777A5">
          <w:rPr>
            <w:rFonts w:cs="Times New Roman"/>
          </w:rPr>
          <w:delText xml:space="preserve"> el</w:delText>
        </w:r>
      </w:del>
      <w:r w:rsidRPr="00246937">
        <w:rPr>
          <w:rFonts w:cs="Times New Roman"/>
        </w:rPr>
        <w:t xml:space="preserve"> IMPACT</w:t>
      </w:r>
      <w:ins w:id="852" w:author="Orion" w:date="2011-03-26T03:52:00Z">
        <w:r w:rsidR="009C5871" w:rsidRPr="00246937">
          <w:rPr>
            <w:rFonts w:cs="Times New Roman"/>
          </w:rPr>
          <w:t xml:space="preserve"> (Modelo Inteligente basado en agentes para</w:t>
        </w:r>
      </w:ins>
      <w:ins w:id="853" w:author="Orion" w:date="2011-03-26T03:53:00Z">
        <w:r w:rsidR="009C5871" w:rsidRPr="00246937">
          <w:rPr>
            <w:rFonts w:cs="Times New Roman"/>
          </w:rPr>
          <w:t xml:space="preserve"> el Análisis de Políticas</w:t>
        </w:r>
        <w:r w:rsidR="006A1BB1" w:rsidRPr="00246937">
          <w:rPr>
            <w:rFonts w:cs="Times New Roman"/>
          </w:rPr>
          <w:t xml:space="preserve"> de Colaboración de la </w:t>
        </w:r>
      </w:ins>
      <w:ins w:id="854" w:author="Orion" w:date="2011-03-26T03:54:00Z">
        <w:r w:rsidR="006A1BB1" w:rsidRPr="00246937">
          <w:rPr>
            <w:rFonts w:cs="Times New Roman"/>
          </w:rPr>
          <w:t>g</w:t>
        </w:r>
      </w:ins>
      <w:ins w:id="855" w:author="Orion" w:date="2011-03-26T03:53:00Z">
        <w:r w:rsidR="006A1BB1" w:rsidRPr="00246937">
          <w:rPr>
            <w:rFonts w:cs="Times New Roman"/>
          </w:rPr>
          <w:t>esti</w:t>
        </w:r>
      </w:ins>
      <w:ins w:id="856" w:author="Orion" w:date="2011-03-26T03:54:00Z">
        <w:r w:rsidR="006A1BB1" w:rsidRPr="00246937">
          <w:rPr>
            <w:rFonts w:cs="Times New Roman"/>
          </w:rPr>
          <w:t>ón del Tráfico aéreo)</w:t>
        </w:r>
      </w:ins>
      <w:del w:id="857" w:author="Orion" w:date="2011-04-01T17:58:00Z">
        <w:r w:rsidRPr="00246937" w:rsidDel="008F5A24">
          <w:rPr>
            <w:rFonts w:cs="Times New Roman"/>
          </w:rPr>
          <w:delText xml:space="preserve"> </w:delText>
        </w:r>
      </w:del>
      <w:customXmlInsRangeStart w:id="858" w:author="Orion" w:date="2011-03-31T22:44:00Z"/>
      <w:sdt>
        <w:sdtPr>
          <w:rPr>
            <w:rFonts w:cs="Times New Roman"/>
          </w:rPr>
          <w:id w:val="-531874602"/>
          <w:citation/>
        </w:sdtPr>
        <w:sdtContent>
          <w:customXmlInsRangeEnd w:id="858"/>
          <w:ins w:id="859" w:author="Orion" w:date="2011-03-31T22:44:00Z">
            <w:r w:rsidR="00C0579F" w:rsidRPr="00246937">
              <w:rPr>
                <w:rFonts w:cs="Times New Roman"/>
                <w:rPrChange w:id="860" w:author="Orion" w:date="2011-04-24T22:32:00Z">
                  <w:rPr>
                    <w:rFonts w:ascii="Courier New" w:hAnsi="Courier New" w:cs="Courier New"/>
                  </w:rPr>
                </w:rPrChange>
              </w:rPr>
              <w:fldChar w:fldCharType="begin"/>
            </w:r>
            <w:r w:rsidR="00C0579F" w:rsidRPr="00246937">
              <w:rPr>
                <w:rFonts w:cs="Times New Roman"/>
                <w:rPrChange w:id="861" w:author="Orion" w:date="2011-04-24T22:32:00Z">
                  <w:rPr>
                    <w:rFonts w:ascii="Courier New" w:hAnsi="Courier New" w:cs="Courier New"/>
                  </w:rPr>
                </w:rPrChange>
              </w:rPr>
              <w:instrText xml:space="preserve"> CITATION Sha09 \l 3082 </w:instrText>
            </w:r>
          </w:ins>
          <w:r w:rsidR="00C0579F" w:rsidRPr="00246937">
            <w:rPr>
              <w:rFonts w:cs="Times New Roman"/>
              <w:rPrChange w:id="862" w:author="Orion" w:date="2011-04-24T22:32:00Z">
                <w:rPr>
                  <w:rFonts w:ascii="Courier New" w:hAnsi="Courier New" w:cs="Courier New"/>
                </w:rPr>
              </w:rPrChange>
            </w:rPr>
            <w:fldChar w:fldCharType="separate"/>
          </w:r>
          <w:r w:rsidR="002B2B1D" w:rsidRPr="002B2B1D">
            <w:rPr>
              <w:rFonts w:cs="Times New Roman"/>
              <w:noProof/>
            </w:rPr>
            <w:t>(9)</w:t>
          </w:r>
          <w:ins w:id="863" w:author="Orion" w:date="2011-03-31T22:44:00Z">
            <w:r w:rsidR="00C0579F" w:rsidRPr="00246937">
              <w:rPr>
                <w:rFonts w:cs="Times New Roman"/>
                <w:rPrChange w:id="864" w:author="Orion" w:date="2011-04-24T22:32:00Z">
                  <w:rPr>
                    <w:rFonts w:ascii="Courier New" w:hAnsi="Courier New" w:cs="Courier New"/>
                  </w:rPr>
                </w:rPrChange>
              </w:rPr>
              <w:fldChar w:fldCharType="end"/>
            </w:r>
          </w:ins>
          <w:customXmlInsRangeStart w:id="865" w:author="Orion" w:date="2011-03-31T22:44:00Z"/>
        </w:sdtContent>
      </w:sdt>
      <w:customXmlInsRangeEnd w:id="865"/>
      <w:del w:id="866" w:author="Orion" w:date="2011-03-31T22:43:00Z">
        <w:r w:rsidRPr="00246937" w:rsidDel="00C0579F">
          <w:rPr>
            <w:rFonts w:eastAsia="TimesNewRomanMS" w:cs="Times New Roman"/>
          </w:rPr>
          <w:delText>[11]</w:delText>
        </w:r>
      </w:del>
      <w:ins w:id="867" w:author="Orion" w:date="2011-05-02T20:43:00Z">
        <w:r w:rsidR="00D261CF">
          <w:rPr>
            <w:rFonts w:eastAsia="TimesNewRomanMS" w:cs="Times New Roman"/>
          </w:rPr>
          <w:t>.</w:t>
        </w:r>
      </w:ins>
      <w:ins w:id="868" w:author="Orion" w:date="2011-05-02T20:44:00Z">
        <w:r w:rsidR="00F62CE9">
          <w:rPr>
            <w:rFonts w:eastAsia="TimesNewRomanMS" w:cs="Times New Roman"/>
          </w:rPr>
          <w:t xml:space="preserve"> </w:t>
        </w:r>
      </w:ins>
      <w:del w:id="869" w:author="Orion" w:date="2011-05-02T20:43:00Z">
        <w:r w:rsidRPr="00246937" w:rsidDel="00D261CF">
          <w:rPr>
            <w:rFonts w:eastAsia="TimesNewRomanMS" w:cs="Times New Roman"/>
          </w:rPr>
          <w:delText xml:space="preserve"> </w:delText>
        </w:r>
        <w:r w:rsidRPr="00246937" w:rsidDel="00D261CF">
          <w:rPr>
            <w:rFonts w:cs="Times New Roman"/>
          </w:rPr>
          <w:delText xml:space="preserve">que es una herramienta que </w:delText>
        </w:r>
        <w:r w:rsidRPr="00246937" w:rsidDel="00D261CF">
          <w:rPr>
            <w:rFonts w:cs="Times New Roman"/>
            <w:color w:val="000000"/>
          </w:rPr>
          <w:delText>utiliza un enfoque ABMS</w:delText>
        </w:r>
      </w:del>
      <w:del w:id="870" w:author="Orion" w:date="2011-04-01T01:02:00Z">
        <w:r w:rsidRPr="00246937" w:rsidDel="00B16A68">
          <w:rPr>
            <w:rFonts w:cs="Times New Roman"/>
            <w:color w:val="000000"/>
          </w:rPr>
          <w:delText xml:space="preserve"> para simular la interacción entre agentes simples en un entorno </w:delText>
        </w:r>
        <w:r w:rsidRPr="00246937" w:rsidDel="00B16A68">
          <w:rPr>
            <w:rFonts w:cs="Times New Roman"/>
            <w:color w:val="000000"/>
            <w:u w:val="single"/>
            <w:rPrChange w:id="871" w:author="Orion" w:date="2011-04-24T22:32:00Z">
              <w:rPr>
                <w:color w:val="000000"/>
              </w:rPr>
            </w:rPrChange>
          </w:rPr>
          <w:delText>basado en la economía</w:delText>
        </w:r>
        <w:r w:rsidRPr="00246937" w:rsidDel="00B16A68">
          <w:rPr>
            <w:rFonts w:cs="Times New Roman"/>
            <w:color w:val="000000"/>
          </w:rPr>
          <w:delText xml:space="preserve"> </w:delText>
        </w:r>
      </w:del>
      <w:del w:id="872" w:author="Orion" w:date="2011-03-31T22:43:00Z">
        <w:r w:rsidRPr="00246937" w:rsidDel="00C0579F">
          <w:rPr>
            <w:rFonts w:cs="Times New Roman"/>
            <w:color w:val="000000"/>
          </w:rPr>
          <w:delText>[10]</w:delText>
        </w:r>
      </w:del>
      <w:del w:id="873" w:author="Orion" w:date="2011-05-02T20:43:00Z">
        <w:r w:rsidRPr="00246937" w:rsidDel="00D261CF">
          <w:rPr>
            <w:rFonts w:cs="Times New Roman"/>
            <w:color w:val="000000"/>
          </w:rPr>
          <w:delText>. En</w:delText>
        </w:r>
      </w:del>
      <w:del w:id="874" w:author="Orion" w:date="2011-04-01T18:05:00Z">
        <w:r w:rsidRPr="00246937" w:rsidDel="000947F2">
          <w:rPr>
            <w:rFonts w:cs="Times New Roman"/>
            <w:color w:val="000000"/>
          </w:rPr>
          <w:delText xml:space="preserve"> la</w:delText>
        </w:r>
      </w:del>
      <w:del w:id="875" w:author="Orion" w:date="2011-05-02T20:43:00Z">
        <w:r w:rsidRPr="00246937" w:rsidDel="00D261CF">
          <w:rPr>
            <w:rFonts w:cs="Times New Roman"/>
            <w:color w:val="000000"/>
          </w:rPr>
          <w:delText xml:space="preserve"> simulaci</w:delText>
        </w:r>
      </w:del>
      <w:del w:id="876" w:author="Orion" w:date="2011-04-01T18:05:00Z">
        <w:r w:rsidRPr="00246937" w:rsidDel="000947F2">
          <w:rPr>
            <w:rFonts w:cs="Times New Roman"/>
            <w:color w:val="000000"/>
          </w:rPr>
          <w:delText>ón</w:delText>
        </w:r>
      </w:del>
      <w:del w:id="877" w:author="Orion" w:date="2011-05-02T20:43:00Z">
        <w:r w:rsidRPr="00246937" w:rsidDel="00D261CF">
          <w:rPr>
            <w:rFonts w:cs="Times New Roman"/>
            <w:color w:val="000000"/>
          </w:rPr>
          <w:delText xml:space="preserve">, los agentes basados en la política de la FAA evalúan e imponen </w:delText>
        </w:r>
      </w:del>
      <w:del w:id="878" w:author="Orion" w:date="2011-03-26T11:50:00Z">
        <w:r w:rsidRPr="00246937" w:rsidDel="000F5CCA">
          <w:rPr>
            <w:rFonts w:cs="Times New Roman"/>
            <w:color w:val="000000"/>
          </w:rPr>
          <w:delText>programas de retraso en tierra (</w:delText>
        </w:r>
      </w:del>
      <w:del w:id="879" w:author="Orion" w:date="2011-05-02T20:43:00Z">
        <w:r w:rsidRPr="00246937" w:rsidDel="00D261CF">
          <w:rPr>
            <w:rFonts w:cs="Times New Roman"/>
            <w:color w:val="000000"/>
          </w:rPr>
          <w:delText>GDP</w:delText>
        </w:r>
      </w:del>
      <w:del w:id="880" w:author="Orion" w:date="2011-03-26T11:50:00Z">
        <w:r w:rsidRPr="00246937" w:rsidDel="000F5CCA">
          <w:rPr>
            <w:rFonts w:cs="Times New Roman"/>
            <w:color w:val="000000"/>
          </w:rPr>
          <w:delText>)</w:delText>
        </w:r>
      </w:del>
      <w:del w:id="881" w:author="Orion" w:date="2011-05-02T20:43:00Z">
        <w:r w:rsidRPr="00246937" w:rsidDel="00D261CF">
          <w:rPr>
            <w:rFonts w:cs="Times New Roman"/>
            <w:color w:val="000000"/>
          </w:rPr>
          <w:delText xml:space="preserve">, basados en la capacidad del espacio aéreo y el clima. Sus decisiones se basan en reglas simples acerca de la capacidad de los aeropuertos y la igualdad entre las compañías aéreas. Los agentes de las aerolíneas </w:delText>
        </w:r>
      </w:del>
      <w:del w:id="882" w:author="Orion" w:date="2011-04-02T12:21:00Z">
        <w:r w:rsidRPr="00246937" w:rsidDel="004C7C11">
          <w:rPr>
            <w:rFonts w:cs="Times New Roman"/>
            <w:color w:val="000000"/>
          </w:rPr>
          <w:delText xml:space="preserve">están basados económicamente en agentes y </w:delText>
        </w:r>
      </w:del>
      <w:del w:id="883" w:author="Orion" w:date="2011-05-02T20:43:00Z">
        <w:r w:rsidRPr="00246937" w:rsidDel="00D261CF">
          <w:rPr>
            <w:rFonts w:cs="Times New Roman"/>
            <w:color w:val="000000"/>
          </w:rPr>
          <w:delText>toman sus decisiones basándose en el cálculo del coste. Mediante la imposición de determinados acontecimientos al azar en el comienzo</w:delText>
        </w:r>
      </w:del>
      <w:del w:id="884" w:author="Orion" w:date="2011-04-02T19:23:00Z">
        <w:r w:rsidRPr="00246937" w:rsidDel="000F41AC">
          <w:rPr>
            <w:rFonts w:cs="Times New Roman"/>
            <w:color w:val="000000"/>
          </w:rPr>
          <w:delText xml:space="preserve">, </w:delText>
        </w:r>
      </w:del>
      <w:del w:id="885" w:author="Orion" w:date="2011-04-02T19:24:00Z">
        <w:r w:rsidRPr="00246937" w:rsidDel="000F41AC">
          <w:rPr>
            <w:rFonts w:cs="Times New Roman"/>
            <w:color w:val="000000"/>
          </w:rPr>
          <w:delText xml:space="preserve">la </w:delText>
        </w:r>
      </w:del>
      <w:del w:id="886" w:author="Orion" w:date="2011-05-02T20:43:00Z">
        <w:r w:rsidRPr="00246937" w:rsidDel="00D261CF">
          <w:rPr>
            <w:rFonts w:cs="Times New Roman"/>
            <w:color w:val="000000"/>
          </w:rPr>
          <w:delText xml:space="preserve">salida de la simulación </w:delText>
        </w:r>
      </w:del>
      <w:del w:id="887" w:author="Orion" w:date="2011-04-02T19:24:00Z">
        <w:r w:rsidRPr="00246937" w:rsidDel="000F41AC">
          <w:rPr>
            <w:rFonts w:cs="Times New Roman"/>
            <w:color w:val="000000"/>
          </w:rPr>
          <w:delText xml:space="preserve">son </w:delText>
        </w:r>
      </w:del>
      <w:del w:id="888" w:author="Orion" w:date="2011-05-02T20:43:00Z">
        <w:r w:rsidRPr="00246937" w:rsidDel="00D261CF">
          <w:rPr>
            <w:rFonts w:cs="Times New Roman"/>
            <w:color w:val="000000"/>
          </w:rPr>
          <w:delText xml:space="preserve">estadísticas basadas en el comportamiento de los agentes emergentes en el sistema. El enfoque de IMPACT es modelar las aerolíneas y la FAA </w:delText>
        </w:r>
      </w:del>
      <w:del w:id="889" w:author="Orion" w:date="2011-04-02T19:25:00Z">
        <w:r w:rsidRPr="00246937" w:rsidDel="001E2920">
          <w:rPr>
            <w:rFonts w:cs="Times New Roman"/>
            <w:color w:val="000000"/>
          </w:rPr>
          <w:delText xml:space="preserve">como agentes enjambre (swarm) </w:delText>
        </w:r>
        <w:r w:rsidRPr="00246937" w:rsidDel="00D41F2B">
          <w:rPr>
            <w:rFonts w:cs="Times New Roman"/>
            <w:color w:val="000000"/>
          </w:rPr>
          <w:delText>basados</w:delText>
        </w:r>
      </w:del>
      <w:del w:id="890" w:author="Orion" w:date="2011-05-02T20:43:00Z">
        <w:r w:rsidRPr="00246937" w:rsidDel="00D261CF">
          <w:rPr>
            <w:rFonts w:cs="Times New Roman"/>
            <w:color w:val="000000"/>
          </w:rPr>
          <w:delText xml:space="preserve"> en </w:delText>
        </w:r>
      </w:del>
      <w:del w:id="891" w:author="Orion" w:date="2011-04-02T19:24:00Z">
        <w:r w:rsidRPr="00246937" w:rsidDel="00D41F2B">
          <w:rPr>
            <w:rFonts w:cs="Times New Roman"/>
            <w:color w:val="000000"/>
          </w:rPr>
          <w:delText xml:space="preserve">que </w:delText>
        </w:r>
      </w:del>
      <w:del w:id="892" w:author="Orion" w:date="2011-05-02T20:43:00Z">
        <w:r w:rsidRPr="00246937" w:rsidDel="00D261CF">
          <w:rPr>
            <w:rFonts w:cs="Times New Roman"/>
            <w:color w:val="000000"/>
          </w:rPr>
          <w:delText>el uso de un algoritmo simple de toma de decisiones</w:delText>
        </w:r>
        <w:r w:rsidRPr="00246937" w:rsidDel="00D261CF">
          <w:rPr>
            <w:rFonts w:cs="Times New Roman"/>
          </w:rPr>
          <w:delText xml:space="preserve"> y centrarse principalmente en la gestión de retrasos.</w:delText>
        </w:r>
      </w:del>
      <w:ins w:id="893" w:author="Orion" w:date="2011-05-02T20:42:00Z">
        <w:r w:rsidR="00D261CF">
          <w:rPr>
            <w:rFonts w:cs="Times New Roman"/>
          </w:rPr>
          <w:t xml:space="preserve">De dichas herramientas </w:t>
        </w:r>
      </w:ins>
      <w:ins w:id="894" w:author="Orion" w:date="2011-05-03T12:13:00Z">
        <w:r w:rsidR="00547362">
          <w:rPr>
            <w:rFonts w:cs="Times New Roman"/>
          </w:rPr>
          <w:t>se hablará</w:t>
        </w:r>
      </w:ins>
      <w:ins w:id="895" w:author="Orion" w:date="2011-05-02T20:42:00Z">
        <w:r w:rsidR="00D261CF">
          <w:rPr>
            <w:rFonts w:cs="Times New Roman"/>
          </w:rPr>
          <w:t xml:space="preserve"> más en profundidad en el estado del arte.</w:t>
        </w:r>
      </w:ins>
    </w:p>
    <w:p w:rsidR="00717CAE" w:rsidDel="00482521" w:rsidRDefault="00717CAE" w:rsidP="00482521">
      <w:pPr>
        <w:jc w:val="both"/>
        <w:rPr>
          <w:del w:id="896" w:author="Orion" w:date="2011-05-02T20:20:00Z"/>
          <w:rFonts w:cs="Times New Roman"/>
        </w:rPr>
      </w:pPr>
    </w:p>
    <w:p w:rsidR="00482521" w:rsidRDefault="00482521">
      <w:pPr>
        <w:jc w:val="both"/>
        <w:rPr>
          <w:ins w:id="897" w:author="Orion" w:date="2011-05-16T11:38:00Z"/>
          <w:rFonts w:cs="Times New Roman"/>
        </w:rPr>
      </w:pPr>
    </w:p>
    <w:p w:rsidR="00BB1765" w:rsidRPr="00246937" w:rsidDel="00F06242" w:rsidRDefault="00BB1765">
      <w:pPr>
        <w:jc w:val="both"/>
        <w:rPr>
          <w:del w:id="898" w:author="Orion" w:date="2011-05-16T11:49:00Z"/>
          <w:rFonts w:cs="Times New Roman"/>
        </w:rPr>
      </w:pPr>
    </w:p>
    <w:p w:rsidR="00BB1765" w:rsidRPr="00246937" w:rsidDel="00F06242" w:rsidRDefault="006E10FB">
      <w:pPr>
        <w:jc w:val="both"/>
        <w:rPr>
          <w:del w:id="899" w:author="Orion" w:date="2011-05-16T11:44:00Z"/>
          <w:rFonts w:cs="Times New Roman"/>
        </w:rPr>
      </w:pPr>
      <w:ins w:id="900" w:author="Orion" w:date="2011-05-15T15:53:00Z">
        <w:r>
          <w:rPr>
            <w:rFonts w:cs="Times New Roman"/>
          </w:rPr>
          <w:t>L</w:t>
        </w:r>
      </w:ins>
      <w:del w:id="901" w:author="Orion" w:date="2011-05-03T09:49:00Z">
        <w:r w:rsidR="00BB1765" w:rsidRPr="00246937" w:rsidDel="00E53EA9">
          <w:rPr>
            <w:rFonts w:cs="Times New Roman"/>
          </w:rPr>
          <w:delText>Todos estos</w:delText>
        </w:r>
      </w:del>
      <w:ins w:id="902" w:author="Orion" w:date="2011-05-03T09:49:00Z">
        <w:r w:rsidR="00E53EA9">
          <w:rPr>
            <w:rFonts w:cs="Times New Roman"/>
          </w:rPr>
          <w:t>os</w:t>
        </w:r>
      </w:ins>
      <w:r w:rsidR="00BB1765" w:rsidRPr="00246937">
        <w:rPr>
          <w:rFonts w:cs="Times New Roman"/>
        </w:rPr>
        <w:t xml:space="preserve"> enfoques </w:t>
      </w:r>
      <w:ins w:id="903" w:author="Orion" w:date="2011-05-03T09:51:00Z">
        <w:r w:rsidR="00E53EA9">
          <w:rPr>
            <w:rFonts w:cs="Times New Roman"/>
          </w:rPr>
          <w:t xml:space="preserve">anteriormente descritos </w:t>
        </w:r>
      </w:ins>
      <w:r w:rsidR="00BB1765" w:rsidRPr="00246937">
        <w:rPr>
          <w:rFonts w:cs="Times New Roman"/>
        </w:rPr>
        <w:t xml:space="preserve">permiten simulaciones que, desde nuestro punto de vista, </w:t>
      </w:r>
      <w:del w:id="904" w:author="Orion" w:date="2011-04-02T19:28:00Z">
        <w:r w:rsidR="00BB1765" w:rsidRPr="00246937" w:rsidDel="00375A30">
          <w:rPr>
            <w:rFonts w:cs="Times New Roman"/>
          </w:rPr>
          <w:delText xml:space="preserve">se </w:delText>
        </w:r>
      </w:del>
      <w:r w:rsidR="00BB1765" w:rsidRPr="00246937">
        <w:rPr>
          <w:rFonts w:cs="Times New Roman"/>
        </w:rPr>
        <w:t xml:space="preserve">quedan </w:t>
      </w:r>
      <w:del w:id="905" w:author="Orion" w:date="2011-04-02T14:44:00Z">
        <w:r w:rsidR="00BB1765" w:rsidRPr="00246937" w:rsidDel="00E07A3E">
          <w:rPr>
            <w:rFonts w:cs="Times New Roman"/>
          </w:rPr>
          <w:delText>un poco</w:delText>
        </w:r>
      </w:del>
      <w:ins w:id="906" w:author="Orion" w:date="2011-04-02T14:44:00Z">
        <w:r w:rsidR="00E07A3E" w:rsidRPr="00246937">
          <w:rPr>
            <w:rFonts w:cs="Times New Roman"/>
            <w:rPrChange w:id="907" w:author="Orion" w:date="2011-04-24T22:32:00Z">
              <w:rPr>
                <w:rFonts w:ascii="Courier New" w:hAnsi="Courier New" w:cs="Courier New"/>
              </w:rPr>
            </w:rPrChange>
          </w:rPr>
          <w:t>algo</w:t>
        </w:r>
      </w:ins>
      <w:r w:rsidR="00BB1765" w:rsidRPr="00246937">
        <w:rPr>
          <w:rFonts w:cs="Times New Roman"/>
        </w:rPr>
        <w:t xml:space="preserve"> incompletas ya que son poco </w:t>
      </w:r>
      <w:del w:id="908" w:author="Orion" w:date="2011-04-02T14:44:00Z">
        <w:r w:rsidR="00BB1765" w:rsidRPr="00246937" w:rsidDel="0066164E">
          <w:rPr>
            <w:rFonts w:cs="Times New Roman"/>
          </w:rPr>
          <w:delText>intuitivos</w:delText>
        </w:r>
      </w:del>
      <w:ins w:id="909" w:author="Orion" w:date="2011-04-02T14:44:00Z">
        <w:r w:rsidR="0066164E" w:rsidRPr="00246937">
          <w:rPr>
            <w:rFonts w:cs="Times New Roman"/>
          </w:rPr>
          <w:t>intuitiv</w:t>
        </w:r>
        <w:r w:rsidR="0066164E" w:rsidRPr="00246937">
          <w:rPr>
            <w:rFonts w:cs="Times New Roman"/>
            <w:rPrChange w:id="910" w:author="Orion" w:date="2011-04-24T22:32:00Z">
              <w:rPr>
                <w:rFonts w:ascii="Courier New" w:hAnsi="Courier New" w:cs="Courier New"/>
              </w:rPr>
            </w:rPrChange>
          </w:rPr>
          <w:t>a</w:t>
        </w:r>
        <w:r w:rsidR="0066164E" w:rsidRPr="00246937">
          <w:rPr>
            <w:rFonts w:cs="Times New Roman"/>
          </w:rPr>
          <w:t>s</w:t>
        </w:r>
      </w:ins>
      <w:del w:id="911" w:author="Orion" w:date="2011-05-02T23:10:00Z">
        <w:r w:rsidR="00BB1765" w:rsidRPr="00246937" w:rsidDel="00EA072B">
          <w:rPr>
            <w:rFonts w:cs="Times New Roman"/>
          </w:rPr>
          <w:delText>,</w:delText>
        </w:r>
      </w:del>
      <w:r w:rsidR="00BB1765" w:rsidRPr="00246937">
        <w:rPr>
          <w:rFonts w:cs="Times New Roman"/>
        </w:rPr>
        <w:t xml:space="preserve"> </w:t>
      </w:r>
      <w:del w:id="912" w:author="Orion" w:date="2011-05-02T23:10:00Z">
        <w:r w:rsidR="00BB1765" w:rsidRPr="00246937" w:rsidDel="00EA072B">
          <w:rPr>
            <w:rFonts w:cs="Times New Roman"/>
          </w:rPr>
          <w:delText>es decir,</w:delText>
        </w:r>
      </w:del>
      <w:ins w:id="913" w:author="Orion" w:date="2011-05-02T23:10:00Z">
        <w:r w:rsidR="00EA072B">
          <w:rPr>
            <w:rFonts w:cs="Times New Roman"/>
          </w:rPr>
          <w:t xml:space="preserve"> y</w:t>
        </w:r>
      </w:ins>
      <w:r w:rsidR="00BB1765" w:rsidRPr="00246937">
        <w:rPr>
          <w:rFonts w:cs="Times New Roman"/>
        </w:rPr>
        <w:t xml:space="preserve"> </w:t>
      </w:r>
      <w:del w:id="914" w:author="Orion" w:date="2011-05-02T23:10:00Z">
        <w:r w:rsidR="00BB1765" w:rsidRPr="00246937" w:rsidDel="00EA072B">
          <w:rPr>
            <w:rFonts w:cs="Times New Roman"/>
          </w:rPr>
          <w:delText xml:space="preserve">son muy </w:delText>
        </w:r>
      </w:del>
      <w:del w:id="915" w:author="Orion" w:date="2011-04-02T14:44:00Z">
        <w:r w:rsidR="00BB1765" w:rsidRPr="00246937" w:rsidDel="0066164E">
          <w:rPr>
            <w:rFonts w:cs="Times New Roman"/>
          </w:rPr>
          <w:delText xml:space="preserve">complejos </w:delText>
        </w:r>
      </w:del>
      <w:ins w:id="916" w:author="Orion" w:date="2011-04-02T14:44:00Z">
        <w:r w:rsidR="0066164E" w:rsidRPr="00246937">
          <w:rPr>
            <w:rFonts w:cs="Times New Roman"/>
          </w:rPr>
          <w:t>complej</w:t>
        </w:r>
        <w:r w:rsidR="0066164E" w:rsidRPr="00246937">
          <w:rPr>
            <w:rFonts w:cs="Times New Roman"/>
            <w:rPrChange w:id="917" w:author="Orion" w:date="2011-04-24T22:32:00Z">
              <w:rPr>
                <w:rFonts w:ascii="Courier New" w:hAnsi="Courier New" w:cs="Courier New"/>
              </w:rPr>
            </w:rPrChange>
          </w:rPr>
          <w:t>a</w:t>
        </w:r>
        <w:r w:rsidR="0066164E" w:rsidRPr="00246937">
          <w:rPr>
            <w:rFonts w:cs="Times New Roman"/>
          </w:rPr>
          <w:t xml:space="preserve">s </w:t>
        </w:r>
      </w:ins>
      <w:r w:rsidR="00BB1765" w:rsidRPr="00246937">
        <w:rPr>
          <w:rFonts w:cs="Times New Roman"/>
        </w:rPr>
        <w:t xml:space="preserve">para </w:t>
      </w:r>
      <w:del w:id="918" w:author="Orion" w:date="2011-05-02T23:10:00Z">
        <w:r w:rsidR="00BB1765" w:rsidRPr="00246937" w:rsidDel="00EA072B">
          <w:rPr>
            <w:rFonts w:cs="Times New Roman"/>
          </w:rPr>
          <w:delText xml:space="preserve">una </w:delText>
        </w:r>
      </w:del>
      <w:r w:rsidR="00BB1765" w:rsidRPr="00246937">
        <w:rPr>
          <w:rFonts w:cs="Times New Roman"/>
        </w:rPr>
        <w:t>persona</w:t>
      </w:r>
      <w:ins w:id="919" w:author="Orion" w:date="2011-05-02T23:10:00Z">
        <w:r w:rsidR="00EA072B">
          <w:rPr>
            <w:rFonts w:cs="Times New Roman"/>
          </w:rPr>
          <w:t>s</w:t>
        </w:r>
      </w:ins>
      <w:r w:rsidR="00BB1765" w:rsidRPr="00246937">
        <w:rPr>
          <w:rFonts w:cs="Times New Roman"/>
        </w:rPr>
        <w:t xml:space="preserve"> no familiarizada</w:t>
      </w:r>
      <w:ins w:id="920" w:author="Orion" w:date="2011-05-02T23:10:00Z">
        <w:r w:rsidR="00EA072B">
          <w:rPr>
            <w:rFonts w:cs="Times New Roman"/>
          </w:rPr>
          <w:t>s</w:t>
        </w:r>
      </w:ins>
      <w:r w:rsidR="00BB1765" w:rsidRPr="00246937">
        <w:rPr>
          <w:rFonts w:cs="Times New Roman"/>
        </w:rPr>
        <w:t xml:space="preserve"> con la herramienta, permiten </w:t>
      </w:r>
      <w:del w:id="921" w:author="Orion" w:date="2011-04-02T19:28:00Z">
        <w:r w:rsidR="00BB1765" w:rsidRPr="00246937" w:rsidDel="0037198D">
          <w:rPr>
            <w:rFonts w:cs="Times New Roman"/>
          </w:rPr>
          <w:delText xml:space="preserve">poca </w:delText>
        </w:r>
      </w:del>
      <w:ins w:id="922" w:author="Orion" w:date="2011-04-02T19:28:00Z">
        <w:r w:rsidR="0037198D" w:rsidRPr="00246937">
          <w:rPr>
            <w:rFonts w:cs="Times New Roman"/>
            <w:rPrChange w:id="923" w:author="Orion" w:date="2011-04-24T22:32:00Z">
              <w:rPr>
                <w:rFonts w:ascii="Courier New" w:hAnsi="Courier New" w:cs="Courier New"/>
              </w:rPr>
            </w:rPrChange>
          </w:rPr>
          <w:t>escasa</w:t>
        </w:r>
        <w:r w:rsidR="0037198D" w:rsidRPr="00246937">
          <w:rPr>
            <w:rFonts w:cs="Times New Roman"/>
          </w:rPr>
          <w:t xml:space="preserve"> </w:t>
        </w:r>
      </w:ins>
      <w:r w:rsidR="00BB1765" w:rsidRPr="00246937">
        <w:rPr>
          <w:rFonts w:cs="Times New Roman"/>
        </w:rPr>
        <w:t>flexibilidad a la hora de querer introducir nuevos módulos</w:t>
      </w:r>
      <w:ins w:id="924" w:author="Orion" w:date="2011-05-02T23:21:00Z">
        <w:r w:rsidR="00BF4D37">
          <w:rPr>
            <w:rFonts w:cs="Times New Roman"/>
          </w:rPr>
          <w:t xml:space="preserve"> (ya que suelen ser productos cerrados o </w:t>
        </w:r>
      </w:ins>
      <w:ins w:id="925" w:author="Orion" w:date="2011-05-02T23:24:00Z">
        <w:r w:rsidR="00BF4D37">
          <w:rPr>
            <w:rFonts w:cs="Times New Roman"/>
          </w:rPr>
          <w:t>creados como un todo y no por módulos)</w:t>
        </w:r>
      </w:ins>
      <w:del w:id="926" w:author="Orion" w:date="2011-04-02T19:28:00Z">
        <w:r w:rsidR="00BB1765" w:rsidRPr="00246937" w:rsidDel="007C6E99">
          <w:rPr>
            <w:rFonts w:cs="Times New Roman"/>
          </w:rPr>
          <w:delText xml:space="preserve">, </w:delText>
        </w:r>
      </w:del>
      <w:ins w:id="927" w:author="Orion" w:date="2011-04-02T19:28:00Z">
        <w:r w:rsidR="007C6E99" w:rsidRPr="00246937">
          <w:rPr>
            <w:rFonts w:cs="Times New Roman"/>
            <w:rPrChange w:id="928" w:author="Orion" w:date="2011-04-24T22:32:00Z">
              <w:rPr>
                <w:rFonts w:ascii="Courier New" w:hAnsi="Courier New" w:cs="Courier New"/>
              </w:rPr>
            </w:rPrChange>
          </w:rPr>
          <w:t xml:space="preserve"> y</w:t>
        </w:r>
        <w:r w:rsidR="007C6E99" w:rsidRPr="00246937">
          <w:rPr>
            <w:rFonts w:cs="Times New Roman"/>
          </w:rPr>
          <w:t xml:space="preserve"> </w:t>
        </w:r>
      </w:ins>
      <w:r w:rsidR="00BB1765" w:rsidRPr="00246937">
        <w:rPr>
          <w:rFonts w:cs="Times New Roman"/>
        </w:rPr>
        <w:t xml:space="preserve">hacen </w:t>
      </w:r>
      <w:del w:id="929" w:author="Orion" w:date="2011-05-16T11:43:00Z">
        <w:r w:rsidR="00BB1765" w:rsidRPr="00246937" w:rsidDel="00732C3E">
          <w:rPr>
            <w:rFonts w:cs="Times New Roman"/>
          </w:rPr>
          <w:delText xml:space="preserve">muy </w:delText>
        </w:r>
      </w:del>
      <w:r w:rsidR="00BB1765" w:rsidRPr="00246937">
        <w:rPr>
          <w:rFonts w:cs="Times New Roman"/>
        </w:rPr>
        <w:t>poca abstracción del problema a abordar</w:t>
      </w:r>
      <w:del w:id="930" w:author="Orion" w:date="2011-04-02T14:49:00Z">
        <w:r w:rsidR="00BB1765" w:rsidRPr="00246937" w:rsidDel="00216C93">
          <w:rPr>
            <w:rFonts w:cs="Times New Roman"/>
          </w:rPr>
          <w:delText>, y</w:delText>
        </w:r>
      </w:del>
      <w:ins w:id="931" w:author="Orion" w:date="2011-04-02T14:49:00Z">
        <w:r w:rsidR="00216C93" w:rsidRPr="00246937">
          <w:rPr>
            <w:rFonts w:cs="Times New Roman"/>
            <w:rPrChange w:id="932" w:author="Orion" w:date="2011-04-24T22:32:00Z">
              <w:rPr>
                <w:rFonts w:ascii="Courier New" w:hAnsi="Courier New" w:cs="Courier New"/>
              </w:rPr>
            </w:rPrChange>
          </w:rPr>
          <w:t>.</w:t>
        </w:r>
      </w:ins>
      <w:r w:rsidR="00BB1765" w:rsidRPr="00246937">
        <w:rPr>
          <w:rFonts w:cs="Times New Roman"/>
        </w:rPr>
        <w:t xml:space="preserve"> </w:t>
      </w:r>
      <w:ins w:id="933" w:author="Orion" w:date="2011-04-02T19:29:00Z">
        <w:r w:rsidR="00A741A8" w:rsidRPr="00246937">
          <w:rPr>
            <w:rFonts w:cs="Times New Roman"/>
            <w:rPrChange w:id="934" w:author="Orion" w:date="2011-04-24T22:32:00Z">
              <w:rPr>
                <w:rFonts w:ascii="Courier New" w:hAnsi="Courier New" w:cs="Courier New"/>
              </w:rPr>
            </w:rPrChange>
          </w:rPr>
          <w:t xml:space="preserve">Destacar </w:t>
        </w:r>
      </w:ins>
      <w:ins w:id="935" w:author="Orion" w:date="2011-04-02T19:28:00Z">
        <w:r w:rsidR="00A741A8" w:rsidRPr="00246937">
          <w:rPr>
            <w:rFonts w:cs="Times New Roman"/>
            <w:rPrChange w:id="936" w:author="Orion" w:date="2011-04-24T22:32:00Z">
              <w:rPr>
                <w:rFonts w:ascii="Courier New" w:hAnsi="Courier New" w:cs="Courier New"/>
              </w:rPr>
            </w:rPrChange>
          </w:rPr>
          <w:t>tambié</w:t>
        </w:r>
      </w:ins>
      <w:ins w:id="937" w:author="Orion" w:date="2011-04-02T19:29:00Z">
        <w:r w:rsidR="00A741A8" w:rsidRPr="00246937">
          <w:rPr>
            <w:rFonts w:cs="Times New Roman"/>
            <w:rPrChange w:id="938" w:author="Orion" w:date="2011-04-24T22:32:00Z">
              <w:rPr>
                <w:rFonts w:ascii="Courier New" w:hAnsi="Courier New" w:cs="Courier New"/>
              </w:rPr>
            </w:rPrChange>
          </w:rPr>
          <w:t>n</w:t>
        </w:r>
      </w:ins>
      <w:del w:id="939" w:author="Orion" w:date="2011-04-02T14:49:00Z">
        <w:r w:rsidR="00BB1765" w:rsidRPr="00246937" w:rsidDel="00216C93">
          <w:rPr>
            <w:rFonts w:cs="Times New Roman"/>
          </w:rPr>
          <w:delText>p</w:delText>
        </w:r>
      </w:del>
      <w:del w:id="940" w:author="Orion" w:date="2011-04-02T19:29:00Z">
        <w:r w:rsidR="00BB1765" w:rsidRPr="00246937" w:rsidDel="00A741A8">
          <w:rPr>
            <w:rFonts w:cs="Times New Roman"/>
          </w:rPr>
          <w:delText>or último</w:delText>
        </w:r>
      </w:del>
      <w:r w:rsidR="00BB1765" w:rsidRPr="00246937">
        <w:rPr>
          <w:rFonts w:cs="Times New Roman"/>
        </w:rPr>
        <w:t xml:space="preserve">, </w:t>
      </w:r>
      <w:del w:id="941" w:author="Orion" w:date="2011-04-02T19:29:00Z">
        <w:r w:rsidR="00BB1765" w:rsidRPr="00246937" w:rsidDel="00A741A8">
          <w:rPr>
            <w:rFonts w:cs="Times New Roman"/>
          </w:rPr>
          <w:delText>y lo más importante</w:delText>
        </w:r>
      </w:del>
      <w:ins w:id="942" w:author="Orion" w:date="2011-04-02T19:29:00Z">
        <w:r w:rsidR="00A741A8" w:rsidRPr="00246937">
          <w:rPr>
            <w:rFonts w:cs="Times New Roman"/>
            <w:rPrChange w:id="943" w:author="Orion" w:date="2011-04-24T22:32:00Z">
              <w:rPr>
                <w:rFonts w:ascii="Courier New" w:hAnsi="Courier New" w:cs="Courier New"/>
              </w:rPr>
            </w:rPrChange>
          </w:rPr>
          <w:t xml:space="preserve">como </w:t>
        </w:r>
        <w:del w:id="944" w:author="IO" w:date="2011-05-12T15:56:00Z">
          <w:r w:rsidR="00A741A8" w:rsidRPr="00246937" w:rsidDel="00316790">
            <w:rPr>
              <w:rFonts w:cs="Times New Roman"/>
              <w:rPrChange w:id="945" w:author="Orion" w:date="2011-04-24T22:32:00Z">
                <w:rPr>
                  <w:rFonts w:ascii="Courier New" w:hAnsi="Courier New" w:cs="Courier New"/>
                </w:rPr>
              </w:rPrChange>
            </w:rPr>
            <w:delText>una de las cosas más</w:delText>
          </w:r>
        </w:del>
      </w:ins>
      <w:ins w:id="946" w:author="IO" w:date="2011-05-12T15:56:00Z">
        <w:r w:rsidR="00316790">
          <w:rPr>
            <w:rFonts w:cs="Times New Roman"/>
          </w:rPr>
          <w:t>aspecto</w:t>
        </w:r>
      </w:ins>
      <w:ins w:id="947" w:author="Orion" w:date="2011-04-02T19:29:00Z">
        <w:r w:rsidR="00A741A8" w:rsidRPr="00246937">
          <w:rPr>
            <w:rFonts w:cs="Times New Roman"/>
            <w:rPrChange w:id="948" w:author="Orion" w:date="2011-04-24T22:32:00Z">
              <w:rPr>
                <w:rFonts w:ascii="Courier New" w:hAnsi="Courier New" w:cs="Courier New"/>
              </w:rPr>
            </w:rPrChange>
          </w:rPr>
          <w:t xml:space="preserve"> importante</w:t>
        </w:r>
        <w:del w:id="949" w:author="IO" w:date="2011-05-12T15:56:00Z">
          <w:r w:rsidR="00A741A8" w:rsidRPr="00246937" w:rsidDel="00316790">
            <w:rPr>
              <w:rFonts w:cs="Times New Roman"/>
              <w:rPrChange w:id="950" w:author="Orion" w:date="2011-04-24T22:32:00Z">
                <w:rPr>
                  <w:rFonts w:ascii="Courier New" w:hAnsi="Courier New" w:cs="Courier New"/>
                </w:rPr>
              </w:rPrChange>
            </w:rPr>
            <w:delText>s</w:delText>
          </w:r>
        </w:del>
      </w:ins>
      <w:r w:rsidR="00BB1765" w:rsidRPr="00246937">
        <w:rPr>
          <w:rFonts w:cs="Times New Roman"/>
        </w:rPr>
        <w:t xml:space="preserve">, </w:t>
      </w:r>
      <w:del w:id="951" w:author="Orion" w:date="2011-04-02T19:29:00Z">
        <w:r w:rsidR="00BB1765" w:rsidRPr="00246937" w:rsidDel="00A741A8">
          <w:rPr>
            <w:rFonts w:cs="Times New Roman"/>
          </w:rPr>
          <w:delText xml:space="preserve">destacar </w:delText>
        </w:r>
      </w:del>
      <w:r w:rsidR="00BB1765" w:rsidRPr="00246937">
        <w:rPr>
          <w:rFonts w:cs="Times New Roman"/>
        </w:rPr>
        <w:t xml:space="preserve">que </w:t>
      </w:r>
      <w:ins w:id="952" w:author="Orion" w:date="2011-05-03T09:56:00Z">
        <w:r w:rsidR="00850191">
          <w:rPr>
            <w:rFonts w:cs="Times New Roman"/>
          </w:rPr>
          <w:t>en la mayor</w:t>
        </w:r>
      </w:ins>
      <w:ins w:id="953" w:author="Orion" w:date="2011-05-03T09:57:00Z">
        <w:r w:rsidR="00850191">
          <w:rPr>
            <w:rFonts w:cs="Times New Roman"/>
          </w:rPr>
          <w:t xml:space="preserve">ía de los casos </w:t>
        </w:r>
      </w:ins>
      <w:r w:rsidR="00BB1765" w:rsidRPr="00246937">
        <w:rPr>
          <w:rFonts w:cs="Times New Roman"/>
        </w:rPr>
        <w:t xml:space="preserve">no modelan </w:t>
      </w:r>
      <w:del w:id="954" w:author="Orion" w:date="2011-04-02T14:49:00Z">
        <w:r w:rsidR="00BB1765" w:rsidRPr="00246937" w:rsidDel="002F41ED">
          <w:rPr>
            <w:rFonts w:cs="Times New Roman"/>
          </w:rPr>
          <w:delText xml:space="preserve">los </w:delText>
        </w:r>
      </w:del>
      <w:ins w:id="955" w:author="Orion" w:date="2011-04-02T14:49:00Z">
        <w:r w:rsidR="002F41ED" w:rsidRPr="00246937">
          <w:rPr>
            <w:rFonts w:cs="Times New Roman"/>
            <w:rPrChange w:id="956" w:author="Orion" w:date="2011-04-24T22:32:00Z">
              <w:rPr>
                <w:rFonts w:ascii="Courier New" w:hAnsi="Courier New" w:cs="Courier New"/>
              </w:rPr>
            </w:rPrChange>
          </w:rPr>
          <w:t>ni</w:t>
        </w:r>
        <w:r w:rsidR="002F41ED" w:rsidRPr="00246937">
          <w:rPr>
            <w:rFonts w:cs="Times New Roman"/>
          </w:rPr>
          <w:t xml:space="preserve"> </w:t>
        </w:r>
      </w:ins>
      <w:r w:rsidR="00BB1765" w:rsidRPr="00246937">
        <w:rPr>
          <w:rFonts w:cs="Times New Roman"/>
        </w:rPr>
        <w:t xml:space="preserve">comportamientos </w:t>
      </w:r>
      <w:del w:id="957" w:author="Orion" w:date="2011-04-02T14:49:00Z">
        <w:r w:rsidR="00BB1765" w:rsidRPr="00246937" w:rsidDel="00E622AF">
          <w:rPr>
            <w:rFonts w:cs="Times New Roman"/>
          </w:rPr>
          <w:delText xml:space="preserve">y </w:delText>
        </w:r>
      </w:del>
      <w:ins w:id="958" w:author="Orion" w:date="2011-04-02T14:49:00Z">
        <w:r w:rsidR="00E622AF" w:rsidRPr="00246937">
          <w:rPr>
            <w:rFonts w:cs="Times New Roman"/>
            <w:rPrChange w:id="959" w:author="Orion" w:date="2011-04-24T22:32:00Z">
              <w:rPr>
                <w:rFonts w:ascii="Courier New" w:hAnsi="Courier New" w:cs="Courier New"/>
              </w:rPr>
            </w:rPrChange>
          </w:rPr>
          <w:t>ni</w:t>
        </w:r>
        <w:r w:rsidR="00E622AF" w:rsidRPr="00246937">
          <w:rPr>
            <w:rFonts w:cs="Times New Roman"/>
          </w:rPr>
          <w:t xml:space="preserve"> </w:t>
        </w:r>
      </w:ins>
      <w:r w:rsidR="00BB1765" w:rsidRPr="00246937">
        <w:rPr>
          <w:rFonts w:cs="Times New Roman"/>
        </w:rPr>
        <w:t xml:space="preserve">conductas de los </w:t>
      </w:r>
      <w:del w:id="960" w:author="Orion" w:date="2011-04-02T12:22:00Z">
        <w:r w:rsidR="00BB1765" w:rsidRPr="00246937" w:rsidDel="008F08F5">
          <w:rPr>
            <w:rFonts w:cs="Times New Roman"/>
          </w:rPr>
          <w:delText>pilotos</w:delText>
        </w:r>
      </w:del>
      <w:ins w:id="961" w:author="Orion" w:date="2011-04-02T12:22:00Z">
        <w:r w:rsidR="008F08F5" w:rsidRPr="00246937">
          <w:rPr>
            <w:rFonts w:cs="Times New Roman"/>
            <w:rPrChange w:id="962" w:author="Orion" w:date="2011-04-24T22:32:00Z">
              <w:rPr>
                <w:rFonts w:ascii="Courier New" w:hAnsi="Courier New" w:cs="Courier New"/>
              </w:rPr>
            </w:rPrChange>
          </w:rPr>
          <w:t xml:space="preserve">humanos que intervienen en ellas (como pilotos, controladores, </w:t>
        </w:r>
        <w:proofErr w:type="spellStart"/>
        <w:r w:rsidR="008F08F5" w:rsidRPr="00246937">
          <w:rPr>
            <w:rFonts w:cs="Times New Roman"/>
            <w:rPrChange w:id="963" w:author="Orion" w:date="2011-04-24T22:32:00Z">
              <w:rPr>
                <w:rFonts w:ascii="Courier New" w:hAnsi="Courier New" w:cs="Courier New"/>
              </w:rPr>
            </w:rPrChange>
          </w:rPr>
          <w:t>etc</w:t>
        </w:r>
        <w:proofErr w:type="spellEnd"/>
        <w:r w:rsidR="008F08F5" w:rsidRPr="00246937">
          <w:rPr>
            <w:rFonts w:cs="Times New Roman"/>
            <w:rPrChange w:id="964" w:author="Orion" w:date="2011-04-24T22:32:00Z">
              <w:rPr>
                <w:rFonts w:ascii="Courier New" w:hAnsi="Courier New" w:cs="Courier New"/>
              </w:rPr>
            </w:rPrChange>
          </w:rPr>
          <w:t>)</w:t>
        </w:r>
      </w:ins>
      <w:r w:rsidR="00BB1765" w:rsidRPr="00246937">
        <w:rPr>
          <w:rFonts w:cs="Times New Roman"/>
        </w:rPr>
        <w:t>, ni la interrelación entre ellos o con otros elementos externos.</w:t>
      </w:r>
    </w:p>
    <w:p w:rsidR="00BB1765" w:rsidDel="00482521" w:rsidRDefault="00BB1765">
      <w:pPr>
        <w:jc w:val="both"/>
        <w:rPr>
          <w:del w:id="965" w:author="Orion" w:date="2011-04-01T23:59:00Z"/>
          <w:rFonts w:cs="Times New Roman"/>
        </w:rPr>
      </w:pPr>
    </w:p>
    <w:p w:rsidR="00026D82" w:rsidRDefault="00F06242" w:rsidP="002D5955">
      <w:pPr>
        <w:jc w:val="both"/>
        <w:rPr>
          <w:ins w:id="966" w:author="Orion" w:date="2011-05-16T11:34:00Z"/>
          <w:rFonts w:cs="Times New Roman"/>
        </w:rPr>
      </w:pPr>
      <w:ins w:id="967" w:author="Orion" w:date="2011-05-16T11:44:00Z">
        <w:r>
          <w:rPr>
            <w:rFonts w:cs="Times New Roman"/>
          </w:rPr>
          <w:t xml:space="preserve"> </w:t>
        </w:r>
      </w:ins>
      <w:ins w:id="968" w:author="Orion" w:date="2011-05-16T11:43:00Z">
        <w:r>
          <w:rPr>
            <w:rFonts w:cs="Times New Roman"/>
          </w:rPr>
          <w:t xml:space="preserve">Con </w:t>
        </w:r>
      </w:ins>
      <w:ins w:id="969" w:author="Orion" w:date="2011-05-16T11:49:00Z">
        <w:r>
          <w:rPr>
            <w:rFonts w:cs="Times New Roman"/>
          </w:rPr>
          <w:t>lo</w:t>
        </w:r>
      </w:ins>
      <w:ins w:id="970" w:author="Orion" w:date="2011-05-16T11:43:00Z">
        <w:r>
          <w:rPr>
            <w:rFonts w:cs="Times New Roman"/>
          </w:rPr>
          <w:t xml:space="preserve"> que podemos concluir que l</w:t>
        </w:r>
      </w:ins>
      <w:ins w:id="971" w:author="Orion" w:date="2011-05-16T11:39:00Z">
        <w:r w:rsidR="00482521" w:rsidRPr="00482521">
          <w:rPr>
            <w:rFonts w:cs="Times New Roman"/>
          </w:rPr>
          <w:t xml:space="preserve">os simuladores actuales sólo se centran en algunos aspectos, </w:t>
        </w:r>
      </w:ins>
      <w:ins w:id="972" w:author="Orion" w:date="2011-05-16T12:11:00Z">
        <w:r w:rsidR="006959DD">
          <w:rPr>
            <w:rFonts w:cs="Times New Roman"/>
          </w:rPr>
          <w:t xml:space="preserve">no permitiendo </w:t>
        </w:r>
      </w:ins>
      <w:ins w:id="973" w:author="Orion" w:date="2011-05-16T11:39:00Z">
        <w:r w:rsidR="00482521" w:rsidRPr="00482521">
          <w:rPr>
            <w:rFonts w:cs="Times New Roman"/>
          </w:rPr>
          <w:t>analizar qué influencia tienen los otros. Además se trata de herramientas donde el conocimiento se encuentra en el código, por lo q</w:t>
        </w:r>
        <w:r w:rsidR="000E2AA8">
          <w:rPr>
            <w:rFonts w:cs="Times New Roman"/>
          </w:rPr>
          <w:t>ue resulta difícil de discutir</w:t>
        </w:r>
      </w:ins>
      <w:ins w:id="974" w:author="Orion" w:date="2011-05-16T11:57:00Z">
        <w:r w:rsidR="000E2AA8">
          <w:rPr>
            <w:rFonts w:cs="Times New Roman"/>
          </w:rPr>
          <w:t>,</w:t>
        </w:r>
      </w:ins>
      <w:ins w:id="975" w:author="Orion" w:date="2011-05-16T11:39:00Z">
        <w:r w:rsidR="00482521" w:rsidRPr="00482521">
          <w:rPr>
            <w:rFonts w:cs="Times New Roman"/>
          </w:rPr>
          <w:t xml:space="preserve"> elaborar</w:t>
        </w:r>
      </w:ins>
      <w:ins w:id="976" w:author="Orion" w:date="2011-05-16T11:57:00Z">
        <w:r w:rsidR="000E2AA8">
          <w:rPr>
            <w:rFonts w:cs="Times New Roman"/>
          </w:rPr>
          <w:t xml:space="preserve"> y actualizar</w:t>
        </w:r>
      </w:ins>
      <w:ins w:id="977" w:author="Orion" w:date="2011-05-16T11:39:00Z">
        <w:r w:rsidR="00482521" w:rsidRPr="00482521">
          <w:rPr>
            <w:rFonts w:cs="Times New Roman"/>
          </w:rPr>
          <w:t>.</w:t>
        </w:r>
      </w:ins>
    </w:p>
    <w:p w:rsidR="00F06242" w:rsidRDefault="00F06242" w:rsidP="002D5955">
      <w:pPr>
        <w:jc w:val="both"/>
        <w:rPr>
          <w:ins w:id="978" w:author="Orion" w:date="2011-05-16T11:45:00Z"/>
          <w:rFonts w:cs="Times New Roman"/>
        </w:rPr>
      </w:pPr>
    </w:p>
    <w:p w:rsidR="00BB1765" w:rsidRPr="00246937" w:rsidDel="007176BD" w:rsidRDefault="00051E38" w:rsidP="00F17F54">
      <w:pPr>
        <w:jc w:val="both"/>
        <w:rPr>
          <w:del w:id="979" w:author="Orion" w:date="2011-03-28T15:42:00Z"/>
        </w:rPr>
      </w:pPr>
      <w:ins w:id="980" w:author="Orion" w:date="2011-05-16T12:06:00Z">
        <w:r w:rsidRPr="00026D82">
          <w:t>Asimismo</w:t>
        </w:r>
      </w:ins>
      <w:ins w:id="981" w:author="Orion" w:date="2011-05-16T11:56:00Z">
        <w:r w:rsidR="000E2AA8" w:rsidRPr="00026D82">
          <w:t xml:space="preserve">, al tratarse </w:t>
        </w:r>
      </w:ins>
      <w:ins w:id="982" w:author="Orion" w:date="2011-05-16T12:03:00Z">
        <w:r w:rsidR="00225661">
          <w:t>de</w:t>
        </w:r>
      </w:ins>
      <w:ins w:id="983" w:author="Orion" w:date="2011-05-16T11:58:00Z">
        <w:r w:rsidR="000E2AA8">
          <w:t xml:space="preserve"> un fenómeno</w:t>
        </w:r>
      </w:ins>
      <w:ins w:id="984" w:author="Orion" w:date="2011-05-16T11:56:00Z">
        <w:r w:rsidR="000E2AA8" w:rsidRPr="00026D82">
          <w:t xml:space="preserve"> en continua evolución, existe un importante componente de exploración de nuevas posibilidades</w:t>
        </w:r>
      </w:ins>
      <w:ins w:id="985" w:author="Orion" w:date="2011-05-16T12:02:00Z">
        <w:r w:rsidR="00225661">
          <w:t xml:space="preserve">. </w:t>
        </w:r>
      </w:ins>
      <w:ins w:id="986" w:author="Orion" w:date="2011-05-16T12:08:00Z">
        <w:r w:rsidR="005F6EEE">
          <w:t xml:space="preserve">Por lo que </w:t>
        </w:r>
      </w:ins>
      <w:ins w:id="987" w:author="Orion" w:date="2011-05-16T11:45:00Z">
        <w:r w:rsidR="00F06242">
          <w:t>sería interesante poder estudiar la introducción</w:t>
        </w:r>
      </w:ins>
      <w:ins w:id="988" w:author="Orion" w:date="2011-05-16T12:00:00Z">
        <w:r w:rsidR="000E2AA8">
          <w:t xml:space="preserve"> de</w:t>
        </w:r>
      </w:ins>
      <w:ins w:id="989" w:author="Orion" w:date="2011-05-16T12:05:00Z">
        <w:r w:rsidR="00301D83">
          <w:t xml:space="preserve"> nuevos elementos</w:t>
        </w:r>
        <w:r w:rsidR="00301D83" w:rsidRPr="00301D83">
          <w:rPr>
            <w:rFonts w:eastAsia="Times New Roman"/>
          </w:rPr>
          <w:t xml:space="preserve"> </w:t>
        </w:r>
        <w:r w:rsidR="00301D83">
          <w:rPr>
            <w:rFonts w:eastAsia="Times New Roman"/>
          </w:rPr>
          <w:t>o tecnologías dentro del espacio aéreo haciendo uso de algún tipo de simulación.</w:t>
        </w:r>
      </w:ins>
      <w:ins w:id="990" w:author="Orion" w:date="2011-05-16T12:06:00Z">
        <w:r w:rsidR="00CB5516">
          <w:rPr>
            <w:rFonts w:eastAsia="Times New Roman"/>
          </w:rPr>
          <w:t xml:space="preserve"> </w:t>
        </w:r>
      </w:ins>
      <w:del w:id="991" w:author="Orion" w:date="2011-03-28T15:42:00Z">
        <w:r w:rsidR="00BB1765" w:rsidRPr="00246937" w:rsidDel="007176BD">
          <w:delText xml:space="preserve">Teniendo en cuenta que un tercio de los accidentes aéreos se deben a errores de los pilotos [12] parece  que el comportamiento, actitud o estado de un piloto en un determinado momento es imprescindible tenerlo en cuenta a la hora de desarrollar nuevas tecnologías basadas en simulación de aviación, las cuales se han enfocado tradicionalmente más en los aspectos funcionales o técnicos de la simulación. Los modelos de comportamiento de </w:delText>
        </w:r>
        <w:r w:rsidR="003F4E3A" w:rsidRPr="00246937" w:rsidDel="007176BD">
          <w:delText>los</w:delText>
        </w:r>
        <w:r w:rsidR="00BB1765" w:rsidRPr="00246937" w:rsidDel="007176BD">
          <w:delText xml:space="preserve"> humanos, en nuestro caso nos centraríamos en los pilotos, nos ayudan a su vez a detectar defectos de diseño o en la interacción de los humanos con los sistemas y procedimientos existentes, y nos permiten pronosticar las posibles causas  de los errores de los pilotos así como saber </w:delText>
        </w:r>
        <w:r w:rsidR="003F4E3A" w:rsidRPr="00246937" w:rsidDel="007176BD">
          <w:delText>cuáles</w:delText>
        </w:r>
        <w:r w:rsidR="00BB1765" w:rsidRPr="00246937" w:rsidDel="007176BD">
          <w:delText xml:space="preserve"> son las máximas exigencias de los pilotos como los altos niveles de memorización, la presión temporal o estrés, la carga de trabajo, la fatiga, la atención o distracción en su defecto, etc.</w:delText>
        </w:r>
      </w:del>
    </w:p>
    <w:p w:rsidR="00BB1765" w:rsidRPr="00246937" w:rsidDel="00DA6D76" w:rsidRDefault="00BB1765" w:rsidP="00F17F54">
      <w:pPr>
        <w:jc w:val="both"/>
        <w:rPr>
          <w:del w:id="992" w:author="Orion" w:date="2011-04-01T23:59:00Z"/>
        </w:rPr>
      </w:pPr>
    </w:p>
    <w:p w:rsidR="00BB1765" w:rsidRPr="00246937" w:rsidDel="002D5955" w:rsidRDefault="00BB1765" w:rsidP="00F17F54">
      <w:pPr>
        <w:jc w:val="both"/>
        <w:rPr>
          <w:del w:id="993" w:author="Orion" w:date="2011-04-01T23:51:00Z"/>
        </w:rPr>
      </w:pPr>
      <w:del w:id="994" w:author="Orion" w:date="2011-04-01T23:51:00Z">
        <w:r w:rsidRPr="00246937" w:rsidDel="002D5955">
          <w:delText xml:space="preserve">Es importante que para la simulación de la introducción de UAVs en el </w:delText>
        </w:r>
      </w:del>
      <w:del w:id="995" w:author="Orion" w:date="2011-04-01T00:05:00Z">
        <w:r w:rsidRPr="00246937" w:rsidDel="00963451">
          <w:delText xml:space="preserve">estación </w:delText>
        </w:r>
      </w:del>
      <w:del w:id="996" w:author="Orion" w:date="2011-04-01T23:51:00Z">
        <w:r w:rsidRPr="00246937" w:rsidDel="002D5955">
          <w:delText xml:space="preserve">civil actual se tengan en cuenta los anteriores aspectos y en especial los últimos mencionados en el párrafo anterior, ya que la conducta de los pilotos y demás individuos involucrados en los vuelos puede interferir en que un UAV lleve a buen puerto un </w:delText>
        </w:r>
        <w:r w:rsidR="0027465D" w:rsidRPr="00246937" w:rsidDel="002D5955">
          <w:delText>vuelo.</w:delText>
        </w:r>
      </w:del>
    </w:p>
    <w:p w:rsidR="002D5955" w:rsidRDefault="00BB1765" w:rsidP="00301D83">
      <w:pPr>
        <w:jc w:val="both"/>
        <w:rPr>
          <w:ins w:id="997" w:author="Orion" w:date="2011-05-03T10:52:00Z"/>
        </w:rPr>
      </w:pPr>
      <w:del w:id="998" w:author="Orion" w:date="2011-04-01T23:51:00Z">
        <w:r w:rsidRPr="00246937" w:rsidDel="002D5955">
          <w:delText>Este trabajo intenta cubrir algunas de las carencias de las anteriores herramientas de simulación haciendo uso de un sistema basado en agentes. Dicho enfoque encaja muy bien en este tipo de simulación porque nos permite abordar el problema de los comportamientos humanos, ya que l</w:delText>
        </w:r>
        <w:r w:rsidRPr="00246937" w:rsidDel="002D5955">
          <w:rPr>
            <w:rFonts w:eastAsia="Times New Roman"/>
          </w:rPr>
          <w:delText>os agentes son abstracciones computacionales intencionales y sociales, por lo que guardan una cierta similitud con las personas que participan en la gestión de vuelos. Es por tanto factible establecer una correspondencia entre los conceptos de agente y persona, que si bien no son equiparables resultan más próximos que en el caso de otras abstracciones computacionales.</w:delText>
        </w:r>
      </w:del>
      <w:ins w:id="999" w:author="Orion" w:date="2011-05-16T12:05:00Z">
        <w:r w:rsidR="00301D83">
          <w:rPr>
            <w:rFonts w:eastAsia="Times New Roman"/>
          </w:rPr>
          <w:t>Es</w:t>
        </w:r>
      </w:ins>
      <w:ins w:id="1000" w:author="Orion" w:date="2011-05-03T09:36:00Z">
        <w:r w:rsidR="00414AE1">
          <w:rPr>
            <w:rFonts w:eastAsia="Times New Roman"/>
          </w:rPr>
          <w:t xml:space="preserve"> por ello</w:t>
        </w:r>
      </w:ins>
      <w:ins w:id="1001" w:author="Orion" w:date="2011-05-03T09:40:00Z">
        <w:r w:rsidR="008E56E7">
          <w:rPr>
            <w:rFonts w:eastAsia="Times New Roman"/>
          </w:rPr>
          <w:t>,</w:t>
        </w:r>
      </w:ins>
      <w:ins w:id="1002" w:author="Orion" w:date="2011-05-03T09:36:00Z">
        <w:r w:rsidR="00414AE1">
          <w:rPr>
            <w:rFonts w:eastAsia="Times New Roman"/>
          </w:rPr>
          <w:t xml:space="preserve"> por lo que </w:t>
        </w:r>
      </w:ins>
      <w:ins w:id="1003" w:author="Orion" w:date="2011-05-16T12:07:00Z">
        <w:r w:rsidR="00141752">
          <w:rPr>
            <w:rFonts w:eastAsia="Times New Roman"/>
          </w:rPr>
          <w:t xml:space="preserve">uno de los objetivos de </w:t>
        </w:r>
      </w:ins>
      <w:ins w:id="1004" w:author="Orion" w:date="2011-05-03T09:36:00Z">
        <w:r w:rsidR="00414AE1">
          <w:rPr>
            <w:rFonts w:eastAsia="Times New Roman"/>
          </w:rPr>
          <w:t xml:space="preserve">este </w:t>
        </w:r>
      </w:ins>
      <w:ins w:id="1005" w:author="Orion" w:date="2011-05-16T11:35:00Z">
        <w:r w:rsidR="000B6344">
          <w:rPr>
            <w:rFonts w:eastAsia="Times New Roman"/>
          </w:rPr>
          <w:t>trabajo</w:t>
        </w:r>
      </w:ins>
      <w:ins w:id="1006" w:author="Orion" w:date="2011-05-03T09:36:00Z">
        <w:r w:rsidR="00845610">
          <w:rPr>
            <w:rFonts w:eastAsia="Times New Roman"/>
          </w:rPr>
          <w:t xml:space="preserve"> </w:t>
        </w:r>
      </w:ins>
      <w:ins w:id="1007" w:author="Orion" w:date="2011-05-16T12:07:00Z">
        <w:r w:rsidR="00141752">
          <w:rPr>
            <w:rFonts w:eastAsia="Times New Roman"/>
          </w:rPr>
          <w:t xml:space="preserve">es </w:t>
        </w:r>
      </w:ins>
      <w:ins w:id="1008" w:author="Orion" w:date="2011-05-03T09:36:00Z">
        <w:r w:rsidR="00414AE1">
          <w:rPr>
            <w:rFonts w:eastAsia="Times New Roman"/>
          </w:rPr>
          <w:t xml:space="preserve">estudiar </w:t>
        </w:r>
      </w:ins>
      <w:ins w:id="1009" w:author="Orion" w:date="2011-04-01T23:51:00Z">
        <w:r w:rsidR="002D5955" w:rsidRPr="00246937">
          <w:rPr>
            <w:rFonts w:eastAsia="Times New Roman"/>
            <w:rPrChange w:id="1010" w:author="Orion" w:date="2011-04-24T22:32:00Z">
              <w:rPr>
                <w:rFonts w:ascii="Courier New" w:eastAsia="Times New Roman" w:hAnsi="Courier New" w:cs="Courier New"/>
              </w:rPr>
            </w:rPrChange>
          </w:rPr>
          <w:t xml:space="preserve">cómo afectaría </w:t>
        </w:r>
        <w:del w:id="1011" w:author="IO" w:date="2011-05-12T15:56:00Z">
          <w:r w:rsidR="002D5955" w:rsidRPr="00246937" w:rsidDel="00316790">
            <w:rPr>
              <w:rFonts w:eastAsia="Times New Roman"/>
              <w:rPrChange w:id="1012" w:author="Orion" w:date="2011-04-24T22:32:00Z">
                <w:rPr>
                  <w:rFonts w:ascii="Courier New" w:eastAsia="Times New Roman" w:hAnsi="Courier New" w:cs="Courier New"/>
                </w:rPr>
              </w:rPrChange>
            </w:rPr>
            <w:delText xml:space="preserve"> </w:delText>
          </w:r>
        </w:del>
        <w:r w:rsidR="003A342D" w:rsidRPr="003A342D">
          <w:rPr>
            <w:rFonts w:eastAsia="Times New Roman"/>
          </w:rPr>
          <w:t xml:space="preserve">la introducción de </w:t>
        </w:r>
        <w:proofErr w:type="spellStart"/>
        <w:r w:rsidR="003A342D" w:rsidRPr="003A342D">
          <w:rPr>
            <w:rFonts w:eastAsia="Times New Roman"/>
          </w:rPr>
          <w:t>UAVs</w:t>
        </w:r>
      </w:ins>
      <w:proofErr w:type="spellEnd"/>
      <w:ins w:id="1013" w:author="Orion" w:date="2011-05-16T12:07:00Z">
        <w:r w:rsidR="00707F44">
          <w:rPr>
            <w:rFonts w:eastAsia="Times New Roman"/>
          </w:rPr>
          <w:t xml:space="preserve"> (Ve</w:t>
        </w:r>
      </w:ins>
      <w:ins w:id="1014" w:author="Orion" w:date="2011-05-16T12:08:00Z">
        <w:r w:rsidR="00707F44">
          <w:rPr>
            <w:rFonts w:eastAsia="Times New Roman"/>
          </w:rPr>
          <w:t>hículos aéreos no tripulados)</w:t>
        </w:r>
      </w:ins>
      <w:ins w:id="1015" w:author="Orion" w:date="2011-05-16T12:07:00Z">
        <w:r w:rsidR="00707F44">
          <w:rPr>
            <w:rFonts w:eastAsia="Times New Roman"/>
          </w:rPr>
          <w:t xml:space="preserve"> </w:t>
        </w:r>
      </w:ins>
      <w:ins w:id="1016" w:author="Orion" w:date="2011-04-01T23:51:00Z">
        <w:r w:rsidR="002D5955" w:rsidRPr="00246937">
          <w:rPr>
            <w:rStyle w:val="apple-style-span"/>
            <w:rFonts w:cs="Times New Roman"/>
            <w:color w:val="000000"/>
            <w:rPrChange w:id="1017" w:author="Orion" w:date="2011-04-24T22:32:00Z">
              <w:rPr>
                <w:rStyle w:val="apple-style-span"/>
                <w:rFonts w:ascii="Courier New" w:hAnsi="Courier New" w:cs="Courier New"/>
                <w:color w:val="000000"/>
              </w:rPr>
            </w:rPrChange>
          </w:rPr>
          <w:t xml:space="preserve"> </w:t>
        </w:r>
        <w:r w:rsidR="002D5955" w:rsidRPr="00246937">
          <w:rPr>
            <w:rFonts w:eastAsia="Times New Roman"/>
            <w:rPrChange w:id="1018" w:author="Orion" w:date="2011-04-24T22:32:00Z">
              <w:rPr>
                <w:rFonts w:ascii="Courier New" w:eastAsia="Times New Roman" w:hAnsi="Courier New" w:cs="Courier New"/>
              </w:rPr>
            </w:rPrChange>
          </w:rPr>
          <w:t>en el espacio civil actual</w:t>
        </w:r>
        <w:r w:rsidR="002D5955" w:rsidRPr="00246937">
          <w:rPr>
            <w:rPrChange w:id="1019" w:author="Orion" w:date="2011-04-24T22:32:00Z">
              <w:rPr>
                <w:rFonts w:ascii="Courier New" w:hAnsi="Courier New" w:cs="Courier New"/>
              </w:rPr>
            </w:rPrChange>
          </w:rPr>
          <w:t xml:space="preserve">. </w:t>
        </w:r>
        <w:r w:rsidR="002D5955" w:rsidRPr="00246937">
          <w:rPr>
            <w:rStyle w:val="apple-style-span"/>
            <w:rFonts w:cs="Times New Roman"/>
            <w:color w:val="000000"/>
            <w:rPrChange w:id="1020" w:author="Orion" w:date="2011-04-24T22:32:00Z">
              <w:rPr>
                <w:rStyle w:val="apple-style-span"/>
                <w:rFonts w:ascii="Courier New" w:hAnsi="Courier New" w:cs="Courier New"/>
                <w:color w:val="000000"/>
              </w:rPr>
            </w:rPrChange>
          </w:rPr>
          <w:t>Un</w:t>
        </w:r>
        <w:r w:rsidR="002D5955" w:rsidRPr="00246937">
          <w:rPr>
            <w:rPrChange w:id="1021" w:author="Orion" w:date="2011-04-24T22:32:00Z">
              <w:rPr>
                <w:rFonts w:ascii="Courier New" w:hAnsi="Courier New" w:cs="Courier New"/>
              </w:rPr>
            </w:rPrChange>
          </w:rPr>
          <w:t xml:space="preserve"> UAV </w:t>
        </w:r>
        <w:r w:rsidR="002D5955" w:rsidRPr="00246937">
          <w:rPr>
            <w:rStyle w:val="apple-style-span"/>
            <w:rFonts w:cs="Times New Roman"/>
            <w:color w:val="000000"/>
            <w:rPrChange w:id="1022" w:author="Orion" w:date="2011-04-24T22:32:00Z">
              <w:rPr>
                <w:rStyle w:val="apple-style-span"/>
                <w:rFonts w:ascii="Courier New" w:hAnsi="Courier New" w:cs="Courier New"/>
                <w:color w:val="000000"/>
              </w:rPr>
            </w:rPrChange>
          </w:rPr>
          <w:t>es una</w:t>
        </w:r>
      </w:ins>
      <w:ins w:id="1023" w:author="Orion" w:date="2011-05-16T11:40:00Z">
        <w:r w:rsidR="00482521">
          <w:rPr>
            <w:rStyle w:val="apple-converted-space"/>
            <w:rFonts w:cs="Times New Roman"/>
            <w:color w:val="000000"/>
          </w:rPr>
          <w:t xml:space="preserve"> </w:t>
        </w:r>
      </w:ins>
      <w:ins w:id="1024" w:author="Orion" w:date="2011-04-01T23:51:00Z">
        <w:r w:rsidR="002D5955" w:rsidRPr="00246937">
          <w:rPr>
            <w:rStyle w:val="apple-style-span"/>
            <w:rFonts w:cs="Times New Roman"/>
            <w:color w:val="000000"/>
            <w:rPrChange w:id="1025" w:author="Orion" w:date="2011-04-24T22:32:00Z">
              <w:rPr>
                <w:rStyle w:val="apple-style-span"/>
                <w:rFonts w:ascii="Courier New" w:hAnsi="Courier New" w:cs="Courier New"/>
                <w:color w:val="000000"/>
              </w:rPr>
            </w:rPrChange>
          </w:rPr>
          <w:t>aeronave</w:t>
        </w:r>
      </w:ins>
      <w:ins w:id="1026" w:author="Orion" w:date="2011-05-16T11:40:00Z">
        <w:r w:rsidR="00482521">
          <w:rPr>
            <w:rStyle w:val="apple-converted-space"/>
            <w:rFonts w:cs="Times New Roman"/>
            <w:color w:val="000000"/>
          </w:rPr>
          <w:t xml:space="preserve"> </w:t>
        </w:r>
      </w:ins>
      <w:ins w:id="1027" w:author="Orion" w:date="2011-04-01T23:51:00Z">
        <w:r w:rsidR="002D5955" w:rsidRPr="00246937">
          <w:rPr>
            <w:rStyle w:val="apple-style-span"/>
            <w:rFonts w:cs="Times New Roman"/>
            <w:color w:val="000000"/>
            <w:rPrChange w:id="1028" w:author="Orion" w:date="2011-04-24T22:32:00Z">
              <w:rPr>
                <w:rStyle w:val="apple-style-span"/>
                <w:rFonts w:ascii="Courier New" w:hAnsi="Courier New" w:cs="Courier New"/>
                <w:color w:val="000000"/>
              </w:rPr>
            </w:rPrChange>
          </w:rPr>
          <w:t>que vuela sin</w:t>
        </w:r>
      </w:ins>
      <w:ins w:id="1029" w:author="Orion" w:date="2011-05-16T11:40:00Z">
        <w:r w:rsidR="00DC36FC">
          <w:rPr>
            <w:rStyle w:val="apple-converted-space"/>
            <w:rFonts w:cs="Times New Roman"/>
            <w:color w:val="000000"/>
          </w:rPr>
          <w:t xml:space="preserve"> </w:t>
        </w:r>
      </w:ins>
      <w:ins w:id="1030" w:author="Orion" w:date="2011-04-01T23:51:00Z">
        <w:r w:rsidR="002D5955" w:rsidRPr="00246937">
          <w:rPr>
            <w:rStyle w:val="apple-style-span"/>
            <w:rFonts w:cs="Times New Roman"/>
            <w:color w:val="000000"/>
            <w:rPrChange w:id="1031" w:author="Orion" w:date="2011-04-24T22:32:00Z">
              <w:rPr>
                <w:rStyle w:val="apple-style-span"/>
                <w:rFonts w:ascii="Courier New" w:hAnsi="Courier New" w:cs="Courier New"/>
                <w:color w:val="000000"/>
              </w:rPr>
            </w:rPrChange>
          </w:rPr>
          <w:t>tripulación</w:t>
        </w:r>
      </w:ins>
      <w:ins w:id="1032" w:author="Orion" w:date="2011-05-16T11:40:00Z">
        <w:r w:rsidR="00DC36FC">
          <w:rPr>
            <w:rStyle w:val="apple-style-span"/>
            <w:rFonts w:cs="Times New Roman"/>
            <w:color w:val="000000"/>
          </w:rPr>
          <w:t xml:space="preserve"> </w:t>
        </w:r>
      </w:ins>
      <w:ins w:id="1033" w:author="Orion" w:date="2011-04-01T23:51:00Z">
        <w:r w:rsidR="002D5955" w:rsidRPr="00246937">
          <w:rPr>
            <w:rStyle w:val="apple-style-span"/>
            <w:rFonts w:cs="Times New Roman"/>
            <w:color w:val="000000"/>
            <w:rPrChange w:id="1034" w:author="Orion" w:date="2011-04-24T22:32:00Z">
              <w:rPr>
                <w:rStyle w:val="apple-style-span"/>
                <w:rFonts w:ascii="Courier New" w:hAnsi="Courier New" w:cs="Courier New"/>
                <w:color w:val="000000"/>
              </w:rPr>
            </w:rPrChange>
          </w:rPr>
          <w:t>humana a bordo, es decir, controlad</w:t>
        </w:r>
      </w:ins>
      <w:ins w:id="1035" w:author="Orion" w:date="2011-04-02T12:24:00Z">
        <w:r w:rsidR="003C6F5B" w:rsidRPr="00246937">
          <w:rPr>
            <w:rStyle w:val="apple-style-span"/>
            <w:rFonts w:cs="Times New Roman"/>
            <w:color w:val="000000"/>
            <w:rPrChange w:id="1036" w:author="Orion" w:date="2011-04-24T22:32:00Z">
              <w:rPr>
                <w:rStyle w:val="apple-style-span"/>
                <w:rFonts w:ascii="Courier New" w:hAnsi="Courier New" w:cs="Courier New"/>
                <w:color w:val="000000"/>
              </w:rPr>
            </w:rPrChange>
          </w:rPr>
          <w:t>a</w:t>
        </w:r>
      </w:ins>
      <w:ins w:id="1037" w:author="Orion" w:date="2011-04-01T23:51:00Z">
        <w:r w:rsidR="002D5955" w:rsidRPr="00246937">
          <w:rPr>
            <w:rStyle w:val="apple-style-span"/>
            <w:rFonts w:cs="Times New Roman"/>
            <w:color w:val="000000"/>
            <w:rPrChange w:id="1038" w:author="Orion" w:date="2011-04-24T22:32:00Z">
              <w:rPr>
                <w:rStyle w:val="apple-style-span"/>
                <w:rFonts w:ascii="Courier New" w:hAnsi="Courier New" w:cs="Courier New"/>
                <w:color w:val="000000"/>
              </w:rPr>
            </w:rPrChange>
          </w:rPr>
          <w:t xml:space="preserve"> por una máquina, y se define como un vehículo sin tripulación reutilizable, capaz de mantener un nivel de vuelo controlado y sostenido, y propulsado por un</w:t>
        </w:r>
      </w:ins>
      <w:ins w:id="1039" w:author="Orion" w:date="2011-05-16T11:41:00Z">
        <w:r w:rsidR="00DC36FC">
          <w:rPr>
            <w:rStyle w:val="apple-converted-space"/>
            <w:rFonts w:cs="Times New Roman"/>
            <w:color w:val="000000"/>
          </w:rPr>
          <w:t xml:space="preserve"> </w:t>
        </w:r>
      </w:ins>
      <w:ins w:id="1040" w:author="Orion" w:date="2011-04-01T23:51:00Z">
        <w:r w:rsidR="002D5955" w:rsidRPr="00246937">
          <w:rPr>
            <w:rStyle w:val="apple-style-span"/>
            <w:rFonts w:cs="Times New Roman"/>
            <w:color w:val="000000"/>
            <w:rPrChange w:id="1041" w:author="Orion" w:date="2011-04-24T22:32:00Z">
              <w:rPr>
                <w:rStyle w:val="apple-style-span"/>
                <w:rFonts w:ascii="Courier New" w:hAnsi="Courier New" w:cs="Courier New"/>
                <w:color w:val="000000"/>
              </w:rPr>
            </w:rPrChange>
          </w:rPr>
          <w:t>motor de explosión</w:t>
        </w:r>
      </w:ins>
      <w:ins w:id="1042" w:author="Orion" w:date="2011-05-16T11:41:00Z">
        <w:r w:rsidR="00DC36FC">
          <w:rPr>
            <w:rStyle w:val="apple-converted-space"/>
            <w:rFonts w:cs="Times New Roman"/>
            <w:color w:val="000000"/>
          </w:rPr>
          <w:t xml:space="preserve"> </w:t>
        </w:r>
      </w:ins>
      <w:ins w:id="1043" w:author="Orion" w:date="2011-04-01T23:51:00Z">
        <w:r w:rsidR="002D5955" w:rsidRPr="00246937">
          <w:rPr>
            <w:rStyle w:val="apple-style-span"/>
            <w:rFonts w:cs="Times New Roman"/>
            <w:color w:val="000000"/>
            <w:rPrChange w:id="1044" w:author="Orion" w:date="2011-04-24T22:32:00Z">
              <w:rPr>
                <w:rStyle w:val="apple-style-span"/>
                <w:rFonts w:ascii="Courier New" w:hAnsi="Courier New" w:cs="Courier New"/>
                <w:color w:val="000000"/>
              </w:rPr>
            </w:rPrChange>
          </w:rPr>
          <w:t>o de reacción. Actualmente son usados mayoritariamente en aplicaciones</w:t>
        </w:r>
      </w:ins>
      <w:ins w:id="1045" w:author="Orion" w:date="2011-05-16T11:41:00Z">
        <w:r w:rsidR="00DC36FC">
          <w:rPr>
            <w:rStyle w:val="apple-converted-space"/>
            <w:rFonts w:cs="Times New Roman"/>
            <w:color w:val="000000"/>
          </w:rPr>
          <w:t xml:space="preserve"> </w:t>
        </w:r>
      </w:ins>
      <w:ins w:id="1046" w:author="Orion" w:date="2011-04-01T23:51:00Z">
        <w:r w:rsidR="002D5955" w:rsidRPr="00246937">
          <w:rPr>
            <w:rStyle w:val="apple-style-span"/>
            <w:rFonts w:cs="Times New Roman"/>
            <w:color w:val="000000"/>
            <w:rPrChange w:id="1047" w:author="Orion" w:date="2011-04-24T22:32:00Z">
              <w:rPr>
                <w:rStyle w:val="apple-style-span"/>
                <w:rFonts w:ascii="Courier New" w:hAnsi="Courier New" w:cs="Courier New"/>
                <w:color w:val="000000"/>
              </w:rPr>
            </w:rPrChange>
          </w:rPr>
          <w:t>militares aunque también son utilizados en un pequeño pero creciente número de aplicaciones civiles, como en labores de</w:t>
        </w:r>
      </w:ins>
      <w:ins w:id="1048" w:author="Orion" w:date="2011-05-16T13:26:00Z">
        <w:r w:rsidR="00FB211C">
          <w:rPr>
            <w:rStyle w:val="apple-converted-space"/>
            <w:rFonts w:cs="Times New Roman"/>
            <w:color w:val="000000"/>
          </w:rPr>
          <w:t xml:space="preserve"> </w:t>
        </w:r>
      </w:ins>
      <w:ins w:id="1049" w:author="Orion" w:date="2011-04-01T23:51:00Z">
        <w:r w:rsidR="002D5955" w:rsidRPr="00246937">
          <w:rPr>
            <w:rStyle w:val="apple-style-span"/>
            <w:rFonts w:cs="Times New Roman"/>
            <w:color w:val="000000"/>
            <w:rPrChange w:id="1050" w:author="Orion" w:date="2011-04-24T22:32:00Z">
              <w:rPr>
                <w:rStyle w:val="apple-style-span"/>
                <w:rFonts w:ascii="Courier New" w:hAnsi="Courier New" w:cs="Courier New"/>
                <w:color w:val="000000"/>
              </w:rPr>
            </w:rPrChange>
          </w:rPr>
          <w:t>lucha contra incendios</w:t>
        </w:r>
      </w:ins>
      <w:ins w:id="1051" w:author="Orion" w:date="2011-05-16T11:41:00Z">
        <w:r w:rsidR="00DC36FC">
          <w:rPr>
            <w:rStyle w:val="apple-converted-space"/>
            <w:rFonts w:cs="Times New Roman"/>
            <w:color w:val="000000"/>
          </w:rPr>
          <w:t xml:space="preserve"> </w:t>
        </w:r>
      </w:ins>
      <w:ins w:id="1052" w:author="Orion" w:date="2011-04-01T23:51:00Z">
        <w:r w:rsidR="002D5955" w:rsidRPr="00246937">
          <w:rPr>
            <w:rStyle w:val="apple-style-span"/>
            <w:rFonts w:cs="Times New Roman"/>
            <w:color w:val="000000"/>
            <w:rPrChange w:id="1053" w:author="Orion" w:date="2011-04-24T22:32:00Z">
              <w:rPr>
                <w:rStyle w:val="apple-style-span"/>
                <w:rFonts w:ascii="Courier New" w:hAnsi="Courier New" w:cs="Courier New"/>
                <w:color w:val="000000"/>
              </w:rPr>
            </w:rPrChange>
          </w:rPr>
          <w:t xml:space="preserve">o seguridad civil, como la vigilancia de los oleoductos. Los </w:t>
        </w:r>
      </w:ins>
      <w:proofErr w:type="spellStart"/>
      <w:ins w:id="1054" w:author="Orion" w:date="2011-04-02T19:31:00Z">
        <w:r w:rsidR="00AF26A0" w:rsidRPr="00246937">
          <w:rPr>
            <w:rPrChange w:id="1055" w:author="Orion" w:date="2011-04-24T22:32:00Z">
              <w:rPr>
                <w:rFonts w:ascii="Courier New" w:hAnsi="Courier New" w:cs="Courier New"/>
              </w:rPr>
            </w:rPrChange>
          </w:rPr>
          <w:t>UAVs</w:t>
        </w:r>
        <w:proofErr w:type="spellEnd"/>
        <w:r w:rsidR="00AF26A0" w:rsidRPr="00246937">
          <w:rPr>
            <w:rStyle w:val="apple-style-span"/>
            <w:rFonts w:cs="Times New Roman"/>
            <w:color w:val="000000"/>
            <w:rPrChange w:id="1056" w:author="Orion" w:date="2011-04-24T22:32:00Z">
              <w:rPr>
                <w:rStyle w:val="apple-style-span"/>
                <w:rFonts w:ascii="Courier New" w:hAnsi="Courier New" w:cs="Courier New"/>
                <w:color w:val="000000"/>
              </w:rPr>
            </w:rPrChange>
          </w:rPr>
          <w:t xml:space="preserve"> </w:t>
        </w:r>
      </w:ins>
      <w:ins w:id="1057" w:author="Orion" w:date="2011-04-01T23:51:00Z">
        <w:r w:rsidR="002D5955" w:rsidRPr="00246937">
          <w:rPr>
            <w:rStyle w:val="apple-style-span"/>
            <w:rFonts w:cs="Times New Roman"/>
            <w:color w:val="000000"/>
            <w:rPrChange w:id="1058" w:author="Orion" w:date="2011-04-24T22:32:00Z">
              <w:rPr>
                <w:rStyle w:val="apple-style-span"/>
                <w:rFonts w:ascii="Courier New" w:hAnsi="Courier New" w:cs="Courier New"/>
                <w:color w:val="000000"/>
              </w:rPr>
            </w:rPrChange>
          </w:rPr>
          <w:t xml:space="preserve">suelen </w:t>
        </w:r>
      </w:ins>
      <w:ins w:id="1059" w:author="Orion" w:date="2011-04-02T19:30:00Z">
        <w:r w:rsidR="00A63C2F" w:rsidRPr="00246937">
          <w:rPr>
            <w:rStyle w:val="apple-style-span"/>
            <w:rFonts w:cs="Times New Roman"/>
            <w:color w:val="000000"/>
            <w:rPrChange w:id="1060" w:author="Orion" w:date="2011-04-24T22:32:00Z">
              <w:rPr>
                <w:rStyle w:val="apple-style-span"/>
                <w:rFonts w:ascii="Courier New" w:hAnsi="Courier New" w:cs="Courier New"/>
                <w:color w:val="000000"/>
              </w:rPr>
            </w:rPrChange>
          </w:rPr>
          <w:t>utilizarse</w:t>
        </w:r>
      </w:ins>
      <w:ins w:id="1061" w:author="Orion" w:date="2011-04-02T19:31:00Z">
        <w:r w:rsidR="00AF26A0" w:rsidRPr="00246937">
          <w:rPr>
            <w:rStyle w:val="apple-style-span"/>
            <w:rFonts w:cs="Times New Roman"/>
            <w:color w:val="000000"/>
            <w:rPrChange w:id="1062" w:author="Orion" w:date="2011-04-24T22:32:00Z">
              <w:rPr>
                <w:rStyle w:val="apple-style-span"/>
                <w:rFonts w:ascii="Courier New" w:hAnsi="Courier New" w:cs="Courier New"/>
                <w:color w:val="000000"/>
              </w:rPr>
            </w:rPrChange>
          </w:rPr>
          <w:t xml:space="preserve"> normalmente</w:t>
        </w:r>
      </w:ins>
      <w:ins w:id="1063" w:author="Orion" w:date="2011-04-02T19:30:00Z">
        <w:r w:rsidR="00A63C2F" w:rsidRPr="00246937">
          <w:rPr>
            <w:rStyle w:val="apple-style-span"/>
            <w:rFonts w:cs="Times New Roman"/>
            <w:color w:val="000000"/>
            <w:rPrChange w:id="1064" w:author="Orion" w:date="2011-04-24T22:32:00Z">
              <w:rPr>
                <w:rStyle w:val="apple-style-span"/>
                <w:rFonts w:ascii="Courier New" w:hAnsi="Courier New" w:cs="Courier New"/>
                <w:color w:val="000000"/>
              </w:rPr>
            </w:rPrChange>
          </w:rPr>
          <w:t xml:space="preserve"> en</w:t>
        </w:r>
      </w:ins>
      <w:ins w:id="1065" w:author="Orion" w:date="2011-04-01T23:51:00Z">
        <w:r w:rsidR="002D5955" w:rsidRPr="00246937">
          <w:rPr>
            <w:rStyle w:val="apple-style-span"/>
            <w:rFonts w:cs="Times New Roman"/>
            <w:color w:val="000000"/>
            <w:rPrChange w:id="1066" w:author="Orion" w:date="2011-04-24T22:32:00Z">
              <w:rPr>
                <w:rStyle w:val="apple-style-span"/>
                <w:rFonts w:ascii="Courier New" w:hAnsi="Courier New" w:cs="Courier New"/>
                <w:color w:val="000000"/>
              </w:rPr>
            </w:rPrChange>
          </w:rPr>
          <w:t xml:space="preserve"> misiones que son demasiado "aburridas, sucias o peligrosas" para los aviones tripulados.</w:t>
        </w:r>
        <w:r w:rsidR="002D5955" w:rsidRPr="00246937">
          <w:rPr>
            <w:rPrChange w:id="1067" w:author="Orion" w:date="2011-04-24T22:32:00Z">
              <w:rPr>
                <w:rFonts w:ascii="Courier New" w:hAnsi="Courier New" w:cs="Courier New"/>
              </w:rPr>
            </w:rPrChange>
          </w:rPr>
          <w:t xml:space="preserve"> </w:t>
        </w:r>
      </w:ins>
    </w:p>
    <w:p w:rsidR="005C69E5" w:rsidRPr="00246937" w:rsidRDefault="005C69E5" w:rsidP="002D5955">
      <w:pPr>
        <w:jc w:val="both"/>
        <w:rPr>
          <w:ins w:id="1068" w:author="Orion" w:date="2011-04-01T23:51:00Z"/>
          <w:rFonts w:cs="Times New Roman"/>
          <w:rPrChange w:id="1069" w:author="Orion" w:date="2011-04-24T22:32:00Z">
            <w:rPr>
              <w:ins w:id="1070" w:author="Orion" w:date="2011-04-01T23:51:00Z"/>
              <w:rFonts w:ascii="Courier New" w:hAnsi="Courier New" w:cs="Courier New"/>
            </w:rPr>
          </w:rPrChange>
        </w:rPr>
      </w:pPr>
    </w:p>
    <w:p w:rsidR="002D5955" w:rsidRDefault="002D5955">
      <w:pPr>
        <w:jc w:val="both"/>
        <w:rPr>
          <w:ins w:id="1071" w:author="Orion" w:date="2011-05-16T13:03:00Z"/>
          <w:rFonts w:cs="Times New Roman"/>
        </w:rPr>
      </w:pPr>
      <w:ins w:id="1072" w:author="Orion" w:date="2011-04-01T23:51:00Z">
        <w:r w:rsidRPr="00246937">
          <w:rPr>
            <w:rFonts w:cs="Times New Roman"/>
            <w:rPrChange w:id="1073" w:author="Orion" w:date="2011-04-24T22:32:00Z">
              <w:rPr>
                <w:rFonts w:ascii="Courier New" w:hAnsi="Courier New" w:cs="Courier New"/>
              </w:rPr>
            </w:rPrChange>
          </w:rPr>
          <w:t xml:space="preserve">Ya que estos vehículos no van </w:t>
        </w:r>
      </w:ins>
      <w:ins w:id="1074" w:author="Orion" w:date="2011-05-03T10:41:00Z">
        <w:r w:rsidR="00B60C6C">
          <w:rPr>
            <w:rFonts w:cs="Times New Roman"/>
          </w:rPr>
          <w:t>funcionar como</w:t>
        </w:r>
      </w:ins>
      <w:ins w:id="1075" w:author="Orion" w:date="2011-04-01T23:51:00Z">
        <w:r w:rsidRPr="00246937">
          <w:rPr>
            <w:rFonts w:cs="Times New Roman"/>
            <w:rPrChange w:id="1076" w:author="Orion" w:date="2011-04-24T22:32:00Z">
              <w:rPr>
                <w:rFonts w:ascii="Courier New" w:hAnsi="Courier New" w:cs="Courier New"/>
              </w:rPr>
            </w:rPrChange>
          </w:rPr>
          <w:t xml:space="preserve"> elementos aislados </w:t>
        </w:r>
      </w:ins>
      <w:ins w:id="1077" w:author="Orion" w:date="2011-05-03T10:41:00Z">
        <w:r w:rsidR="00B60C6C">
          <w:rPr>
            <w:rFonts w:cs="Times New Roman"/>
          </w:rPr>
          <w:t xml:space="preserve">en el caso de ser </w:t>
        </w:r>
      </w:ins>
      <w:ins w:id="1078" w:author="Orion" w:date="2011-04-01T23:51:00Z">
        <w:r w:rsidRPr="00246937">
          <w:rPr>
            <w:rFonts w:cs="Times New Roman"/>
            <w:rPrChange w:id="1079" w:author="Orion" w:date="2011-04-24T22:32:00Z">
              <w:rPr>
                <w:rFonts w:ascii="Courier New" w:hAnsi="Courier New" w:cs="Courier New"/>
              </w:rPr>
            </w:rPrChange>
          </w:rPr>
          <w:t>introducidos en el espacio aéreo civil, es evidente que hay una serie de factores que no se pueden pasar por alto. Estos factores se centran principalmente en que estos vehículos van a interaccionar y depender en muchos casos de los comportamientos, actitudes u órdenes que en un determinado momento uno o más humanos puedan mostrar o mandar</w:t>
        </w:r>
      </w:ins>
      <w:ins w:id="1080" w:author="Orion" w:date="2011-04-02T00:00:00Z">
        <w:r w:rsidR="00DA6D76" w:rsidRPr="00246937">
          <w:rPr>
            <w:rFonts w:cs="Times New Roman"/>
            <w:rPrChange w:id="1081" w:author="Orion" w:date="2011-04-24T22:32:00Z">
              <w:rPr>
                <w:rFonts w:ascii="Courier New" w:hAnsi="Courier New" w:cs="Courier New"/>
              </w:rPr>
            </w:rPrChange>
          </w:rPr>
          <w:t>.</w:t>
        </w:r>
      </w:ins>
      <w:ins w:id="1082" w:author="Orion" w:date="2011-04-01T23:51:00Z">
        <w:r w:rsidRPr="00246937">
          <w:rPr>
            <w:rFonts w:cs="Times New Roman"/>
            <w:rPrChange w:id="1083" w:author="Orion" w:date="2011-04-24T22:32:00Z">
              <w:rPr>
                <w:rFonts w:ascii="Courier New" w:hAnsi="Courier New" w:cs="Courier New"/>
              </w:rPr>
            </w:rPrChange>
          </w:rPr>
          <w:t xml:space="preserve"> </w:t>
        </w:r>
      </w:ins>
      <w:ins w:id="1084" w:author="Orion" w:date="2011-04-02T00:00:00Z">
        <w:r w:rsidR="00DA6D76" w:rsidRPr="00246937">
          <w:rPr>
            <w:rFonts w:cs="Times New Roman"/>
            <w:rPrChange w:id="1085" w:author="Orion" w:date="2011-04-24T22:32:00Z">
              <w:rPr>
                <w:rFonts w:ascii="Courier New" w:hAnsi="Courier New" w:cs="Courier New"/>
              </w:rPr>
            </w:rPrChange>
          </w:rPr>
          <w:t>E</w:t>
        </w:r>
      </w:ins>
      <w:ins w:id="1086" w:author="Orion" w:date="2011-04-01T23:51:00Z">
        <w:r w:rsidRPr="00246937">
          <w:rPr>
            <w:rFonts w:cs="Times New Roman"/>
            <w:rPrChange w:id="1087" w:author="Orion" w:date="2011-04-24T22:32:00Z">
              <w:rPr>
                <w:rFonts w:ascii="Courier New" w:hAnsi="Courier New" w:cs="Courier New"/>
              </w:rPr>
            </w:rPrChange>
          </w:rPr>
          <w:t xml:space="preserve">s importante distinguir también que el tiempo de respuesta es distinto entre un humano y una máquina. </w:t>
        </w:r>
      </w:ins>
      <w:ins w:id="1088" w:author="Orion" w:date="2011-04-02T19:42:00Z">
        <w:r w:rsidR="00EC1A4F" w:rsidRPr="00246937">
          <w:rPr>
            <w:rFonts w:cs="Times New Roman"/>
            <w:rPrChange w:id="1089" w:author="Orion" w:date="2011-04-24T22:32:00Z">
              <w:rPr>
                <w:rFonts w:ascii="Courier New" w:hAnsi="Courier New" w:cs="Courier New"/>
              </w:rPr>
            </w:rPrChange>
          </w:rPr>
          <w:t>Históricamente</w:t>
        </w:r>
      </w:ins>
      <w:ins w:id="1090" w:author="Orion" w:date="2011-04-02T19:43:00Z">
        <w:r w:rsidR="00EC1A4F" w:rsidRPr="00246937">
          <w:rPr>
            <w:rFonts w:cs="Times New Roman"/>
            <w:rPrChange w:id="1091" w:author="Orion" w:date="2011-04-24T22:32:00Z">
              <w:rPr>
                <w:rFonts w:ascii="Courier New" w:hAnsi="Courier New" w:cs="Courier New"/>
              </w:rPr>
            </w:rPrChange>
          </w:rPr>
          <w:t xml:space="preserve"> las tecnologías basadas en simulación de aviación</w:t>
        </w:r>
      </w:ins>
      <w:ins w:id="1092" w:author="Orion" w:date="2011-04-02T19:42:00Z">
        <w:r w:rsidR="00EC1A4F" w:rsidRPr="00246937">
          <w:rPr>
            <w:rFonts w:cs="Times New Roman"/>
            <w:rPrChange w:id="1093" w:author="Orion" w:date="2011-04-24T22:32:00Z">
              <w:rPr>
                <w:rFonts w:ascii="Courier New" w:hAnsi="Courier New" w:cs="Courier New"/>
              </w:rPr>
            </w:rPrChange>
          </w:rPr>
          <w:t xml:space="preserve"> se han enfocado más en los aspectos funcionales o técnicos de la simulación pero f</w:t>
        </w:r>
      </w:ins>
      <w:ins w:id="1094" w:author="Orion" w:date="2011-04-02T19:41:00Z">
        <w:r w:rsidR="007C56EF" w:rsidRPr="00246937">
          <w:rPr>
            <w:rFonts w:cs="Times New Roman"/>
            <w:rPrChange w:id="1095" w:author="Orion" w:date="2011-04-24T22:32:00Z">
              <w:rPr>
                <w:rFonts w:ascii="Courier New" w:hAnsi="Courier New" w:cs="Courier New"/>
              </w:rPr>
            </w:rPrChange>
          </w:rPr>
          <w:t>ijándonos en</w:t>
        </w:r>
      </w:ins>
      <w:ins w:id="1096" w:author="Orion" w:date="2011-04-01T23:51:00Z">
        <w:r w:rsidRPr="00246937">
          <w:rPr>
            <w:rFonts w:cs="Times New Roman"/>
            <w:rPrChange w:id="1097" w:author="Orion" w:date="2011-04-24T22:32:00Z">
              <w:rPr>
                <w:rFonts w:ascii="Courier New" w:hAnsi="Courier New" w:cs="Courier New"/>
              </w:rPr>
            </w:rPrChange>
          </w:rPr>
          <w:t xml:space="preserve"> que un tercio de los accidentes aéreos se deben a errores de los pilotos </w:t>
        </w:r>
      </w:ins>
      <w:customXmlInsRangeStart w:id="1098" w:author="Orion" w:date="2011-04-01T23:51:00Z"/>
      <w:sdt>
        <w:sdtPr>
          <w:rPr>
            <w:rFonts w:cs="Times New Roman"/>
          </w:rPr>
          <w:id w:val="-587229299"/>
          <w:citation/>
        </w:sdtPr>
        <w:sdtContent>
          <w:customXmlInsRangeEnd w:id="1098"/>
          <w:ins w:id="1099" w:author="Orion" w:date="2011-04-01T23:51:00Z">
            <w:r w:rsidRPr="00246937">
              <w:rPr>
                <w:rFonts w:cs="Times New Roman"/>
                <w:rPrChange w:id="1100" w:author="Orion" w:date="2011-04-24T22:32:00Z">
                  <w:rPr>
                    <w:rFonts w:ascii="Courier New" w:hAnsi="Courier New" w:cs="Courier New"/>
                  </w:rPr>
                </w:rPrChange>
              </w:rPr>
              <w:fldChar w:fldCharType="begin"/>
            </w:r>
            <w:r w:rsidRPr="00246937">
              <w:rPr>
                <w:rFonts w:cs="Times New Roman"/>
                <w:rPrChange w:id="1101" w:author="Orion" w:date="2011-04-24T22:32:00Z">
                  <w:rPr>
                    <w:rFonts w:ascii="Courier New" w:hAnsi="Courier New" w:cs="Courier New"/>
                  </w:rPr>
                </w:rPrChange>
              </w:rPr>
              <w:instrText xml:space="preserve"> CITATION Foy05 \l 3082 </w:instrText>
            </w:r>
            <w:r w:rsidRPr="00246937">
              <w:rPr>
                <w:rFonts w:cs="Times New Roman"/>
                <w:rPrChange w:id="1102" w:author="Orion" w:date="2011-04-24T22:32:00Z">
                  <w:rPr>
                    <w:rFonts w:ascii="Courier New" w:hAnsi="Courier New" w:cs="Courier New"/>
                  </w:rPr>
                </w:rPrChange>
              </w:rPr>
              <w:fldChar w:fldCharType="separate"/>
            </w:r>
          </w:ins>
          <w:r w:rsidR="002B2B1D" w:rsidRPr="002B2B1D">
            <w:rPr>
              <w:rFonts w:cs="Times New Roman"/>
              <w:noProof/>
            </w:rPr>
            <w:t>(10)</w:t>
          </w:r>
          <w:ins w:id="1103" w:author="Orion" w:date="2011-04-01T23:51:00Z">
            <w:r w:rsidRPr="00246937">
              <w:rPr>
                <w:rFonts w:cs="Times New Roman"/>
                <w:rPrChange w:id="1104" w:author="Orion" w:date="2011-04-24T22:32:00Z">
                  <w:rPr>
                    <w:rFonts w:ascii="Courier New" w:hAnsi="Courier New" w:cs="Courier New"/>
                  </w:rPr>
                </w:rPrChange>
              </w:rPr>
              <w:fldChar w:fldCharType="end"/>
            </w:r>
          </w:ins>
          <w:customXmlInsRangeStart w:id="1105" w:author="Orion" w:date="2011-04-01T23:51:00Z"/>
        </w:sdtContent>
      </w:sdt>
      <w:customXmlInsRangeEnd w:id="1105"/>
      <w:ins w:id="1106" w:author="Orion" w:date="2011-04-01T23:51:00Z">
        <w:r w:rsidRPr="00246937">
          <w:rPr>
            <w:rFonts w:cs="Times New Roman"/>
            <w:rPrChange w:id="1107" w:author="Orion" w:date="2011-04-24T22:32:00Z">
              <w:rPr>
                <w:rFonts w:ascii="Courier New" w:hAnsi="Courier New" w:cs="Courier New"/>
              </w:rPr>
            </w:rPrChange>
          </w:rPr>
          <w:t xml:space="preserve"> parece</w:t>
        </w:r>
      </w:ins>
      <w:ins w:id="1108" w:author="Orion" w:date="2011-04-02T19:38:00Z">
        <w:r w:rsidR="007C56EF" w:rsidRPr="00246937">
          <w:rPr>
            <w:rFonts w:cs="Times New Roman"/>
            <w:rPrChange w:id="1109" w:author="Orion" w:date="2011-04-24T22:32:00Z">
              <w:rPr>
                <w:rFonts w:ascii="Courier New" w:hAnsi="Courier New" w:cs="Courier New"/>
              </w:rPr>
            </w:rPrChange>
          </w:rPr>
          <w:t xml:space="preserve"> interesante</w:t>
        </w:r>
      </w:ins>
      <w:ins w:id="1110" w:author="Orion" w:date="2011-04-02T19:43:00Z">
        <w:r w:rsidR="00EC1A4F" w:rsidRPr="00246937">
          <w:rPr>
            <w:rFonts w:cs="Times New Roman"/>
            <w:rPrChange w:id="1111" w:author="Orion" w:date="2011-04-24T22:32:00Z">
              <w:rPr>
                <w:rFonts w:ascii="Courier New" w:hAnsi="Courier New" w:cs="Courier New"/>
              </w:rPr>
            </w:rPrChange>
          </w:rPr>
          <w:t xml:space="preserve"> </w:t>
        </w:r>
      </w:ins>
      <w:ins w:id="1112" w:author="Orion" w:date="2011-04-02T19:38:00Z">
        <w:r w:rsidR="007C56EF" w:rsidRPr="00246937">
          <w:rPr>
            <w:rFonts w:cs="Times New Roman"/>
            <w:rPrChange w:id="1113" w:author="Orion" w:date="2011-04-24T22:32:00Z">
              <w:rPr>
                <w:rFonts w:ascii="Courier New" w:hAnsi="Courier New" w:cs="Courier New"/>
              </w:rPr>
            </w:rPrChange>
          </w:rPr>
          <w:t xml:space="preserve">tener en cuenta </w:t>
        </w:r>
      </w:ins>
      <w:ins w:id="1114" w:author="Orion" w:date="2011-04-01T23:51:00Z">
        <w:r w:rsidRPr="00246937">
          <w:rPr>
            <w:rFonts w:cs="Times New Roman"/>
            <w:rPrChange w:id="1115" w:author="Orion" w:date="2011-04-24T22:32:00Z">
              <w:rPr>
                <w:rFonts w:ascii="Courier New" w:hAnsi="Courier New" w:cs="Courier New"/>
              </w:rPr>
            </w:rPrChange>
          </w:rPr>
          <w:t>el comportamiento, actitud o estado de un piloto en un determinado momento</w:t>
        </w:r>
      </w:ins>
      <w:ins w:id="1116" w:author="Orion" w:date="2011-04-02T19:42:00Z">
        <w:r w:rsidR="00EC1A4F" w:rsidRPr="00246937">
          <w:rPr>
            <w:rFonts w:cs="Times New Roman"/>
            <w:rPrChange w:id="1117" w:author="Orion" w:date="2011-04-24T22:32:00Z">
              <w:rPr>
                <w:rFonts w:ascii="Courier New" w:hAnsi="Courier New" w:cs="Courier New"/>
              </w:rPr>
            </w:rPrChange>
          </w:rPr>
          <w:t>.</w:t>
        </w:r>
      </w:ins>
      <w:ins w:id="1118" w:author="Orion" w:date="2011-04-01T23:51:00Z">
        <w:r w:rsidRPr="00246937">
          <w:rPr>
            <w:rFonts w:cs="Times New Roman"/>
            <w:rPrChange w:id="1119" w:author="Orion" w:date="2011-04-24T22:32:00Z">
              <w:rPr>
                <w:rFonts w:ascii="Courier New" w:hAnsi="Courier New" w:cs="Courier New"/>
              </w:rPr>
            </w:rPrChange>
          </w:rPr>
          <w:t xml:space="preserve"> Los modelos de comportamiento de los humanos</w:t>
        </w:r>
      </w:ins>
      <w:ins w:id="1120" w:author="Orion" w:date="2011-04-02T19:44:00Z">
        <w:r w:rsidR="00A7613B" w:rsidRPr="00246937">
          <w:rPr>
            <w:rFonts w:cs="Times New Roman"/>
            <w:rPrChange w:id="1121" w:author="Orion" w:date="2011-04-24T22:32:00Z">
              <w:rPr>
                <w:rFonts w:ascii="Courier New" w:hAnsi="Courier New" w:cs="Courier New"/>
              </w:rPr>
            </w:rPrChange>
          </w:rPr>
          <w:t xml:space="preserve"> </w:t>
        </w:r>
      </w:ins>
      <w:ins w:id="1122" w:author="Orion" w:date="2011-04-01T23:51:00Z">
        <w:r w:rsidRPr="00246937">
          <w:rPr>
            <w:rFonts w:cs="Times New Roman"/>
            <w:rPrChange w:id="1123" w:author="Orion" w:date="2011-04-24T22:32:00Z">
              <w:rPr>
                <w:rFonts w:ascii="Courier New" w:hAnsi="Courier New" w:cs="Courier New"/>
              </w:rPr>
            </w:rPrChange>
          </w:rPr>
          <w:t xml:space="preserve">nos ayudan a detectar defectos de diseño o </w:t>
        </w:r>
      </w:ins>
      <w:ins w:id="1124" w:author="Orion" w:date="2011-04-02T19:45:00Z">
        <w:r w:rsidR="002C1225" w:rsidRPr="00246937">
          <w:rPr>
            <w:rFonts w:cs="Times New Roman"/>
            <w:rPrChange w:id="1125" w:author="Orion" w:date="2011-04-24T22:32:00Z">
              <w:rPr>
                <w:rFonts w:ascii="Courier New" w:hAnsi="Courier New" w:cs="Courier New"/>
              </w:rPr>
            </w:rPrChange>
          </w:rPr>
          <w:t>de</w:t>
        </w:r>
      </w:ins>
      <w:ins w:id="1126" w:author="Orion" w:date="2011-04-01T23:51:00Z">
        <w:r w:rsidRPr="00246937">
          <w:rPr>
            <w:rFonts w:cs="Times New Roman"/>
            <w:rPrChange w:id="1127" w:author="Orion" w:date="2011-04-24T22:32:00Z">
              <w:rPr>
                <w:rFonts w:ascii="Courier New" w:hAnsi="Courier New" w:cs="Courier New"/>
              </w:rPr>
            </w:rPrChange>
          </w:rPr>
          <w:t xml:space="preserve"> interacción de los humanos con los sistemas y procedimientos existentes, y</w:t>
        </w:r>
      </w:ins>
      <w:ins w:id="1128" w:author="Orion" w:date="2011-04-02T19:46:00Z">
        <w:r w:rsidR="00317F3A" w:rsidRPr="00246937">
          <w:rPr>
            <w:rFonts w:cs="Times New Roman"/>
            <w:rPrChange w:id="1129" w:author="Orion" w:date="2011-04-24T22:32:00Z">
              <w:rPr>
                <w:rFonts w:ascii="Courier New" w:hAnsi="Courier New" w:cs="Courier New"/>
              </w:rPr>
            </w:rPrChange>
          </w:rPr>
          <w:t>,</w:t>
        </w:r>
      </w:ins>
      <w:ins w:id="1130" w:author="Orion" w:date="2011-04-02T19:45:00Z">
        <w:r w:rsidR="002C1225" w:rsidRPr="00246937">
          <w:rPr>
            <w:rFonts w:cs="Times New Roman"/>
            <w:rPrChange w:id="1131" w:author="Orion" w:date="2011-04-24T22:32:00Z">
              <w:rPr>
                <w:rFonts w:ascii="Courier New" w:hAnsi="Courier New" w:cs="Courier New"/>
              </w:rPr>
            </w:rPrChange>
          </w:rPr>
          <w:t xml:space="preserve"> a su vez</w:t>
        </w:r>
      </w:ins>
      <w:ins w:id="1132" w:author="Orion" w:date="2011-04-02T19:46:00Z">
        <w:r w:rsidR="00317F3A" w:rsidRPr="00246937">
          <w:rPr>
            <w:rFonts w:cs="Times New Roman"/>
            <w:rPrChange w:id="1133" w:author="Orion" w:date="2011-04-24T22:32:00Z">
              <w:rPr>
                <w:rFonts w:ascii="Courier New" w:hAnsi="Courier New" w:cs="Courier New"/>
              </w:rPr>
            </w:rPrChange>
          </w:rPr>
          <w:t>,</w:t>
        </w:r>
      </w:ins>
      <w:ins w:id="1134" w:author="Orion" w:date="2011-04-01T23:51:00Z">
        <w:r w:rsidRPr="00246937">
          <w:rPr>
            <w:rFonts w:cs="Times New Roman"/>
            <w:rPrChange w:id="1135" w:author="Orion" w:date="2011-04-24T22:32:00Z">
              <w:rPr>
                <w:rFonts w:ascii="Courier New" w:hAnsi="Courier New" w:cs="Courier New"/>
              </w:rPr>
            </w:rPrChange>
          </w:rPr>
          <w:t xml:space="preserve"> nos permiten pronosticar las posibles causa</w:t>
        </w:r>
        <w:r w:rsidR="00273618" w:rsidRPr="00246937">
          <w:rPr>
            <w:rFonts w:cs="Times New Roman"/>
            <w:rPrChange w:id="1136" w:author="Orion" w:date="2011-04-24T22:32:00Z">
              <w:rPr>
                <w:rFonts w:ascii="Courier New" w:hAnsi="Courier New" w:cs="Courier New"/>
              </w:rPr>
            </w:rPrChange>
          </w:rPr>
          <w:t>s  de los errores</w:t>
        </w:r>
      </w:ins>
      <w:ins w:id="1137" w:author="Orion" w:date="2011-04-02T19:47:00Z">
        <w:r w:rsidR="00721F6B" w:rsidRPr="00246937">
          <w:rPr>
            <w:rFonts w:cs="Times New Roman"/>
            <w:rPrChange w:id="1138" w:author="Orion" w:date="2011-04-24T22:32:00Z">
              <w:rPr>
                <w:rFonts w:ascii="Courier New" w:hAnsi="Courier New" w:cs="Courier New"/>
              </w:rPr>
            </w:rPrChange>
          </w:rPr>
          <w:t xml:space="preserve"> humanos</w:t>
        </w:r>
      </w:ins>
      <w:ins w:id="1139" w:author="Orion" w:date="2011-04-02T19:45:00Z">
        <w:r w:rsidR="00BF3D0C" w:rsidRPr="00246937">
          <w:rPr>
            <w:rFonts w:cs="Times New Roman"/>
            <w:rPrChange w:id="1140" w:author="Orion" w:date="2011-04-24T22:32:00Z">
              <w:rPr>
                <w:rFonts w:ascii="Courier New" w:hAnsi="Courier New" w:cs="Courier New"/>
              </w:rPr>
            </w:rPrChange>
          </w:rPr>
          <w:t xml:space="preserve"> </w:t>
        </w:r>
      </w:ins>
      <w:ins w:id="1141" w:author="Orion" w:date="2011-04-02T19:47:00Z">
        <w:r w:rsidR="00721F6B" w:rsidRPr="00246937">
          <w:rPr>
            <w:rFonts w:cs="Times New Roman"/>
            <w:rPrChange w:id="1142" w:author="Orion" w:date="2011-04-24T22:32:00Z">
              <w:rPr>
                <w:rFonts w:ascii="Courier New" w:hAnsi="Courier New" w:cs="Courier New"/>
              </w:rPr>
            </w:rPrChange>
          </w:rPr>
          <w:t>(</w:t>
        </w:r>
      </w:ins>
      <w:ins w:id="1143" w:author="Orion" w:date="2011-04-01T23:51:00Z">
        <w:r w:rsidR="00273618" w:rsidRPr="00246937">
          <w:rPr>
            <w:rFonts w:cs="Times New Roman"/>
            <w:rPrChange w:id="1144" w:author="Orion" w:date="2011-04-24T22:32:00Z">
              <w:rPr>
                <w:rFonts w:ascii="Courier New" w:hAnsi="Courier New" w:cs="Courier New"/>
              </w:rPr>
            </w:rPrChange>
          </w:rPr>
          <w:t>de los piloto</w:t>
        </w:r>
      </w:ins>
      <w:ins w:id="1145" w:author="Orion" w:date="2011-04-02T12:30:00Z">
        <w:r w:rsidR="00273618" w:rsidRPr="00246937">
          <w:rPr>
            <w:rFonts w:cs="Times New Roman"/>
            <w:rPrChange w:id="1146" w:author="Orion" w:date="2011-04-24T22:32:00Z">
              <w:rPr>
                <w:rFonts w:ascii="Courier New" w:hAnsi="Courier New" w:cs="Courier New"/>
              </w:rPr>
            </w:rPrChange>
          </w:rPr>
          <w:t>s</w:t>
        </w:r>
      </w:ins>
      <w:ins w:id="1147" w:author="Orion" w:date="2011-04-02T19:44:00Z">
        <w:r w:rsidR="00A7613B" w:rsidRPr="00246937">
          <w:rPr>
            <w:rFonts w:cs="Times New Roman"/>
            <w:rPrChange w:id="1148" w:author="Orion" w:date="2011-04-24T22:32:00Z">
              <w:rPr>
                <w:rFonts w:ascii="Courier New" w:hAnsi="Courier New" w:cs="Courier New"/>
              </w:rPr>
            </w:rPrChange>
          </w:rPr>
          <w:t xml:space="preserve"> en nuestro caso</w:t>
        </w:r>
      </w:ins>
      <w:ins w:id="1149" w:author="Orion" w:date="2011-04-02T19:47:00Z">
        <w:r w:rsidR="00721F6B" w:rsidRPr="00246937">
          <w:rPr>
            <w:rFonts w:cs="Times New Roman"/>
            <w:rPrChange w:id="1150" w:author="Orion" w:date="2011-04-24T22:32:00Z">
              <w:rPr>
                <w:rFonts w:ascii="Courier New" w:hAnsi="Courier New" w:cs="Courier New"/>
              </w:rPr>
            </w:rPrChange>
          </w:rPr>
          <w:t>)</w:t>
        </w:r>
      </w:ins>
      <w:ins w:id="1151" w:author="Orion" w:date="2011-04-01T23:51:00Z">
        <w:r w:rsidRPr="00246937">
          <w:rPr>
            <w:rFonts w:cs="Times New Roman"/>
            <w:rPrChange w:id="1152" w:author="Orion" w:date="2011-04-24T22:32:00Z">
              <w:rPr>
                <w:rFonts w:ascii="Courier New" w:hAnsi="Courier New" w:cs="Courier New"/>
              </w:rPr>
            </w:rPrChange>
          </w:rPr>
          <w:t xml:space="preserve"> así como saber cuáles son las máximas exigencias de </w:t>
        </w:r>
      </w:ins>
      <w:ins w:id="1153" w:author="Orion" w:date="2011-04-02T19:47:00Z">
        <w:r w:rsidR="00721F6B" w:rsidRPr="00246937">
          <w:rPr>
            <w:rFonts w:cs="Times New Roman"/>
            <w:rPrChange w:id="1154" w:author="Orion" w:date="2011-04-24T22:32:00Z">
              <w:rPr>
                <w:rFonts w:ascii="Courier New" w:hAnsi="Courier New" w:cs="Courier New"/>
              </w:rPr>
            </w:rPrChange>
          </w:rPr>
          <w:t>estos</w:t>
        </w:r>
      </w:ins>
      <w:ins w:id="1155" w:author="Orion" w:date="2011-04-02T00:01:00Z">
        <w:r w:rsidR="00DA6D76" w:rsidRPr="00246937">
          <w:rPr>
            <w:rFonts w:cs="Times New Roman"/>
            <w:rPrChange w:id="1156" w:author="Orion" w:date="2011-04-24T22:32:00Z">
              <w:rPr>
                <w:rFonts w:ascii="Courier New" w:hAnsi="Courier New" w:cs="Courier New"/>
              </w:rPr>
            </w:rPrChange>
          </w:rPr>
          <w:t>,</w:t>
        </w:r>
      </w:ins>
      <w:ins w:id="1157" w:author="Orion" w:date="2011-04-01T23:51:00Z">
        <w:r w:rsidRPr="00246937">
          <w:rPr>
            <w:rFonts w:cs="Times New Roman"/>
            <w:rPrChange w:id="1158" w:author="Orion" w:date="2011-04-24T22:32:00Z">
              <w:rPr>
                <w:rFonts w:ascii="Courier New" w:hAnsi="Courier New" w:cs="Courier New"/>
              </w:rPr>
            </w:rPrChange>
          </w:rPr>
          <w:t xml:space="preserve"> como los altos niveles de memorización, la presión temporal o estrés, la carga de trabajo, la fatiga, la atención o distracción en su defecto, </w:t>
        </w:r>
        <w:proofErr w:type="spellStart"/>
        <w:r w:rsidRPr="00246937">
          <w:rPr>
            <w:rFonts w:cs="Times New Roman"/>
            <w:rPrChange w:id="1159" w:author="Orion" w:date="2011-04-24T22:32:00Z">
              <w:rPr>
                <w:rFonts w:ascii="Courier New" w:hAnsi="Courier New" w:cs="Courier New"/>
              </w:rPr>
            </w:rPrChange>
          </w:rPr>
          <w:t>etc</w:t>
        </w:r>
        <w:proofErr w:type="spellEnd"/>
        <w:r w:rsidRPr="00246937">
          <w:rPr>
            <w:rFonts w:cs="Times New Roman"/>
            <w:rPrChange w:id="1160" w:author="Orion" w:date="2011-04-24T22:32:00Z">
              <w:rPr>
                <w:rFonts w:ascii="Courier New" w:hAnsi="Courier New" w:cs="Courier New"/>
              </w:rPr>
            </w:rPrChange>
          </w:rPr>
          <w:t xml:space="preserve"> </w:t>
        </w:r>
      </w:ins>
      <w:customXmlInsRangeStart w:id="1161" w:author="Orion" w:date="2011-04-01T23:51:00Z"/>
      <w:sdt>
        <w:sdtPr>
          <w:rPr>
            <w:rFonts w:cs="Times New Roman"/>
          </w:rPr>
          <w:id w:val="-1666159577"/>
          <w:citation/>
        </w:sdtPr>
        <w:sdtContent>
          <w:customXmlInsRangeEnd w:id="1161"/>
          <w:ins w:id="1162" w:author="Orion" w:date="2011-04-01T23:51:00Z">
            <w:r w:rsidRPr="00246937">
              <w:rPr>
                <w:rFonts w:cs="Times New Roman"/>
                <w:rPrChange w:id="1163" w:author="Orion" w:date="2011-04-24T22:32:00Z">
                  <w:rPr>
                    <w:rFonts w:ascii="Courier New" w:hAnsi="Courier New" w:cs="Courier New"/>
                  </w:rPr>
                </w:rPrChange>
              </w:rPr>
              <w:fldChar w:fldCharType="begin"/>
            </w:r>
            <w:r w:rsidRPr="00246937">
              <w:rPr>
                <w:rFonts w:cs="Times New Roman"/>
                <w:rPrChange w:id="1164" w:author="Orion" w:date="2011-04-24T22:32:00Z">
                  <w:rPr>
                    <w:rFonts w:ascii="Courier New" w:hAnsi="Courier New" w:cs="Courier New"/>
                  </w:rPr>
                </w:rPrChange>
              </w:rPr>
              <w:instrText xml:space="preserve"> CITATION Dan99 \l 3082 </w:instrText>
            </w:r>
            <w:r w:rsidRPr="00246937">
              <w:rPr>
                <w:rFonts w:cs="Times New Roman"/>
                <w:rPrChange w:id="1165" w:author="Orion" w:date="2011-04-24T22:32:00Z">
                  <w:rPr>
                    <w:rFonts w:ascii="Courier New" w:hAnsi="Courier New" w:cs="Courier New"/>
                  </w:rPr>
                </w:rPrChange>
              </w:rPr>
              <w:fldChar w:fldCharType="separate"/>
            </w:r>
          </w:ins>
          <w:r w:rsidR="002B2B1D" w:rsidRPr="002B2B1D">
            <w:rPr>
              <w:rFonts w:cs="Times New Roman"/>
              <w:noProof/>
            </w:rPr>
            <w:t>(11)</w:t>
          </w:r>
          <w:ins w:id="1166" w:author="Orion" w:date="2011-04-01T23:51:00Z">
            <w:r w:rsidRPr="00246937">
              <w:rPr>
                <w:rFonts w:cs="Times New Roman"/>
                <w:rPrChange w:id="1167" w:author="Orion" w:date="2011-04-24T22:32:00Z">
                  <w:rPr>
                    <w:rFonts w:ascii="Courier New" w:hAnsi="Courier New" w:cs="Courier New"/>
                  </w:rPr>
                </w:rPrChange>
              </w:rPr>
              <w:fldChar w:fldCharType="end"/>
            </w:r>
          </w:ins>
          <w:customXmlInsRangeStart w:id="1168" w:author="Orion" w:date="2011-04-01T23:51:00Z"/>
        </w:sdtContent>
      </w:sdt>
      <w:customXmlInsRangeEnd w:id="1168"/>
      <w:ins w:id="1169" w:author="Orion" w:date="2011-04-01T23:51:00Z">
        <w:r w:rsidRPr="00246937">
          <w:rPr>
            <w:rFonts w:cs="Times New Roman"/>
            <w:rPrChange w:id="1170" w:author="Orion" w:date="2011-04-24T22:32:00Z">
              <w:rPr>
                <w:rFonts w:ascii="Courier New" w:hAnsi="Courier New" w:cs="Courier New"/>
              </w:rPr>
            </w:rPrChange>
          </w:rPr>
          <w:t>.</w:t>
        </w:r>
      </w:ins>
    </w:p>
    <w:p w:rsidR="00FC2A51" w:rsidRDefault="00FC2A51">
      <w:pPr>
        <w:jc w:val="both"/>
        <w:rPr>
          <w:ins w:id="1171" w:author="Orion" w:date="2011-05-16T13:06:00Z"/>
          <w:rFonts w:cs="Times New Roman"/>
        </w:rPr>
      </w:pPr>
    </w:p>
    <w:p w:rsidR="002D5955" w:rsidRDefault="00FC2A51">
      <w:pPr>
        <w:autoSpaceDE w:val="0"/>
        <w:jc w:val="both"/>
        <w:rPr>
          <w:ins w:id="1172" w:author="Orion" w:date="2011-05-16T13:32:00Z"/>
          <w:rFonts w:eastAsia="Times New Roman" w:cs="Times New Roman"/>
        </w:rPr>
        <w:pPrChange w:id="1173" w:author="Orion" w:date="2011-05-16T13:33:00Z">
          <w:pPr>
            <w:jc w:val="both"/>
          </w:pPr>
        </w:pPrChange>
      </w:pPr>
      <w:ins w:id="1174" w:author="Orion" w:date="2011-05-16T13:07:00Z">
        <w:r>
          <w:rPr>
            <w:rFonts w:cs="Times New Roman"/>
          </w:rPr>
          <w:t xml:space="preserve">Todo esto </w:t>
        </w:r>
      </w:ins>
      <w:ins w:id="1175" w:author="Orion" w:date="2011-05-16T13:08:00Z">
        <w:r>
          <w:rPr>
            <w:rFonts w:cs="Times New Roman"/>
          </w:rPr>
          <w:t xml:space="preserve">hace plantearse que </w:t>
        </w:r>
      </w:ins>
      <w:ins w:id="1176" w:author="Orion" w:date="2011-05-16T13:03:00Z">
        <w:r w:rsidRPr="00FC2A51">
          <w:rPr>
            <w:rFonts w:cs="Times New Roman"/>
          </w:rPr>
          <w:t xml:space="preserve">hay que elaborar plataformas de simulación que hagan explícito esa información en un formato de más fácil manipulación. </w:t>
        </w:r>
      </w:ins>
      <w:ins w:id="1177" w:author="Orion" w:date="2011-05-16T13:10:00Z">
        <w:r w:rsidR="00256FD9">
          <w:rPr>
            <w:rFonts w:cs="Times New Roman"/>
          </w:rPr>
          <w:t>Por ello se considera</w:t>
        </w:r>
      </w:ins>
      <w:ins w:id="1178" w:author="Orion" w:date="2011-05-16T13:03:00Z">
        <w:r w:rsidRPr="00FC2A51">
          <w:rPr>
            <w:rFonts w:cs="Times New Roman"/>
          </w:rPr>
          <w:t xml:space="preserve"> que las propuestas de desarrollo dirigido por modelos (MDE</w:t>
        </w:r>
      </w:ins>
      <w:ins w:id="1179" w:author="Orion" w:date="2011-05-16T13:09:00Z">
        <w:r>
          <w:rPr>
            <w:rFonts w:cs="Times New Roman"/>
          </w:rPr>
          <w:t xml:space="preserve">, </w:t>
        </w:r>
        <w:proofErr w:type="spellStart"/>
        <w:r w:rsidRPr="008A31BB">
          <w:rPr>
            <w:rFonts w:cs="Times New Roman"/>
            <w:rPrChange w:id="1180" w:author="Orion" w:date="2011-05-16T13:11:00Z">
              <w:rPr>
                <w:rFonts w:cs="Times New Roman"/>
                <w:lang w:val="en-US"/>
              </w:rPr>
            </w:rPrChange>
          </w:rPr>
          <w:t>Model-Driven</w:t>
        </w:r>
        <w:proofErr w:type="spellEnd"/>
        <w:r w:rsidRPr="008A31BB">
          <w:rPr>
            <w:rFonts w:cs="Times New Roman"/>
            <w:rPrChange w:id="1181" w:author="Orion" w:date="2011-05-16T13:11:00Z">
              <w:rPr>
                <w:rFonts w:cs="Times New Roman"/>
                <w:lang w:val="en-US"/>
              </w:rPr>
            </w:rPrChange>
          </w:rPr>
          <w:t xml:space="preserve"> </w:t>
        </w:r>
        <w:proofErr w:type="spellStart"/>
        <w:r w:rsidRPr="008A31BB">
          <w:rPr>
            <w:rFonts w:cs="Times New Roman"/>
            <w:rPrChange w:id="1182" w:author="Orion" w:date="2011-05-16T13:11:00Z">
              <w:rPr>
                <w:rFonts w:cs="Times New Roman"/>
                <w:lang w:val="en-US"/>
              </w:rPr>
            </w:rPrChange>
          </w:rPr>
          <w:t>Engineering</w:t>
        </w:r>
      </w:ins>
      <w:proofErr w:type="spellEnd"/>
      <w:ins w:id="1183" w:author="Orion" w:date="2011-05-16T13:03:00Z">
        <w:r w:rsidRPr="00FC2A51">
          <w:rPr>
            <w:rFonts w:cs="Times New Roman"/>
          </w:rPr>
          <w:t>) pueden ayudar</w:t>
        </w:r>
      </w:ins>
      <w:ins w:id="1184" w:author="Orion" w:date="2011-05-16T13:31:00Z">
        <w:r w:rsidR="00ED5D64">
          <w:rPr>
            <w:rFonts w:cs="Times New Roman"/>
          </w:rPr>
          <w:t xml:space="preserve"> a este propósito</w:t>
        </w:r>
      </w:ins>
      <w:ins w:id="1185" w:author="Orion" w:date="2011-05-16T13:03:00Z">
        <w:r w:rsidRPr="00FC2A51">
          <w:rPr>
            <w:rFonts w:cs="Times New Roman"/>
          </w:rPr>
          <w:t>.</w:t>
        </w:r>
      </w:ins>
      <w:ins w:id="1186" w:author="Orion" w:date="2011-05-16T13:18:00Z">
        <w:r w:rsidR="0017626F">
          <w:rPr>
            <w:rFonts w:cs="Times New Roman"/>
          </w:rPr>
          <w:t xml:space="preserve"> La MDE es</w:t>
        </w:r>
      </w:ins>
      <w:ins w:id="1187" w:author="Orion" w:date="2011-05-16T13:20:00Z">
        <w:r w:rsidR="0017626F">
          <w:rPr>
            <w:rFonts w:cs="Times New Roman"/>
          </w:rPr>
          <w:t xml:space="preserve"> </w:t>
        </w:r>
      </w:ins>
      <w:ins w:id="1188" w:author="Orion" w:date="2011-05-16T13:26:00Z">
        <w:r w:rsidR="00342684">
          <w:rPr>
            <w:rFonts w:cs="Times New Roman"/>
          </w:rPr>
          <w:t xml:space="preserve">un </w:t>
        </w:r>
      </w:ins>
      <w:ins w:id="1189" w:author="Orion" w:date="2011-05-16T13:20:00Z">
        <w:r w:rsidR="0017626F">
          <w:rPr>
            <w:rFonts w:cs="Times New Roman"/>
          </w:rPr>
          <w:t xml:space="preserve">paradigma de programación que intenta abordar </w:t>
        </w:r>
      </w:ins>
      <w:ins w:id="1190" w:author="Orion" w:date="2011-05-16T13:21:00Z">
        <w:r w:rsidR="0017626F">
          <w:rPr>
            <w:rFonts w:cs="Times New Roman"/>
          </w:rPr>
          <w:t>un</w:t>
        </w:r>
      </w:ins>
      <w:ins w:id="1191" w:author="Orion" w:date="2011-05-16T13:20:00Z">
        <w:r w:rsidR="0017626F">
          <w:rPr>
            <w:rFonts w:cs="Times New Roman"/>
          </w:rPr>
          <w:t xml:space="preserve"> problema </w:t>
        </w:r>
      </w:ins>
      <w:ins w:id="1192" w:author="Orion" w:date="2011-05-16T13:19:00Z">
        <w:r w:rsidR="0017626F">
          <w:rPr>
            <w:rFonts w:cs="Times New Roman"/>
          </w:rPr>
          <w:t>a partir de</w:t>
        </w:r>
      </w:ins>
      <w:ins w:id="1193" w:author="Orion" w:date="2011-05-16T13:20:00Z">
        <w:r w:rsidR="0017626F">
          <w:rPr>
            <w:rFonts w:cs="Times New Roman"/>
          </w:rPr>
          <w:t xml:space="preserve"> una serie de</w:t>
        </w:r>
      </w:ins>
      <w:ins w:id="1194" w:author="Orion" w:date="2011-05-16T13:19:00Z">
        <w:r w:rsidR="0017626F">
          <w:rPr>
            <w:rFonts w:cs="Times New Roman"/>
          </w:rPr>
          <w:t xml:space="preserve"> diagramas y modelos que describen</w:t>
        </w:r>
      </w:ins>
      <w:ins w:id="1195" w:author="Orion" w:date="2011-05-16T13:20:00Z">
        <w:r w:rsidR="0017626F">
          <w:rPr>
            <w:rFonts w:cs="Times New Roman"/>
          </w:rPr>
          <w:t xml:space="preserve"> las</w:t>
        </w:r>
      </w:ins>
      <w:ins w:id="1196" w:author="Orion" w:date="2011-05-16T13:19:00Z">
        <w:r w:rsidR="0017626F">
          <w:rPr>
            <w:rFonts w:cs="Times New Roman"/>
          </w:rPr>
          <w:t xml:space="preserve"> acciones</w:t>
        </w:r>
      </w:ins>
      <w:ins w:id="1197" w:author="Orion" w:date="2011-05-16T13:21:00Z">
        <w:r w:rsidR="00C62D74">
          <w:rPr>
            <w:rFonts w:cs="Times New Roman"/>
          </w:rPr>
          <w:t xml:space="preserve"> </w:t>
        </w:r>
        <w:r w:rsidR="0017626F">
          <w:rPr>
            <w:rFonts w:cs="Times New Roman"/>
          </w:rPr>
          <w:t>de las distintas entidades que hay en el sistema.</w:t>
        </w:r>
      </w:ins>
      <w:ins w:id="1198" w:author="Orion" w:date="2011-05-16T13:20:00Z">
        <w:r w:rsidR="0017626F">
          <w:rPr>
            <w:rFonts w:cs="Times New Roman"/>
          </w:rPr>
          <w:t xml:space="preserve"> </w:t>
        </w:r>
      </w:ins>
      <w:ins w:id="1199" w:author="Orion" w:date="2011-05-16T13:19:00Z">
        <w:r w:rsidR="0017626F">
          <w:rPr>
            <w:rFonts w:cs="Times New Roman"/>
          </w:rPr>
          <w:t xml:space="preserve"> </w:t>
        </w:r>
      </w:ins>
      <w:ins w:id="1200" w:author="Orion" w:date="2011-05-16T13:03:00Z">
        <w:r w:rsidRPr="00FC2A51">
          <w:rPr>
            <w:rFonts w:cs="Times New Roman"/>
          </w:rPr>
          <w:t>Para elaborar los</w:t>
        </w:r>
        <w:r w:rsidR="00BD3C4C">
          <w:rPr>
            <w:rFonts w:cs="Times New Roman"/>
          </w:rPr>
          <w:t xml:space="preserve"> modelos adecuados</w:t>
        </w:r>
      </w:ins>
      <w:ins w:id="1201" w:author="Orion" w:date="2011-05-16T13:24:00Z">
        <w:r w:rsidR="00BD3C4C">
          <w:rPr>
            <w:rFonts w:cs="Times New Roman"/>
          </w:rPr>
          <w:t xml:space="preserve"> se ha </w:t>
        </w:r>
      </w:ins>
      <w:ins w:id="1202" w:author="Orion" w:date="2011-05-16T13:25:00Z">
        <w:r w:rsidR="00BD3C4C">
          <w:rPr>
            <w:rFonts w:cs="Times New Roman"/>
          </w:rPr>
          <w:t>hecho uso d</w:t>
        </w:r>
      </w:ins>
      <w:ins w:id="1203" w:author="Orion" w:date="2011-05-16T13:03:00Z">
        <w:r w:rsidR="00BD3C4C">
          <w:rPr>
            <w:rFonts w:cs="Times New Roman"/>
          </w:rPr>
          <w:t>el</w:t>
        </w:r>
      </w:ins>
      <w:ins w:id="1204" w:author="Orion" w:date="2011-05-16T13:25:00Z">
        <w:r w:rsidR="00BD3C4C">
          <w:rPr>
            <w:rFonts w:cs="Times New Roman"/>
          </w:rPr>
          <w:t xml:space="preserve"> </w:t>
        </w:r>
      </w:ins>
      <w:ins w:id="1205" w:author="Orion" w:date="2011-05-16T13:03:00Z">
        <w:r w:rsidRPr="00FC2A51">
          <w:rPr>
            <w:rFonts w:cs="Times New Roman"/>
          </w:rPr>
          <w:t>ABM (Modelado Basado en Agentes).</w:t>
        </w:r>
      </w:ins>
      <w:ins w:id="1206" w:author="Orion" w:date="2011-05-16T13:33:00Z">
        <w:r w:rsidR="004A0040">
          <w:rPr>
            <w:rFonts w:cs="Times New Roman"/>
          </w:rPr>
          <w:t xml:space="preserve"> </w:t>
        </w:r>
      </w:ins>
      <w:ins w:id="1207" w:author="Orion" w:date="2011-04-02T00:34:00Z">
        <w:r w:rsidR="00636576" w:rsidRPr="00246937">
          <w:rPr>
            <w:rFonts w:cs="Times New Roman"/>
            <w:rPrChange w:id="1208" w:author="Orion" w:date="2011-04-24T22:32:00Z">
              <w:rPr>
                <w:rFonts w:ascii="Courier New" w:hAnsi="Courier New" w:cs="Courier New"/>
              </w:rPr>
            </w:rPrChange>
          </w:rPr>
          <w:t>El</w:t>
        </w:r>
      </w:ins>
      <w:ins w:id="1209" w:author="Orion" w:date="2011-04-01T23:51:00Z">
        <w:r w:rsidR="002D5955" w:rsidRPr="00246937">
          <w:rPr>
            <w:rFonts w:cs="Times New Roman"/>
            <w:rPrChange w:id="1210" w:author="Orion" w:date="2011-04-24T22:32:00Z">
              <w:rPr>
                <w:rFonts w:ascii="Courier New" w:hAnsi="Courier New" w:cs="Courier New"/>
              </w:rPr>
            </w:rPrChange>
          </w:rPr>
          <w:t xml:space="preserve"> enfoque</w:t>
        </w:r>
      </w:ins>
      <w:ins w:id="1211" w:author="Orion" w:date="2011-04-02T00:34:00Z">
        <w:r w:rsidR="00636576" w:rsidRPr="00246937">
          <w:rPr>
            <w:rFonts w:cs="Times New Roman"/>
            <w:rPrChange w:id="1212" w:author="Orion" w:date="2011-04-24T22:32:00Z">
              <w:rPr>
                <w:rFonts w:ascii="Courier New" w:hAnsi="Courier New" w:cs="Courier New"/>
              </w:rPr>
            </w:rPrChange>
          </w:rPr>
          <w:t xml:space="preserve"> de sistema basado en agentes software</w:t>
        </w:r>
      </w:ins>
      <w:ins w:id="1213" w:author="Orion" w:date="2011-04-01T23:51:00Z">
        <w:r w:rsidR="002D5955" w:rsidRPr="00246937">
          <w:rPr>
            <w:rFonts w:cs="Times New Roman"/>
            <w:rPrChange w:id="1214" w:author="Orion" w:date="2011-04-24T22:32:00Z">
              <w:rPr>
                <w:rFonts w:ascii="Courier New" w:hAnsi="Courier New" w:cs="Courier New"/>
              </w:rPr>
            </w:rPrChange>
          </w:rPr>
          <w:t xml:space="preserve"> </w:t>
        </w:r>
      </w:ins>
      <w:ins w:id="1215" w:author="Orion" w:date="2011-04-02T00:11:00Z">
        <w:r w:rsidR="00CE5782" w:rsidRPr="00246937">
          <w:rPr>
            <w:rFonts w:cs="Times New Roman"/>
            <w:rPrChange w:id="1216" w:author="Orion" w:date="2011-04-24T22:32:00Z">
              <w:rPr>
                <w:rFonts w:ascii="Courier New" w:hAnsi="Courier New" w:cs="Courier New"/>
              </w:rPr>
            </w:rPrChange>
          </w:rPr>
          <w:t>nos permite</w:t>
        </w:r>
      </w:ins>
      <w:ins w:id="1217" w:author="Orion" w:date="2011-04-02T19:49:00Z">
        <w:r w:rsidR="00CE5782" w:rsidRPr="00246937">
          <w:rPr>
            <w:rFonts w:cs="Times New Roman"/>
            <w:rPrChange w:id="1218" w:author="Orion" w:date="2011-04-24T22:32:00Z">
              <w:rPr>
                <w:rFonts w:ascii="Courier New" w:hAnsi="Courier New" w:cs="Courier New"/>
              </w:rPr>
            </w:rPrChange>
          </w:rPr>
          <w:t xml:space="preserve"> </w:t>
        </w:r>
      </w:ins>
      <w:ins w:id="1219" w:author="Orion" w:date="2011-04-02T00:11:00Z">
        <w:r w:rsidR="00652E6A" w:rsidRPr="00246937">
          <w:rPr>
            <w:rFonts w:cs="Times New Roman"/>
            <w:rPrChange w:id="1220" w:author="Orion" w:date="2011-04-24T22:32:00Z">
              <w:rPr>
                <w:rFonts w:ascii="Courier New" w:hAnsi="Courier New" w:cs="Courier New"/>
              </w:rPr>
            </w:rPrChange>
          </w:rPr>
          <w:t>abordar de una manera factible</w:t>
        </w:r>
      </w:ins>
      <w:ins w:id="1221" w:author="Orion" w:date="2011-04-01T23:51:00Z">
        <w:r w:rsidR="002D5955" w:rsidRPr="00246937">
          <w:rPr>
            <w:rFonts w:cs="Times New Roman"/>
            <w:rPrChange w:id="1222" w:author="Orion" w:date="2011-04-24T22:32:00Z">
              <w:rPr>
                <w:rFonts w:ascii="Courier New" w:hAnsi="Courier New" w:cs="Courier New"/>
              </w:rPr>
            </w:rPrChange>
          </w:rPr>
          <w:t xml:space="preserve"> el problema de los comportamientos humanos, ya que l</w:t>
        </w:r>
        <w:r w:rsidR="002D5955" w:rsidRPr="00246937">
          <w:rPr>
            <w:rFonts w:eastAsia="Times New Roman" w:cs="Times New Roman"/>
            <w:rPrChange w:id="1223" w:author="Orion" w:date="2011-04-24T22:32:00Z">
              <w:rPr>
                <w:rFonts w:ascii="Courier New" w:eastAsia="Times New Roman" w:hAnsi="Courier New" w:cs="Courier New"/>
              </w:rPr>
            </w:rPrChange>
          </w:rPr>
          <w:t xml:space="preserve">os agentes son abstracciones computacionales intencionales y sociales, por lo que guardan una cierta similitud con las personas que participan en la gestión </w:t>
        </w:r>
      </w:ins>
      <w:ins w:id="1224" w:author="Orion" w:date="2011-04-02T00:03:00Z">
        <w:r w:rsidR="00DA6D76" w:rsidRPr="00246937">
          <w:rPr>
            <w:rFonts w:eastAsia="Times New Roman" w:cs="Times New Roman"/>
            <w:rPrChange w:id="1225" w:author="Orion" w:date="2011-04-24T22:32:00Z">
              <w:rPr>
                <w:rFonts w:ascii="Courier New" w:eastAsia="Times New Roman" w:hAnsi="Courier New" w:cs="Courier New"/>
              </w:rPr>
            </w:rPrChange>
          </w:rPr>
          <w:t xml:space="preserve">o toma de decisiones </w:t>
        </w:r>
      </w:ins>
      <w:ins w:id="1226" w:author="Orion" w:date="2011-04-01T23:51:00Z">
        <w:r w:rsidR="002D5955" w:rsidRPr="00246937">
          <w:rPr>
            <w:rFonts w:eastAsia="Times New Roman" w:cs="Times New Roman"/>
            <w:rPrChange w:id="1227" w:author="Orion" w:date="2011-04-24T22:32:00Z">
              <w:rPr>
                <w:rFonts w:ascii="Courier New" w:eastAsia="Times New Roman" w:hAnsi="Courier New" w:cs="Courier New"/>
              </w:rPr>
            </w:rPrChange>
          </w:rPr>
          <w:t xml:space="preserve">de </w:t>
        </w:r>
      </w:ins>
      <w:ins w:id="1228" w:author="Orion" w:date="2011-04-02T00:03:00Z">
        <w:r w:rsidR="00DA6D76" w:rsidRPr="00246937">
          <w:rPr>
            <w:rFonts w:eastAsia="Times New Roman" w:cs="Times New Roman"/>
            <w:rPrChange w:id="1229" w:author="Orion" w:date="2011-04-24T22:32:00Z">
              <w:rPr>
                <w:rFonts w:ascii="Courier New" w:eastAsia="Times New Roman" w:hAnsi="Courier New" w:cs="Courier New"/>
              </w:rPr>
            </w:rPrChange>
          </w:rPr>
          <w:t xml:space="preserve">los </w:t>
        </w:r>
      </w:ins>
      <w:ins w:id="1230" w:author="Orion" w:date="2011-04-01T23:51:00Z">
        <w:r w:rsidR="002D5955" w:rsidRPr="00246937">
          <w:rPr>
            <w:rFonts w:eastAsia="Times New Roman" w:cs="Times New Roman"/>
            <w:rPrChange w:id="1231" w:author="Orion" w:date="2011-04-24T22:32:00Z">
              <w:rPr>
                <w:rFonts w:ascii="Courier New" w:eastAsia="Times New Roman" w:hAnsi="Courier New" w:cs="Courier New"/>
              </w:rPr>
            </w:rPrChange>
          </w:rPr>
          <w:t>vuelos</w:t>
        </w:r>
      </w:ins>
      <w:customXmlInsRangeStart w:id="1232" w:author="Orion" w:date="2011-04-03T20:56:00Z"/>
      <w:sdt>
        <w:sdtPr>
          <w:rPr>
            <w:rFonts w:eastAsia="Times New Roman" w:cs="Times New Roman"/>
          </w:rPr>
          <w:id w:val="-372929262"/>
          <w:citation/>
        </w:sdtPr>
        <w:sdtContent>
          <w:customXmlInsRangeEnd w:id="1232"/>
          <w:ins w:id="1233" w:author="Orion" w:date="2011-04-03T20:56:00Z">
            <w:r w:rsidR="00915465" w:rsidRPr="00246937">
              <w:rPr>
                <w:rFonts w:eastAsia="Times New Roman" w:cs="Times New Roman"/>
                <w:rPrChange w:id="1234" w:author="Orion" w:date="2011-04-24T22:32:00Z">
                  <w:rPr>
                    <w:rFonts w:ascii="Courier New" w:eastAsia="Times New Roman" w:hAnsi="Courier New" w:cs="Courier New"/>
                  </w:rPr>
                </w:rPrChange>
              </w:rPr>
              <w:fldChar w:fldCharType="begin"/>
            </w:r>
            <w:r w:rsidR="00915465" w:rsidRPr="00246937">
              <w:rPr>
                <w:rFonts w:eastAsia="Times New Roman" w:cs="Times New Roman"/>
                <w:rPrChange w:id="1235" w:author="Orion" w:date="2011-04-24T22:32:00Z">
                  <w:rPr>
                    <w:rFonts w:ascii="Courier New" w:eastAsia="Times New Roman" w:hAnsi="Courier New" w:cs="Courier New"/>
                  </w:rPr>
                </w:rPrChange>
              </w:rPr>
              <w:instrText xml:space="preserve"> CITATION Gil05 \l 3082 </w:instrText>
            </w:r>
          </w:ins>
          <w:r w:rsidR="00915465" w:rsidRPr="00246937">
            <w:rPr>
              <w:rFonts w:eastAsia="Times New Roman" w:cs="Times New Roman"/>
              <w:rPrChange w:id="1236" w:author="Orion" w:date="2011-04-24T22:32:00Z">
                <w:rPr>
                  <w:rFonts w:ascii="Courier New" w:eastAsia="Times New Roman" w:hAnsi="Courier New" w:cs="Courier New"/>
                </w:rPr>
              </w:rPrChange>
            </w:rPr>
            <w:fldChar w:fldCharType="separate"/>
          </w:r>
          <w:r w:rsidR="002B2B1D">
            <w:rPr>
              <w:rFonts w:eastAsia="Times New Roman" w:cs="Times New Roman"/>
              <w:noProof/>
            </w:rPr>
            <w:t xml:space="preserve"> </w:t>
          </w:r>
          <w:r w:rsidR="002B2B1D" w:rsidRPr="002B2B1D">
            <w:rPr>
              <w:rFonts w:eastAsia="Times New Roman" w:cs="Times New Roman"/>
              <w:noProof/>
            </w:rPr>
            <w:t>(12)</w:t>
          </w:r>
          <w:ins w:id="1237" w:author="Orion" w:date="2011-04-03T20:56:00Z">
            <w:r w:rsidR="00915465" w:rsidRPr="00246937">
              <w:rPr>
                <w:rFonts w:eastAsia="Times New Roman" w:cs="Times New Roman"/>
                <w:rPrChange w:id="1238" w:author="Orion" w:date="2011-04-24T22:32:00Z">
                  <w:rPr>
                    <w:rFonts w:ascii="Courier New" w:eastAsia="Times New Roman" w:hAnsi="Courier New" w:cs="Courier New"/>
                  </w:rPr>
                </w:rPrChange>
              </w:rPr>
              <w:fldChar w:fldCharType="end"/>
            </w:r>
          </w:ins>
          <w:customXmlInsRangeStart w:id="1239" w:author="Orion" w:date="2011-04-03T20:56:00Z"/>
        </w:sdtContent>
      </w:sdt>
      <w:customXmlInsRangeEnd w:id="1239"/>
      <w:ins w:id="1240" w:author="Orion" w:date="2011-04-01T23:51:00Z">
        <w:r w:rsidR="002D5955" w:rsidRPr="00246937">
          <w:rPr>
            <w:rFonts w:eastAsia="Times New Roman" w:cs="Times New Roman"/>
            <w:rPrChange w:id="1241" w:author="Orion" w:date="2011-04-24T22:32:00Z">
              <w:rPr>
                <w:rFonts w:ascii="Courier New" w:eastAsia="Times New Roman" w:hAnsi="Courier New" w:cs="Courier New"/>
              </w:rPr>
            </w:rPrChange>
          </w:rPr>
          <w:t xml:space="preserve">. Es por tanto </w:t>
        </w:r>
      </w:ins>
      <w:ins w:id="1242" w:author="Orion" w:date="2011-04-02T00:13:00Z">
        <w:r w:rsidR="001E70CF" w:rsidRPr="00246937">
          <w:rPr>
            <w:rFonts w:eastAsia="Times New Roman" w:cs="Times New Roman"/>
            <w:rPrChange w:id="1243" w:author="Orion" w:date="2011-04-24T22:32:00Z">
              <w:rPr>
                <w:rFonts w:ascii="Courier New" w:eastAsia="Times New Roman" w:hAnsi="Courier New" w:cs="Courier New"/>
              </w:rPr>
            </w:rPrChange>
          </w:rPr>
          <w:t>razonable</w:t>
        </w:r>
      </w:ins>
      <w:ins w:id="1244" w:author="Orion" w:date="2011-04-01T23:51:00Z">
        <w:r w:rsidR="002D5955" w:rsidRPr="00246937">
          <w:rPr>
            <w:rFonts w:eastAsia="Times New Roman" w:cs="Times New Roman"/>
            <w:rPrChange w:id="1245" w:author="Orion" w:date="2011-04-24T22:32:00Z">
              <w:rPr>
                <w:rFonts w:ascii="Courier New" w:eastAsia="Times New Roman" w:hAnsi="Courier New" w:cs="Courier New"/>
              </w:rPr>
            </w:rPrChange>
          </w:rPr>
          <w:t xml:space="preserve"> establecer una correspondencia entre los conceptos de agente y persona, que si bien no son equiparables resultan </w:t>
        </w:r>
        <w:r w:rsidR="002D5955" w:rsidRPr="00246937">
          <w:rPr>
            <w:rFonts w:eastAsia="Times New Roman" w:cs="Times New Roman"/>
            <w:rPrChange w:id="1246" w:author="Orion" w:date="2011-04-24T22:32:00Z">
              <w:rPr>
                <w:rFonts w:ascii="Courier New" w:eastAsia="Times New Roman" w:hAnsi="Courier New" w:cs="Courier New"/>
              </w:rPr>
            </w:rPrChange>
          </w:rPr>
          <w:lastRenderedPageBreak/>
          <w:t>más próximos que en el caso de otras abstracciones computacionales.</w:t>
        </w:r>
      </w:ins>
    </w:p>
    <w:p w:rsidR="004A0040" w:rsidRDefault="004A0040">
      <w:pPr>
        <w:jc w:val="both"/>
        <w:rPr>
          <w:ins w:id="1247" w:author="Orion" w:date="2011-05-16T13:32:00Z"/>
          <w:rFonts w:eastAsia="Times New Roman" w:cs="Times New Roman"/>
        </w:rPr>
      </w:pPr>
    </w:p>
    <w:p w:rsidR="004A0040" w:rsidRPr="006512B0" w:rsidRDefault="004A0040" w:rsidP="004A0040">
      <w:pPr>
        <w:autoSpaceDE w:val="0"/>
        <w:jc w:val="both"/>
        <w:rPr>
          <w:ins w:id="1248" w:author="Orion" w:date="2011-05-16T13:32:00Z"/>
          <w:rFonts w:cs="Times New Roman"/>
        </w:rPr>
      </w:pPr>
      <w:ins w:id="1249" w:author="Orion" w:date="2011-05-16T13:33:00Z">
        <w:r>
          <w:rPr>
            <w:rFonts w:cs="Times New Roman"/>
          </w:rPr>
          <w:t xml:space="preserve">A </w:t>
        </w:r>
      </w:ins>
      <w:ins w:id="1250" w:author="Orion" w:date="2011-05-16T13:32:00Z">
        <w:r w:rsidRPr="006512B0">
          <w:rPr>
            <w:rFonts w:cs="Times New Roman"/>
          </w:rPr>
          <w:t xml:space="preserve">día de hoy no ha habido consenso </w:t>
        </w:r>
        <w:r>
          <w:rPr>
            <w:rFonts w:cs="Times New Roman"/>
          </w:rPr>
          <w:t xml:space="preserve">al </w:t>
        </w:r>
        <w:r w:rsidRPr="006512B0">
          <w:rPr>
            <w:rFonts w:cs="Times New Roman"/>
          </w:rPr>
          <w:t xml:space="preserve">establecer una definición universal de agente software, entre las múltiples que hay, </w:t>
        </w:r>
        <w:r>
          <w:rPr>
            <w:rFonts w:cs="Times New Roman"/>
          </w:rPr>
          <w:t>a continuación se citan</w:t>
        </w:r>
        <w:r w:rsidRPr="006512B0">
          <w:rPr>
            <w:rFonts w:cs="Times New Roman"/>
          </w:rPr>
          <w:t xml:space="preserve"> las más importantes:</w:t>
        </w:r>
      </w:ins>
    </w:p>
    <w:p w:rsidR="004A0040" w:rsidRPr="006512B0" w:rsidRDefault="004A0040" w:rsidP="004A0040">
      <w:pPr>
        <w:pStyle w:val="ListParagraph"/>
        <w:numPr>
          <w:ilvl w:val="0"/>
          <w:numId w:val="8"/>
        </w:numPr>
        <w:jc w:val="both"/>
        <w:rPr>
          <w:ins w:id="1251" w:author="Orion" w:date="2011-05-16T13:32:00Z"/>
          <w:rFonts w:cs="Times New Roman"/>
        </w:rPr>
      </w:pPr>
      <w:ins w:id="1252" w:author="Orion" w:date="2011-05-16T13:32:00Z">
        <w:r w:rsidRPr="006512B0">
          <w:rPr>
            <w:rFonts w:cs="Times New Roman"/>
          </w:rPr>
          <w:t xml:space="preserve">“Un agente software es un sistema computacional encapsulado, situado en un entorno y capaz de realizar una acción autónoma adaptable al entorno con la finalidad de cumplir sus objetivos de diseño” (Michael </w:t>
        </w:r>
        <w:proofErr w:type="spellStart"/>
        <w:r w:rsidRPr="006512B0">
          <w:rPr>
            <w:rFonts w:cs="Times New Roman"/>
          </w:rPr>
          <w:t>Wooldridge</w:t>
        </w:r>
        <w:proofErr w:type="spellEnd"/>
        <w:r w:rsidRPr="006512B0">
          <w:rPr>
            <w:rFonts w:cs="Times New Roman"/>
          </w:rPr>
          <w:t>).</w:t>
        </w:r>
      </w:ins>
    </w:p>
    <w:p w:rsidR="004A0040" w:rsidRDefault="004A0040" w:rsidP="004A0040">
      <w:pPr>
        <w:pStyle w:val="ListParagraph"/>
        <w:numPr>
          <w:ilvl w:val="0"/>
          <w:numId w:val="8"/>
        </w:numPr>
        <w:jc w:val="both"/>
        <w:rPr>
          <w:ins w:id="1253" w:author="Orion" w:date="2011-05-16T13:32:00Z"/>
          <w:rFonts w:cs="Times New Roman"/>
        </w:rPr>
      </w:pPr>
      <w:ins w:id="1254" w:author="Orion" w:date="2011-05-16T13:32:00Z">
        <w:r w:rsidRPr="006512B0">
          <w:rPr>
            <w:rFonts w:cs="Times New Roman"/>
          </w:rPr>
          <w:t xml:space="preserve">“Un agente software es una entidad computacional con: identidad persistente, que puede percibir, razonar e iniciar acciones con su entorno y que se puede comunicar con otros agentes” (Michael </w:t>
        </w:r>
        <w:proofErr w:type="spellStart"/>
        <w:r w:rsidRPr="006512B0">
          <w:rPr>
            <w:rFonts w:cs="Times New Roman"/>
          </w:rPr>
          <w:t>Huhns</w:t>
        </w:r>
        <w:proofErr w:type="spellEnd"/>
        <w:r w:rsidRPr="006512B0">
          <w:rPr>
            <w:rFonts w:cs="Times New Roman"/>
          </w:rPr>
          <w:t>).</w:t>
        </w:r>
      </w:ins>
    </w:p>
    <w:p w:rsidR="004A0040" w:rsidRPr="00F17F54" w:rsidRDefault="004A0040">
      <w:pPr>
        <w:pStyle w:val="ListParagraph"/>
        <w:numPr>
          <w:ilvl w:val="0"/>
          <w:numId w:val="8"/>
        </w:numPr>
        <w:jc w:val="both"/>
        <w:rPr>
          <w:rFonts w:cs="Times New Roman"/>
        </w:rPr>
        <w:pPrChange w:id="1255" w:author="Orion" w:date="2011-05-16T13:34:00Z">
          <w:pPr>
            <w:jc w:val="both"/>
          </w:pPr>
        </w:pPrChange>
      </w:pPr>
      <w:ins w:id="1256" w:author="Orion" w:date="2011-05-16T13:32:00Z">
        <w:r>
          <w:rPr>
            <w:rFonts w:cs="Times New Roman"/>
          </w:rPr>
          <w:t xml:space="preserve">“Un agente es un programa computacional que autónomamente se comporta como una persona u organización y que tiene su propio hilo de ejecución” (Stephan </w:t>
        </w:r>
        <w:proofErr w:type="spellStart"/>
        <w:r>
          <w:rPr>
            <w:rFonts w:cs="Times New Roman"/>
          </w:rPr>
          <w:t>Covaci</w:t>
        </w:r>
        <w:proofErr w:type="spellEnd"/>
        <w:r>
          <w:rPr>
            <w:rFonts w:cs="Times New Roman"/>
          </w:rPr>
          <w:t>).</w:t>
        </w:r>
      </w:ins>
    </w:p>
    <w:p w:rsidR="00BB1765" w:rsidRPr="00246937" w:rsidRDefault="00BB1765">
      <w:pPr>
        <w:jc w:val="both"/>
        <w:rPr>
          <w:rFonts w:cs="Times New Roman"/>
        </w:rPr>
      </w:pPr>
    </w:p>
    <w:p w:rsidR="00BA6A36" w:rsidRDefault="00BB1765">
      <w:pPr>
        <w:jc w:val="both"/>
        <w:rPr>
          <w:ins w:id="1257" w:author="Orion" w:date="2011-05-03T11:31:00Z"/>
          <w:rFonts w:eastAsia="Times New Roman" w:cs="Times New Roman"/>
        </w:rPr>
      </w:pPr>
      <w:r w:rsidRPr="00246937">
        <w:rPr>
          <w:rFonts w:eastAsia="Times New Roman" w:cs="Times New Roman"/>
        </w:rPr>
        <w:t xml:space="preserve">En este </w:t>
      </w:r>
      <w:del w:id="1258" w:author="Orion" w:date="2011-05-16T11:36:00Z">
        <w:r w:rsidRPr="00246937" w:rsidDel="00482521">
          <w:rPr>
            <w:rFonts w:eastAsia="Times New Roman" w:cs="Times New Roman"/>
          </w:rPr>
          <w:delText xml:space="preserve">artículo </w:delText>
        </w:r>
      </w:del>
      <w:ins w:id="1259" w:author="Orion" w:date="2011-05-16T11:36:00Z">
        <w:r w:rsidR="00482521">
          <w:rPr>
            <w:rFonts w:eastAsia="Times New Roman" w:cs="Times New Roman"/>
          </w:rPr>
          <w:t>memoria</w:t>
        </w:r>
        <w:r w:rsidR="00482521" w:rsidRPr="00246937">
          <w:rPr>
            <w:rFonts w:eastAsia="Times New Roman" w:cs="Times New Roman"/>
          </w:rPr>
          <w:t xml:space="preserve"> </w:t>
        </w:r>
      </w:ins>
      <w:r w:rsidRPr="00246937">
        <w:rPr>
          <w:rFonts w:eastAsia="Times New Roman" w:cs="Times New Roman"/>
        </w:rPr>
        <w:t>se presenta</w:t>
      </w:r>
      <w:del w:id="1260" w:author="Orion" w:date="2011-04-02T19:49:00Z">
        <w:r w:rsidRPr="00246937" w:rsidDel="008D5B30">
          <w:rPr>
            <w:rFonts w:eastAsia="Times New Roman" w:cs="Times New Roman"/>
          </w:rPr>
          <w:delText>rá</w:delText>
        </w:r>
      </w:del>
      <w:r w:rsidRPr="00246937">
        <w:rPr>
          <w:rFonts w:eastAsia="Times New Roman" w:cs="Times New Roman"/>
        </w:rPr>
        <w:t xml:space="preserve"> un modelo</w:t>
      </w:r>
      <w:ins w:id="1261" w:author="Orion" w:date="2011-04-02T19:51:00Z">
        <w:r w:rsidR="009A3E4C" w:rsidRPr="00246937">
          <w:rPr>
            <w:rFonts w:eastAsia="Times New Roman" w:cs="Times New Roman"/>
            <w:rPrChange w:id="1262" w:author="Orion" w:date="2011-04-24T22:32:00Z">
              <w:rPr>
                <w:rFonts w:ascii="Courier New" w:eastAsia="Times New Roman" w:hAnsi="Courier New" w:cs="Courier New"/>
              </w:rPr>
            </w:rPrChange>
          </w:rPr>
          <w:t>, haciendo uso de agentes software,</w:t>
        </w:r>
      </w:ins>
      <w:r w:rsidRPr="00246937">
        <w:rPr>
          <w:rFonts w:eastAsia="Times New Roman" w:cs="Times New Roman"/>
        </w:rPr>
        <w:t xml:space="preserve"> para realizar una simulación de </w:t>
      </w:r>
      <w:r w:rsidR="00B81D18" w:rsidRPr="00246937">
        <w:rPr>
          <w:rFonts w:eastAsia="Times New Roman" w:cs="Times New Roman"/>
        </w:rPr>
        <w:t>cómo</w:t>
      </w:r>
      <w:r w:rsidRPr="00246937">
        <w:rPr>
          <w:rFonts w:eastAsia="Times New Roman" w:cs="Times New Roman"/>
        </w:rPr>
        <w:t xml:space="preserve"> afectaría  la introducción de </w:t>
      </w:r>
      <w:proofErr w:type="spellStart"/>
      <w:r w:rsidRPr="00246937">
        <w:rPr>
          <w:rFonts w:eastAsia="Times New Roman" w:cs="Times New Roman"/>
        </w:rPr>
        <w:t>UAVs</w:t>
      </w:r>
      <w:proofErr w:type="spellEnd"/>
      <w:r w:rsidRPr="00246937">
        <w:rPr>
          <w:rFonts w:eastAsia="Times New Roman" w:cs="Times New Roman"/>
        </w:rPr>
        <w:t xml:space="preserve"> en el espacio civil actual</w:t>
      </w:r>
      <w:del w:id="1263" w:author="Orion" w:date="2011-04-02T19:52:00Z">
        <w:r w:rsidRPr="00246937" w:rsidDel="009A3E4C">
          <w:rPr>
            <w:rFonts w:eastAsia="Times New Roman" w:cs="Times New Roman"/>
          </w:rPr>
          <w:delText xml:space="preserve">, dicho modelo </w:delText>
        </w:r>
      </w:del>
      <w:del w:id="1264" w:author="Orion" w:date="2011-04-02T19:49:00Z">
        <w:r w:rsidRPr="00246937" w:rsidDel="008D5B30">
          <w:rPr>
            <w:rFonts w:eastAsia="Times New Roman" w:cs="Times New Roman"/>
          </w:rPr>
          <w:delText>se realizará usando</w:delText>
        </w:r>
      </w:del>
      <w:del w:id="1265" w:author="Orion" w:date="2011-04-02T19:52:00Z">
        <w:r w:rsidRPr="00246937" w:rsidDel="009A3E4C">
          <w:rPr>
            <w:rFonts w:eastAsia="Times New Roman" w:cs="Times New Roman"/>
          </w:rPr>
          <w:delText xml:space="preserve"> agentes software</w:delText>
        </w:r>
      </w:del>
      <w:del w:id="1266" w:author="Orion" w:date="2011-04-02T12:42:00Z">
        <w:r w:rsidRPr="00246937" w:rsidDel="00CA7DE2">
          <w:rPr>
            <w:rFonts w:eastAsia="Times New Roman" w:cs="Times New Roman"/>
          </w:rPr>
          <w:delText>. Los agentes son abstracciones computacionales intencionales y sociales, por lo que dicha aproximación se ajusta muy bien a la hora de modelar todos los individuos que intervienen en la gestión del tráfico aéreo</w:delText>
        </w:r>
      </w:del>
      <w:r w:rsidRPr="00246937">
        <w:rPr>
          <w:rFonts w:eastAsia="Times New Roman" w:cs="Times New Roman"/>
        </w:rPr>
        <w:t xml:space="preserve">. </w:t>
      </w:r>
      <w:del w:id="1267" w:author="Orion" w:date="2011-04-02T19:50:00Z">
        <w:r w:rsidRPr="00246937" w:rsidDel="008D5B30">
          <w:rPr>
            <w:rFonts w:eastAsia="Times New Roman" w:cs="Times New Roman"/>
          </w:rPr>
          <w:delText>Dicho modelo</w:delText>
        </w:r>
      </w:del>
      <w:ins w:id="1268" w:author="Orion" w:date="2011-04-02T19:52:00Z">
        <w:r w:rsidR="009A3E4C" w:rsidRPr="00246937">
          <w:rPr>
            <w:rFonts w:eastAsia="Times New Roman" w:cs="Times New Roman"/>
            <w:rPrChange w:id="1269" w:author="Orion" w:date="2011-04-24T22:32:00Z">
              <w:rPr>
                <w:rFonts w:ascii="Courier New" w:eastAsia="Times New Roman" w:hAnsi="Courier New" w:cs="Courier New"/>
              </w:rPr>
            </w:rPrChange>
          </w:rPr>
          <w:t>Dicho</w:t>
        </w:r>
      </w:ins>
      <w:ins w:id="1270" w:author="Orion" w:date="2011-04-02T19:50:00Z">
        <w:r w:rsidR="008D5B30" w:rsidRPr="00246937">
          <w:rPr>
            <w:rFonts w:eastAsia="Times New Roman" w:cs="Times New Roman"/>
            <w:rPrChange w:id="1271" w:author="Orion" w:date="2011-04-24T22:32:00Z">
              <w:rPr>
                <w:rFonts w:ascii="Courier New" w:eastAsia="Times New Roman" w:hAnsi="Courier New" w:cs="Courier New"/>
              </w:rPr>
            </w:rPrChange>
          </w:rPr>
          <w:t xml:space="preserve"> modelo</w:t>
        </w:r>
      </w:ins>
      <w:r w:rsidRPr="00246937">
        <w:rPr>
          <w:rFonts w:eastAsia="Times New Roman" w:cs="Times New Roman"/>
        </w:rPr>
        <w:t xml:space="preserve"> se ha implementado con la herramienta </w:t>
      </w:r>
      <w:del w:id="1272" w:author="Orion" w:date="2011-04-02T12:45:00Z">
        <w:r w:rsidRPr="00246937" w:rsidDel="00CA7DE2">
          <w:rPr>
            <w:rFonts w:eastAsia="Times New Roman" w:cs="Times New Roman"/>
          </w:rPr>
          <w:delText xml:space="preserve">INGENIAS </w:delText>
        </w:r>
      </w:del>
      <w:ins w:id="1273" w:author="Orion" w:date="2011-04-02T12:45:00Z">
        <w:r w:rsidR="00CA7DE2" w:rsidRPr="00246937">
          <w:rPr>
            <w:rFonts w:eastAsia="Times New Roman" w:cs="Times New Roman"/>
          </w:rPr>
          <w:t>I</w:t>
        </w:r>
        <w:r w:rsidR="00CA7DE2" w:rsidRPr="00246937">
          <w:rPr>
            <w:rFonts w:eastAsia="Times New Roman" w:cs="Times New Roman"/>
            <w:rPrChange w:id="1274" w:author="Orion" w:date="2011-04-24T22:32:00Z">
              <w:rPr>
                <w:rFonts w:ascii="Courier New" w:eastAsia="Times New Roman" w:hAnsi="Courier New" w:cs="Courier New"/>
              </w:rPr>
            </w:rPrChange>
          </w:rPr>
          <w:t>DK</w:t>
        </w:r>
      </w:ins>
      <w:ins w:id="1275" w:author="Orion" w:date="2011-05-09T13:25:00Z">
        <w:r w:rsidR="00DC5C66">
          <w:rPr>
            <w:rFonts w:eastAsia="Times New Roman" w:cs="Times New Roman"/>
          </w:rPr>
          <w:t xml:space="preserve"> </w:t>
        </w:r>
        <w:r w:rsidR="00DC5C66">
          <w:t>(</w:t>
        </w:r>
        <w:r w:rsidR="00DC5C66" w:rsidRPr="00877C7B">
          <w:rPr>
            <w:i/>
          </w:rPr>
          <w:t xml:space="preserve">INGENIAS </w:t>
        </w:r>
        <w:proofErr w:type="spellStart"/>
        <w:r w:rsidR="00DC5C66" w:rsidRPr="00417605">
          <w:t>Developmen</w:t>
        </w:r>
        <w:r w:rsidR="00DC5C66" w:rsidRPr="00FA4C8B">
          <w:t>t</w:t>
        </w:r>
        <w:proofErr w:type="spellEnd"/>
        <w:r w:rsidR="00DC5C66" w:rsidRPr="00877C7B">
          <w:rPr>
            <w:i/>
          </w:rPr>
          <w:t xml:space="preserve"> Kit</w:t>
        </w:r>
        <w:r w:rsidR="00DC5C66">
          <w:t>)</w:t>
        </w:r>
      </w:ins>
      <w:ins w:id="1276" w:author="Orion" w:date="2011-04-02T12:45:00Z">
        <w:r w:rsidR="00CA7DE2" w:rsidRPr="00246937">
          <w:rPr>
            <w:rFonts w:eastAsia="Times New Roman" w:cs="Times New Roman"/>
          </w:rPr>
          <w:t xml:space="preserve"> </w:t>
        </w:r>
      </w:ins>
      <w:customXmlInsRangeStart w:id="1277" w:author="Orion" w:date="2011-03-31T22:47:00Z"/>
      <w:sdt>
        <w:sdtPr>
          <w:rPr>
            <w:rFonts w:eastAsia="Times New Roman" w:cs="Times New Roman"/>
          </w:rPr>
          <w:id w:val="-1009525218"/>
          <w:citation/>
        </w:sdtPr>
        <w:sdtContent>
          <w:customXmlInsRangeEnd w:id="1277"/>
          <w:ins w:id="1278" w:author="Orion" w:date="2011-03-31T22:47:00Z">
            <w:r w:rsidR="00C0579F" w:rsidRPr="00246937">
              <w:rPr>
                <w:rFonts w:eastAsia="Times New Roman" w:cs="Times New Roman"/>
                <w:rPrChange w:id="1279" w:author="Orion" w:date="2011-04-24T22:32:00Z">
                  <w:rPr>
                    <w:rFonts w:ascii="Courier New" w:eastAsia="Times New Roman" w:hAnsi="Courier New" w:cs="Courier New"/>
                  </w:rPr>
                </w:rPrChange>
              </w:rPr>
              <w:fldChar w:fldCharType="begin"/>
            </w:r>
            <w:r w:rsidR="00C0579F" w:rsidRPr="00246937">
              <w:rPr>
                <w:rFonts w:eastAsia="Times New Roman" w:cs="Times New Roman"/>
                <w:rPrChange w:id="1280" w:author="Orion" w:date="2011-04-24T22:32:00Z">
                  <w:rPr>
                    <w:rFonts w:ascii="Courier New" w:eastAsia="Times New Roman" w:hAnsi="Courier New" w:cs="Courier New"/>
                  </w:rPr>
                </w:rPrChange>
              </w:rPr>
              <w:instrText xml:space="preserve"> CITATION Jor08 \l 3082 </w:instrText>
            </w:r>
          </w:ins>
          <w:r w:rsidR="00C0579F" w:rsidRPr="00246937">
            <w:rPr>
              <w:rFonts w:eastAsia="Times New Roman" w:cs="Times New Roman"/>
              <w:rPrChange w:id="1281" w:author="Orion" w:date="2011-04-24T22:32:00Z">
                <w:rPr>
                  <w:rFonts w:ascii="Courier New" w:eastAsia="Times New Roman" w:hAnsi="Courier New" w:cs="Courier New"/>
                </w:rPr>
              </w:rPrChange>
            </w:rPr>
            <w:fldChar w:fldCharType="separate"/>
          </w:r>
          <w:r w:rsidR="002B2B1D" w:rsidRPr="002B2B1D">
            <w:rPr>
              <w:rFonts w:eastAsia="Times New Roman" w:cs="Times New Roman"/>
              <w:noProof/>
            </w:rPr>
            <w:t>(13)</w:t>
          </w:r>
          <w:ins w:id="1282" w:author="Orion" w:date="2011-03-31T22:47:00Z">
            <w:r w:rsidR="00C0579F" w:rsidRPr="00246937">
              <w:rPr>
                <w:rFonts w:eastAsia="Times New Roman" w:cs="Times New Roman"/>
                <w:rPrChange w:id="1283" w:author="Orion" w:date="2011-04-24T22:32:00Z">
                  <w:rPr>
                    <w:rFonts w:ascii="Courier New" w:eastAsia="Times New Roman" w:hAnsi="Courier New" w:cs="Courier New"/>
                  </w:rPr>
                </w:rPrChange>
              </w:rPr>
              <w:fldChar w:fldCharType="end"/>
            </w:r>
          </w:ins>
          <w:customXmlInsRangeStart w:id="1284" w:author="Orion" w:date="2011-03-31T22:47:00Z"/>
        </w:sdtContent>
      </w:sdt>
      <w:customXmlInsRangeEnd w:id="1284"/>
      <w:ins w:id="1285" w:author="Orion" w:date="2011-04-02T12:48:00Z">
        <w:r w:rsidR="00614E3A" w:rsidRPr="007E223D">
          <w:rPr>
            <w:rFonts w:eastAsia="Times New Roman" w:cs="Times New Roman"/>
            <w:rPrChange w:id="1286" w:author="Orion" w:date="2011-05-02T21:19:00Z">
              <w:rPr>
                <w:rFonts w:ascii="Courier New" w:eastAsia="Times New Roman" w:hAnsi="Courier New" w:cs="Courier New"/>
              </w:rPr>
            </w:rPrChange>
          </w:rPr>
          <w:t xml:space="preserve">, </w:t>
        </w:r>
      </w:ins>
      <w:ins w:id="1287" w:author="Orion" w:date="2011-05-02T21:19:00Z">
        <w:r w:rsidR="007E223D" w:rsidRPr="007E223D">
          <w:rPr>
            <w:rFonts w:eastAsia="Times New Roman" w:cs="Times New Roman"/>
            <w:rPrChange w:id="1288" w:author="Orion" w:date="2011-05-02T21:19:00Z">
              <w:rPr>
                <w:rFonts w:ascii="Courier New" w:eastAsia="Times New Roman" w:hAnsi="Courier New" w:cs="Courier New"/>
              </w:rPr>
            </w:rPrChange>
          </w:rPr>
          <w:t>un editor y generador de código</w:t>
        </w:r>
        <w:r w:rsidR="007E223D" w:rsidRPr="00246937" w:rsidDel="00C0579F">
          <w:rPr>
            <w:rFonts w:eastAsia="Times New Roman" w:cs="Times New Roman"/>
          </w:rPr>
          <w:t xml:space="preserve"> </w:t>
        </w:r>
      </w:ins>
      <w:del w:id="1289" w:author="Orion" w:date="2011-03-31T22:47:00Z">
        <w:r w:rsidRPr="00246937" w:rsidDel="00C0579F">
          <w:rPr>
            <w:rFonts w:eastAsia="Times New Roman" w:cs="Times New Roman"/>
          </w:rPr>
          <w:delText>[13]</w:delText>
        </w:r>
      </w:del>
      <w:r w:rsidRPr="00246937">
        <w:rPr>
          <w:rFonts w:eastAsia="Times New Roman" w:cs="Times New Roman"/>
        </w:rPr>
        <w:t xml:space="preserve"> </w:t>
      </w:r>
      <w:ins w:id="1290" w:author="Orion" w:date="2011-04-02T12:55:00Z">
        <w:r w:rsidR="007E223D" w:rsidRPr="007E223D">
          <w:rPr>
            <w:rFonts w:eastAsia="Times New Roman" w:cs="Times New Roman"/>
          </w:rPr>
          <w:t>desarrollad</w:t>
        </w:r>
      </w:ins>
      <w:ins w:id="1291" w:author="Orion" w:date="2011-05-02T21:19:00Z">
        <w:r w:rsidR="007E223D">
          <w:rPr>
            <w:rFonts w:eastAsia="Times New Roman" w:cs="Times New Roman"/>
          </w:rPr>
          <w:t>o</w:t>
        </w:r>
      </w:ins>
      <w:ins w:id="1292" w:author="Orion" w:date="2011-04-02T12:55:00Z">
        <w:r w:rsidR="001A2EC8" w:rsidRPr="00246937">
          <w:rPr>
            <w:rFonts w:eastAsia="Times New Roman" w:cs="Times New Roman"/>
            <w:rPrChange w:id="1293" w:author="Orion" w:date="2011-04-24T22:32:00Z">
              <w:rPr>
                <w:rFonts w:ascii="Courier New" w:eastAsia="Times New Roman" w:hAnsi="Courier New" w:cs="Courier New"/>
              </w:rPr>
            </w:rPrChange>
          </w:rPr>
          <w:t xml:space="preserve"> en Java para implementar </w:t>
        </w:r>
      </w:ins>
      <w:proofErr w:type="spellStart"/>
      <w:ins w:id="1294" w:author="Orion" w:date="2011-05-17T17:30:00Z">
        <w:r w:rsidR="008419B7">
          <w:rPr>
            <w:rFonts w:eastAsia="Times New Roman" w:cs="Times New Roman"/>
          </w:rPr>
          <w:t>MASs</w:t>
        </w:r>
      </w:ins>
      <w:proofErr w:type="spellEnd"/>
      <w:ins w:id="1295" w:author="IO" w:date="2011-05-12T16:00:00Z">
        <w:del w:id="1296" w:author="Orion" w:date="2011-05-17T17:30:00Z">
          <w:r w:rsidR="00316790" w:rsidDel="008419B7">
            <w:rPr>
              <w:rFonts w:eastAsia="Times New Roman" w:cs="Times New Roman"/>
            </w:rPr>
            <w:delText>A</w:delText>
          </w:r>
        </w:del>
      </w:ins>
      <w:ins w:id="1297" w:author="Orion" w:date="2011-04-02T12:55:00Z">
        <w:r w:rsidR="001A2EC8" w:rsidRPr="00246937">
          <w:rPr>
            <w:rFonts w:eastAsia="Times New Roman" w:cs="Times New Roman"/>
            <w:rPrChange w:id="1298" w:author="Orion" w:date="2011-04-24T22:32:00Z">
              <w:rPr>
                <w:rFonts w:ascii="Courier New" w:eastAsia="Times New Roman" w:hAnsi="Courier New" w:cs="Courier New"/>
              </w:rPr>
            </w:rPrChange>
          </w:rPr>
          <w:t xml:space="preserve"> (</w:t>
        </w:r>
        <w:del w:id="1299" w:author="IO" w:date="2011-05-12T16:00:00Z">
          <w:r w:rsidR="001A2EC8" w:rsidRPr="00246937" w:rsidDel="00316790">
            <w:rPr>
              <w:rFonts w:eastAsia="Times New Roman" w:cs="Times New Roman"/>
              <w:rPrChange w:id="1300" w:author="Orion" w:date="2011-04-24T22:32:00Z">
                <w:rPr>
                  <w:rFonts w:ascii="Courier New" w:eastAsia="Times New Roman" w:hAnsi="Courier New" w:cs="Courier New"/>
                </w:rPr>
              </w:rPrChange>
            </w:rPr>
            <w:delText>s</w:delText>
          </w:r>
        </w:del>
      </w:ins>
      <w:ins w:id="1301" w:author="IO" w:date="2011-05-12T16:00:00Z">
        <w:r w:rsidR="00316790">
          <w:rPr>
            <w:rFonts w:eastAsia="Times New Roman" w:cs="Times New Roman"/>
          </w:rPr>
          <w:t>S</w:t>
        </w:r>
      </w:ins>
      <w:ins w:id="1302" w:author="Orion" w:date="2011-04-02T12:55:00Z">
        <w:r w:rsidR="001A2EC8" w:rsidRPr="00246937">
          <w:rPr>
            <w:rFonts w:eastAsia="Times New Roman" w:cs="Times New Roman"/>
            <w:rPrChange w:id="1303" w:author="Orion" w:date="2011-04-24T22:32:00Z">
              <w:rPr>
                <w:rFonts w:ascii="Courier New" w:eastAsia="Times New Roman" w:hAnsi="Courier New" w:cs="Courier New"/>
              </w:rPr>
            </w:rPrChange>
          </w:rPr>
          <w:t xml:space="preserve">istemas </w:t>
        </w:r>
        <w:del w:id="1304" w:author="IO" w:date="2011-05-12T16:00:00Z">
          <w:r w:rsidR="001A2EC8" w:rsidRPr="00246937" w:rsidDel="00316790">
            <w:rPr>
              <w:rFonts w:eastAsia="Times New Roman" w:cs="Times New Roman"/>
              <w:rPrChange w:id="1305" w:author="Orion" w:date="2011-04-24T22:32:00Z">
                <w:rPr>
                  <w:rFonts w:ascii="Courier New" w:eastAsia="Times New Roman" w:hAnsi="Courier New" w:cs="Courier New"/>
                </w:rPr>
              </w:rPrChange>
            </w:rPr>
            <w:delText>m</w:delText>
          </w:r>
        </w:del>
      </w:ins>
      <w:proofErr w:type="spellStart"/>
      <w:ins w:id="1306" w:author="IO" w:date="2011-05-12T16:00:00Z">
        <w:r w:rsidR="00316790">
          <w:rPr>
            <w:rFonts w:eastAsia="Times New Roman" w:cs="Times New Roman"/>
          </w:rPr>
          <w:t>M</w:t>
        </w:r>
      </w:ins>
      <w:ins w:id="1307" w:author="Orion" w:date="2011-04-02T12:55:00Z">
        <w:r w:rsidR="001A2EC8" w:rsidRPr="00246937">
          <w:rPr>
            <w:rFonts w:eastAsia="Times New Roman" w:cs="Times New Roman"/>
            <w:rPrChange w:id="1308" w:author="Orion" w:date="2011-04-24T22:32:00Z">
              <w:rPr>
                <w:rFonts w:ascii="Courier New" w:eastAsia="Times New Roman" w:hAnsi="Courier New" w:cs="Courier New"/>
              </w:rPr>
            </w:rPrChange>
          </w:rPr>
          <w:t>ulti</w:t>
        </w:r>
      </w:ins>
      <w:proofErr w:type="spellEnd"/>
      <w:ins w:id="1309" w:author="Orion" w:date="2011-04-02T12:56:00Z">
        <w:r w:rsidR="001A2EC8" w:rsidRPr="00246937">
          <w:rPr>
            <w:rFonts w:eastAsia="Times New Roman" w:cs="Times New Roman"/>
            <w:rPrChange w:id="1310" w:author="Orion" w:date="2011-04-24T22:32:00Z">
              <w:rPr>
                <w:rFonts w:ascii="Courier New" w:eastAsia="Times New Roman" w:hAnsi="Courier New" w:cs="Courier New"/>
              </w:rPr>
            </w:rPrChange>
          </w:rPr>
          <w:t>-</w:t>
        </w:r>
      </w:ins>
      <w:ins w:id="1311" w:author="Orion" w:date="2011-04-02T12:55:00Z">
        <w:del w:id="1312" w:author="IO" w:date="2011-05-12T16:00:00Z">
          <w:r w:rsidR="001A2EC8" w:rsidRPr="00246937" w:rsidDel="00316790">
            <w:rPr>
              <w:rFonts w:eastAsia="Times New Roman" w:cs="Times New Roman"/>
              <w:rPrChange w:id="1313" w:author="Orion" w:date="2011-04-24T22:32:00Z">
                <w:rPr>
                  <w:rFonts w:ascii="Courier New" w:eastAsia="Times New Roman" w:hAnsi="Courier New" w:cs="Courier New"/>
                </w:rPr>
              </w:rPrChange>
            </w:rPr>
            <w:delText>a</w:delText>
          </w:r>
        </w:del>
      </w:ins>
      <w:ins w:id="1314" w:author="IO" w:date="2011-05-12T16:00:00Z">
        <w:r w:rsidR="00316790">
          <w:rPr>
            <w:rFonts w:eastAsia="Times New Roman" w:cs="Times New Roman"/>
          </w:rPr>
          <w:t>A</w:t>
        </w:r>
      </w:ins>
      <w:ins w:id="1315" w:author="Orion" w:date="2011-04-02T12:55:00Z">
        <w:r w:rsidR="001A2EC8" w:rsidRPr="00246937">
          <w:rPr>
            <w:rFonts w:eastAsia="Times New Roman" w:cs="Times New Roman"/>
            <w:rPrChange w:id="1316" w:author="Orion" w:date="2011-04-24T22:32:00Z">
              <w:rPr>
                <w:rFonts w:ascii="Courier New" w:eastAsia="Times New Roman" w:hAnsi="Courier New" w:cs="Courier New"/>
              </w:rPr>
            </w:rPrChange>
          </w:rPr>
          <w:t xml:space="preserve">gente) y </w:t>
        </w:r>
      </w:ins>
      <w:r w:rsidRPr="00246937">
        <w:rPr>
          <w:rFonts w:eastAsia="Times New Roman" w:cs="Times New Roman"/>
        </w:rPr>
        <w:t xml:space="preserve">distribuida como software </w:t>
      </w:r>
      <w:del w:id="1317" w:author="Orion" w:date="2011-04-02T12:54:00Z">
        <w:r w:rsidRPr="00246937" w:rsidDel="00614E3A">
          <w:rPr>
            <w:rFonts w:eastAsia="Times New Roman" w:cs="Times New Roman"/>
          </w:rPr>
          <w:delText xml:space="preserve">GLP </w:delText>
        </w:r>
      </w:del>
      <w:ins w:id="1318" w:author="Orion" w:date="2011-04-02T12:54:00Z">
        <w:r w:rsidR="00614E3A" w:rsidRPr="00246937">
          <w:rPr>
            <w:rFonts w:eastAsia="Times New Roman" w:cs="Times New Roman"/>
            <w:rPrChange w:id="1319" w:author="Orion" w:date="2011-04-24T22:32:00Z">
              <w:rPr>
                <w:rFonts w:ascii="Courier New" w:eastAsia="Times New Roman" w:hAnsi="Courier New" w:cs="Courier New"/>
              </w:rPr>
            </w:rPrChange>
          </w:rPr>
          <w:t>GPL (Licencia Pública GNU)</w:t>
        </w:r>
      </w:ins>
      <w:ins w:id="1320" w:author="Orion" w:date="2011-04-02T19:52:00Z">
        <w:r w:rsidR="00EB105E" w:rsidRPr="00246937">
          <w:rPr>
            <w:rFonts w:eastAsia="Times New Roman" w:cs="Times New Roman"/>
            <w:rPrChange w:id="1321" w:author="Orion" w:date="2011-04-24T22:32:00Z">
              <w:rPr>
                <w:rFonts w:ascii="Courier New" w:eastAsia="Times New Roman" w:hAnsi="Courier New" w:cs="Courier New"/>
              </w:rPr>
            </w:rPrChange>
          </w:rPr>
          <w:t>.</w:t>
        </w:r>
      </w:ins>
      <w:ins w:id="1322" w:author="Orion" w:date="2011-05-16T13:11:00Z">
        <w:r w:rsidR="008A31BB" w:rsidRPr="008A31BB">
          <w:rPr>
            <w:rFonts w:cs="Times New Roman"/>
          </w:rPr>
          <w:t xml:space="preserve"> </w:t>
        </w:r>
        <w:r w:rsidR="002C2AFB">
          <w:rPr>
            <w:rFonts w:cs="Times New Roman"/>
          </w:rPr>
          <w:t>Esta es la contribución</w:t>
        </w:r>
      </w:ins>
      <w:ins w:id="1323" w:author="Orion" w:date="2011-05-16T13:30:00Z">
        <w:r w:rsidR="00AA10F4">
          <w:rPr>
            <w:rFonts w:cs="Times New Roman"/>
          </w:rPr>
          <w:t xml:space="preserve"> final</w:t>
        </w:r>
      </w:ins>
      <w:ins w:id="1324" w:author="Orion" w:date="2011-05-16T13:13:00Z">
        <w:r w:rsidR="002C2AFB">
          <w:rPr>
            <w:rFonts w:cs="Times New Roman"/>
          </w:rPr>
          <w:t xml:space="preserve"> del</w:t>
        </w:r>
      </w:ins>
      <w:ins w:id="1325" w:author="Orion" w:date="2011-05-16T13:11:00Z">
        <w:r w:rsidR="008A31BB" w:rsidRPr="00FC2A51">
          <w:rPr>
            <w:rFonts w:cs="Times New Roman"/>
          </w:rPr>
          <w:t xml:space="preserve"> trabajo y, como prueba de concepto, </w:t>
        </w:r>
        <w:r w:rsidR="008A31BB">
          <w:rPr>
            <w:rFonts w:cs="Times New Roman"/>
          </w:rPr>
          <w:t>se ha creado</w:t>
        </w:r>
      </w:ins>
      <w:ins w:id="1326" w:author="Orion" w:date="2011-05-16T13:12:00Z">
        <w:r w:rsidR="008A31BB">
          <w:rPr>
            <w:rFonts w:cs="Times New Roman"/>
          </w:rPr>
          <w:t>,</w:t>
        </w:r>
      </w:ins>
      <w:ins w:id="1327" w:author="Orion" w:date="2011-05-16T13:11:00Z">
        <w:r w:rsidR="008A31BB" w:rsidRPr="00FC2A51">
          <w:rPr>
            <w:rFonts w:cs="Times New Roman"/>
          </w:rPr>
          <w:t xml:space="preserve"> a partir de esos modelos</w:t>
        </w:r>
      </w:ins>
      <w:ins w:id="1328" w:author="Orion" w:date="2011-05-16T13:12:00Z">
        <w:r w:rsidR="008A31BB">
          <w:rPr>
            <w:rFonts w:cs="Times New Roman"/>
          </w:rPr>
          <w:t>,</w:t>
        </w:r>
      </w:ins>
      <w:ins w:id="1329" w:author="Orion" w:date="2011-05-16T13:11:00Z">
        <w:r w:rsidR="008A31BB" w:rsidRPr="00FC2A51">
          <w:rPr>
            <w:rFonts w:cs="Times New Roman"/>
          </w:rPr>
          <w:t xml:space="preserve"> un prototipo de simulador que </w:t>
        </w:r>
      </w:ins>
      <w:ins w:id="1330" w:author="Orion" w:date="2011-05-16T13:12:00Z">
        <w:r w:rsidR="008A31BB">
          <w:rPr>
            <w:rFonts w:cs="Times New Roman"/>
          </w:rPr>
          <w:t xml:space="preserve">se </w:t>
        </w:r>
      </w:ins>
      <w:ins w:id="1331" w:author="Orion" w:date="2011-05-16T13:13:00Z">
        <w:r w:rsidR="002C2AFB">
          <w:rPr>
            <w:rFonts w:cs="Times New Roman"/>
          </w:rPr>
          <w:t>ha</w:t>
        </w:r>
      </w:ins>
      <w:ins w:id="1332" w:author="Orion" w:date="2011-05-16T13:12:00Z">
        <w:r w:rsidR="008A31BB">
          <w:rPr>
            <w:rFonts w:cs="Times New Roman"/>
          </w:rPr>
          <w:t xml:space="preserve"> validado</w:t>
        </w:r>
      </w:ins>
      <w:ins w:id="1333" w:author="Orion" w:date="2011-05-16T13:11:00Z">
        <w:r w:rsidR="008A31BB" w:rsidRPr="00FC2A51">
          <w:rPr>
            <w:rFonts w:cs="Times New Roman"/>
          </w:rPr>
          <w:t xml:space="preserve"> en una serie de experimentos.</w:t>
        </w:r>
      </w:ins>
    </w:p>
    <w:p w:rsidR="006D1043" w:rsidRPr="00246937" w:rsidRDefault="006D1043">
      <w:pPr>
        <w:jc w:val="both"/>
        <w:rPr>
          <w:ins w:id="1334" w:author="Orion" w:date="2011-04-02T19:53:00Z"/>
          <w:rFonts w:eastAsia="Times New Roman" w:cs="Times New Roman"/>
          <w:rPrChange w:id="1335" w:author="Orion" w:date="2011-04-24T22:32:00Z">
            <w:rPr>
              <w:ins w:id="1336" w:author="Orion" w:date="2011-04-02T19:53:00Z"/>
              <w:rFonts w:ascii="Courier New" w:eastAsia="Times New Roman" w:hAnsi="Courier New" w:cs="Courier New"/>
            </w:rPr>
          </w:rPrChange>
        </w:rPr>
      </w:pPr>
    </w:p>
    <w:p w:rsidR="00BB1765" w:rsidRPr="00246937" w:rsidRDefault="002A2465">
      <w:pPr>
        <w:jc w:val="both"/>
        <w:rPr>
          <w:rFonts w:eastAsia="Times New Roman" w:cs="Times New Roman"/>
        </w:rPr>
      </w:pPr>
      <w:ins w:id="1337" w:author="Orion" w:date="2011-05-16T12:13:00Z">
        <w:r>
          <w:rPr>
            <w:rFonts w:eastAsia="Times New Roman" w:cs="Times New Roman"/>
          </w:rPr>
          <w:t xml:space="preserve">El resto de la memoria se organiza </w:t>
        </w:r>
      </w:ins>
      <w:ins w:id="1338" w:author="Orion" w:date="2011-05-16T12:15:00Z">
        <w:r w:rsidR="008B7324">
          <w:rPr>
            <w:rFonts w:eastAsia="Times New Roman" w:cs="Times New Roman"/>
          </w:rPr>
          <w:t>en una serie de secciones donde</w:t>
        </w:r>
      </w:ins>
      <w:del w:id="1339" w:author="Orion" w:date="2011-04-02T12:56:00Z">
        <w:r w:rsidR="00BB1765" w:rsidRPr="00246937" w:rsidDel="001A2EC8">
          <w:rPr>
            <w:rFonts w:eastAsia="Times New Roman" w:cs="Times New Roman"/>
          </w:rPr>
          <w:delText xml:space="preserve">y </w:delText>
        </w:r>
      </w:del>
      <w:del w:id="1340" w:author="Orion" w:date="2011-04-02T12:55:00Z">
        <w:r w:rsidR="00BB1765" w:rsidRPr="00246937" w:rsidDel="001A2EC8">
          <w:rPr>
            <w:rFonts w:eastAsia="Times New Roman" w:cs="Times New Roman"/>
          </w:rPr>
          <w:delText xml:space="preserve">desarrollada en Java para implementar </w:delText>
        </w:r>
      </w:del>
      <w:del w:id="1341" w:author="Orion" w:date="2011-03-26T12:06:00Z">
        <w:r w:rsidR="00BB1765" w:rsidRPr="00246937" w:rsidDel="006165F7">
          <w:rPr>
            <w:rFonts w:eastAsia="Times New Roman" w:cs="Times New Roman"/>
          </w:rPr>
          <w:delText xml:space="preserve">sistemas multi agente </w:delText>
        </w:r>
      </w:del>
      <w:del w:id="1342" w:author="Orion" w:date="2011-04-02T12:55:00Z">
        <w:r w:rsidR="00BB1765" w:rsidRPr="00246937" w:rsidDel="001A2EC8">
          <w:rPr>
            <w:rFonts w:eastAsia="Times New Roman" w:cs="Times New Roman"/>
          </w:rPr>
          <w:delText>(</w:delText>
        </w:r>
      </w:del>
      <w:del w:id="1343" w:author="Orion" w:date="2011-03-26T12:06:00Z">
        <w:r w:rsidR="00BB1765" w:rsidRPr="00246937" w:rsidDel="006165F7">
          <w:rPr>
            <w:rFonts w:eastAsia="Times New Roman" w:cs="Times New Roman"/>
          </w:rPr>
          <w:delText>MAS</w:delText>
        </w:r>
      </w:del>
      <w:del w:id="1344" w:author="Orion" w:date="2011-04-02T12:55:00Z">
        <w:r w:rsidR="00BB1765" w:rsidRPr="00246937" w:rsidDel="001A2EC8">
          <w:rPr>
            <w:rFonts w:eastAsia="Times New Roman" w:cs="Times New Roman"/>
          </w:rPr>
          <w:delText xml:space="preserve">). </w:delText>
        </w:r>
      </w:del>
      <w:del w:id="1345" w:author="Orion" w:date="2011-05-16T12:13:00Z">
        <w:r w:rsidR="00BB1765" w:rsidRPr="00246937" w:rsidDel="002A2465">
          <w:rPr>
            <w:rFonts w:eastAsia="Times New Roman" w:cs="Times New Roman"/>
          </w:rPr>
          <w:delText>En las posteriores secciones</w:delText>
        </w:r>
      </w:del>
      <w:ins w:id="1346" w:author="Orion" w:date="2011-05-16T12:13:00Z">
        <w:r>
          <w:rPr>
            <w:rFonts w:eastAsia="Times New Roman" w:cs="Times New Roman"/>
          </w:rPr>
          <w:t>:</w:t>
        </w:r>
      </w:ins>
      <w:r w:rsidR="00BB1765" w:rsidRPr="00246937">
        <w:rPr>
          <w:rFonts w:eastAsia="Times New Roman" w:cs="Times New Roman"/>
        </w:rPr>
        <w:t xml:space="preserve"> </w:t>
      </w:r>
      <w:ins w:id="1347" w:author="Orion" w:date="2011-05-03T11:40:00Z">
        <w:r w:rsidR="00C71A77">
          <w:rPr>
            <w:rFonts w:eastAsia="Times New Roman" w:cs="Times New Roman"/>
          </w:rPr>
          <w:t xml:space="preserve">primeramente </w:t>
        </w:r>
      </w:ins>
      <w:ins w:id="1348" w:author="Orion" w:date="2011-05-03T12:15:00Z">
        <w:r w:rsidR="005C71EC">
          <w:rPr>
            <w:rFonts w:eastAsia="Times New Roman" w:cs="Times New Roman"/>
          </w:rPr>
          <w:t>se definirán</w:t>
        </w:r>
      </w:ins>
      <w:ins w:id="1349" w:author="Orion" w:date="2011-05-03T11:40:00Z">
        <w:r w:rsidR="00C71A77">
          <w:rPr>
            <w:rFonts w:eastAsia="Times New Roman" w:cs="Times New Roman"/>
          </w:rPr>
          <w:t xml:space="preserve"> algunos concep</w:t>
        </w:r>
      </w:ins>
      <w:ins w:id="1350" w:author="Orion" w:date="2011-05-03T11:41:00Z">
        <w:r w:rsidR="007C0995">
          <w:rPr>
            <w:rFonts w:eastAsia="Times New Roman" w:cs="Times New Roman"/>
          </w:rPr>
          <w:t>tos</w:t>
        </w:r>
      </w:ins>
      <w:ins w:id="1351" w:author="Orion" w:date="2011-05-03T11:42:00Z">
        <w:r w:rsidR="00603813">
          <w:rPr>
            <w:rFonts w:eastAsia="Times New Roman" w:cs="Times New Roman"/>
          </w:rPr>
          <w:t xml:space="preserve"> de la navegación aérea para </w:t>
        </w:r>
      </w:ins>
      <w:ins w:id="1352" w:author="Orion" w:date="2011-05-16T12:13:00Z">
        <w:r>
          <w:rPr>
            <w:rFonts w:eastAsia="Times New Roman" w:cs="Times New Roman"/>
          </w:rPr>
          <w:t>seguidamente</w:t>
        </w:r>
      </w:ins>
      <w:ins w:id="1353" w:author="Orion" w:date="2011-05-03T11:41:00Z">
        <w:r w:rsidR="007C0995">
          <w:rPr>
            <w:rFonts w:eastAsia="Times New Roman" w:cs="Times New Roman"/>
          </w:rPr>
          <w:t xml:space="preserve"> </w:t>
        </w:r>
      </w:ins>
      <w:r w:rsidR="00BB1765" w:rsidRPr="00246937">
        <w:rPr>
          <w:rFonts w:eastAsia="Times New Roman" w:cs="Times New Roman"/>
        </w:rPr>
        <w:t>entrar</w:t>
      </w:r>
      <w:del w:id="1354" w:author="Orion" w:date="2011-05-03T11:43:00Z">
        <w:r w:rsidR="00BB1765" w:rsidRPr="00246937" w:rsidDel="00603813">
          <w:rPr>
            <w:rFonts w:eastAsia="Times New Roman" w:cs="Times New Roman"/>
          </w:rPr>
          <w:delText>emos</w:delText>
        </w:r>
      </w:del>
      <w:r w:rsidR="00BB1765" w:rsidRPr="00246937">
        <w:rPr>
          <w:rFonts w:eastAsia="Times New Roman" w:cs="Times New Roman"/>
        </w:rPr>
        <w:t xml:space="preserve"> en profundidad en el estado del arte de los actuales sistemas de simulación</w:t>
      </w:r>
      <w:ins w:id="1355" w:author="Orion" w:date="2011-05-03T11:43:00Z">
        <w:r w:rsidR="00B65148">
          <w:rPr>
            <w:rFonts w:eastAsia="Times New Roman" w:cs="Times New Roman"/>
          </w:rPr>
          <w:t xml:space="preserve">. A </w:t>
        </w:r>
      </w:ins>
      <w:del w:id="1356" w:author="Orion" w:date="2011-05-03T11:43:00Z">
        <w:r w:rsidR="00BB1765" w:rsidRPr="00246937" w:rsidDel="00B65148">
          <w:rPr>
            <w:rFonts w:eastAsia="Times New Roman" w:cs="Times New Roman"/>
          </w:rPr>
          <w:delText xml:space="preserve">, </w:delText>
        </w:r>
      </w:del>
      <w:ins w:id="1357" w:author="Orion" w:date="2011-05-03T11:43:00Z">
        <w:r w:rsidR="00B65148">
          <w:rPr>
            <w:rFonts w:eastAsia="Times New Roman" w:cs="Times New Roman"/>
          </w:rPr>
          <w:t xml:space="preserve">continuación </w:t>
        </w:r>
      </w:ins>
      <w:del w:id="1358" w:author="Orion" w:date="2011-05-03T12:16:00Z">
        <w:r w:rsidR="00BB1765" w:rsidRPr="00246937" w:rsidDel="00322EC8">
          <w:rPr>
            <w:rFonts w:eastAsia="Times New Roman" w:cs="Times New Roman"/>
          </w:rPr>
          <w:delText xml:space="preserve">presentaremos </w:delText>
        </w:r>
      </w:del>
      <w:ins w:id="1359" w:author="Orion" w:date="2011-05-03T12:16:00Z">
        <w:r w:rsidR="00322EC8">
          <w:rPr>
            <w:rFonts w:eastAsia="Times New Roman" w:cs="Times New Roman"/>
          </w:rPr>
          <w:t>se presentará</w:t>
        </w:r>
        <w:r w:rsidR="00322EC8" w:rsidRPr="00246937">
          <w:rPr>
            <w:rFonts w:eastAsia="Times New Roman" w:cs="Times New Roman"/>
          </w:rPr>
          <w:t xml:space="preserve"> </w:t>
        </w:r>
      </w:ins>
      <w:r w:rsidR="00BB1765" w:rsidRPr="00246937">
        <w:rPr>
          <w:rFonts w:eastAsia="Times New Roman" w:cs="Times New Roman"/>
        </w:rPr>
        <w:t xml:space="preserve">el objetivo y diseño que </w:t>
      </w:r>
      <w:del w:id="1360" w:author="Orion" w:date="2011-05-03T12:16:00Z">
        <w:r w:rsidR="00BB1765" w:rsidRPr="00246937" w:rsidDel="00322EC8">
          <w:rPr>
            <w:rFonts w:eastAsia="Times New Roman" w:cs="Times New Roman"/>
          </w:rPr>
          <w:delText xml:space="preserve">hemos </w:delText>
        </w:r>
      </w:del>
      <w:ins w:id="1361" w:author="Orion" w:date="2011-05-03T12:16:00Z">
        <w:r w:rsidR="00322EC8">
          <w:rPr>
            <w:rFonts w:eastAsia="Times New Roman" w:cs="Times New Roman"/>
          </w:rPr>
          <w:t>se ha</w:t>
        </w:r>
        <w:r w:rsidR="00322EC8" w:rsidRPr="00246937">
          <w:rPr>
            <w:rFonts w:eastAsia="Times New Roman" w:cs="Times New Roman"/>
          </w:rPr>
          <w:t xml:space="preserve"> </w:t>
        </w:r>
      </w:ins>
      <w:r w:rsidR="00BB1765" w:rsidRPr="00246937">
        <w:rPr>
          <w:rFonts w:eastAsia="Times New Roman" w:cs="Times New Roman"/>
        </w:rPr>
        <w:t xml:space="preserve">elegido para afrontar este problema, </w:t>
      </w:r>
      <w:ins w:id="1362" w:author="Orion" w:date="2011-05-03T11:36:00Z">
        <w:r w:rsidR="00D2584F">
          <w:rPr>
            <w:rFonts w:eastAsia="Times New Roman" w:cs="Times New Roman"/>
          </w:rPr>
          <w:t xml:space="preserve">donde </w:t>
        </w:r>
      </w:ins>
      <w:ins w:id="1363" w:author="Orion" w:date="2011-05-03T12:16:00Z">
        <w:r w:rsidR="00322EC8">
          <w:rPr>
            <w:rFonts w:eastAsia="Times New Roman" w:cs="Times New Roman"/>
          </w:rPr>
          <w:t>se mostrarán</w:t>
        </w:r>
      </w:ins>
      <w:ins w:id="1364" w:author="Orion" w:date="2011-05-03T11:36:00Z">
        <w:r w:rsidR="00D2584F">
          <w:rPr>
            <w:rFonts w:eastAsia="Times New Roman" w:cs="Times New Roman"/>
          </w:rPr>
          <w:t xml:space="preserve"> </w:t>
        </w:r>
      </w:ins>
      <w:ins w:id="1365" w:author="Orion" w:date="2011-05-03T11:39:00Z">
        <w:r w:rsidR="00322EC8">
          <w:rPr>
            <w:rFonts w:eastAsia="Times New Roman" w:cs="Times New Roman"/>
          </w:rPr>
          <w:t>y explicar</w:t>
        </w:r>
      </w:ins>
      <w:ins w:id="1366" w:author="Orion" w:date="2011-05-03T12:16:00Z">
        <w:r w:rsidR="00322EC8">
          <w:rPr>
            <w:rFonts w:eastAsia="Times New Roman" w:cs="Times New Roman"/>
          </w:rPr>
          <w:t>án</w:t>
        </w:r>
      </w:ins>
      <w:ins w:id="1367" w:author="Orion" w:date="2011-05-03T11:39:00Z">
        <w:r w:rsidR="00C71A77">
          <w:rPr>
            <w:rFonts w:eastAsia="Times New Roman" w:cs="Times New Roman"/>
          </w:rPr>
          <w:t xml:space="preserve"> </w:t>
        </w:r>
      </w:ins>
      <w:ins w:id="1368" w:author="Orion" w:date="2011-05-03T11:36:00Z">
        <w:r w:rsidR="00D2584F">
          <w:rPr>
            <w:rFonts w:eastAsia="Times New Roman" w:cs="Times New Roman"/>
          </w:rPr>
          <w:t xml:space="preserve">los distintos diagramas </w:t>
        </w:r>
      </w:ins>
      <w:ins w:id="1369" w:author="Orion" w:date="2011-05-03T11:37:00Z">
        <w:r w:rsidR="00D2584F">
          <w:rPr>
            <w:rFonts w:eastAsia="Times New Roman" w:cs="Times New Roman"/>
          </w:rPr>
          <w:t xml:space="preserve">desarrollados con </w:t>
        </w:r>
      </w:ins>
      <w:ins w:id="1370" w:author="Orion" w:date="2011-05-03T11:39:00Z">
        <w:r w:rsidR="00C71A77">
          <w:rPr>
            <w:rFonts w:eastAsia="Times New Roman" w:cs="Times New Roman"/>
          </w:rPr>
          <w:t xml:space="preserve">el IDK que modelan el </w:t>
        </w:r>
      </w:ins>
      <w:ins w:id="1371" w:author="Orion" w:date="2011-05-03T11:40:00Z">
        <w:r w:rsidR="00C71A77">
          <w:rPr>
            <w:rFonts w:eastAsia="Times New Roman" w:cs="Times New Roman"/>
          </w:rPr>
          <w:t>problema a tratar</w:t>
        </w:r>
      </w:ins>
      <w:ins w:id="1372" w:author="Orion" w:date="2011-05-03T11:50:00Z">
        <w:r w:rsidR="00512FF5">
          <w:rPr>
            <w:rFonts w:eastAsia="Times New Roman" w:cs="Times New Roman"/>
          </w:rPr>
          <w:t>.</w:t>
        </w:r>
      </w:ins>
      <w:ins w:id="1373" w:author="Orion" w:date="2011-05-16T12:17:00Z">
        <w:r w:rsidR="001E27AC">
          <w:rPr>
            <w:rFonts w:eastAsia="Times New Roman" w:cs="Times New Roman"/>
          </w:rPr>
          <w:t xml:space="preserve"> </w:t>
        </w:r>
      </w:ins>
      <w:ins w:id="1374" w:author="Orion" w:date="2011-05-16T12:21:00Z">
        <w:r w:rsidR="001E27AC">
          <w:rPr>
            <w:rFonts w:eastAsia="Times New Roman" w:cs="Times New Roman"/>
          </w:rPr>
          <w:t xml:space="preserve">Seguidamente </w:t>
        </w:r>
      </w:ins>
      <w:ins w:id="1375" w:author="Orion" w:date="2011-05-16T12:17:00Z">
        <w:r w:rsidR="001E27AC">
          <w:rPr>
            <w:rFonts w:eastAsia="Times New Roman" w:cs="Times New Roman"/>
          </w:rPr>
          <w:t xml:space="preserve">se presentarán una serie de </w:t>
        </w:r>
      </w:ins>
      <w:ins w:id="1376" w:author="Orion" w:date="2011-05-16T12:18:00Z">
        <w:r w:rsidR="001E27AC">
          <w:rPr>
            <w:rFonts w:eastAsia="Times New Roman" w:cs="Times New Roman"/>
          </w:rPr>
          <w:t xml:space="preserve">casos de estudio y </w:t>
        </w:r>
      </w:ins>
      <w:ins w:id="1377" w:author="Orion" w:date="2011-05-16T12:19:00Z">
        <w:r w:rsidR="001E27AC">
          <w:rPr>
            <w:rFonts w:eastAsia="Times New Roman" w:cs="Times New Roman"/>
          </w:rPr>
          <w:t>pruebas</w:t>
        </w:r>
      </w:ins>
      <w:ins w:id="1378" w:author="Orion" w:date="2011-05-16T12:18:00Z">
        <w:r w:rsidR="001E27AC">
          <w:rPr>
            <w:rFonts w:eastAsia="Times New Roman" w:cs="Times New Roman"/>
          </w:rPr>
          <w:t xml:space="preserve"> realizadas sobre este entorno de simulación </w:t>
        </w:r>
      </w:ins>
      <w:ins w:id="1379" w:author="Orion" w:date="2011-05-16T12:19:00Z">
        <w:r w:rsidR="001E27AC">
          <w:rPr>
            <w:rFonts w:eastAsia="Times New Roman" w:cs="Times New Roman"/>
          </w:rPr>
          <w:t>desarrollado para</w:t>
        </w:r>
      </w:ins>
      <w:ins w:id="1380" w:author="Orion" w:date="2011-05-16T12:20:00Z">
        <w:r w:rsidR="001E27AC">
          <w:rPr>
            <w:rFonts w:eastAsia="Times New Roman" w:cs="Times New Roman"/>
          </w:rPr>
          <w:t>, posteriormente,</w:t>
        </w:r>
      </w:ins>
      <w:ins w:id="1381" w:author="Orion" w:date="2011-05-16T12:19:00Z">
        <w:r w:rsidR="001E27AC">
          <w:rPr>
            <w:rFonts w:eastAsia="Times New Roman" w:cs="Times New Roman"/>
          </w:rPr>
          <w:t xml:space="preserve"> en el si</w:t>
        </w:r>
      </w:ins>
      <w:ins w:id="1382" w:author="Orion" w:date="2011-05-16T12:20:00Z">
        <w:r w:rsidR="001E27AC">
          <w:rPr>
            <w:rFonts w:eastAsia="Times New Roman" w:cs="Times New Roman"/>
          </w:rPr>
          <w:t>guiente capítulo</w:t>
        </w:r>
      </w:ins>
      <w:ins w:id="1383" w:author="Orion" w:date="2011-05-16T13:14:00Z">
        <w:r w:rsidR="002C2AFB">
          <w:rPr>
            <w:rFonts w:eastAsia="Times New Roman" w:cs="Times New Roman"/>
          </w:rPr>
          <w:t>,</w:t>
        </w:r>
      </w:ins>
      <w:ins w:id="1384" w:author="Orion" w:date="2011-05-16T12:20:00Z">
        <w:r w:rsidR="001E27AC">
          <w:rPr>
            <w:rFonts w:eastAsia="Times New Roman" w:cs="Times New Roman"/>
          </w:rPr>
          <w:t xml:space="preserve"> discutir y analizar estos datos obtenidos. Y p</w:t>
        </w:r>
      </w:ins>
      <w:ins w:id="1385" w:author="Orion" w:date="2011-05-16T12:19:00Z">
        <w:r w:rsidR="001E27AC">
          <w:rPr>
            <w:rFonts w:eastAsia="Times New Roman" w:cs="Times New Roman"/>
          </w:rPr>
          <w:t>or último</w:t>
        </w:r>
      </w:ins>
      <w:ins w:id="1386" w:author="Orion" w:date="2011-05-03T11:39:00Z">
        <w:r w:rsidR="00C71A77">
          <w:rPr>
            <w:rFonts w:eastAsia="Times New Roman" w:cs="Times New Roman"/>
          </w:rPr>
          <w:t xml:space="preserve"> </w:t>
        </w:r>
      </w:ins>
      <w:del w:id="1387" w:author="Orion" w:date="2011-05-03T12:16:00Z">
        <w:r w:rsidR="00BB1765" w:rsidRPr="00246937" w:rsidDel="00140E96">
          <w:rPr>
            <w:rFonts w:eastAsia="Times New Roman" w:cs="Times New Roman"/>
          </w:rPr>
          <w:delText xml:space="preserve">mostraremos </w:delText>
        </w:r>
      </w:del>
      <w:ins w:id="1388" w:author="Orion" w:date="2011-05-03T12:16:00Z">
        <w:r w:rsidR="001E27AC">
          <w:rPr>
            <w:rFonts w:eastAsia="Times New Roman" w:cs="Times New Roman"/>
          </w:rPr>
          <w:t>se aporta</w:t>
        </w:r>
      </w:ins>
      <w:ins w:id="1389" w:author="Orion" w:date="2011-05-16T12:21:00Z">
        <w:r w:rsidR="001E27AC">
          <w:rPr>
            <w:rFonts w:eastAsia="Times New Roman" w:cs="Times New Roman"/>
          </w:rPr>
          <w:t>rán</w:t>
        </w:r>
      </w:ins>
      <w:ins w:id="1390" w:author="Orion" w:date="2011-05-03T12:16:00Z">
        <w:r w:rsidR="00140E96" w:rsidRPr="00246937">
          <w:rPr>
            <w:rFonts w:eastAsia="Times New Roman" w:cs="Times New Roman"/>
          </w:rPr>
          <w:t xml:space="preserve"> </w:t>
        </w:r>
      </w:ins>
      <w:r w:rsidR="00BB1765" w:rsidRPr="00246937">
        <w:rPr>
          <w:rFonts w:eastAsia="Times New Roman" w:cs="Times New Roman"/>
        </w:rPr>
        <w:t>unas conclusiones ante las simulaciones realizadas</w:t>
      </w:r>
      <w:ins w:id="1391" w:author="Orion" w:date="2011-05-03T11:50:00Z">
        <w:r w:rsidR="00CB2FF3">
          <w:rPr>
            <w:rFonts w:eastAsia="Times New Roman" w:cs="Times New Roman"/>
          </w:rPr>
          <w:t>,</w:t>
        </w:r>
      </w:ins>
      <w:r w:rsidR="00BB1765" w:rsidRPr="00246937">
        <w:rPr>
          <w:rFonts w:eastAsia="Times New Roman" w:cs="Times New Roman"/>
        </w:rPr>
        <w:t xml:space="preserve"> y</w:t>
      </w:r>
      <w:del w:id="1392" w:author="Orion" w:date="2011-05-16T12:16:00Z">
        <w:r w:rsidR="00BB1765" w:rsidRPr="00246937" w:rsidDel="008B7324">
          <w:rPr>
            <w:rFonts w:eastAsia="Times New Roman" w:cs="Times New Roman"/>
          </w:rPr>
          <w:delText xml:space="preserve"> </w:delText>
        </w:r>
      </w:del>
      <w:ins w:id="1393" w:author="Orion" w:date="2011-05-03T11:50:00Z">
        <w:r w:rsidR="00512FF5">
          <w:rPr>
            <w:rFonts w:eastAsia="Times New Roman" w:cs="Times New Roman"/>
          </w:rPr>
          <w:t xml:space="preserve"> </w:t>
        </w:r>
      </w:ins>
      <w:del w:id="1394" w:author="Orion" w:date="2011-05-03T12:17:00Z">
        <w:r w:rsidR="00BB1765" w:rsidRPr="00246937" w:rsidDel="00140E96">
          <w:rPr>
            <w:rFonts w:eastAsia="Times New Roman" w:cs="Times New Roman"/>
          </w:rPr>
          <w:delText xml:space="preserve">presentaremos </w:delText>
        </w:r>
      </w:del>
      <w:ins w:id="1395" w:author="Orion" w:date="2011-05-03T12:17:00Z">
        <w:r w:rsidR="00140E96">
          <w:rPr>
            <w:rFonts w:eastAsia="Times New Roman" w:cs="Times New Roman"/>
          </w:rPr>
          <w:t>se presentarán</w:t>
        </w:r>
        <w:r w:rsidR="00140E96" w:rsidRPr="00246937">
          <w:rPr>
            <w:rFonts w:eastAsia="Times New Roman" w:cs="Times New Roman"/>
          </w:rPr>
          <w:t xml:space="preserve"> </w:t>
        </w:r>
      </w:ins>
      <w:r w:rsidR="00BB1765" w:rsidRPr="00246937">
        <w:rPr>
          <w:rFonts w:eastAsia="Times New Roman" w:cs="Times New Roman"/>
        </w:rPr>
        <w:t>las áreas de trabajo futuro que se puede</w:t>
      </w:r>
      <w:ins w:id="1396" w:author="Orion" w:date="2011-05-16T12:22:00Z">
        <w:r w:rsidR="001E27AC">
          <w:rPr>
            <w:rFonts w:eastAsia="Times New Roman" w:cs="Times New Roman"/>
          </w:rPr>
          <w:t>n</w:t>
        </w:r>
      </w:ins>
      <w:r w:rsidR="00BB1765" w:rsidRPr="00246937">
        <w:rPr>
          <w:rFonts w:eastAsia="Times New Roman" w:cs="Times New Roman"/>
        </w:rPr>
        <w:t xml:space="preserve"> realizar sobre el trabajo actual.</w:t>
      </w:r>
    </w:p>
    <w:p w:rsidR="00BB1765" w:rsidRPr="00246937" w:rsidRDefault="00BB1765">
      <w:pPr>
        <w:jc w:val="both"/>
        <w:rPr>
          <w:rFonts w:eastAsia="Times New Roman" w:cs="Times New Roman"/>
        </w:rPr>
      </w:pPr>
    </w:p>
    <w:p w:rsidR="00E32078" w:rsidRDefault="007C0995">
      <w:pPr>
        <w:pStyle w:val="Title"/>
        <w:outlineLvl w:val="0"/>
        <w:rPr>
          <w:ins w:id="1397" w:author="Orion" w:date="2011-05-02T20:35:00Z"/>
        </w:rPr>
        <w:pPrChange w:id="1398" w:author="Orion" w:date="2011-05-02T20:38:00Z">
          <w:pPr>
            <w:widowControl/>
            <w:suppressAutoHyphens w:val="0"/>
          </w:pPr>
        </w:pPrChange>
      </w:pPr>
      <w:bookmarkStart w:id="1399" w:name="_Toc293422055"/>
      <w:ins w:id="1400" w:author="Orion" w:date="2011-05-03T11:42:00Z">
        <w:r>
          <w:rPr>
            <w:rFonts w:ascii="Times New Roman" w:hAnsi="Times New Roman" w:cs="Times New Roman"/>
          </w:rPr>
          <w:t>C</w:t>
        </w:r>
      </w:ins>
      <w:ins w:id="1401" w:author="Orion" w:date="2011-05-02T20:35:00Z">
        <w:r w:rsidR="00067307" w:rsidRPr="00B65F96">
          <w:rPr>
            <w:rFonts w:ascii="Times New Roman" w:hAnsi="Times New Roman" w:cs="Times New Roman"/>
            <w:rPrChange w:id="1402" w:author="Orion" w:date="2011-05-02T20:38:00Z">
              <w:rPr/>
            </w:rPrChange>
          </w:rPr>
          <w:t>onceptos</w:t>
        </w:r>
      </w:ins>
      <w:ins w:id="1403" w:author="Orion" w:date="2011-05-03T11:42:00Z">
        <w:r>
          <w:rPr>
            <w:rFonts w:ascii="Times New Roman" w:hAnsi="Times New Roman" w:cs="Times New Roman"/>
          </w:rPr>
          <w:t xml:space="preserve"> básicos</w:t>
        </w:r>
      </w:ins>
      <w:ins w:id="1404" w:author="Orion" w:date="2011-05-02T20:35:00Z">
        <w:r w:rsidR="00067307" w:rsidRPr="00B65F96">
          <w:rPr>
            <w:rFonts w:ascii="Times New Roman" w:hAnsi="Times New Roman" w:cs="Times New Roman"/>
            <w:rPrChange w:id="1405" w:author="Orion" w:date="2011-05-02T20:38:00Z">
              <w:rPr/>
            </w:rPrChange>
          </w:rPr>
          <w:t xml:space="preserve"> de navegación aérea</w:t>
        </w:r>
        <w:bookmarkEnd w:id="1399"/>
      </w:ins>
    </w:p>
    <w:p w:rsidR="00067307" w:rsidDel="007C74FC" w:rsidRDefault="00067307" w:rsidP="00067307">
      <w:pPr>
        <w:jc w:val="both"/>
        <w:rPr>
          <w:ins w:id="1406" w:author="Orion" w:date="2011-05-02T20:35:00Z"/>
          <w:del w:id="1407" w:author="IO" w:date="2011-05-12T17:53:00Z"/>
          <w:rFonts w:eastAsia="Times New Roman" w:cs="Times New Roman"/>
        </w:rPr>
      </w:pPr>
    </w:p>
    <w:p w:rsidR="005421EE" w:rsidRDefault="00B65F96" w:rsidP="00067307">
      <w:pPr>
        <w:jc w:val="both"/>
        <w:rPr>
          <w:ins w:id="1408" w:author="Orion" w:date="2011-05-15T15:23:00Z"/>
          <w:rFonts w:cs="Times New Roman"/>
        </w:rPr>
      </w:pPr>
      <w:ins w:id="1409" w:author="Orion" w:date="2011-05-02T20:36:00Z">
        <w:del w:id="1410" w:author="IO" w:date="2011-05-12T17:53:00Z">
          <w:r w:rsidDel="007C74FC">
            <w:rPr>
              <w:rFonts w:cs="Times New Roman"/>
            </w:rPr>
            <w:delText xml:space="preserve">Como </w:delText>
          </w:r>
        </w:del>
      </w:ins>
      <w:ins w:id="1411" w:author="Orion" w:date="2011-05-03T12:17:00Z">
        <w:del w:id="1412" w:author="IO" w:date="2011-05-12T17:53:00Z">
          <w:r w:rsidR="00E37516" w:rsidDel="007C74FC">
            <w:rPr>
              <w:rFonts w:cs="Times New Roman"/>
            </w:rPr>
            <w:delText>se ha comentado</w:delText>
          </w:r>
        </w:del>
      </w:ins>
      <w:ins w:id="1413" w:author="Orion" w:date="2011-05-02T20:36:00Z">
        <w:del w:id="1414" w:author="IO" w:date="2011-05-12T17:53:00Z">
          <w:r w:rsidDel="007C74FC">
            <w:rPr>
              <w:rFonts w:cs="Times New Roman"/>
            </w:rPr>
            <w:delText xml:space="preserve"> anteriormente l</w:delText>
          </w:r>
        </w:del>
      </w:ins>
      <w:ins w:id="1415" w:author="IO" w:date="2011-05-12T17:53:00Z">
        <w:r w:rsidR="007C74FC">
          <w:rPr>
            <w:rFonts w:cs="Times New Roman"/>
          </w:rPr>
          <w:t>L</w:t>
        </w:r>
      </w:ins>
      <w:ins w:id="1416" w:author="Orion" w:date="2011-05-02T20:36:00Z">
        <w:r w:rsidRPr="00246937">
          <w:rPr>
            <w:rFonts w:cs="Times New Roman"/>
          </w:rPr>
          <w:t xml:space="preserve">a navegación aérea engloba </w:t>
        </w:r>
        <w:del w:id="1417" w:author="IO" w:date="2011-05-12T17:54:00Z">
          <w:r w:rsidRPr="00246937" w:rsidDel="007C74FC">
            <w:rPr>
              <w:rFonts w:cs="Times New Roman"/>
            </w:rPr>
            <w:delText>a un</w:delText>
          </w:r>
        </w:del>
      </w:ins>
      <w:ins w:id="1418" w:author="IO" w:date="2011-05-12T17:54:00Z">
        <w:r w:rsidR="007C74FC">
          <w:rPr>
            <w:rFonts w:cs="Times New Roman"/>
          </w:rPr>
          <w:t>el</w:t>
        </w:r>
      </w:ins>
      <w:ins w:id="1419" w:author="Orion" w:date="2011-05-02T20:36:00Z">
        <w:r w:rsidRPr="00246937">
          <w:rPr>
            <w:rFonts w:cs="Times New Roman"/>
          </w:rPr>
          <w:t xml:space="preserve"> conjunto de técnicas y procedimientos</w:t>
        </w:r>
        <w:del w:id="1420" w:author="IO" w:date="2011-05-12T17:54:00Z">
          <w:r w:rsidRPr="00246937" w:rsidDel="007C74FC">
            <w:rPr>
              <w:rFonts w:cs="Times New Roman"/>
            </w:rPr>
            <w:delText>, como planificación, grabación y control de los movimientos del vehículo,</w:delText>
          </w:r>
        </w:del>
        <w:r w:rsidRPr="00246937">
          <w:rPr>
            <w:rFonts w:cs="Times New Roman"/>
          </w:rPr>
          <w:t xml:space="preserve"> que permiten conducir eficientemente una aeronave a su destino. </w:t>
        </w:r>
      </w:ins>
      <w:ins w:id="1421" w:author="IO" w:date="2011-05-12T17:54:00Z">
        <w:r w:rsidR="007C74FC">
          <w:rPr>
            <w:rFonts w:cs="Times New Roman"/>
          </w:rPr>
          <w:t>Algunos de los aspectos contemplados son la</w:t>
        </w:r>
        <w:r w:rsidR="007C74FC" w:rsidRPr="00246937">
          <w:rPr>
            <w:rFonts w:cs="Times New Roman"/>
          </w:rPr>
          <w:t xml:space="preserve"> planificación</w:t>
        </w:r>
        <w:r w:rsidR="007C74FC">
          <w:rPr>
            <w:rFonts w:cs="Times New Roman"/>
          </w:rPr>
          <w:t xml:space="preserve"> del vuelo</w:t>
        </w:r>
        <w:r w:rsidR="007C74FC" w:rsidRPr="00246937">
          <w:rPr>
            <w:rFonts w:cs="Times New Roman"/>
          </w:rPr>
          <w:t xml:space="preserve">, </w:t>
        </w:r>
        <w:r w:rsidR="007C74FC">
          <w:rPr>
            <w:rFonts w:cs="Times New Roman"/>
          </w:rPr>
          <w:t xml:space="preserve">o la </w:t>
        </w:r>
        <w:commentRangeStart w:id="1422"/>
        <w:r w:rsidR="007C74FC" w:rsidRPr="00246937">
          <w:rPr>
            <w:rFonts w:cs="Times New Roman"/>
          </w:rPr>
          <w:t>grabación</w:t>
        </w:r>
      </w:ins>
      <w:commentRangeEnd w:id="1422"/>
      <w:ins w:id="1423" w:author="IO" w:date="2011-05-12T17:55:00Z">
        <w:r w:rsidR="007C74FC">
          <w:rPr>
            <w:rStyle w:val="CommentReference"/>
          </w:rPr>
          <w:commentReference w:id="1422"/>
        </w:r>
      </w:ins>
      <w:ins w:id="1424" w:author="IO" w:date="2011-05-12T17:54:00Z">
        <w:r w:rsidR="007C74FC" w:rsidRPr="00246937">
          <w:rPr>
            <w:rFonts w:cs="Times New Roman"/>
          </w:rPr>
          <w:t xml:space="preserve"> y control de los movimientos del vehículo</w:t>
        </w:r>
      </w:ins>
      <w:ins w:id="1425" w:author="IO" w:date="2011-05-12T18:04:00Z">
        <w:r w:rsidR="005421EE">
          <w:rPr>
            <w:rFonts w:cs="Times New Roman"/>
          </w:rPr>
          <w:t xml:space="preserve">. </w:t>
        </w:r>
      </w:ins>
    </w:p>
    <w:p w:rsidR="00DB19F4" w:rsidRPr="00F818EC" w:rsidRDefault="00DB19F4" w:rsidP="00DB19F4">
      <w:pPr>
        <w:jc w:val="both"/>
        <w:rPr>
          <w:ins w:id="1426" w:author="Orion" w:date="2011-05-15T15:23:00Z"/>
          <w:rStyle w:val="apple-style-span"/>
          <w:rFonts w:cs="Times New Roman"/>
          <w:bCs/>
          <w:color w:val="000000"/>
        </w:rPr>
      </w:pPr>
    </w:p>
    <w:p w:rsidR="00DB19F4" w:rsidRDefault="00DB19F4" w:rsidP="00067307">
      <w:pPr>
        <w:jc w:val="both"/>
        <w:rPr>
          <w:ins w:id="1427" w:author="Orion" w:date="2011-05-15T15:26:00Z"/>
          <w:rFonts w:cs="Times New Roman"/>
        </w:rPr>
      </w:pPr>
      <w:ins w:id="1428" w:author="Orion" w:date="2011-05-15T15:23:00Z">
        <w:r w:rsidRPr="00F818EC">
          <w:rPr>
            <w:rStyle w:val="apple-style-span"/>
            <w:rFonts w:cs="Times New Roman"/>
            <w:bCs/>
            <w:color w:val="000000"/>
          </w:rPr>
          <w:t xml:space="preserve">Antes de iniciar el trayecto, a los pilotos se les suministra un plan de vuelo, un informe donde se indican todos los datos referentes al vuelo. En éste debe constar el lugar de salida, destino, altitud, velocidad de crucero, </w:t>
        </w:r>
        <w:proofErr w:type="spellStart"/>
        <w:r w:rsidRPr="00F818EC">
          <w:rPr>
            <w:rFonts w:cs="Times New Roman"/>
          </w:rPr>
          <w:t>waypoints</w:t>
        </w:r>
        <w:proofErr w:type="spellEnd"/>
        <w:r w:rsidRPr="00F818EC">
          <w:rPr>
            <w:rFonts w:cs="Times New Roman"/>
          </w:rPr>
          <w:t xml:space="preserve"> (puntos de referencia tridimensionales utilizados en la navegación por los que pasará la aeronave antes de llegar al des</w:t>
        </w:r>
        <w:r w:rsidR="00CB1361">
          <w:rPr>
            <w:rFonts w:cs="Times New Roman"/>
          </w:rPr>
          <w:t>tino), tipo de vuelo (</w:t>
        </w:r>
      </w:ins>
      <w:ins w:id="1429" w:author="Orion" w:date="2011-05-15T15:27:00Z">
        <w:r w:rsidR="00CB1361">
          <w:rPr>
            <w:rFonts w:cs="Times New Roman"/>
          </w:rPr>
          <w:t>de lo que hablaremos a continuación)</w:t>
        </w:r>
      </w:ins>
      <w:ins w:id="1430" w:author="Orion" w:date="2011-05-15T15:23:00Z">
        <w:r w:rsidRPr="00F818EC">
          <w:rPr>
            <w:rFonts w:cs="Times New Roman"/>
          </w:rPr>
          <w:t xml:space="preserve"> e información referente al avión.</w:t>
        </w:r>
      </w:ins>
    </w:p>
    <w:p w:rsidR="00DB19F4" w:rsidRDefault="00DB19F4" w:rsidP="00067307">
      <w:pPr>
        <w:jc w:val="both"/>
        <w:rPr>
          <w:ins w:id="1431" w:author="Orion" w:date="2011-05-15T15:26:00Z"/>
          <w:rFonts w:cs="Times New Roman"/>
        </w:rPr>
      </w:pPr>
    </w:p>
    <w:p w:rsidR="00DB19F4" w:rsidRDefault="00DB19F4" w:rsidP="00067307">
      <w:pPr>
        <w:jc w:val="both"/>
        <w:rPr>
          <w:ins w:id="1432" w:author="IO" w:date="2011-05-12T18:04:00Z"/>
          <w:rFonts w:cs="Times New Roman"/>
        </w:rPr>
      </w:pPr>
      <w:ins w:id="1433" w:author="Orion" w:date="2011-05-15T15:27:00Z">
        <w:r>
          <w:t>De esta manera se puede</w:t>
        </w:r>
      </w:ins>
      <w:ins w:id="1434" w:author="Orion" w:date="2011-05-15T15:26:00Z">
        <w:r>
          <w:t xml:space="preserve"> definir la navegación aérea como el conjunto de técnicas para la ejecución del plan de vuelo. El plan de vuelo a su vez indica la ruta que debe seguir un avión (entrada, salida y puntos intermedios), así como las características del vuelo (ej. velocidad y altitud).</w:t>
        </w:r>
      </w:ins>
    </w:p>
    <w:p w:rsidR="005421EE" w:rsidRDefault="005421EE" w:rsidP="00067307">
      <w:pPr>
        <w:jc w:val="both"/>
        <w:rPr>
          <w:ins w:id="1435" w:author="IO" w:date="2011-05-12T18:04:00Z"/>
          <w:rFonts w:cs="Times New Roman"/>
        </w:rPr>
      </w:pPr>
    </w:p>
    <w:p w:rsidR="007C74FC" w:rsidRDefault="005421EE" w:rsidP="00067307">
      <w:pPr>
        <w:jc w:val="both"/>
        <w:rPr>
          <w:ins w:id="1436" w:author="IO" w:date="2011-05-12T17:55:00Z"/>
          <w:rFonts w:cs="Times New Roman"/>
        </w:rPr>
      </w:pPr>
      <w:ins w:id="1437" w:author="IO" w:date="2011-05-12T18:04:00Z">
        <w:r>
          <w:rPr>
            <w:rFonts w:cs="Times New Roman"/>
          </w:rPr>
          <w:t>L</w:t>
        </w:r>
      </w:ins>
      <w:ins w:id="1438" w:author="IO" w:date="2011-05-12T17:57:00Z">
        <w:r>
          <w:rPr>
            <w:rFonts w:cs="Times New Roman"/>
          </w:rPr>
          <w:t>a forma de ejecutar estos procesos no es única, sino que depende del tipo de infraestructura disponible (</w:t>
        </w:r>
      </w:ins>
      <w:ins w:id="1439" w:author="IO" w:date="2011-05-12T17:59:00Z">
        <w:r>
          <w:rPr>
            <w:rFonts w:cs="Times New Roman"/>
          </w:rPr>
          <w:t>ej.</w:t>
        </w:r>
      </w:ins>
      <w:ins w:id="1440" w:author="IO" w:date="2011-05-12T17:57:00Z">
        <w:r>
          <w:rPr>
            <w:rFonts w:cs="Times New Roman"/>
          </w:rPr>
          <w:t xml:space="preserve"> radiobalizas e indicadores de aproximación), del tipo de aeronave (ej. </w:t>
        </w:r>
      </w:ins>
      <w:ins w:id="1441" w:author="IO" w:date="2011-05-12T17:58:00Z">
        <w:r>
          <w:rPr>
            <w:rFonts w:cs="Times New Roman"/>
          </w:rPr>
          <w:t>su capacidad de vuelo y pasajeros desplazados) y de la zona (ej. aeropuertos y baja altitud).</w:t>
        </w:r>
      </w:ins>
      <w:ins w:id="1442" w:author="IO" w:date="2011-05-12T17:59:00Z">
        <w:r>
          <w:rPr>
            <w:rFonts w:cs="Times New Roman"/>
          </w:rPr>
          <w:t xml:space="preserve"> Según estos factores </w:t>
        </w:r>
        <w:r>
          <w:rPr>
            <w:rFonts w:cs="Times New Roman"/>
          </w:rPr>
          <w:lastRenderedPageBreak/>
          <w:t xml:space="preserve">es </w:t>
        </w:r>
        <w:del w:id="1443" w:author="Orion" w:date="2011-05-16T13:39:00Z">
          <w:r w:rsidDel="000A3419">
            <w:rPr>
              <w:rFonts w:cs="Times New Roman"/>
            </w:rPr>
            <w:delText>poible</w:delText>
          </w:r>
        </w:del>
      </w:ins>
      <w:ins w:id="1444" w:author="Orion" w:date="2011-05-16T13:39:00Z">
        <w:r w:rsidR="000A3419">
          <w:rPr>
            <w:rFonts w:cs="Times New Roman"/>
          </w:rPr>
          <w:t>posible</w:t>
        </w:r>
      </w:ins>
      <w:ins w:id="1445" w:author="IO" w:date="2011-05-12T17:59:00Z">
        <w:r>
          <w:rPr>
            <w:rFonts w:cs="Times New Roman"/>
          </w:rPr>
          <w:t xml:space="preserve"> realizar navegación con </w:t>
        </w:r>
      </w:ins>
      <w:ins w:id="1446" w:author="IO" w:date="2011-05-12T18:00:00Z">
        <w:r>
          <w:rPr>
            <w:rFonts w:cs="Times New Roman"/>
          </w:rPr>
          <w:t>R</w:t>
        </w:r>
      </w:ins>
      <w:ins w:id="1447" w:author="IO" w:date="2011-05-12T17:59:00Z">
        <w:r>
          <w:rPr>
            <w:rFonts w:cs="Times New Roman"/>
          </w:rPr>
          <w:t xml:space="preserve">eglas de </w:t>
        </w:r>
      </w:ins>
      <w:ins w:id="1448" w:author="IO" w:date="2011-05-12T18:00:00Z">
        <w:r>
          <w:rPr>
            <w:rFonts w:cs="Times New Roman"/>
          </w:rPr>
          <w:t>V</w:t>
        </w:r>
      </w:ins>
      <w:ins w:id="1449" w:author="IO" w:date="2011-05-12T17:59:00Z">
        <w:r>
          <w:rPr>
            <w:rFonts w:cs="Times New Roman"/>
          </w:rPr>
          <w:t xml:space="preserve">uelo </w:t>
        </w:r>
      </w:ins>
      <w:ins w:id="1450" w:author="IO" w:date="2011-05-12T18:00:00Z">
        <w:r>
          <w:rPr>
            <w:rFonts w:cs="Times New Roman"/>
          </w:rPr>
          <w:t>V</w:t>
        </w:r>
      </w:ins>
      <w:ins w:id="1451" w:author="IO" w:date="2011-05-12T17:59:00Z">
        <w:r>
          <w:rPr>
            <w:rFonts w:cs="Times New Roman"/>
          </w:rPr>
          <w:t xml:space="preserve">isual (VFR, </w:t>
        </w:r>
        <w:commentRangeStart w:id="1452"/>
        <w:r w:rsidRPr="005421EE">
          <w:rPr>
            <w:rFonts w:cs="Times New Roman"/>
            <w:i/>
            <w:rPrChange w:id="1453" w:author="IO" w:date="2011-05-12T17:59:00Z">
              <w:rPr>
                <w:rFonts w:cs="Times New Roman"/>
              </w:rPr>
            </w:rPrChange>
          </w:rPr>
          <w:t>Visual Flight Rules</w:t>
        </w:r>
        <w:commentRangeEnd w:id="1452"/>
        <w:r>
          <w:rPr>
            <w:rStyle w:val="CommentReference"/>
          </w:rPr>
          <w:commentReference w:id="1452"/>
        </w:r>
        <w:r>
          <w:rPr>
            <w:rFonts w:cs="Times New Roman"/>
          </w:rPr>
          <w:t>)</w:t>
        </w:r>
      </w:ins>
      <w:ins w:id="1454" w:author="IO" w:date="2011-05-12T18:00:00Z">
        <w:r>
          <w:rPr>
            <w:rFonts w:cs="Times New Roman"/>
          </w:rPr>
          <w:t xml:space="preserve"> o con Reglas de Vuelo Instrumental (IFR, </w:t>
        </w:r>
        <w:proofErr w:type="spellStart"/>
        <w:r w:rsidRPr="005421EE">
          <w:rPr>
            <w:rFonts w:cs="Times New Roman"/>
            <w:i/>
            <w:rPrChange w:id="1455" w:author="IO" w:date="2011-05-12T18:00:00Z">
              <w:rPr>
                <w:rFonts w:cs="Times New Roman"/>
              </w:rPr>
            </w:rPrChange>
          </w:rPr>
          <w:t>Instrument</w:t>
        </w:r>
        <w:proofErr w:type="spellEnd"/>
        <w:r w:rsidRPr="005421EE">
          <w:rPr>
            <w:rFonts w:cs="Times New Roman"/>
            <w:i/>
            <w:rPrChange w:id="1456" w:author="IO" w:date="2011-05-12T18:00:00Z">
              <w:rPr>
                <w:rFonts w:cs="Times New Roman"/>
              </w:rPr>
            </w:rPrChange>
          </w:rPr>
          <w:t xml:space="preserve"> Flight Rules</w:t>
        </w:r>
        <w:r>
          <w:rPr>
            <w:rFonts w:cs="Times New Roman"/>
          </w:rPr>
          <w:t>).</w:t>
        </w:r>
      </w:ins>
    </w:p>
    <w:p w:rsidR="007C74FC" w:rsidRDefault="007C74FC" w:rsidP="00067307">
      <w:pPr>
        <w:jc w:val="both"/>
        <w:rPr>
          <w:ins w:id="1457" w:author="IO" w:date="2011-05-12T17:55:00Z"/>
          <w:rFonts w:cs="Times New Roman"/>
        </w:rPr>
      </w:pPr>
    </w:p>
    <w:p w:rsidR="005421EE" w:rsidRDefault="00067307" w:rsidP="00067307">
      <w:pPr>
        <w:jc w:val="both"/>
        <w:rPr>
          <w:ins w:id="1458" w:author="IO" w:date="2011-05-12T18:02:00Z"/>
          <w:rStyle w:val="apple-style-span"/>
          <w:rFonts w:cs="Times New Roman"/>
          <w:color w:val="000000"/>
        </w:rPr>
      </w:pPr>
      <w:ins w:id="1459" w:author="Orion" w:date="2011-05-02T20:35:00Z">
        <w:del w:id="1460" w:author="IO" w:date="2011-05-12T18:01:00Z">
          <w:r w:rsidRPr="00246937" w:rsidDel="005421EE">
            <w:rPr>
              <w:rFonts w:cs="Times New Roman"/>
            </w:rPr>
            <w:delText xml:space="preserve">Dentro de la navegación aérea existen dos conjuntos de reglas de vuelo: VFR (Reglas de Vuelo Visual) </w:delText>
          </w:r>
        </w:del>
      </w:ins>
      <w:ins w:id="1461" w:author="Orion" w:date="2011-05-02T20:55:00Z">
        <w:del w:id="1462" w:author="IO" w:date="2011-05-12T18:01:00Z">
          <w:r w:rsidR="00825C0B" w:rsidDel="005421EE">
            <w:rPr>
              <w:rFonts w:cs="Times New Roman"/>
            </w:rPr>
            <w:delText>e</w:delText>
          </w:r>
        </w:del>
      </w:ins>
      <w:ins w:id="1463" w:author="Orion" w:date="2011-05-02T20:35:00Z">
        <w:del w:id="1464" w:author="IO" w:date="2011-05-12T18:01:00Z">
          <w:r w:rsidRPr="00246937" w:rsidDel="005421EE">
            <w:rPr>
              <w:rFonts w:cs="Times New Roman"/>
            </w:rPr>
            <w:delText xml:space="preserve"> IFR (Reglas de Vuelo Instrumental). </w:delText>
          </w:r>
        </w:del>
      </w:ins>
      <w:ins w:id="1465" w:author="Orion" w:date="2011-05-02T20:55:00Z">
        <w:del w:id="1466" w:author="IO" w:date="2011-05-13T11:24:00Z">
          <w:r w:rsidR="00825C0B" w:rsidDel="00366B82">
            <w:rPr>
              <w:rFonts w:cs="Times New Roman"/>
            </w:rPr>
            <w:delText>El</w:delText>
          </w:r>
        </w:del>
      </w:ins>
      <w:ins w:id="1467" w:author="IO" w:date="2011-05-13T11:24:00Z">
        <w:r w:rsidR="00366B82">
          <w:rPr>
            <w:rFonts w:cs="Times New Roman"/>
          </w:rPr>
          <w:t>Las</w:t>
        </w:r>
      </w:ins>
      <w:ins w:id="1468" w:author="Orion" w:date="2011-05-02T20:35:00Z">
        <w:r w:rsidRPr="00246937">
          <w:rPr>
            <w:rFonts w:cs="Times New Roman"/>
          </w:rPr>
          <w:t xml:space="preserve"> VFR</w:t>
        </w:r>
        <w:r w:rsidR="00825C0B">
          <w:rPr>
            <w:rFonts w:cs="Times New Roman"/>
          </w:rPr>
          <w:t xml:space="preserve"> </w:t>
        </w:r>
      </w:ins>
      <w:ins w:id="1469" w:author="Orion" w:date="2011-05-02T20:56:00Z">
        <w:r w:rsidR="00825C0B">
          <w:rPr>
            <w:rFonts w:cs="Times New Roman"/>
          </w:rPr>
          <w:t>se puede</w:t>
        </w:r>
      </w:ins>
      <w:ins w:id="1470" w:author="IO" w:date="2011-05-13T11:24:00Z">
        <w:r w:rsidR="00366B82">
          <w:rPr>
            <w:rFonts w:cs="Times New Roman"/>
          </w:rPr>
          <w:t>n</w:t>
        </w:r>
      </w:ins>
      <w:ins w:id="1471" w:author="Orion" w:date="2011-05-02T20:56:00Z">
        <w:r w:rsidR="00825C0B">
          <w:rPr>
            <w:rFonts w:cs="Times New Roman"/>
          </w:rPr>
          <w:t xml:space="preserve"> aplicar con una </w:t>
        </w:r>
      </w:ins>
      <w:ins w:id="1472" w:author="Orion" w:date="2011-05-02T20:35:00Z">
        <w:r w:rsidRPr="00246937">
          <w:rPr>
            <w:rFonts w:cs="Times New Roman"/>
          </w:rPr>
          <w:t>visibilidad mayor de 5 millas náuticas y techo de nubes por encima de los 1500m)</w:t>
        </w:r>
      </w:ins>
      <w:ins w:id="1473" w:author="Orion" w:date="2011-05-02T20:56:00Z">
        <w:r w:rsidR="00825C0B">
          <w:rPr>
            <w:rFonts w:cs="Times New Roman"/>
          </w:rPr>
          <w:t>. En este caso</w:t>
        </w:r>
      </w:ins>
      <w:ins w:id="1474" w:author="Orion" w:date="2011-05-02T20:35:00Z">
        <w:r w:rsidRPr="00246937">
          <w:rPr>
            <w:rFonts w:cs="Times New Roman"/>
          </w:rPr>
          <w:t xml:space="preserve"> los pilotos suelen usar la técnica de </w:t>
        </w:r>
        <w:del w:id="1475" w:author="IO" w:date="2011-05-12T18:01:00Z">
          <w:r w:rsidRPr="00246937" w:rsidDel="005421EE">
            <w:rPr>
              <w:rStyle w:val="apple-style-span"/>
              <w:rFonts w:cs="Times New Roman"/>
              <w:color w:val="000000"/>
            </w:rPr>
            <w:delText>"</w:delText>
          </w:r>
        </w:del>
      </w:ins>
      <w:ins w:id="1476" w:author="IO" w:date="2011-05-12T18:01:00Z">
        <w:r w:rsidR="005421EE">
          <w:rPr>
            <w:rStyle w:val="apple-style-span"/>
            <w:rFonts w:cs="Times New Roman"/>
            <w:color w:val="000000"/>
          </w:rPr>
          <w:t>“</w:t>
        </w:r>
      </w:ins>
      <w:ins w:id="1477" w:author="Orion" w:date="2011-05-02T20:35:00Z">
        <w:r w:rsidRPr="00246937">
          <w:rPr>
            <w:rStyle w:val="apple-style-span"/>
            <w:rFonts w:cs="Times New Roman"/>
            <w:color w:val="000000"/>
          </w:rPr>
          <w:t>navegación por estima</w:t>
        </w:r>
        <w:del w:id="1478" w:author="IO" w:date="2011-05-12T18:01:00Z">
          <w:r w:rsidRPr="00246937" w:rsidDel="005421EE">
            <w:rPr>
              <w:rStyle w:val="apple-style-span"/>
              <w:rFonts w:cs="Times New Roman"/>
              <w:color w:val="000000"/>
            </w:rPr>
            <w:delText>"</w:delText>
          </w:r>
        </w:del>
      </w:ins>
      <w:ins w:id="1479" w:author="IO" w:date="2011-05-12T18:01:00Z">
        <w:r w:rsidR="005421EE">
          <w:rPr>
            <w:rStyle w:val="apple-style-span"/>
            <w:rFonts w:cs="Times New Roman"/>
            <w:color w:val="000000"/>
          </w:rPr>
          <w:t>”</w:t>
        </w:r>
      </w:ins>
      <w:ins w:id="1480" w:author="Orion" w:date="2011-05-02T20:57:00Z">
        <w:r w:rsidR="00BE035B">
          <w:rPr>
            <w:rStyle w:val="apple-style-span"/>
            <w:rFonts w:cs="Times New Roman"/>
            <w:color w:val="000000"/>
          </w:rPr>
          <w:t xml:space="preserve">. Este </w:t>
        </w:r>
      </w:ins>
      <w:ins w:id="1481" w:author="Orion" w:date="2011-05-02T20:35:00Z">
        <w:r w:rsidRPr="00246937">
          <w:rPr>
            <w:rStyle w:val="apple-style-span"/>
            <w:rFonts w:cs="Times New Roman"/>
            <w:color w:val="000000"/>
          </w:rPr>
          <w:t>procedimiento inf</w:t>
        </w:r>
      </w:ins>
      <w:ins w:id="1482" w:author="Orion" w:date="2011-05-02T20:57:00Z">
        <w:r w:rsidR="00BE035B">
          <w:rPr>
            <w:rStyle w:val="apple-style-span"/>
            <w:rFonts w:cs="Times New Roman"/>
            <w:color w:val="000000"/>
          </w:rPr>
          <w:t>iere</w:t>
        </w:r>
      </w:ins>
      <w:ins w:id="1483" w:author="Orion" w:date="2011-05-02T20:35:00Z">
        <w:r w:rsidRPr="00246937">
          <w:rPr>
            <w:rStyle w:val="apple-style-span"/>
            <w:rFonts w:cs="Times New Roman"/>
            <w:color w:val="000000"/>
          </w:rPr>
          <w:t xml:space="preserve"> la ubicación actual haciendo cálculos basados en el</w:t>
        </w:r>
        <w:del w:id="1484" w:author="IO" w:date="2011-05-12T18:01:00Z">
          <w:r w:rsidRPr="00F818EC" w:rsidDel="005421EE">
            <w:rPr>
              <w:rStyle w:val="apple-converted-space"/>
              <w:rFonts w:cs="Times New Roman"/>
              <w:color w:val="000000"/>
            </w:rPr>
            <w:delText> </w:delText>
          </w:r>
        </w:del>
      </w:ins>
      <w:ins w:id="1485" w:author="IO" w:date="2011-05-12T18:01:00Z">
        <w:r w:rsidR="005421EE">
          <w:rPr>
            <w:rStyle w:val="apple-converted-space"/>
            <w:rFonts w:cs="Times New Roman"/>
            <w:color w:val="000000"/>
          </w:rPr>
          <w:t xml:space="preserve"> </w:t>
        </w:r>
      </w:ins>
      <w:ins w:id="1486" w:author="Orion" w:date="2011-05-02T20:35:00Z">
        <w:r w:rsidRPr="00F818EC">
          <w:rPr>
            <w:rStyle w:val="apple-style-span"/>
            <w:rFonts w:cs="Times New Roman"/>
            <w:color w:val="000000"/>
          </w:rPr>
          <w:t>rumbo</w:t>
        </w:r>
        <w:del w:id="1487" w:author="IO" w:date="2011-05-12T18:01:00Z">
          <w:r w:rsidRPr="00F818EC" w:rsidDel="005421EE">
            <w:rPr>
              <w:rStyle w:val="apple-converted-space"/>
              <w:rFonts w:cs="Times New Roman"/>
              <w:color w:val="000000"/>
            </w:rPr>
            <w:delText> </w:delText>
          </w:r>
        </w:del>
      </w:ins>
      <w:ins w:id="1488" w:author="IO" w:date="2011-05-12T18:01:00Z">
        <w:r w:rsidR="005421EE">
          <w:rPr>
            <w:rStyle w:val="apple-converted-space"/>
            <w:rFonts w:cs="Times New Roman"/>
            <w:color w:val="000000"/>
          </w:rPr>
          <w:t xml:space="preserve"> </w:t>
        </w:r>
      </w:ins>
      <w:ins w:id="1489" w:author="Orion" w:date="2011-05-02T20:35:00Z">
        <w:r w:rsidRPr="00F818EC">
          <w:rPr>
            <w:rStyle w:val="apple-style-span"/>
            <w:rFonts w:cs="Times New Roman"/>
            <w:color w:val="000000"/>
          </w:rPr>
          <w:t>y la velocidad de navegación a lo largo de un período</w:t>
        </w:r>
      </w:ins>
      <w:ins w:id="1490" w:author="Orion" w:date="2011-05-02T20:58:00Z">
        <w:r w:rsidR="002D2823">
          <w:rPr>
            <w:rStyle w:val="apple-style-span"/>
            <w:rFonts w:cs="Times New Roman"/>
            <w:color w:val="000000"/>
          </w:rPr>
          <w:t>,</w:t>
        </w:r>
      </w:ins>
      <w:ins w:id="1491" w:author="Orion" w:date="2011-05-02T20:35:00Z">
        <w:r w:rsidRPr="00246937">
          <w:rPr>
            <w:rStyle w:val="apple-style-span"/>
            <w:rFonts w:cs="Times New Roman"/>
            <w:color w:val="000000"/>
          </w:rPr>
          <w:t xml:space="preserve"> combinad</w:t>
        </w:r>
      </w:ins>
      <w:ins w:id="1492" w:author="Orion" w:date="2011-05-02T20:58:00Z">
        <w:r w:rsidR="002D2823">
          <w:rPr>
            <w:rStyle w:val="apple-style-span"/>
            <w:rFonts w:cs="Times New Roman"/>
            <w:color w:val="000000"/>
          </w:rPr>
          <w:t>os</w:t>
        </w:r>
      </w:ins>
      <w:ins w:id="1493" w:author="Orion" w:date="2011-05-02T20:35:00Z">
        <w:r w:rsidRPr="00246937">
          <w:rPr>
            <w:rStyle w:val="apple-style-span"/>
            <w:rFonts w:cs="Times New Roman"/>
            <w:color w:val="000000"/>
          </w:rPr>
          <w:t xml:space="preserve"> con observaciones visuales</w:t>
        </w:r>
      </w:ins>
      <w:ins w:id="1494" w:author="Orion" w:date="2011-05-02T20:59:00Z">
        <w:r w:rsidR="002D2823">
          <w:rPr>
            <w:rStyle w:val="apple-style-span"/>
            <w:rFonts w:cs="Times New Roman"/>
            <w:color w:val="000000"/>
          </w:rPr>
          <w:t>. Estos datos y cálculos se contrastan</w:t>
        </w:r>
      </w:ins>
      <w:ins w:id="1495" w:author="Orion" w:date="2011-05-02T20:35:00Z">
        <w:r w:rsidRPr="00246937">
          <w:rPr>
            <w:rStyle w:val="apple-style-span"/>
            <w:rFonts w:cs="Times New Roman"/>
            <w:color w:val="000000"/>
          </w:rPr>
          <w:t xml:space="preserve"> con cartas o mapas de navegación aérea</w:t>
        </w:r>
      </w:ins>
      <w:ins w:id="1496" w:author="Orion" w:date="2011-05-02T21:00:00Z">
        <w:r w:rsidR="002D2823">
          <w:rPr>
            <w:rStyle w:val="apple-style-span"/>
            <w:rFonts w:cs="Times New Roman"/>
            <w:color w:val="000000"/>
          </w:rPr>
          <w:t>. También emplea radio para hacer validaciones adicionales</w:t>
        </w:r>
      </w:ins>
      <w:ins w:id="1497" w:author="Orion" w:date="2011-05-02T20:35:00Z">
        <w:r w:rsidRPr="00246937">
          <w:rPr>
            <w:rStyle w:val="apple-style-span"/>
            <w:rFonts w:cs="Times New Roman"/>
            <w:color w:val="000000"/>
          </w:rPr>
          <w:t>.</w:t>
        </w:r>
        <w:del w:id="1498" w:author="IO" w:date="2011-05-12T18:02:00Z">
          <w:r w:rsidRPr="00246937" w:rsidDel="005421EE">
            <w:rPr>
              <w:rStyle w:val="apple-style-span"/>
              <w:rFonts w:cs="Times New Roman"/>
              <w:color w:val="000000"/>
            </w:rPr>
            <w:delText xml:space="preserve"> </w:delText>
          </w:r>
        </w:del>
      </w:ins>
    </w:p>
    <w:p w:rsidR="005421EE" w:rsidRDefault="005421EE" w:rsidP="00067307">
      <w:pPr>
        <w:jc w:val="both"/>
        <w:rPr>
          <w:ins w:id="1499" w:author="IO" w:date="2011-05-12T18:02:00Z"/>
          <w:rStyle w:val="apple-style-span"/>
          <w:rFonts w:cs="Times New Roman"/>
          <w:color w:val="000000"/>
        </w:rPr>
      </w:pPr>
    </w:p>
    <w:p w:rsidR="005421EE" w:rsidDel="00DD77B4" w:rsidRDefault="00067307" w:rsidP="00067307">
      <w:pPr>
        <w:jc w:val="both"/>
        <w:rPr>
          <w:ins w:id="1500" w:author="IO" w:date="2011-05-12T18:03:00Z"/>
          <w:del w:id="1501" w:author="Orion" w:date="2011-05-16T13:52:00Z"/>
          <w:rStyle w:val="apple-style-span"/>
          <w:rFonts w:cs="Times New Roman"/>
          <w:bCs/>
          <w:color w:val="000000"/>
        </w:rPr>
      </w:pPr>
      <w:ins w:id="1502" w:author="Orion" w:date="2011-05-02T20:35:00Z">
        <w:del w:id="1503" w:author="IO" w:date="2011-05-12T18:02:00Z">
          <w:r w:rsidRPr="00246937" w:rsidDel="005421EE">
            <w:rPr>
              <w:rStyle w:val="apple-style-span"/>
              <w:rFonts w:cs="Times New Roman"/>
              <w:color w:val="000000"/>
            </w:rPr>
            <w:delText xml:space="preserve">Por otro lado, </w:delText>
          </w:r>
          <w:r w:rsidDel="005421EE">
            <w:rPr>
              <w:rStyle w:val="apple-style-span"/>
              <w:rFonts w:cs="Times New Roman"/>
              <w:color w:val="000000"/>
            </w:rPr>
            <w:delText>l</w:delText>
          </w:r>
        </w:del>
      </w:ins>
      <w:ins w:id="1504" w:author="IO" w:date="2011-05-12T18:02:00Z">
        <w:r w:rsidR="005421EE">
          <w:rPr>
            <w:rStyle w:val="apple-style-span"/>
            <w:rFonts w:cs="Times New Roman"/>
            <w:color w:val="000000"/>
          </w:rPr>
          <w:t>L</w:t>
        </w:r>
      </w:ins>
      <w:ins w:id="1505" w:author="Orion" w:date="2011-05-02T20:35:00Z">
        <w:r>
          <w:rPr>
            <w:rStyle w:val="apple-style-span"/>
            <w:rFonts w:cs="Times New Roman"/>
            <w:color w:val="000000"/>
          </w:rPr>
          <w:t>a</w:t>
        </w:r>
      </w:ins>
      <w:ins w:id="1506" w:author="IO" w:date="2011-05-13T11:24:00Z">
        <w:r w:rsidR="00366B82">
          <w:rPr>
            <w:rStyle w:val="apple-style-span"/>
            <w:rFonts w:cs="Times New Roman"/>
            <w:color w:val="000000"/>
          </w:rPr>
          <w:t>s</w:t>
        </w:r>
      </w:ins>
      <w:ins w:id="1507" w:author="Orion" w:date="2011-05-02T20:35:00Z">
        <w:r>
          <w:rPr>
            <w:rStyle w:val="apple-style-span"/>
            <w:rFonts w:cs="Times New Roman"/>
            <w:color w:val="000000"/>
          </w:rPr>
          <w:t xml:space="preserve"> </w:t>
        </w:r>
        <w:r w:rsidRPr="00246937">
          <w:rPr>
            <w:rStyle w:val="apple-style-span"/>
            <w:rFonts w:cs="Times New Roman"/>
            <w:color w:val="000000"/>
          </w:rPr>
          <w:t xml:space="preserve">IFR </w:t>
        </w:r>
        <w:del w:id="1508" w:author="IO" w:date="2011-05-13T11:24:00Z">
          <w:r w:rsidRPr="00246937" w:rsidDel="00366B82">
            <w:rPr>
              <w:rStyle w:val="apple-style-span"/>
              <w:rFonts w:cs="Times New Roman"/>
              <w:color w:val="000000"/>
            </w:rPr>
            <w:delText>es</w:delText>
          </w:r>
        </w:del>
      </w:ins>
      <w:ins w:id="1509" w:author="IO" w:date="2011-05-13T11:24:00Z">
        <w:r w:rsidR="00366B82">
          <w:rPr>
            <w:rStyle w:val="apple-style-span"/>
            <w:rFonts w:cs="Times New Roman"/>
            <w:color w:val="000000"/>
          </w:rPr>
          <w:t>son</w:t>
        </w:r>
      </w:ins>
      <w:ins w:id="1510" w:author="Orion" w:date="2011-05-02T20:35:00Z">
        <w:r w:rsidRPr="00246937">
          <w:rPr>
            <w:rStyle w:val="apple-style-span"/>
            <w:rFonts w:cs="Times New Roman"/>
            <w:color w:val="000000"/>
          </w:rPr>
          <w:t xml:space="preserve"> más utilizad</w:t>
        </w:r>
        <w:del w:id="1511" w:author="IO" w:date="2011-05-13T11:24:00Z">
          <w:r w:rsidRPr="00246937" w:rsidDel="00366B82">
            <w:rPr>
              <w:rStyle w:val="apple-style-span"/>
              <w:rFonts w:cs="Times New Roman"/>
              <w:color w:val="000000"/>
            </w:rPr>
            <w:delText>o</w:delText>
          </w:r>
        </w:del>
      </w:ins>
      <w:ins w:id="1512" w:author="IO" w:date="2011-05-13T11:24:00Z">
        <w:r w:rsidR="00366B82">
          <w:rPr>
            <w:rStyle w:val="apple-style-span"/>
            <w:rFonts w:cs="Times New Roman"/>
            <w:color w:val="000000"/>
          </w:rPr>
          <w:t>as</w:t>
        </w:r>
      </w:ins>
      <w:ins w:id="1513" w:author="Orion" w:date="2011-05-02T20:35:00Z">
        <w:r w:rsidR="002D2823">
          <w:rPr>
            <w:rStyle w:val="apple-style-span"/>
            <w:rFonts w:cs="Times New Roman"/>
            <w:color w:val="000000"/>
          </w:rPr>
          <w:t xml:space="preserve"> </w:t>
        </w:r>
        <w:del w:id="1514" w:author="IO" w:date="2011-05-12T18:02:00Z">
          <w:r w:rsidR="002D2823" w:rsidDel="005421EE">
            <w:rPr>
              <w:rStyle w:val="apple-style-span"/>
              <w:rFonts w:cs="Times New Roman"/>
              <w:color w:val="000000"/>
            </w:rPr>
            <w:delText>por razones de seguridad</w:delText>
          </w:r>
          <w:r w:rsidRPr="00246937" w:rsidDel="005421EE">
            <w:rPr>
              <w:rStyle w:val="apple-style-span"/>
              <w:rFonts w:cs="Times New Roman"/>
              <w:color w:val="000000"/>
            </w:rPr>
            <w:delText xml:space="preserve"> </w:delText>
          </w:r>
        </w:del>
        <w:r w:rsidRPr="00246937">
          <w:rPr>
            <w:rStyle w:val="apple-style-span"/>
            <w:rFonts w:cs="Times New Roman"/>
            <w:color w:val="000000"/>
          </w:rPr>
          <w:t>en aviones de línea</w:t>
        </w:r>
      </w:ins>
      <w:ins w:id="1515" w:author="IO" w:date="2011-05-12T18:02:00Z">
        <w:r w:rsidR="005421EE">
          <w:rPr>
            <w:rStyle w:val="apple-style-span"/>
            <w:rFonts w:cs="Times New Roman"/>
            <w:color w:val="000000"/>
          </w:rPr>
          <w:t xml:space="preserve"> puesto que ofrece</w:t>
        </w:r>
      </w:ins>
      <w:ins w:id="1516" w:author="IO" w:date="2011-05-13T11:24:00Z">
        <w:r w:rsidR="00366B82">
          <w:rPr>
            <w:rStyle w:val="apple-style-span"/>
            <w:rFonts w:cs="Times New Roman"/>
            <w:color w:val="000000"/>
          </w:rPr>
          <w:t>n</w:t>
        </w:r>
      </w:ins>
      <w:ins w:id="1517" w:author="IO" w:date="2011-05-12T18:02:00Z">
        <w:r w:rsidR="005421EE">
          <w:rPr>
            <w:rStyle w:val="apple-style-span"/>
            <w:rFonts w:cs="Times New Roman"/>
            <w:color w:val="000000"/>
          </w:rPr>
          <w:t xml:space="preserve"> mayor seguridad</w:t>
        </w:r>
      </w:ins>
      <w:ins w:id="1518" w:author="Orion" w:date="2011-05-02T21:01:00Z">
        <w:r w:rsidR="002D2823">
          <w:rPr>
            <w:rStyle w:val="apple-style-span"/>
            <w:rFonts w:cs="Times New Roman"/>
            <w:color w:val="000000"/>
          </w:rPr>
          <w:t xml:space="preserve">. Aquí </w:t>
        </w:r>
      </w:ins>
      <w:ins w:id="1519" w:author="Orion" w:date="2011-05-02T20:35:00Z">
        <w:r w:rsidRPr="00246937">
          <w:rPr>
            <w:rStyle w:val="apple-style-span"/>
            <w:rFonts w:cs="Times New Roman"/>
            <w:color w:val="000000"/>
          </w:rPr>
          <w:t>los pilotos navegan usando exclusivamente instrumentos y ayudas de navegación por radio</w:t>
        </w:r>
      </w:ins>
      <w:ins w:id="1520" w:author="Orion" w:date="2011-05-02T21:02:00Z">
        <w:r w:rsidR="007E2201">
          <w:rPr>
            <w:rStyle w:val="apple-style-span"/>
            <w:rFonts w:cs="Times New Roman"/>
            <w:color w:val="000000"/>
          </w:rPr>
          <w:t>,</w:t>
        </w:r>
      </w:ins>
      <w:ins w:id="1521" w:author="Orion" w:date="2011-05-02T20:35:00Z">
        <w:r w:rsidRPr="00246937">
          <w:rPr>
            <w:rStyle w:val="apple-style-span"/>
            <w:rFonts w:cs="Times New Roman"/>
            <w:color w:val="000000"/>
          </w:rPr>
          <w:t xml:space="preserve"> o directamente bajo las órdenes de controladores aéreos. El responsable en tierra de la navegación aérea es el </w:t>
        </w:r>
      </w:ins>
      <w:ins w:id="1522" w:author="IO" w:date="2011-05-12T18:02:00Z">
        <w:r w:rsidR="005421EE">
          <w:rPr>
            <w:rStyle w:val="apple-style-span"/>
            <w:rFonts w:cs="Times New Roman"/>
            <w:color w:val="000000"/>
          </w:rPr>
          <w:t>Control de Tráfico Aéreo (</w:t>
        </w:r>
      </w:ins>
      <w:ins w:id="1523" w:author="Orion" w:date="2011-05-02T20:35:00Z">
        <w:r w:rsidRPr="00F818EC">
          <w:rPr>
            <w:rStyle w:val="apple-style-span"/>
            <w:rFonts w:cs="Times New Roman"/>
            <w:bCs/>
            <w:color w:val="000000"/>
          </w:rPr>
          <w:t>ATC</w:t>
        </w:r>
        <w:del w:id="1524" w:author="IO" w:date="2011-05-12T18:02:00Z">
          <w:r w:rsidRPr="00F818EC" w:rsidDel="005421EE">
            <w:rPr>
              <w:rStyle w:val="apple-style-span"/>
              <w:rFonts w:cs="Times New Roman"/>
              <w:bCs/>
              <w:color w:val="000000"/>
            </w:rPr>
            <w:delText xml:space="preserve"> (control de tráfico aéreo</w:delText>
          </w:r>
        </w:del>
      </w:ins>
      <w:ins w:id="1525" w:author="IO" w:date="2011-05-12T18:02:00Z">
        <w:r w:rsidR="005421EE">
          <w:rPr>
            <w:rStyle w:val="apple-style-span"/>
            <w:rFonts w:cs="Times New Roman"/>
            <w:bCs/>
            <w:color w:val="000000"/>
          </w:rPr>
          <w:t xml:space="preserve">, </w:t>
        </w:r>
        <w:r w:rsidR="005421EE" w:rsidRPr="005421EE">
          <w:rPr>
            <w:rStyle w:val="apple-style-span"/>
            <w:rFonts w:cs="Times New Roman"/>
            <w:bCs/>
            <w:i/>
            <w:color w:val="000000"/>
            <w:rPrChange w:id="1526" w:author="IO" w:date="2011-05-12T18:02:00Z">
              <w:rPr>
                <w:rStyle w:val="apple-style-span"/>
                <w:rFonts w:cs="Times New Roman"/>
                <w:bCs/>
                <w:color w:val="000000"/>
              </w:rPr>
            </w:rPrChange>
          </w:rPr>
          <w:t xml:space="preserve">Air </w:t>
        </w:r>
        <w:proofErr w:type="spellStart"/>
        <w:r w:rsidR="005421EE" w:rsidRPr="005421EE">
          <w:rPr>
            <w:rStyle w:val="apple-style-span"/>
            <w:rFonts w:cs="Times New Roman"/>
            <w:bCs/>
            <w:i/>
            <w:color w:val="000000"/>
            <w:rPrChange w:id="1527" w:author="IO" w:date="2011-05-12T18:02:00Z">
              <w:rPr>
                <w:rStyle w:val="apple-style-span"/>
                <w:rFonts w:cs="Times New Roman"/>
                <w:bCs/>
                <w:color w:val="000000"/>
              </w:rPr>
            </w:rPrChange>
          </w:rPr>
          <w:t>Traffic</w:t>
        </w:r>
        <w:proofErr w:type="spellEnd"/>
        <w:r w:rsidR="005421EE" w:rsidRPr="005421EE">
          <w:rPr>
            <w:rStyle w:val="apple-style-span"/>
            <w:rFonts w:cs="Times New Roman"/>
            <w:bCs/>
            <w:i/>
            <w:color w:val="000000"/>
            <w:rPrChange w:id="1528" w:author="IO" w:date="2011-05-12T18:02:00Z">
              <w:rPr>
                <w:rStyle w:val="apple-style-span"/>
                <w:rFonts w:cs="Times New Roman"/>
                <w:bCs/>
                <w:color w:val="000000"/>
              </w:rPr>
            </w:rPrChange>
          </w:rPr>
          <w:t xml:space="preserve"> Control</w:t>
        </w:r>
      </w:ins>
      <w:ins w:id="1529" w:author="Orion" w:date="2011-05-02T20:35:00Z">
        <w:r w:rsidRPr="00F818EC">
          <w:rPr>
            <w:rStyle w:val="apple-style-span"/>
            <w:rFonts w:cs="Times New Roman"/>
            <w:bCs/>
            <w:color w:val="000000"/>
          </w:rPr>
          <w:t>)</w:t>
        </w:r>
      </w:ins>
      <w:ins w:id="1530" w:author="Orion" w:date="2011-05-02T21:02:00Z">
        <w:r w:rsidR="007E2201">
          <w:rPr>
            <w:rStyle w:val="apple-style-span"/>
            <w:rFonts w:cs="Times New Roman"/>
            <w:bCs/>
            <w:color w:val="000000"/>
          </w:rPr>
          <w:t>,</w:t>
        </w:r>
      </w:ins>
      <w:ins w:id="1531" w:author="Orion" w:date="2011-05-02T20:35:00Z">
        <w:r w:rsidRPr="00F818EC">
          <w:rPr>
            <w:rStyle w:val="apple-style-span"/>
            <w:rFonts w:cs="Times New Roman"/>
            <w:bCs/>
            <w:color w:val="000000"/>
          </w:rPr>
          <w:t xml:space="preserve"> </w:t>
        </w:r>
        <w:r w:rsidRPr="00246937">
          <w:rPr>
            <w:rStyle w:val="apple-style-span"/>
            <w:rFonts w:cs="Times New Roman"/>
            <w:bCs/>
            <w:color w:val="000000"/>
          </w:rPr>
          <w:t>que gestiona el tráfico aéreo haciendo uso de la información suministrada por los pilotos y por los sistemas de radar.</w:t>
        </w:r>
      </w:ins>
    </w:p>
    <w:p w:rsidR="00DD77B4" w:rsidRPr="00DD77B4" w:rsidRDefault="00DD77B4" w:rsidP="00DD77B4">
      <w:pPr>
        <w:jc w:val="both"/>
        <w:rPr>
          <w:ins w:id="1532" w:author="Orion" w:date="2011-05-16T13:51:00Z"/>
          <w:rStyle w:val="apple-style-span"/>
          <w:rFonts w:cs="Times New Roman"/>
          <w:bCs/>
          <w:color w:val="000000"/>
        </w:rPr>
      </w:pPr>
    </w:p>
    <w:p w:rsidR="00DD77B4" w:rsidRPr="00DD77B4" w:rsidRDefault="00DD77B4" w:rsidP="00DD77B4">
      <w:pPr>
        <w:jc w:val="both"/>
        <w:rPr>
          <w:ins w:id="1533" w:author="Orion" w:date="2011-05-16T13:51:00Z"/>
          <w:rStyle w:val="apple-style-span"/>
          <w:rFonts w:cs="Times New Roman"/>
          <w:bCs/>
          <w:color w:val="000000"/>
        </w:rPr>
      </w:pPr>
    </w:p>
    <w:p w:rsidR="00DD77B4" w:rsidRPr="00DD77B4" w:rsidRDefault="00DD77B4" w:rsidP="00DD77B4">
      <w:pPr>
        <w:jc w:val="both"/>
        <w:rPr>
          <w:ins w:id="1534" w:author="Orion" w:date="2011-05-16T13:51:00Z"/>
          <w:rStyle w:val="apple-style-span"/>
          <w:rFonts w:cs="Times New Roman"/>
          <w:bCs/>
          <w:color w:val="000000"/>
        </w:rPr>
      </w:pPr>
      <w:ins w:id="1535" w:author="Orion" w:date="2011-05-16T13:51:00Z">
        <w:r w:rsidRPr="00DD77B4">
          <w:rPr>
            <w:rStyle w:val="apple-style-span"/>
            <w:rFonts w:cs="Times New Roman"/>
            <w:bCs/>
            <w:color w:val="000000"/>
          </w:rPr>
          <w:t>El espacio aéreo se divide en regiones de información de vuelo</w:t>
        </w:r>
      </w:ins>
      <w:ins w:id="1536" w:author="Orion" w:date="2011-05-16T13:53:00Z">
        <w:r>
          <w:rPr>
            <w:rStyle w:val="apple-style-span"/>
            <w:rFonts w:cs="Times New Roman"/>
            <w:bCs/>
            <w:color w:val="000000"/>
          </w:rPr>
          <w:t xml:space="preserve"> (</w:t>
        </w:r>
      </w:ins>
      <w:ins w:id="1537" w:author="Orion" w:date="2011-05-16T13:51:00Z">
        <w:r>
          <w:rPr>
            <w:rStyle w:val="apple-style-span"/>
            <w:rFonts w:cs="Times New Roman"/>
            <w:bCs/>
            <w:color w:val="000000"/>
          </w:rPr>
          <w:t>FIR</w:t>
        </w:r>
      </w:ins>
      <w:ins w:id="1538" w:author="Orion" w:date="2011-05-16T13:53:00Z">
        <w:r>
          <w:rPr>
            <w:rStyle w:val="apple-style-span"/>
            <w:rFonts w:cs="Times New Roman"/>
            <w:bCs/>
            <w:color w:val="000000"/>
          </w:rPr>
          <w:t xml:space="preserve">, </w:t>
        </w:r>
      </w:ins>
      <w:ins w:id="1539" w:author="Orion" w:date="2011-05-16T13:51:00Z">
        <w:r w:rsidRPr="00DD77B4">
          <w:rPr>
            <w:rStyle w:val="apple-style-span"/>
            <w:rFonts w:cs="Times New Roman"/>
            <w:bCs/>
            <w:color w:val="000000"/>
          </w:rPr>
          <w:t xml:space="preserve">Flight </w:t>
        </w:r>
        <w:proofErr w:type="spellStart"/>
        <w:r w:rsidRPr="00DD77B4">
          <w:rPr>
            <w:rStyle w:val="apple-style-span"/>
            <w:rFonts w:cs="Times New Roman"/>
            <w:bCs/>
            <w:color w:val="000000"/>
          </w:rPr>
          <w:t>Information</w:t>
        </w:r>
        <w:proofErr w:type="spellEnd"/>
        <w:r w:rsidRPr="00DD77B4">
          <w:rPr>
            <w:rStyle w:val="apple-style-span"/>
            <w:rFonts w:cs="Times New Roman"/>
            <w:bCs/>
            <w:color w:val="000000"/>
          </w:rPr>
          <w:t xml:space="preserve"> </w:t>
        </w:r>
        <w:proofErr w:type="spellStart"/>
        <w:r w:rsidRPr="00DD77B4">
          <w:rPr>
            <w:rStyle w:val="apple-style-span"/>
            <w:rFonts w:cs="Times New Roman"/>
            <w:bCs/>
            <w:color w:val="000000"/>
          </w:rPr>
          <w:t>Region</w:t>
        </w:r>
        <w:proofErr w:type="spellEnd"/>
        <w:r w:rsidRPr="00DD77B4">
          <w:rPr>
            <w:rStyle w:val="apple-style-span"/>
            <w:rFonts w:cs="Times New Roman"/>
            <w:bCs/>
            <w:color w:val="000000"/>
          </w:rPr>
          <w:t>) y cada país se hace responsable del serv</w:t>
        </w:r>
        <w:r w:rsidR="005E0822">
          <w:rPr>
            <w:rStyle w:val="apple-style-span"/>
            <w:rFonts w:cs="Times New Roman"/>
            <w:bCs/>
            <w:color w:val="000000"/>
          </w:rPr>
          <w:t xml:space="preserve">icio en las comprendidas en su </w:t>
        </w:r>
      </w:ins>
      <w:ins w:id="1540" w:author="Orion" w:date="2011-05-16T13:53:00Z">
        <w:r w:rsidR="005E0822">
          <w:rPr>
            <w:rStyle w:val="apple-style-span"/>
            <w:rFonts w:cs="Times New Roman"/>
            <w:bCs/>
            <w:color w:val="000000"/>
          </w:rPr>
          <w:t>“</w:t>
        </w:r>
      </w:ins>
      <w:ins w:id="1541" w:author="Orion" w:date="2011-05-16T13:51:00Z">
        <w:r w:rsidR="005E0822">
          <w:rPr>
            <w:rStyle w:val="apple-style-span"/>
            <w:rFonts w:cs="Times New Roman"/>
            <w:bCs/>
            <w:color w:val="000000"/>
          </w:rPr>
          <w:t>área de responsabilidad</w:t>
        </w:r>
      </w:ins>
      <w:ins w:id="1542" w:author="Orion" w:date="2011-05-16T13:53:00Z">
        <w:r w:rsidR="005E0822">
          <w:rPr>
            <w:rStyle w:val="apple-style-span"/>
            <w:rFonts w:cs="Times New Roman"/>
            <w:bCs/>
            <w:color w:val="000000"/>
          </w:rPr>
          <w:t>”</w:t>
        </w:r>
      </w:ins>
      <w:ins w:id="1543" w:author="Orion" w:date="2011-05-16T13:51:00Z">
        <w:r w:rsidRPr="00DD77B4">
          <w:rPr>
            <w:rStyle w:val="apple-style-span"/>
            <w:rFonts w:cs="Times New Roman"/>
            <w:bCs/>
            <w:color w:val="000000"/>
          </w:rPr>
          <w:t>. El espacio aéreo en el que se presta el serv</w:t>
        </w:r>
        <w:r w:rsidR="005E0822">
          <w:rPr>
            <w:rStyle w:val="apple-style-span"/>
            <w:rFonts w:cs="Times New Roman"/>
            <w:bCs/>
            <w:color w:val="000000"/>
          </w:rPr>
          <w:t xml:space="preserve">icio de control aéreo se llama </w:t>
        </w:r>
      </w:ins>
      <w:ins w:id="1544" w:author="Orion" w:date="2011-05-16T13:53:00Z">
        <w:r w:rsidR="005E0822">
          <w:rPr>
            <w:rStyle w:val="apple-style-span"/>
            <w:rFonts w:cs="Times New Roman"/>
            <w:bCs/>
            <w:color w:val="000000"/>
          </w:rPr>
          <w:t>“</w:t>
        </w:r>
      </w:ins>
      <w:ins w:id="1545" w:author="Orion" w:date="2011-05-16T13:51:00Z">
        <w:r w:rsidRPr="00DD77B4">
          <w:rPr>
            <w:rStyle w:val="apple-style-span"/>
            <w:rFonts w:cs="Times New Roman"/>
            <w:bCs/>
            <w:color w:val="000000"/>
          </w:rPr>
          <w:t>espacio aéreo controla</w:t>
        </w:r>
        <w:r w:rsidR="005E0822">
          <w:rPr>
            <w:rStyle w:val="apple-style-span"/>
            <w:rFonts w:cs="Times New Roman"/>
            <w:bCs/>
            <w:color w:val="000000"/>
          </w:rPr>
          <w:t>do</w:t>
        </w:r>
      </w:ins>
      <w:ins w:id="1546" w:author="Orion" w:date="2011-05-16T13:54:00Z">
        <w:r w:rsidR="005E0822">
          <w:rPr>
            <w:rStyle w:val="apple-style-span"/>
            <w:rFonts w:cs="Times New Roman"/>
            <w:bCs/>
            <w:color w:val="000000"/>
          </w:rPr>
          <w:t>”</w:t>
        </w:r>
      </w:ins>
      <w:ins w:id="1547" w:author="Orion" w:date="2011-05-16T13:51:00Z">
        <w:r w:rsidRPr="00DD77B4">
          <w:rPr>
            <w:rStyle w:val="apple-style-span"/>
            <w:rFonts w:cs="Times New Roman"/>
            <w:bCs/>
            <w:color w:val="000000"/>
          </w:rPr>
          <w:t>. La Unidad encargada de entregar el servicio de control al tráfico aéreo en estas áreas recibe el nombre de Centro de Control de Área</w:t>
        </w:r>
      </w:ins>
      <w:ins w:id="1548" w:author="Orion" w:date="2011-05-16T13:54:00Z">
        <w:r w:rsidR="005E0822">
          <w:rPr>
            <w:rStyle w:val="apple-style-span"/>
            <w:rFonts w:cs="Times New Roman"/>
            <w:bCs/>
            <w:color w:val="000000"/>
          </w:rPr>
          <w:t xml:space="preserve"> (ACC</w:t>
        </w:r>
      </w:ins>
      <w:ins w:id="1549" w:author="Orion" w:date="2011-05-16T19:09:00Z">
        <w:r w:rsidR="000609BC">
          <w:rPr>
            <w:rStyle w:val="apple-style-span"/>
            <w:rFonts w:cs="Times New Roman"/>
            <w:bCs/>
            <w:color w:val="000000"/>
          </w:rPr>
          <w:t xml:space="preserve">, </w:t>
        </w:r>
        <w:proofErr w:type="spellStart"/>
        <w:r w:rsidR="000609BC">
          <w:rPr>
            <w:rStyle w:val="apple-style-span"/>
            <w:rFonts w:cs="Times New Roman"/>
            <w:bCs/>
            <w:color w:val="000000"/>
          </w:rPr>
          <w:t>Area</w:t>
        </w:r>
        <w:proofErr w:type="spellEnd"/>
        <w:r w:rsidR="000609BC">
          <w:rPr>
            <w:rStyle w:val="apple-style-span"/>
            <w:rFonts w:cs="Times New Roman"/>
            <w:bCs/>
            <w:color w:val="000000"/>
          </w:rPr>
          <w:t xml:space="preserve"> Control Centre</w:t>
        </w:r>
      </w:ins>
      <w:ins w:id="1550" w:author="Orion" w:date="2011-05-16T13:54:00Z">
        <w:r w:rsidR="005E0822">
          <w:rPr>
            <w:rStyle w:val="apple-style-span"/>
            <w:rFonts w:cs="Times New Roman"/>
            <w:bCs/>
            <w:color w:val="000000"/>
          </w:rPr>
          <w:t>)</w:t>
        </w:r>
      </w:ins>
      <w:ins w:id="1551" w:author="Orion" w:date="2011-05-16T13:51:00Z">
        <w:r w:rsidRPr="00DD77B4">
          <w:rPr>
            <w:rStyle w:val="apple-style-span"/>
            <w:rFonts w:cs="Times New Roman"/>
            <w:bCs/>
            <w:color w:val="000000"/>
          </w:rPr>
          <w:t>. Debido al amplio espacio aéreo que manejan, están divididos en Sectores de Control, cada uno responsable de una parte del espacio total a su cargo. Cuando un avión está a punto de salir de un sector es traspasado al siguiente sector en forma sucesiva, hasta el aterrizaje en su destino. Actualmente, la mayor parte de las rutas aéreas están cubiertas por radares, lo que permite hacer un seguimiento permanente a los vuelos.</w:t>
        </w:r>
      </w:ins>
    </w:p>
    <w:p w:rsidR="00DD77B4" w:rsidRPr="00DD77B4" w:rsidRDefault="00DD77B4" w:rsidP="00DD77B4">
      <w:pPr>
        <w:jc w:val="both"/>
        <w:rPr>
          <w:ins w:id="1552" w:author="Orion" w:date="2011-05-16T13:51:00Z"/>
          <w:rStyle w:val="apple-style-span"/>
          <w:rFonts w:cs="Times New Roman"/>
          <w:bCs/>
          <w:color w:val="000000"/>
        </w:rPr>
      </w:pPr>
      <w:ins w:id="1553" w:author="Orion" w:date="2011-05-16T13:51:00Z">
        <w:r w:rsidRPr="00DD77B4">
          <w:rPr>
            <w:rStyle w:val="apple-style-span"/>
            <w:rFonts w:cs="Times New Roman"/>
            <w:bCs/>
            <w:color w:val="000000"/>
          </w:rPr>
          <w:t>En las regiones de información de vuelo se encuentran las áreas terminales de los aeropuertos importantes y entre ellas discurren las aerovías, pasillos por los que circulan las aeronaves. Otros elementos son las áreas prohibidas, restringidas o peligrosas que son zonas donde el vuelo de aeronaves se ve restringido en diferentes medidas y por causas diversas.</w:t>
        </w:r>
      </w:ins>
    </w:p>
    <w:p w:rsidR="00DD77B4" w:rsidRPr="00DD77B4" w:rsidRDefault="005E0822" w:rsidP="00DD77B4">
      <w:pPr>
        <w:jc w:val="both"/>
        <w:rPr>
          <w:ins w:id="1554" w:author="Orion" w:date="2011-05-16T13:51:00Z"/>
          <w:rStyle w:val="apple-style-span"/>
          <w:rFonts w:cs="Times New Roman"/>
          <w:bCs/>
          <w:color w:val="000000"/>
        </w:rPr>
      </w:pPr>
      <w:ins w:id="1555" w:author="Orion" w:date="2011-05-16T13:55:00Z">
        <w:r>
          <w:rPr>
            <w:rStyle w:val="apple-style-span"/>
            <w:rFonts w:cs="Times New Roman"/>
            <w:bCs/>
            <w:color w:val="000000"/>
          </w:rPr>
          <w:t>Todos los vuelos deben realizarse bajo unas</w:t>
        </w:r>
      </w:ins>
      <w:ins w:id="1556" w:author="Orion" w:date="2011-05-16T13:51:00Z">
        <w:r w:rsidR="00DD77B4" w:rsidRPr="00DD77B4">
          <w:rPr>
            <w:rStyle w:val="apple-style-span"/>
            <w:rFonts w:cs="Times New Roman"/>
            <w:bCs/>
            <w:color w:val="000000"/>
          </w:rPr>
          <w:t xml:space="preserve"> normas</w:t>
        </w:r>
      </w:ins>
      <w:ins w:id="1557" w:author="Orion" w:date="2011-05-16T13:55:00Z">
        <w:r>
          <w:rPr>
            <w:rStyle w:val="apple-style-span"/>
            <w:rFonts w:cs="Times New Roman"/>
            <w:bCs/>
            <w:color w:val="000000"/>
          </w:rPr>
          <w:t>,</w:t>
        </w:r>
      </w:ins>
      <w:ins w:id="1558" w:author="Orion" w:date="2011-05-16T13:51:00Z">
        <w:r w:rsidR="00DD77B4" w:rsidRPr="00DD77B4">
          <w:rPr>
            <w:rStyle w:val="apple-style-span"/>
            <w:rFonts w:cs="Times New Roman"/>
            <w:bCs/>
            <w:color w:val="000000"/>
          </w:rPr>
          <w:t xml:space="preserve"> que regulan la circulación aérea en el espacio aéreo controlado</w:t>
        </w:r>
      </w:ins>
      <w:ins w:id="1559" w:author="Orion" w:date="2011-05-16T13:55:00Z">
        <w:r>
          <w:rPr>
            <w:rStyle w:val="apple-style-span"/>
            <w:rFonts w:cs="Times New Roman"/>
            <w:bCs/>
            <w:color w:val="000000"/>
          </w:rPr>
          <w:t xml:space="preserve"> y</w:t>
        </w:r>
      </w:ins>
      <w:ins w:id="1560" w:author="Orion" w:date="2011-05-16T13:51:00Z">
        <w:r w:rsidR="00DD77B4" w:rsidRPr="00DD77B4">
          <w:rPr>
            <w:rStyle w:val="apple-style-span"/>
            <w:rFonts w:cs="Times New Roman"/>
            <w:bCs/>
            <w:color w:val="000000"/>
          </w:rPr>
          <w:t xml:space="preserve"> se recogen en el Reglamento de Circulación Aérea.</w:t>
        </w:r>
      </w:ins>
    </w:p>
    <w:p w:rsidR="00DD77B4" w:rsidRPr="00DD77B4" w:rsidRDefault="00DD77B4" w:rsidP="00DD77B4">
      <w:pPr>
        <w:jc w:val="both"/>
        <w:rPr>
          <w:ins w:id="1561" w:author="Orion" w:date="2011-05-16T13:51:00Z"/>
          <w:rStyle w:val="apple-style-span"/>
          <w:rFonts w:cs="Times New Roman"/>
          <w:bCs/>
          <w:color w:val="000000"/>
        </w:rPr>
      </w:pPr>
    </w:p>
    <w:p w:rsidR="00DD77B4" w:rsidRPr="00DD77B4" w:rsidRDefault="00DD77B4" w:rsidP="00DD77B4">
      <w:pPr>
        <w:jc w:val="both"/>
        <w:rPr>
          <w:ins w:id="1562" w:author="Orion" w:date="2011-05-16T13:51:00Z"/>
          <w:rStyle w:val="apple-style-span"/>
          <w:rFonts w:cs="Times New Roman"/>
          <w:bCs/>
          <w:color w:val="000000"/>
        </w:rPr>
      </w:pPr>
      <w:ins w:id="1563" w:author="Orion" w:date="2011-05-16T13:51:00Z">
        <w:r w:rsidRPr="00DD77B4">
          <w:rPr>
            <w:rStyle w:val="apple-style-span"/>
            <w:rFonts w:cs="Times New Roman"/>
            <w:bCs/>
            <w:color w:val="000000"/>
          </w:rPr>
          <w:t xml:space="preserve">El </w:t>
        </w:r>
      </w:ins>
      <w:ins w:id="1564" w:author="Orion" w:date="2011-05-16T13:59:00Z">
        <w:r w:rsidR="009B4916">
          <w:rPr>
            <w:rStyle w:val="apple-style-span"/>
            <w:rFonts w:cs="Times New Roman"/>
            <w:bCs/>
            <w:color w:val="000000"/>
          </w:rPr>
          <w:t>c</w:t>
        </w:r>
      </w:ins>
      <w:ins w:id="1565" w:author="Orion" w:date="2011-05-16T13:51:00Z">
        <w:r w:rsidRPr="00DD77B4">
          <w:rPr>
            <w:rStyle w:val="apple-style-span"/>
            <w:rFonts w:cs="Times New Roman"/>
            <w:bCs/>
            <w:color w:val="000000"/>
          </w:rPr>
          <w:t>ontrolador de tráfico aéreo es la persona encargada de dirigir el tránsito de aeronaves en el espacio aéreo y en los aeropuertos, de modo seguro, ordenado y rápido, autorizando a los pilotos con instrucciones e información necesarias, dentro del espacio aéreo de su jurisdicción, con el objeto de prevenir colisiones, principalmente entre aeronaves y obstáculos en el área de maniobras. Es el responsable más importante</w:t>
        </w:r>
        <w:r w:rsidR="0054105D">
          <w:rPr>
            <w:rStyle w:val="apple-style-span"/>
            <w:rFonts w:cs="Times New Roman"/>
            <w:bCs/>
            <w:color w:val="000000"/>
          </w:rPr>
          <w:t xml:space="preserve"> del control de tránsito aéreo.</w:t>
        </w:r>
      </w:ins>
    </w:p>
    <w:p w:rsidR="00DD77B4" w:rsidRPr="00DD77B4" w:rsidRDefault="00DD77B4" w:rsidP="00DD77B4">
      <w:pPr>
        <w:jc w:val="both"/>
        <w:rPr>
          <w:ins w:id="1566" w:author="Orion" w:date="2011-05-16T13:51:00Z"/>
          <w:rStyle w:val="apple-style-span"/>
          <w:rFonts w:cs="Times New Roman"/>
          <w:bCs/>
          <w:color w:val="000000"/>
        </w:rPr>
      </w:pPr>
    </w:p>
    <w:p w:rsidR="00DD77B4" w:rsidRPr="00DD77B4" w:rsidRDefault="00DD77B4" w:rsidP="00DD77B4">
      <w:pPr>
        <w:jc w:val="both"/>
        <w:rPr>
          <w:ins w:id="1567" w:author="Orion" w:date="2011-05-16T13:51:00Z"/>
          <w:rStyle w:val="apple-style-span"/>
          <w:rFonts w:cs="Times New Roman"/>
          <w:bCs/>
          <w:color w:val="000000"/>
        </w:rPr>
      </w:pPr>
      <w:ins w:id="1568" w:author="Orion" w:date="2011-05-16T13:51:00Z">
        <w:r w:rsidRPr="00DD77B4">
          <w:rPr>
            <w:rStyle w:val="apple-style-span"/>
            <w:rFonts w:cs="Times New Roman"/>
            <w:bCs/>
            <w:color w:val="000000"/>
          </w:rPr>
          <w:t>El controlador es responsable de las aeronaves que vuelan en un área tridimensional del espacio aéreo conocido como área de control, área de control terminal, aerovía, etc. Cada controlador ha de coordinarse con los controladores de sectores adyacentes para planificar las condiciones en que una aeronave ingresará en su área de responsabilidad, entregando dicho vuelo sin ningún tipo de conflicto respecto de otro tránsito, condición meteorológica, posición geográfica o de altitud (nivel de vuelo), siendo esto válido, tanto para vuelos n</w:t>
        </w:r>
        <w:r w:rsidR="0054105D">
          <w:rPr>
            <w:rStyle w:val="apple-style-span"/>
            <w:rFonts w:cs="Times New Roman"/>
            <w:bCs/>
            <w:color w:val="000000"/>
          </w:rPr>
          <w:t>acionales como internacionales.</w:t>
        </w:r>
      </w:ins>
    </w:p>
    <w:p w:rsidR="00DD77B4" w:rsidRPr="00DD77B4" w:rsidRDefault="00DD77B4" w:rsidP="00DD77B4">
      <w:pPr>
        <w:jc w:val="both"/>
        <w:rPr>
          <w:ins w:id="1569" w:author="Orion" w:date="2011-05-16T13:51:00Z"/>
          <w:rStyle w:val="apple-style-span"/>
          <w:rFonts w:cs="Times New Roman"/>
          <w:bCs/>
          <w:color w:val="000000"/>
        </w:rPr>
      </w:pPr>
    </w:p>
    <w:p w:rsidR="00067307" w:rsidRDefault="00DD77B4">
      <w:pPr>
        <w:jc w:val="both"/>
        <w:rPr>
          <w:ins w:id="1570" w:author="Orion" w:date="2011-05-03T11:32:00Z"/>
          <w:rFonts w:cs="Times New Roman"/>
        </w:rPr>
        <w:pPrChange w:id="1571" w:author="Orion" w:date="2011-05-15T15:23:00Z">
          <w:pPr>
            <w:widowControl/>
            <w:suppressAutoHyphens w:val="0"/>
          </w:pPr>
        </w:pPrChange>
      </w:pPr>
      <w:ins w:id="1572" w:author="Orion" w:date="2011-05-16T13:51:00Z">
        <w:r w:rsidRPr="00DD77B4">
          <w:rPr>
            <w:rStyle w:val="apple-style-span"/>
            <w:rFonts w:cs="Times New Roman"/>
            <w:bCs/>
            <w:color w:val="000000"/>
          </w:rPr>
          <w:t xml:space="preserve">Los controladores trabajan en los Centros de Control de Área </w:t>
        </w:r>
      </w:ins>
      <w:ins w:id="1573" w:author="Orion" w:date="2011-05-16T14:00:00Z">
        <w:r w:rsidR="00F95A63">
          <w:rPr>
            <w:rStyle w:val="apple-style-span"/>
            <w:rFonts w:cs="Times New Roman"/>
            <w:bCs/>
            <w:color w:val="000000"/>
          </w:rPr>
          <w:t>(</w:t>
        </w:r>
      </w:ins>
      <w:ins w:id="1574" w:author="Orion" w:date="2011-05-16T13:51:00Z">
        <w:r w:rsidRPr="00DD77B4">
          <w:rPr>
            <w:rStyle w:val="apple-style-span"/>
            <w:rFonts w:cs="Times New Roman"/>
            <w:bCs/>
            <w:color w:val="000000"/>
          </w:rPr>
          <w:t>ACC</w:t>
        </w:r>
      </w:ins>
      <w:ins w:id="1575" w:author="Orion" w:date="2011-05-16T14:08:00Z">
        <w:r w:rsidR="00510D04">
          <w:rPr>
            <w:rStyle w:val="apple-style-span"/>
            <w:rFonts w:cs="Times New Roman"/>
            <w:bCs/>
            <w:color w:val="000000"/>
          </w:rPr>
          <w:t xml:space="preserve">, </w:t>
        </w:r>
        <w:proofErr w:type="spellStart"/>
        <w:r w:rsidR="00510D04">
          <w:rPr>
            <w:rStyle w:val="apple-style-span"/>
            <w:rFonts w:cs="Times New Roman"/>
            <w:bCs/>
            <w:color w:val="000000"/>
          </w:rPr>
          <w:t>Area</w:t>
        </w:r>
        <w:proofErr w:type="spellEnd"/>
        <w:r w:rsidR="00510D04">
          <w:rPr>
            <w:rStyle w:val="apple-style-span"/>
            <w:rFonts w:cs="Times New Roman"/>
            <w:bCs/>
            <w:color w:val="000000"/>
          </w:rPr>
          <w:t xml:space="preserve"> Control Centre</w:t>
        </w:r>
      </w:ins>
      <w:ins w:id="1576" w:author="Orion" w:date="2011-05-16T14:00:00Z">
        <w:r w:rsidR="00F95A63">
          <w:rPr>
            <w:rStyle w:val="apple-style-span"/>
            <w:rFonts w:cs="Times New Roman"/>
            <w:bCs/>
            <w:color w:val="000000"/>
          </w:rPr>
          <w:t>)</w:t>
        </w:r>
      </w:ins>
      <w:ins w:id="1577" w:author="Orion" w:date="2011-05-16T13:51:00Z">
        <w:r w:rsidR="00885AB0">
          <w:rPr>
            <w:rStyle w:val="apple-style-span"/>
            <w:rFonts w:cs="Times New Roman"/>
            <w:bCs/>
            <w:color w:val="000000"/>
          </w:rPr>
          <w:t>, en la Torre de Control</w:t>
        </w:r>
        <w:r w:rsidRPr="00DD77B4">
          <w:rPr>
            <w:rStyle w:val="apple-style-span"/>
            <w:rFonts w:cs="Times New Roman"/>
            <w:bCs/>
            <w:color w:val="000000"/>
          </w:rPr>
          <w:t xml:space="preserve"> o la Ofi</w:t>
        </w:r>
        <w:r w:rsidR="00F95A63">
          <w:rPr>
            <w:rStyle w:val="apple-style-span"/>
            <w:rFonts w:cs="Times New Roman"/>
            <w:bCs/>
            <w:color w:val="000000"/>
          </w:rPr>
          <w:t>cina de Control de Aproximación</w:t>
        </w:r>
        <w:r w:rsidRPr="00DD77B4">
          <w:rPr>
            <w:rStyle w:val="apple-style-span"/>
            <w:rFonts w:cs="Times New Roman"/>
            <w:bCs/>
            <w:color w:val="000000"/>
          </w:rPr>
          <w:t>, donde disponen de varios sistemas electrónicos y de computación, que les ayudan en el control y ges</w:t>
        </w:r>
        <w:r w:rsidR="00F95A63">
          <w:rPr>
            <w:rStyle w:val="apple-style-span"/>
            <w:rFonts w:cs="Times New Roman"/>
            <w:bCs/>
            <w:color w:val="000000"/>
          </w:rPr>
          <w:t>tión del tráfico, como el Radar</w:t>
        </w:r>
      </w:ins>
      <w:ins w:id="1578" w:author="Orion" w:date="2011-05-16T14:00:00Z">
        <w:r w:rsidR="00F95A63">
          <w:rPr>
            <w:rStyle w:val="apple-style-span"/>
            <w:rFonts w:cs="Times New Roman"/>
            <w:bCs/>
            <w:color w:val="000000"/>
          </w:rPr>
          <w:t xml:space="preserve"> (</w:t>
        </w:r>
      </w:ins>
      <w:ins w:id="1579" w:author="Orion" w:date="2011-05-16T13:51:00Z">
        <w:r w:rsidR="00F95A63">
          <w:rPr>
            <w:rStyle w:val="apple-style-span"/>
            <w:rFonts w:cs="Times New Roman"/>
            <w:bCs/>
            <w:color w:val="000000"/>
          </w:rPr>
          <w:t xml:space="preserve">RDR, </w:t>
        </w:r>
        <w:r w:rsidRPr="00DD77B4">
          <w:rPr>
            <w:rStyle w:val="apple-style-span"/>
            <w:rFonts w:cs="Times New Roman"/>
            <w:bCs/>
            <w:color w:val="000000"/>
          </w:rPr>
          <w:t xml:space="preserve">radio </w:t>
        </w:r>
        <w:proofErr w:type="spellStart"/>
        <w:r w:rsidRPr="00DD77B4">
          <w:rPr>
            <w:rStyle w:val="apple-style-span"/>
            <w:rFonts w:cs="Times New Roman"/>
            <w:bCs/>
            <w:color w:val="000000"/>
          </w:rPr>
          <w:t>detection</w:t>
        </w:r>
        <w:proofErr w:type="spellEnd"/>
        <w:r w:rsidRPr="00DD77B4">
          <w:rPr>
            <w:rStyle w:val="apple-style-span"/>
            <w:rFonts w:cs="Times New Roman"/>
            <w:bCs/>
            <w:color w:val="000000"/>
          </w:rPr>
          <w:t xml:space="preserve"> and </w:t>
        </w:r>
        <w:proofErr w:type="spellStart"/>
        <w:r w:rsidRPr="00DD77B4">
          <w:rPr>
            <w:rStyle w:val="apple-style-span"/>
            <w:rFonts w:cs="Times New Roman"/>
            <w:bCs/>
            <w:color w:val="000000"/>
          </w:rPr>
          <w:t>ranging</w:t>
        </w:r>
        <w:proofErr w:type="spellEnd"/>
        <w:r w:rsidRPr="00DD77B4">
          <w:rPr>
            <w:rStyle w:val="apple-style-span"/>
            <w:rFonts w:cs="Times New Roman"/>
            <w:bCs/>
            <w:color w:val="000000"/>
          </w:rPr>
          <w:t xml:space="preserve">), que es un instrumento emisor/receptor de ondas de altísima frecuencia, el cual detecta los objetos que vuelan dentro de su espacio aéreo y a través de programas computacionales, los presenta en las Pantallas Radar, que les facilitan la gestión y progreso de los vuelos en sus posiciones de control. Existen otros programas de asistencia, como los que ajustan las </w:t>
        </w:r>
        <w:r w:rsidRPr="00DD77B4">
          <w:rPr>
            <w:rStyle w:val="apple-style-span"/>
            <w:rFonts w:cs="Times New Roman"/>
            <w:bCs/>
            <w:color w:val="000000"/>
          </w:rPr>
          <w:lastRenderedPageBreak/>
          <w:t>pistas disponibles, tanto para despegue como aterrizaje de aviones y el orden en que los vuelos han de despegar y aterrizar para optimizar el número de vuelos controlables.</w:t>
        </w:r>
      </w:ins>
      <w:ins w:id="1580" w:author="Orion" w:date="2011-05-02T20:35:00Z">
        <w:del w:id="1581" w:author="IO" w:date="2011-05-12T18:03:00Z">
          <w:r w:rsidR="00067307" w:rsidRPr="00F818EC" w:rsidDel="005421EE">
            <w:rPr>
              <w:rStyle w:val="apple-style-span"/>
              <w:rFonts w:cs="Times New Roman"/>
              <w:bCs/>
              <w:color w:val="000000"/>
            </w:rPr>
            <w:delText xml:space="preserve"> </w:delText>
          </w:r>
        </w:del>
      </w:ins>
    </w:p>
    <w:p w:rsidR="006D1043" w:rsidRPr="006D1043" w:rsidRDefault="006D1043">
      <w:pPr>
        <w:jc w:val="both"/>
        <w:rPr>
          <w:ins w:id="1582" w:author="Orion" w:date="2011-05-01T20:39:00Z"/>
          <w:rFonts w:cs="Times New Roman"/>
          <w:rPrChange w:id="1583" w:author="Orion" w:date="2011-05-03T11:32:00Z">
            <w:rPr>
              <w:ins w:id="1584" w:author="Orion" w:date="2011-05-01T20:39:00Z"/>
              <w:rFonts w:eastAsiaTheme="majorEastAsia" w:cs="Times New Roman"/>
              <w:color w:val="17365D" w:themeColor="text2" w:themeShade="BF"/>
              <w:spacing w:val="5"/>
              <w:kern w:val="28"/>
              <w:sz w:val="52"/>
              <w:szCs w:val="47"/>
            </w:rPr>
          </w:rPrChange>
        </w:rPr>
        <w:pPrChange w:id="1585" w:author="Orion" w:date="2011-05-03T11:32:00Z">
          <w:pPr>
            <w:widowControl/>
            <w:suppressAutoHyphens w:val="0"/>
          </w:pPr>
        </w:pPrChange>
      </w:pPr>
    </w:p>
    <w:p w:rsidR="00BB1765" w:rsidRPr="00246937" w:rsidRDefault="00BB1765">
      <w:pPr>
        <w:pStyle w:val="Title"/>
        <w:outlineLvl w:val="0"/>
        <w:rPr>
          <w:rFonts w:cs="Times New Roman"/>
          <w:rPrChange w:id="1586" w:author="Orion" w:date="2011-04-24T22:32:00Z">
            <w:rPr>
              <w:rFonts w:eastAsia="Times New Roman" w:cs="Times New Roman"/>
            </w:rPr>
          </w:rPrChange>
        </w:rPr>
        <w:pPrChange w:id="1587" w:author="Orion" w:date="2011-05-01T20:34:00Z">
          <w:pPr>
            <w:jc w:val="both"/>
          </w:pPr>
        </w:pPrChange>
      </w:pPr>
      <w:bookmarkStart w:id="1588" w:name="_Toc293422056"/>
      <w:r w:rsidRPr="00246937">
        <w:rPr>
          <w:rFonts w:ascii="Times New Roman" w:hAnsi="Times New Roman" w:cs="Times New Roman"/>
          <w:rPrChange w:id="1589" w:author="Orion" w:date="2011-04-24T22:32:00Z">
            <w:rPr>
              <w:rFonts w:eastAsia="Times New Roman" w:cs="Times New Roman"/>
            </w:rPr>
          </w:rPrChange>
        </w:rPr>
        <w:t>Estado del arte</w:t>
      </w:r>
      <w:bookmarkEnd w:id="1588"/>
    </w:p>
    <w:p w:rsidR="00BB1765" w:rsidRPr="00246937" w:rsidRDefault="00BB1765">
      <w:pPr>
        <w:jc w:val="both"/>
        <w:rPr>
          <w:rFonts w:eastAsia="Times New Roman" w:cs="Times New Roman"/>
        </w:rPr>
      </w:pPr>
    </w:p>
    <w:p w:rsidR="00BB1765" w:rsidRDefault="00CA7B58">
      <w:pPr>
        <w:jc w:val="both"/>
        <w:rPr>
          <w:ins w:id="1590" w:author="Orion" w:date="2011-05-16T14:20:00Z"/>
          <w:rFonts w:eastAsia="Times New Roman" w:cs="Times New Roman"/>
        </w:rPr>
      </w:pPr>
      <w:ins w:id="1591" w:author="Orion" w:date="2011-05-17T00:13:00Z">
        <w:r>
          <w:rPr>
            <w:rFonts w:eastAsia="Times New Roman" w:cs="Times New Roman"/>
          </w:rPr>
          <w:t>El objetivo de este trabajo es construir un sistema que, mediante modelos, realice una simulaci</w:t>
        </w:r>
      </w:ins>
      <w:ins w:id="1592" w:author="Orion" w:date="2011-05-17T00:14:00Z">
        <w:r>
          <w:rPr>
            <w:rFonts w:eastAsia="Times New Roman" w:cs="Times New Roman"/>
          </w:rPr>
          <w:t xml:space="preserve">ón de un espacio aéreo civil con alguna peculiaridad (como la introducción de </w:t>
        </w:r>
        <w:proofErr w:type="spellStart"/>
        <w:r>
          <w:rPr>
            <w:rFonts w:eastAsia="Times New Roman" w:cs="Times New Roman"/>
          </w:rPr>
          <w:t>UAVs</w:t>
        </w:r>
        <w:proofErr w:type="spellEnd"/>
        <w:r>
          <w:rPr>
            <w:rFonts w:eastAsia="Times New Roman" w:cs="Times New Roman"/>
          </w:rPr>
          <w:t xml:space="preserve">). </w:t>
        </w:r>
      </w:ins>
      <w:ins w:id="1593" w:author="Orion" w:date="2011-05-17T12:52:00Z">
        <w:r w:rsidR="00443E33">
          <w:rPr>
            <w:rFonts w:eastAsia="Times New Roman" w:cs="Times New Roman"/>
          </w:rPr>
          <w:t>Para tener alguna referencia en la que basarse y tratar de suplir sus carencias, o mejorarl</w:t>
        </w:r>
      </w:ins>
      <w:ins w:id="1594" w:author="Orion" w:date="2011-05-17T12:53:00Z">
        <w:r w:rsidR="00443E33">
          <w:rPr>
            <w:rFonts w:eastAsia="Times New Roman" w:cs="Times New Roman"/>
          </w:rPr>
          <w:t>a</w:t>
        </w:r>
      </w:ins>
      <w:ins w:id="1595" w:author="Orion" w:date="2011-05-17T12:52:00Z">
        <w:r w:rsidR="00443E33">
          <w:rPr>
            <w:rFonts w:eastAsia="Times New Roman" w:cs="Times New Roman"/>
          </w:rPr>
          <w:t>s en los aspectos que interesen o se quieran resaltar</w:t>
        </w:r>
      </w:ins>
      <w:ins w:id="1596" w:author="Orion" w:date="2011-05-17T12:53:00Z">
        <w:r w:rsidR="00443E33">
          <w:rPr>
            <w:rFonts w:eastAsia="Times New Roman" w:cs="Times New Roman"/>
          </w:rPr>
          <w:t xml:space="preserve">, </w:t>
        </w:r>
      </w:ins>
      <w:ins w:id="1597" w:author="Orion" w:date="2011-05-17T00:14:00Z">
        <w:r>
          <w:rPr>
            <w:rFonts w:eastAsia="Times New Roman" w:cs="Times New Roman"/>
          </w:rPr>
          <w:t xml:space="preserve">esta sección </w:t>
        </w:r>
      </w:ins>
      <w:ins w:id="1598" w:author="Orion" w:date="2011-05-17T00:17:00Z">
        <w:r>
          <w:rPr>
            <w:rFonts w:eastAsia="Times New Roman" w:cs="Times New Roman"/>
          </w:rPr>
          <w:t>se</w:t>
        </w:r>
      </w:ins>
      <w:ins w:id="1599" w:author="Orion" w:date="2011-05-17T00:14:00Z">
        <w:r>
          <w:rPr>
            <w:rFonts w:eastAsia="Times New Roman" w:cs="Times New Roman"/>
          </w:rPr>
          <w:t xml:space="preserve"> propone analizar otros trabajos que tengan que ver con la simulaci</w:t>
        </w:r>
      </w:ins>
      <w:ins w:id="1600" w:author="Orion" w:date="2011-05-17T00:15:00Z">
        <w:r w:rsidR="00443E33">
          <w:rPr>
            <w:rFonts w:eastAsia="Times New Roman" w:cs="Times New Roman"/>
          </w:rPr>
          <w:t>ón</w:t>
        </w:r>
      </w:ins>
      <w:ins w:id="1601" w:author="Orion" w:date="2011-05-17T12:53:00Z">
        <w:r w:rsidR="00D607F6">
          <w:rPr>
            <w:rFonts w:eastAsia="Times New Roman" w:cs="Times New Roman"/>
          </w:rPr>
          <w:t xml:space="preserve"> del fenómeno a estudiar</w:t>
        </w:r>
      </w:ins>
      <w:ins w:id="1602" w:author="Orion" w:date="2011-05-17T00:15:00Z">
        <w:r>
          <w:rPr>
            <w:rFonts w:eastAsia="Times New Roman" w:cs="Times New Roman"/>
          </w:rPr>
          <w:t xml:space="preserve">. </w:t>
        </w:r>
      </w:ins>
      <w:ins w:id="1603" w:author="Orion" w:date="2011-05-17T00:16:00Z">
        <w:r>
          <w:rPr>
            <w:rFonts w:eastAsia="Times New Roman" w:cs="Times New Roman"/>
          </w:rPr>
          <w:t>De esta manera en la primera parte de esta secci</w:t>
        </w:r>
      </w:ins>
      <w:ins w:id="1604" w:author="Orion" w:date="2011-05-17T00:17:00Z">
        <w:r>
          <w:rPr>
            <w:rFonts w:eastAsia="Times New Roman" w:cs="Times New Roman"/>
          </w:rPr>
          <w:t>ón</w:t>
        </w:r>
      </w:ins>
      <w:ins w:id="1605" w:author="Orion" w:date="2011-05-17T00:19:00Z">
        <w:r>
          <w:rPr>
            <w:rFonts w:eastAsia="Times New Roman" w:cs="Times New Roman"/>
          </w:rPr>
          <w:t xml:space="preserve">, para </w:t>
        </w:r>
      </w:ins>
      <w:ins w:id="1606" w:author="Orion" w:date="2011-05-17T00:20:00Z">
        <w:r>
          <w:rPr>
            <w:rFonts w:eastAsia="Times New Roman" w:cs="Times New Roman"/>
          </w:rPr>
          <w:t>hacer hincapié en</w:t>
        </w:r>
      </w:ins>
      <w:ins w:id="1607" w:author="Orion" w:date="2011-05-17T00:19:00Z">
        <w:r>
          <w:rPr>
            <w:rFonts w:eastAsia="Times New Roman" w:cs="Times New Roman"/>
          </w:rPr>
          <w:t xml:space="preserve"> los aspectos que se quieren resaltar,</w:t>
        </w:r>
      </w:ins>
      <w:ins w:id="1608" w:author="Orion" w:date="2011-05-17T00:17:00Z">
        <w:r>
          <w:rPr>
            <w:rFonts w:eastAsia="Times New Roman" w:cs="Times New Roman"/>
          </w:rPr>
          <w:t xml:space="preserve"> </w:t>
        </w:r>
      </w:ins>
      <w:commentRangeStart w:id="1609"/>
      <w:del w:id="1610" w:author="Orion" w:date="2011-05-02T22:51:00Z">
        <w:r w:rsidR="00BB1765" w:rsidRPr="00246937" w:rsidDel="00D75609">
          <w:rPr>
            <w:rFonts w:eastAsia="Times New Roman" w:cs="Times New Roman"/>
          </w:rPr>
          <w:delText xml:space="preserve">Ya que este tema de investigación es relativamente nuevo no hay trabajos </w:delText>
        </w:r>
      </w:del>
      <w:del w:id="1611" w:author="Orion" w:date="2011-04-01T00:07:00Z">
        <w:r w:rsidR="00BB1765" w:rsidRPr="00246937" w:rsidDel="0060739E">
          <w:rPr>
            <w:rFonts w:eastAsia="Times New Roman" w:cs="Times New Roman"/>
          </w:rPr>
          <w:delText xml:space="preserve">anteriores </w:delText>
        </w:r>
      </w:del>
      <w:del w:id="1612" w:author="Orion" w:date="2011-05-02T22:51:00Z">
        <w:r w:rsidR="00BB1765" w:rsidRPr="00246937" w:rsidDel="00D75609">
          <w:rPr>
            <w:rFonts w:eastAsia="Times New Roman" w:cs="Times New Roman"/>
          </w:rPr>
          <w:delText xml:space="preserve">que </w:delText>
        </w:r>
      </w:del>
      <w:del w:id="1613" w:author="Orion" w:date="2011-04-02T12:57:00Z">
        <w:r w:rsidR="00BB1765" w:rsidRPr="00246937" w:rsidDel="000D5C43">
          <w:rPr>
            <w:rFonts w:eastAsia="Times New Roman" w:cs="Times New Roman"/>
          </w:rPr>
          <w:delText>se centren concretamente en el estudio</w:delText>
        </w:r>
      </w:del>
      <w:del w:id="1614" w:author="Orion" w:date="2011-05-02T22:51:00Z">
        <w:r w:rsidR="00BB1765" w:rsidRPr="00246937" w:rsidDel="00D75609">
          <w:rPr>
            <w:rFonts w:eastAsia="Times New Roman" w:cs="Times New Roman"/>
          </w:rPr>
          <w:delText xml:space="preserve"> </w:delText>
        </w:r>
      </w:del>
      <w:del w:id="1615" w:author="Orion" w:date="2011-04-02T13:06:00Z">
        <w:r w:rsidR="00BB1765" w:rsidRPr="00246937" w:rsidDel="00362024">
          <w:rPr>
            <w:rFonts w:eastAsia="Times New Roman" w:cs="Times New Roman"/>
          </w:rPr>
          <w:delText>que este trabajo se</w:delText>
        </w:r>
      </w:del>
      <w:del w:id="1616" w:author="Orion" w:date="2011-05-02T22:51:00Z">
        <w:r w:rsidR="00BB1765" w:rsidRPr="00246937" w:rsidDel="00D75609">
          <w:rPr>
            <w:rFonts w:eastAsia="Times New Roman" w:cs="Times New Roman"/>
          </w:rPr>
          <w:delText xml:space="preserve"> propone abordar, aun con todo esto, en esta sección se va a proceder a analizar trabajos existentes desde tres puntos de vista. </w:delText>
        </w:r>
      </w:del>
      <w:del w:id="1617" w:author="Orion" w:date="2011-05-17T00:17:00Z">
        <w:r w:rsidR="00BB1765" w:rsidRPr="00246937" w:rsidDel="00CA7B58">
          <w:rPr>
            <w:rFonts w:eastAsia="Times New Roman" w:cs="Times New Roman"/>
          </w:rPr>
          <w:delText xml:space="preserve">Por un lado </w:delText>
        </w:r>
      </w:del>
      <w:ins w:id="1618" w:author="Orion" w:date="2011-05-16T14:22:00Z">
        <w:r w:rsidR="00E22278" w:rsidRPr="00246937">
          <w:rPr>
            <w:rFonts w:eastAsia="Times New Roman" w:cs="Times New Roman"/>
          </w:rPr>
          <w:t>se hablará del grupo de trabajo</w:t>
        </w:r>
        <w:r w:rsidR="00E22278">
          <w:rPr>
            <w:rFonts w:eastAsia="Times New Roman" w:cs="Times New Roman"/>
          </w:rPr>
          <w:t>s</w:t>
        </w:r>
        <w:r w:rsidR="00E22278" w:rsidRPr="00246937">
          <w:rPr>
            <w:rFonts w:eastAsia="Times New Roman" w:cs="Times New Roman"/>
          </w:rPr>
          <w:t xml:space="preserve"> que tratan de los factores humanos</w:t>
        </w:r>
      </w:ins>
      <w:ins w:id="1619" w:author="Orion" w:date="2011-05-17T12:56:00Z">
        <w:r w:rsidR="00957434">
          <w:rPr>
            <w:rFonts w:eastAsia="Times New Roman" w:cs="Times New Roman"/>
          </w:rPr>
          <w:t xml:space="preserve"> (HF, Human </w:t>
        </w:r>
        <w:proofErr w:type="spellStart"/>
        <w:r w:rsidR="00957434">
          <w:rPr>
            <w:rFonts w:eastAsia="Times New Roman" w:cs="Times New Roman"/>
          </w:rPr>
          <w:t>Factors</w:t>
        </w:r>
        <w:proofErr w:type="spellEnd"/>
        <w:r w:rsidR="00957434">
          <w:rPr>
            <w:rFonts w:eastAsia="Times New Roman" w:cs="Times New Roman"/>
          </w:rPr>
          <w:t>)</w:t>
        </w:r>
      </w:ins>
      <w:ins w:id="1620" w:author="Orion" w:date="2011-05-16T14:22:00Z">
        <w:r w:rsidR="00E22278" w:rsidRPr="00246937">
          <w:rPr>
            <w:rFonts w:eastAsia="Times New Roman" w:cs="Times New Roman"/>
          </w:rPr>
          <w:t xml:space="preserve"> que intervienen</w:t>
        </w:r>
      </w:ins>
      <w:ins w:id="1621" w:author="Orion" w:date="2011-05-16T14:23:00Z">
        <w:r w:rsidR="00E22278">
          <w:rPr>
            <w:rFonts w:eastAsia="Times New Roman" w:cs="Times New Roman"/>
          </w:rPr>
          <w:t xml:space="preserve"> en</w:t>
        </w:r>
      </w:ins>
      <w:ins w:id="1622" w:author="Orion" w:date="2011-05-16T14:22:00Z">
        <w:r>
          <w:rPr>
            <w:rFonts w:eastAsia="Times New Roman" w:cs="Times New Roman"/>
          </w:rPr>
          <w:t xml:space="preserve"> los distintos vuelos</w:t>
        </w:r>
      </w:ins>
      <w:ins w:id="1623" w:author="Orion" w:date="2011-05-17T00:20:00Z">
        <w:r>
          <w:rPr>
            <w:rFonts w:eastAsia="Times New Roman" w:cs="Times New Roman"/>
          </w:rPr>
          <w:t>.</w:t>
        </w:r>
      </w:ins>
      <w:ins w:id="1624" w:author="Orion" w:date="2011-05-17T00:21:00Z">
        <w:r>
          <w:rPr>
            <w:rFonts w:eastAsia="Times New Roman" w:cs="Times New Roman"/>
          </w:rPr>
          <w:t xml:space="preserve"> Dichos factores humanos se </w:t>
        </w:r>
        <w:r w:rsidR="00AD7543">
          <w:rPr>
            <w:rFonts w:eastAsia="Times New Roman" w:cs="Times New Roman"/>
          </w:rPr>
          <w:t xml:space="preserve">centrarán en </w:t>
        </w:r>
      </w:ins>
      <w:ins w:id="1625" w:author="Orion" w:date="2011-05-16T14:22:00Z">
        <w:r w:rsidR="00E22278" w:rsidRPr="00246937">
          <w:rPr>
            <w:rFonts w:eastAsia="Times New Roman" w:cs="Times New Roman"/>
          </w:rPr>
          <w:t>los distintos comportamientos</w:t>
        </w:r>
      </w:ins>
      <w:ins w:id="1626" w:author="Orion" w:date="2011-05-17T00:22:00Z">
        <w:r w:rsidR="00AD7543">
          <w:rPr>
            <w:rFonts w:eastAsia="Times New Roman" w:cs="Times New Roman"/>
          </w:rPr>
          <w:t xml:space="preserve"> que puedan adoptar </w:t>
        </w:r>
      </w:ins>
      <w:ins w:id="1627" w:author="Orion" w:date="2011-05-16T14:22:00Z">
        <w:r w:rsidR="00E22278" w:rsidRPr="00246937">
          <w:rPr>
            <w:rFonts w:eastAsia="Times New Roman" w:cs="Times New Roman"/>
          </w:rPr>
          <w:t>las tripulaciones</w:t>
        </w:r>
      </w:ins>
      <w:ins w:id="1628" w:author="Orion" w:date="2011-05-17T00:21:00Z">
        <w:r>
          <w:rPr>
            <w:rFonts w:eastAsia="Times New Roman" w:cs="Times New Roman"/>
          </w:rPr>
          <w:t>,</w:t>
        </w:r>
      </w:ins>
      <w:ins w:id="1629" w:author="Orion" w:date="2011-05-16T14:22:00Z">
        <w:r w:rsidR="00E22278" w:rsidRPr="00246937">
          <w:rPr>
            <w:rFonts w:eastAsia="Times New Roman" w:cs="Times New Roman"/>
          </w:rPr>
          <w:t xml:space="preserve"> los pilotos o los controladores aéreos</w:t>
        </w:r>
      </w:ins>
      <w:ins w:id="1630" w:author="Orion" w:date="2011-05-17T00:22:00Z">
        <w:r w:rsidR="00AD7543">
          <w:rPr>
            <w:rFonts w:eastAsia="Times New Roman" w:cs="Times New Roman"/>
          </w:rPr>
          <w:t xml:space="preserve"> durante el vuelo de una aeronave</w:t>
        </w:r>
      </w:ins>
      <w:ins w:id="1631" w:author="Orion" w:date="2011-05-16T14:22:00Z">
        <w:r w:rsidR="00E22278" w:rsidRPr="00246937">
          <w:rPr>
            <w:rFonts w:eastAsia="Times New Roman" w:cs="Times New Roman"/>
          </w:rPr>
          <w:t>.</w:t>
        </w:r>
        <w:r w:rsidR="00E22278" w:rsidRPr="00447703">
          <w:rPr>
            <w:rFonts w:eastAsia="Times New Roman" w:cs="Times New Roman"/>
          </w:rPr>
          <w:t xml:space="preserve"> </w:t>
        </w:r>
      </w:ins>
      <w:del w:id="1632" w:author="Orion" w:date="2011-05-03T12:06:00Z">
        <w:r w:rsidR="00BB1765" w:rsidRPr="00246937" w:rsidDel="00447703">
          <w:rPr>
            <w:rFonts w:eastAsia="Times New Roman" w:cs="Times New Roman"/>
          </w:rPr>
          <w:delText>los trabajos que se centran en investigaciones realizadas sobre UAVs tanto a la hora de programarlos para que persigan unos determinados objetivos como en cuanto a los protocolos y reglamentación que han de cumplir para poder ser integrados en el espacio aéreo civil.</w:delText>
        </w:r>
      </w:del>
      <w:del w:id="1633" w:author="Orion" w:date="2011-05-16T14:22:00Z">
        <w:r w:rsidR="00BB1765" w:rsidRPr="00246937" w:rsidDel="00E22278">
          <w:rPr>
            <w:rFonts w:eastAsia="Times New Roman" w:cs="Times New Roman"/>
          </w:rPr>
          <w:delText xml:space="preserve"> </w:delText>
        </w:r>
      </w:del>
      <w:r w:rsidR="00BB1765" w:rsidRPr="00246937">
        <w:rPr>
          <w:rFonts w:eastAsia="Times New Roman" w:cs="Times New Roman"/>
        </w:rPr>
        <w:t xml:space="preserve">Por otro lado, </w:t>
      </w:r>
      <w:ins w:id="1634" w:author="Orion" w:date="2011-05-16T14:22:00Z">
        <w:r w:rsidR="00E22278" w:rsidRPr="00246937">
          <w:rPr>
            <w:rFonts w:eastAsia="Times New Roman" w:cs="Times New Roman"/>
          </w:rPr>
          <w:t xml:space="preserve">se van a analizar una serie de trabajos basados en las simulaciones del espacio aéreo, en su mayoría centradas en la gestión del tráfico aéreo. </w:t>
        </w:r>
      </w:ins>
      <w:del w:id="1635" w:author="Orion" w:date="2011-05-03T12:06:00Z">
        <w:r w:rsidR="00BB1765" w:rsidRPr="00246937" w:rsidDel="00447703">
          <w:rPr>
            <w:rFonts w:eastAsia="Times New Roman" w:cs="Times New Roman"/>
          </w:rPr>
          <w:delText xml:space="preserve">se van a analizar una serie de trabajos basados en </w:delText>
        </w:r>
        <w:r w:rsidR="00412A64" w:rsidRPr="00246937" w:rsidDel="00447703">
          <w:rPr>
            <w:rFonts w:eastAsia="Times New Roman" w:cs="Times New Roman"/>
          </w:rPr>
          <w:delText>las simulaciones del espacio aéreo, en su mayoría centradas</w:delText>
        </w:r>
        <w:r w:rsidR="00BB1765" w:rsidRPr="00246937" w:rsidDel="00447703">
          <w:rPr>
            <w:rFonts w:eastAsia="Times New Roman" w:cs="Times New Roman"/>
          </w:rPr>
          <w:delText xml:space="preserve"> en la gestión del tráfico aéreo. </w:delText>
        </w:r>
      </w:del>
      <w:del w:id="1636" w:author="Orion" w:date="2011-05-02T22:51:00Z">
        <w:r w:rsidR="00BB1765" w:rsidRPr="00246937" w:rsidDel="00BE4149">
          <w:rPr>
            <w:rFonts w:eastAsia="Times New Roman" w:cs="Times New Roman"/>
          </w:rPr>
          <w:delText>Y p</w:delText>
        </w:r>
      </w:del>
      <w:del w:id="1637" w:author="Orion" w:date="2011-05-03T12:07:00Z">
        <w:r w:rsidR="00BB1765" w:rsidRPr="00246937" w:rsidDel="00447703">
          <w:rPr>
            <w:rFonts w:eastAsia="Times New Roman" w:cs="Times New Roman"/>
          </w:rPr>
          <w:delText xml:space="preserve">or último </w:delText>
        </w:r>
      </w:del>
      <w:del w:id="1638" w:author="Orion" w:date="2011-05-16T14:22:00Z">
        <w:r w:rsidR="00BB1765" w:rsidRPr="00246937" w:rsidDel="00E22278">
          <w:rPr>
            <w:rFonts w:eastAsia="Times New Roman" w:cs="Times New Roman"/>
          </w:rPr>
          <w:delText>se hablará del grupo de trabajo</w:delText>
        </w:r>
      </w:del>
      <w:ins w:id="1639" w:author="IO" w:date="2011-05-12T18:07:00Z">
        <w:del w:id="1640" w:author="Orion" w:date="2011-05-16T14:22:00Z">
          <w:r w:rsidR="001C3CF5" w:rsidDel="00E22278">
            <w:rPr>
              <w:rFonts w:eastAsia="Times New Roman" w:cs="Times New Roman"/>
            </w:rPr>
            <w:delText>s</w:delText>
          </w:r>
        </w:del>
      </w:ins>
      <w:del w:id="1641" w:author="Orion" w:date="2011-05-16T14:22:00Z">
        <w:r w:rsidR="00BB1765" w:rsidRPr="00246937" w:rsidDel="00E22278">
          <w:rPr>
            <w:rFonts w:eastAsia="Times New Roman" w:cs="Times New Roman"/>
          </w:rPr>
          <w:delText xml:space="preserve"> que tratan de los factores humanos que intervienen los distintos vuelos, como pueden ser los distintos comportamientos de las tripulaciones de los pilotos o de los controladores aéreos.</w:delText>
        </w:r>
      </w:del>
      <w:ins w:id="1642" w:author="Orion" w:date="2011-05-03T12:07:00Z">
        <w:r w:rsidR="00447703">
          <w:rPr>
            <w:rFonts w:eastAsia="Times New Roman" w:cs="Times New Roman"/>
          </w:rPr>
          <w:t>Y por último</w:t>
        </w:r>
      </w:ins>
      <w:ins w:id="1643" w:author="Orion" w:date="2011-05-17T00:02:00Z">
        <w:r w:rsidR="00A117EF">
          <w:rPr>
            <w:rFonts w:eastAsia="Times New Roman" w:cs="Times New Roman"/>
          </w:rPr>
          <w:t xml:space="preserve">, como hay una creciente tendencia al estudio del uso de </w:t>
        </w:r>
        <w:proofErr w:type="spellStart"/>
        <w:r w:rsidR="00A117EF">
          <w:rPr>
            <w:rFonts w:eastAsia="Times New Roman" w:cs="Times New Roman"/>
          </w:rPr>
          <w:t>UAVs</w:t>
        </w:r>
        <w:proofErr w:type="spellEnd"/>
        <w:r w:rsidR="00A117EF">
          <w:rPr>
            <w:rFonts w:eastAsia="Times New Roman" w:cs="Times New Roman"/>
          </w:rPr>
          <w:t xml:space="preserve"> </w:t>
        </w:r>
      </w:ins>
      <w:ins w:id="1644" w:author="Orion" w:date="2011-05-17T00:04:00Z">
        <w:r w:rsidR="00A117EF">
          <w:rPr>
            <w:rFonts w:eastAsia="Times New Roman" w:cs="Times New Roman"/>
          </w:rPr>
          <w:t>en el mundo de la investigación y como se considera relevante</w:t>
        </w:r>
      </w:ins>
      <w:ins w:id="1645" w:author="Orion" w:date="2011-05-17T00:05:00Z">
        <w:r w:rsidR="00A117EF">
          <w:rPr>
            <w:rFonts w:eastAsia="Times New Roman" w:cs="Times New Roman"/>
          </w:rPr>
          <w:t xml:space="preserve"> la introducción de estos vehículos en </w:t>
        </w:r>
      </w:ins>
      <w:ins w:id="1646" w:author="Orion" w:date="2011-05-17T00:11:00Z">
        <w:r w:rsidR="00CD792E">
          <w:rPr>
            <w:rFonts w:eastAsia="Times New Roman" w:cs="Times New Roman"/>
          </w:rPr>
          <w:t>el</w:t>
        </w:r>
      </w:ins>
      <w:ins w:id="1647" w:author="Orion" w:date="2011-05-17T00:05:00Z">
        <w:r w:rsidR="00A117EF">
          <w:rPr>
            <w:rFonts w:eastAsia="Times New Roman" w:cs="Times New Roman"/>
          </w:rPr>
          <w:t xml:space="preserve"> sistema</w:t>
        </w:r>
      </w:ins>
      <w:ins w:id="1648" w:author="Orion" w:date="2011-05-17T00:11:00Z">
        <w:r w:rsidR="00CD792E">
          <w:rPr>
            <w:rFonts w:eastAsia="Times New Roman" w:cs="Times New Roman"/>
          </w:rPr>
          <w:t xml:space="preserve"> </w:t>
        </w:r>
      </w:ins>
      <w:ins w:id="1649" w:author="Orion" w:date="2011-05-17T00:23:00Z">
        <w:r w:rsidR="002A384D">
          <w:rPr>
            <w:rFonts w:eastAsia="Times New Roman" w:cs="Times New Roman"/>
          </w:rPr>
          <w:t>a</w:t>
        </w:r>
      </w:ins>
      <w:ins w:id="1650" w:author="Orion" w:date="2011-05-17T00:11:00Z">
        <w:r w:rsidR="00CD792E">
          <w:rPr>
            <w:rFonts w:eastAsia="Times New Roman" w:cs="Times New Roman"/>
          </w:rPr>
          <w:t xml:space="preserve"> desarrollar</w:t>
        </w:r>
      </w:ins>
      <w:ins w:id="1651" w:author="Orion" w:date="2011-05-17T00:05:00Z">
        <w:r w:rsidR="00A117EF">
          <w:rPr>
            <w:rFonts w:eastAsia="Times New Roman" w:cs="Times New Roman"/>
          </w:rPr>
          <w:t xml:space="preserve">, </w:t>
        </w:r>
      </w:ins>
      <w:ins w:id="1652" w:author="Orion" w:date="2011-05-17T00:04:00Z">
        <w:r w:rsidR="00A117EF">
          <w:rPr>
            <w:rFonts w:eastAsia="Times New Roman" w:cs="Times New Roman"/>
          </w:rPr>
          <w:t>se pasar</w:t>
        </w:r>
      </w:ins>
      <w:ins w:id="1653" w:author="Orion" w:date="2011-05-17T00:05:00Z">
        <w:r w:rsidR="00A117EF">
          <w:rPr>
            <w:rFonts w:eastAsia="Times New Roman" w:cs="Times New Roman"/>
          </w:rPr>
          <w:t>á</w:t>
        </w:r>
      </w:ins>
      <w:ins w:id="1654" w:author="Orion" w:date="2011-05-17T00:04:00Z">
        <w:r w:rsidR="00A117EF">
          <w:rPr>
            <w:rFonts w:eastAsia="Times New Roman" w:cs="Times New Roman"/>
          </w:rPr>
          <w:t xml:space="preserve"> a analizar</w:t>
        </w:r>
      </w:ins>
      <w:ins w:id="1655" w:author="Orion" w:date="2011-05-03T12:07:00Z">
        <w:r w:rsidR="00447703">
          <w:rPr>
            <w:rFonts w:eastAsia="Times New Roman" w:cs="Times New Roman"/>
          </w:rPr>
          <w:t xml:space="preserve"> </w:t>
        </w:r>
        <w:r w:rsidR="00447703" w:rsidRPr="00246937">
          <w:rPr>
            <w:rFonts w:eastAsia="Times New Roman" w:cs="Times New Roman"/>
          </w:rPr>
          <w:t xml:space="preserve">los trabajos que se centran en investigaciones realizadas sobre </w:t>
        </w:r>
        <w:proofErr w:type="spellStart"/>
        <w:r w:rsidR="00447703" w:rsidRPr="00246937">
          <w:rPr>
            <w:rFonts w:eastAsia="Times New Roman" w:cs="Times New Roman"/>
          </w:rPr>
          <w:t>UAVs</w:t>
        </w:r>
      </w:ins>
      <w:proofErr w:type="spellEnd"/>
      <w:ins w:id="1656" w:author="Orion" w:date="2011-05-17T00:06:00Z">
        <w:r w:rsidR="00A117EF">
          <w:rPr>
            <w:rFonts w:eastAsia="Times New Roman" w:cs="Times New Roman"/>
          </w:rPr>
          <w:t>. Este análisis se</w:t>
        </w:r>
      </w:ins>
      <w:ins w:id="1657" w:author="Orion" w:date="2011-05-17T00:07:00Z">
        <w:r w:rsidR="00A117EF">
          <w:rPr>
            <w:rFonts w:eastAsia="Times New Roman" w:cs="Times New Roman"/>
          </w:rPr>
          <w:t xml:space="preserve"> </w:t>
        </w:r>
      </w:ins>
      <w:ins w:id="1658" w:author="Orion" w:date="2011-05-17T00:06:00Z">
        <w:r w:rsidR="00A117EF">
          <w:rPr>
            <w:rFonts w:eastAsia="Times New Roman" w:cs="Times New Roman"/>
          </w:rPr>
          <w:t>realizar</w:t>
        </w:r>
      </w:ins>
      <w:ins w:id="1659" w:author="Orion" w:date="2011-05-17T00:07:00Z">
        <w:r w:rsidR="00A117EF">
          <w:rPr>
            <w:rFonts w:eastAsia="Times New Roman" w:cs="Times New Roman"/>
          </w:rPr>
          <w:t>á</w:t>
        </w:r>
      </w:ins>
      <w:ins w:id="1660" w:author="Orion" w:date="2011-05-17T00:06:00Z">
        <w:r w:rsidR="00A117EF">
          <w:rPr>
            <w:rFonts w:eastAsia="Times New Roman" w:cs="Times New Roman"/>
          </w:rPr>
          <w:t xml:space="preserve"> </w:t>
        </w:r>
      </w:ins>
      <w:ins w:id="1661" w:author="Orion" w:date="2011-05-17T00:07:00Z">
        <w:r w:rsidR="00A117EF">
          <w:rPr>
            <w:rFonts w:eastAsia="Times New Roman" w:cs="Times New Roman"/>
          </w:rPr>
          <w:t>sobre</w:t>
        </w:r>
      </w:ins>
      <w:ins w:id="1662" w:author="Orion" w:date="2011-05-17T00:06:00Z">
        <w:r w:rsidR="00A117EF">
          <w:rPr>
            <w:rFonts w:eastAsia="Times New Roman" w:cs="Times New Roman"/>
          </w:rPr>
          <w:t xml:space="preserve"> trabajos que se dediquen</w:t>
        </w:r>
      </w:ins>
      <w:ins w:id="1663" w:author="Orion" w:date="2011-05-03T12:07:00Z">
        <w:r w:rsidR="00447703" w:rsidRPr="00246937">
          <w:rPr>
            <w:rFonts w:eastAsia="Times New Roman" w:cs="Times New Roman"/>
          </w:rPr>
          <w:t xml:space="preserve"> </w:t>
        </w:r>
      </w:ins>
      <w:ins w:id="1664" w:author="Orion" w:date="2011-05-17T00:23:00Z">
        <w:r w:rsidR="002473D8">
          <w:rPr>
            <w:rFonts w:eastAsia="Times New Roman" w:cs="Times New Roman"/>
          </w:rPr>
          <w:t xml:space="preserve">tanto </w:t>
        </w:r>
      </w:ins>
      <w:ins w:id="1665" w:author="Orion" w:date="2011-05-17T00:12:00Z">
        <w:r w:rsidR="002E6A70">
          <w:rPr>
            <w:rFonts w:eastAsia="Times New Roman" w:cs="Times New Roman"/>
          </w:rPr>
          <w:t>a</w:t>
        </w:r>
      </w:ins>
      <w:ins w:id="1666" w:author="Orion" w:date="2011-05-17T00:08:00Z">
        <w:r w:rsidR="00A117EF">
          <w:rPr>
            <w:rFonts w:eastAsia="Times New Roman" w:cs="Times New Roman"/>
          </w:rPr>
          <w:t xml:space="preserve"> la programación de estos vehículos para </w:t>
        </w:r>
      </w:ins>
      <w:ins w:id="1667" w:author="Orion" w:date="2011-05-03T12:07:00Z">
        <w:r w:rsidR="00447703" w:rsidRPr="00246937">
          <w:rPr>
            <w:rFonts w:eastAsia="Times New Roman" w:cs="Times New Roman"/>
          </w:rPr>
          <w:t>que persigan unos determinados objetivos</w:t>
        </w:r>
      </w:ins>
      <w:ins w:id="1668" w:author="Orion" w:date="2011-05-17T00:08:00Z">
        <w:r w:rsidR="00A117EF">
          <w:rPr>
            <w:rFonts w:eastAsia="Times New Roman" w:cs="Times New Roman"/>
          </w:rPr>
          <w:t>,</w:t>
        </w:r>
      </w:ins>
      <w:ins w:id="1669" w:author="Orion" w:date="2011-05-03T12:07:00Z">
        <w:r w:rsidR="00447703" w:rsidRPr="00246937">
          <w:rPr>
            <w:rFonts w:eastAsia="Times New Roman" w:cs="Times New Roman"/>
          </w:rPr>
          <w:t xml:space="preserve"> como </w:t>
        </w:r>
      </w:ins>
      <w:ins w:id="1670" w:author="Orion" w:date="2011-05-17T00:24:00Z">
        <w:r w:rsidR="002473D8">
          <w:rPr>
            <w:rFonts w:eastAsia="Times New Roman" w:cs="Times New Roman"/>
          </w:rPr>
          <w:t>a</w:t>
        </w:r>
      </w:ins>
      <w:ins w:id="1671" w:author="Orion" w:date="2011-05-03T12:07:00Z">
        <w:r w:rsidR="00447703" w:rsidRPr="00246937">
          <w:rPr>
            <w:rFonts w:eastAsia="Times New Roman" w:cs="Times New Roman"/>
          </w:rPr>
          <w:t xml:space="preserve"> los protocolos y </w:t>
        </w:r>
      </w:ins>
      <w:ins w:id="1672" w:author="Orion" w:date="2011-05-17T00:09:00Z">
        <w:r w:rsidR="00A117EF">
          <w:rPr>
            <w:rFonts w:eastAsia="Times New Roman" w:cs="Times New Roman"/>
          </w:rPr>
          <w:t xml:space="preserve">la </w:t>
        </w:r>
      </w:ins>
      <w:ins w:id="1673" w:author="Orion" w:date="2011-05-03T12:07:00Z">
        <w:r w:rsidR="00447703" w:rsidRPr="00246937">
          <w:rPr>
            <w:rFonts w:eastAsia="Times New Roman" w:cs="Times New Roman"/>
          </w:rPr>
          <w:t xml:space="preserve">reglamentación que </w:t>
        </w:r>
      </w:ins>
      <w:ins w:id="1674" w:author="Orion" w:date="2011-05-17T00:24:00Z">
        <w:r w:rsidR="002473D8">
          <w:rPr>
            <w:rFonts w:eastAsia="Times New Roman" w:cs="Times New Roman"/>
          </w:rPr>
          <w:t xml:space="preserve">estos </w:t>
        </w:r>
      </w:ins>
      <w:ins w:id="1675" w:author="Orion" w:date="2011-05-03T12:07:00Z">
        <w:r w:rsidR="00447703" w:rsidRPr="00246937">
          <w:rPr>
            <w:rFonts w:eastAsia="Times New Roman" w:cs="Times New Roman"/>
          </w:rPr>
          <w:t>han de cumplir para poder ser integrados en el espacio aéreo civil.</w:t>
        </w:r>
      </w:ins>
      <w:commentRangeEnd w:id="1609"/>
      <w:r w:rsidR="001C3CF5">
        <w:rPr>
          <w:rStyle w:val="CommentReference"/>
        </w:rPr>
        <w:commentReference w:id="1609"/>
      </w:r>
    </w:p>
    <w:p w:rsidR="00E22278" w:rsidRDefault="00E22278">
      <w:pPr>
        <w:jc w:val="both"/>
        <w:rPr>
          <w:ins w:id="1676" w:author="Orion" w:date="2011-05-16T14:20:00Z"/>
          <w:rFonts w:eastAsia="Times New Roman" w:cs="Times New Roman"/>
        </w:rPr>
      </w:pPr>
    </w:p>
    <w:p w:rsidR="00E22278" w:rsidRPr="006512B0" w:rsidRDefault="00E22278" w:rsidP="00E22278">
      <w:pPr>
        <w:pStyle w:val="Subtitle"/>
        <w:outlineLvl w:val="1"/>
        <w:rPr>
          <w:ins w:id="1677" w:author="Orion" w:date="2011-05-16T14:20:00Z"/>
          <w:rFonts w:ascii="Times New Roman" w:hAnsi="Times New Roman" w:cs="Times New Roman"/>
        </w:rPr>
      </w:pPr>
      <w:bookmarkStart w:id="1678" w:name="_Toc293422057"/>
      <w:ins w:id="1679" w:author="Orion" w:date="2011-05-16T14:20:00Z">
        <w:r w:rsidRPr="006512B0">
          <w:rPr>
            <w:rFonts w:ascii="Times New Roman" w:hAnsi="Times New Roman" w:cs="Times New Roman"/>
          </w:rPr>
          <w:t>Factores humanos</w:t>
        </w:r>
        <w:r w:rsidRPr="006512B0" w:rsidDel="00432D4C">
          <w:rPr>
            <w:rFonts w:ascii="Times New Roman" w:hAnsi="Times New Roman" w:cs="Times New Roman"/>
          </w:rPr>
          <w:t xml:space="preserve"> </w:t>
        </w:r>
        <w:r w:rsidRPr="006512B0">
          <w:rPr>
            <w:rFonts w:ascii="Times New Roman" w:hAnsi="Times New Roman" w:cs="Times New Roman"/>
          </w:rPr>
          <w:t>en aviación</w:t>
        </w:r>
        <w:bookmarkEnd w:id="1678"/>
      </w:ins>
    </w:p>
    <w:p w:rsidR="00E22278" w:rsidRDefault="00E22278" w:rsidP="00E22278">
      <w:pPr>
        <w:rPr>
          <w:ins w:id="1680" w:author="Orion" w:date="2011-05-16T14:20:00Z"/>
          <w:rFonts w:cs="Times New Roman"/>
        </w:rPr>
      </w:pPr>
      <w:ins w:id="1681" w:author="Orion" w:date="2011-05-16T14:20:00Z">
        <w:r w:rsidRPr="00AB231D">
          <w:rPr>
            <w:rFonts w:cs="Times New Roman"/>
          </w:rPr>
          <w:t xml:space="preserve">Como </w:t>
        </w:r>
        <w:r>
          <w:rPr>
            <w:rFonts w:cs="Times New Roman"/>
          </w:rPr>
          <w:t xml:space="preserve">se ha </w:t>
        </w:r>
        <w:r w:rsidRPr="00AB231D">
          <w:rPr>
            <w:rFonts w:cs="Times New Roman"/>
          </w:rPr>
          <w:t>indicado anter</w:t>
        </w:r>
        <w:r>
          <w:rPr>
            <w:rFonts w:cs="Times New Roman"/>
          </w:rPr>
          <w:t>iormente</w:t>
        </w:r>
        <w:r w:rsidRPr="00AB231D">
          <w:rPr>
            <w:rFonts w:cs="Times New Roman"/>
          </w:rPr>
          <w:t xml:space="preserve">, </w:t>
        </w:r>
        <w:r>
          <w:rPr>
            <w:rFonts w:cs="Times New Roman"/>
          </w:rPr>
          <w:t>hay numerosos</w:t>
        </w:r>
        <w:r w:rsidRPr="00AB231D">
          <w:rPr>
            <w:rFonts w:cs="Times New Roman"/>
          </w:rPr>
          <w:t xml:space="preserve"> procedimientos</w:t>
        </w:r>
        <w:r>
          <w:rPr>
            <w:rFonts w:cs="Times New Roman"/>
          </w:rPr>
          <w:t xml:space="preserve"> que</w:t>
        </w:r>
        <w:r w:rsidRPr="00AB231D">
          <w:rPr>
            <w:rFonts w:cs="Times New Roman"/>
          </w:rPr>
          <w:t xml:space="preserve"> se centran en mejorar la eficiencia de los factores humanos que intervienen en un vuelo. Estos factores son muy importantes ya que se considera que más de un tercio de los accidentes aéreos son debidos a errores humanos, y dentro de estos la mayoría son debidos a fallos en la comunicación, toma de decisiones o liderazgo</w:t>
        </w:r>
      </w:ins>
      <w:customXmlInsRangeStart w:id="1682" w:author="Orion" w:date="2011-05-16T14:20:00Z"/>
      <w:sdt>
        <w:sdtPr>
          <w:rPr>
            <w:rFonts w:cs="Times New Roman"/>
          </w:rPr>
          <w:id w:val="-1859647668"/>
          <w:citation/>
        </w:sdtPr>
        <w:sdtContent>
          <w:customXmlInsRangeEnd w:id="1682"/>
          <w:ins w:id="1683" w:author="Orion" w:date="2011-05-16T14:20:00Z">
            <w:r w:rsidRPr="00AB231D">
              <w:rPr>
                <w:rFonts w:cs="Times New Roman"/>
              </w:rPr>
              <w:fldChar w:fldCharType="begin"/>
            </w:r>
            <w:r w:rsidRPr="00AB231D">
              <w:rPr>
                <w:rFonts w:cs="Times New Roman"/>
              </w:rPr>
              <w:instrText xml:space="preserve"> CITATION Hel99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(14)</w:t>
          </w:r>
          <w:ins w:id="1684" w:author="Orion" w:date="2011-05-16T14:20:00Z">
            <w:r w:rsidRPr="00AB231D">
              <w:rPr>
                <w:rFonts w:cs="Times New Roman"/>
              </w:rPr>
              <w:fldChar w:fldCharType="end"/>
            </w:r>
          </w:ins>
          <w:customXmlInsRangeStart w:id="1685" w:author="Orion" w:date="2011-05-16T14:20:00Z"/>
        </w:sdtContent>
      </w:sdt>
      <w:customXmlInsRangeEnd w:id="1685"/>
      <w:ins w:id="1686" w:author="Orion" w:date="2011-05-16T14:20:00Z">
        <w:r w:rsidRPr="00AB231D">
          <w:rPr>
            <w:rFonts w:cs="Times New Roman"/>
          </w:rPr>
          <w:t>. Por lo tanto, es razonable tener en cuenta estos factores a la hora de realizar una simulación del espacio aéreo civil.</w:t>
        </w:r>
      </w:ins>
    </w:p>
    <w:p w:rsidR="00E22278" w:rsidRDefault="00E22278" w:rsidP="00E22278">
      <w:pPr>
        <w:jc w:val="both"/>
        <w:rPr>
          <w:ins w:id="1687" w:author="Orion" w:date="2011-05-16T14:20:00Z"/>
          <w:rFonts w:cs="Times New Roman"/>
        </w:rPr>
      </w:pPr>
    </w:p>
    <w:p w:rsidR="00E22278" w:rsidRPr="006512B0" w:rsidRDefault="00E22278" w:rsidP="00E22278">
      <w:pPr>
        <w:jc w:val="both"/>
        <w:rPr>
          <w:ins w:id="1688" w:author="Orion" w:date="2011-05-16T14:20:00Z"/>
          <w:rFonts w:cs="Times New Roman"/>
        </w:rPr>
      </w:pPr>
      <w:ins w:id="1689" w:author="Orion" w:date="2011-05-16T14:20:00Z">
        <w:r w:rsidRPr="006512B0">
          <w:rPr>
            <w:rFonts w:cs="Times New Roman"/>
          </w:rPr>
          <w:t xml:space="preserve">Muchas definiciones se han dado para intentar describir de </w:t>
        </w:r>
        <w:proofErr w:type="gramStart"/>
        <w:r w:rsidRPr="006512B0">
          <w:rPr>
            <w:rFonts w:cs="Times New Roman"/>
          </w:rPr>
          <w:t xml:space="preserve">que </w:t>
        </w:r>
        <w:r>
          <w:rPr>
            <w:rFonts w:cs="Times New Roman"/>
          </w:rPr>
          <w:t>se habla</w:t>
        </w:r>
        <w:r w:rsidRPr="006512B0">
          <w:rPr>
            <w:rFonts w:cs="Times New Roman"/>
          </w:rPr>
          <w:t xml:space="preserve"> cuando </w:t>
        </w:r>
        <w:r>
          <w:rPr>
            <w:rFonts w:cs="Times New Roman"/>
          </w:rPr>
          <w:t xml:space="preserve">uno se refiere </w:t>
        </w:r>
        <w:r w:rsidR="00957434">
          <w:rPr>
            <w:rFonts w:cs="Times New Roman"/>
          </w:rPr>
          <w:t>a HF</w:t>
        </w:r>
      </w:ins>
      <w:ins w:id="1690" w:author="Orion" w:date="2011-05-17T12:56:00Z">
        <w:r w:rsidR="00957434">
          <w:rPr>
            <w:rFonts w:cs="Times New Roman"/>
          </w:rPr>
          <w:t xml:space="preserve"> </w:t>
        </w:r>
      </w:ins>
      <w:customXmlInsRangeStart w:id="1691" w:author="Orion" w:date="2011-05-16T14:20:00Z"/>
      <w:sdt>
        <w:sdtPr>
          <w:rPr>
            <w:rFonts w:cs="Times New Roman"/>
          </w:rPr>
          <w:id w:val="1132368627"/>
          <w:citation/>
        </w:sdtPr>
        <w:sdtContent>
          <w:customXmlInsRangeEnd w:id="1691"/>
          <w:proofErr w:type="gramEnd"/>
          <w:ins w:id="1692" w:author="Orion" w:date="2011-05-16T14:20:00Z">
            <w:r w:rsidRPr="006512B0">
              <w:rPr>
                <w:rFonts w:cs="Times New Roman"/>
              </w:rPr>
              <w:fldChar w:fldCharType="begin"/>
            </w:r>
            <w:r w:rsidRPr="006512B0">
              <w:rPr>
                <w:rFonts w:cs="Times New Roman"/>
              </w:rPr>
              <w:instrText xml:space="preserve"> CITATION Ear88 \l 3082 </w:instrText>
            </w:r>
            <w:r w:rsidRPr="006512B0">
              <w:rPr>
                <w:rFonts w:cs="Times New Roman"/>
              </w:rPr>
              <w:fldChar w:fldCharType="separate"/>
            </w:r>
          </w:ins>
          <w:r w:rsidR="002B2B1D" w:rsidRPr="002B2B1D">
            <w:rPr>
              <w:rFonts w:cs="Times New Roman"/>
              <w:noProof/>
            </w:rPr>
            <w:t>(15)</w:t>
          </w:r>
          <w:ins w:id="1693" w:author="Orion" w:date="2011-05-16T14:20:00Z">
            <w:r w:rsidRPr="006512B0">
              <w:rPr>
                <w:rFonts w:cs="Times New Roman"/>
              </w:rPr>
              <w:fldChar w:fldCharType="end"/>
            </w:r>
          </w:ins>
          <w:customXmlInsRangeStart w:id="1694" w:author="Orion" w:date="2011-05-16T14:20:00Z"/>
        </w:sdtContent>
      </w:sdt>
      <w:customXmlInsRangeEnd w:id="1694"/>
      <w:ins w:id="1695" w:author="Orion" w:date="2011-05-16T14:20:00Z">
        <w:r w:rsidRPr="006512B0">
          <w:rPr>
            <w:rFonts w:cs="Times New Roman"/>
          </w:rPr>
          <w:t>. Una de ellas es:</w:t>
        </w:r>
      </w:ins>
    </w:p>
    <w:p w:rsidR="00E22278" w:rsidRPr="006512B0" w:rsidRDefault="00E22278" w:rsidP="00E22278">
      <w:pPr>
        <w:jc w:val="both"/>
        <w:rPr>
          <w:ins w:id="1696" w:author="Orion" w:date="2011-05-16T14:20:00Z"/>
          <w:rFonts w:cs="Times New Roman"/>
        </w:rPr>
      </w:pPr>
      <w:ins w:id="1697" w:author="Orion" w:date="2011-05-16T14:20:00Z">
        <w:r w:rsidRPr="006512B0">
          <w:rPr>
            <w:rFonts w:cs="Times New Roman"/>
          </w:rPr>
          <w:t>“</w:t>
        </w:r>
        <w:r w:rsidRPr="006512B0">
          <w:rPr>
            <w:rFonts w:cs="Times New Roman"/>
            <w:i/>
          </w:rPr>
          <w:t>Los Factores Humanos (o ergonomía) pueden definirse como la tecnología orientada a optimizar las relaciones entre personas y sus actividades haciendo uso de la aplicación sistemática de las ciencias humanas, integrada en el marco de la ingeniería de sistemas</w:t>
        </w:r>
        <w:r w:rsidRPr="006512B0">
          <w:rPr>
            <w:rFonts w:cs="Times New Roman"/>
          </w:rPr>
          <w:t>”</w:t>
        </w:r>
      </w:ins>
    </w:p>
    <w:p w:rsidR="00E22278" w:rsidRPr="006512B0" w:rsidRDefault="00E22278" w:rsidP="00E22278">
      <w:pPr>
        <w:jc w:val="both"/>
        <w:rPr>
          <w:ins w:id="1698" w:author="Orion" w:date="2011-05-16T14:20:00Z"/>
          <w:rFonts w:cs="Times New Roman"/>
        </w:rPr>
      </w:pPr>
      <w:ins w:id="1699" w:author="Orion" w:date="2011-05-16T14:20:00Z">
        <w:r w:rsidRPr="006512B0">
          <w:rPr>
            <w:rFonts w:cs="Times New Roman"/>
          </w:rPr>
          <w:t>De esta definición habría que hacer una serie de distinciones:</w:t>
        </w:r>
      </w:ins>
    </w:p>
    <w:p w:rsidR="00E22278" w:rsidRPr="006512B0" w:rsidRDefault="00E22278" w:rsidP="00E22278">
      <w:pPr>
        <w:pStyle w:val="ListParagraph"/>
        <w:numPr>
          <w:ilvl w:val="0"/>
          <w:numId w:val="9"/>
        </w:numPr>
        <w:jc w:val="both"/>
        <w:rPr>
          <w:ins w:id="1700" w:author="Orion" w:date="2011-05-16T14:20:00Z"/>
          <w:rFonts w:cs="Times New Roman"/>
        </w:rPr>
      </w:pPr>
      <w:ins w:id="1701" w:author="Orion" w:date="2011-05-16T14:20:00Z">
        <w:r w:rsidRPr="006512B0">
          <w:rPr>
            <w:rFonts w:cs="Times New Roman"/>
          </w:rPr>
          <w:t>Al describir HF como una tecnología, se hace hincapié en su carácter práctico; se orienta a problemas más que centrarse en la disciplina. La relación entre HF y las ciencias humanas podría compararse con la relación entre ingeniería y ciencias físicas.</w:t>
        </w:r>
      </w:ins>
    </w:p>
    <w:p w:rsidR="00E22278" w:rsidRPr="006512B0" w:rsidRDefault="00E22278" w:rsidP="00E22278">
      <w:pPr>
        <w:pStyle w:val="ListParagraph"/>
        <w:numPr>
          <w:ilvl w:val="0"/>
          <w:numId w:val="9"/>
        </w:numPr>
        <w:jc w:val="both"/>
        <w:rPr>
          <w:ins w:id="1702" w:author="Orion" w:date="2011-05-16T14:20:00Z"/>
          <w:rFonts w:cs="Times New Roman"/>
        </w:rPr>
      </w:pPr>
      <w:ins w:id="1703" w:author="Orion" w:date="2011-05-16T14:20:00Z">
        <w:r w:rsidRPr="006512B0">
          <w:rPr>
            <w:rFonts w:cs="Times New Roman"/>
          </w:rPr>
          <w:t>La ergonomía implica un interés por la comunicación entre individuos y en el comportamiento de grupos de personas.</w:t>
        </w:r>
      </w:ins>
    </w:p>
    <w:p w:rsidR="00E22278" w:rsidRPr="006512B0" w:rsidRDefault="00E22278" w:rsidP="00E22278">
      <w:pPr>
        <w:pStyle w:val="ListParagraph"/>
        <w:numPr>
          <w:ilvl w:val="0"/>
          <w:numId w:val="9"/>
        </w:numPr>
        <w:jc w:val="both"/>
        <w:rPr>
          <w:ins w:id="1704" w:author="Orion" w:date="2011-05-16T14:20:00Z"/>
          <w:rFonts w:cs="Times New Roman"/>
        </w:rPr>
      </w:pPr>
      <w:ins w:id="1705" w:author="Orion" w:date="2011-05-16T14:20:00Z">
        <w:r w:rsidRPr="006512B0">
          <w:rPr>
            <w:rFonts w:cs="Times New Roman"/>
          </w:rPr>
          <w:t>La ergonomía se ha extendido desde ámbito laboral al del hogar, hospitales, escuelas, e incluso a las actividades de ocio.</w:t>
        </w:r>
      </w:ins>
    </w:p>
    <w:p w:rsidR="00E22278" w:rsidRPr="006512B0" w:rsidRDefault="00E22278" w:rsidP="00E22278">
      <w:pPr>
        <w:pStyle w:val="ListParagraph"/>
        <w:numPr>
          <w:ilvl w:val="0"/>
          <w:numId w:val="9"/>
        </w:numPr>
        <w:jc w:val="both"/>
        <w:rPr>
          <w:ins w:id="1706" w:author="Orion" w:date="2011-05-16T14:20:00Z"/>
          <w:rFonts w:cs="Times New Roman"/>
        </w:rPr>
      </w:pPr>
      <w:ins w:id="1707" w:author="Orion" w:date="2011-05-16T14:20:00Z">
        <w:r w:rsidRPr="006512B0">
          <w:rPr>
            <w:rFonts w:cs="Times New Roman"/>
          </w:rPr>
          <w:t>Las ciencias humanas comprenden los estudios de la estructura y naturaleza del ser humano, sus capacidades y limitaciones, y sus comportamientos ya sea en solitario o en grupo. En común con todas las tecnologías, HF se preocupa de la búsqueda y uso de conceptos y datos seleccionados según su importancia en un problema práctico.</w:t>
        </w:r>
      </w:ins>
    </w:p>
    <w:p w:rsidR="00E22278" w:rsidRPr="006512B0" w:rsidRDefault="00E22278" w:rsidP="00E22278">
      <w:pPr>
        <w:pStyle w:val="ListParagraph"/>
        <w:numPr>
          <w:ilvl w:val="0"/>
          <w:numId w:val="9"/>
        </w:numPr>
        <w:jc w:val="both"/>
        <w:rPr>
          <w:ins w:id="1708" w:author="Orion" w:date="2011-05-16T14:20:00Z"/>
          <w:rFonts w:cs="Times New Roman"/>
        </w:rPr>
      </w:pPr>
      <w:ins w:id="1709" w:author="Orion" w:date="2011-05-16T14:20:00Z">
        <w:r w:rsidRPr="006512B0">
          <w:rPr>
            <w:rFonts w:cs="Times New Roman"/>
          </w:rPr>
          <w:t xml:space="preserve">Con el fin de contribuir eficazmente en el diseño y las operaciones del sistema, es necesario </w:t>
        </w:r>
        <w:r w:rsidRPr="006512B0">
          <w:rPr>
            <w:rFonts w:cs="Times New Roman"/>
          </w:rPr>
          <w:lastRenderedPageBreak/>
          <w:t>que los ergónomos integren sus contribuciones con las de otr</w:t>
        </w:r>
        <w:r>
          <w:rPr>
            <w:rFonts w:cs="Times New Roman"/>
          </w:rPr>
          <w:t>o</w:t>
        </w:r>
        <w:r w:rsidRPr="006512B0">
          <w:rPr>
            <w:rFonts w:cs="Times New Roman"/>
          </w:rPr>
          <w:t xml:space="preserve">s </w:t>
        </w:r>
        <w:r>
          <w:rPr>
            <w:rFonts w:cs="Times New Roman"/>
          </w:rPr>
          <w:t>expertos</w:t>
        </w:r>
        <w:r w:rsidRPr="006512B0">
          <w:rPr>
            <w:rFonts w:cs="Times New Roman"/>
          </w:rPr>
          <w:t>.</w:t>
        </w:r>
      </w:ins>
    </w:p>
    <w:p w:rsidR="00E22278" w:rsidRPr="006512B0" w:rsidRDefault="00E22278" w:rsidP="00E22278">
      <w:pPr>
        <w:pStyle w:val="ListParagraph"/>
        <w:numPr>
          <w:ilvl w:val="0"/>
          <w:numId w:val="9"/>
        </w:numPr>
        <w:jc w:val="both"/>
        <w:rPr>
          <w:ins w:id="1710" w:author="Orion" w:date="2011-05-16T14:20:00Z"/>
          <w:rFonts w:cs="Times New Roman"/>
        </w:rPr>
      </w:pPr>
      <w:ins w:id="1711" w:author="Orion" w:date="2011-05-16T14:20:00Z">
        <w:r w:rsidRPr="006512B0">
          <w:rPr>
            <w:rFonts w:cs="Times New Roman"/>
          </w:rPr>
          <w:t>La optimización en las relaciones personales viene dada por dos conjuntos de criterios: el bienestar humano y la eficacia del rendimiento del sistema.</w:t>
        </w:r>
      </w:ins>
    </w:p>
    <w:p w:rsidR="00E22278" w:rsidRPr="006512B0" w:rsidRDefault="00E22278" w:rsidP="00E22278">
      <w:pPr>
        <w:jc w:val="both"/>
        <w:rPr>
          <w:ins w:id="1712" w:author="Orion" w:date="2011-05-16T14:20:00Z"/>
          <w:rFonts w:cs="Times New Roman"/>
        </w:rPr>
      </w:pPr>
      <w:commentRangeStart w:id="1713"/>
      <w:ins w:id="1714" w:author="Orion" w:date="2011-05-16T14:20:00Z">
        <w:r w:rsidRPr="006512B0">
          <w:rPr>
            <w:rFonts w:cs="Times New Roman"/>
          </w:rPr>
          <w:t>Debido a la importancia de los factores humanos en la aviación</w:t>
        </w:r>
        <w:r>
          <w:rPr>
            <w:rFonts w:cs="Times New Roman"/>
          </w:rPr>
          <w:t>,</w:t>
        </w:r>
        <w:r w:rsidRPr="006512B0">
          <w:rPr>
            <w:rFonts w:cs="Times New Roman"/>
          </w:rPr>
          <w:t xml:space="preserve"> la industria aeronáutica incorporó hace décadas</w:t>
        </w:r>
      </w:ins>
      <w:customXmlInsRangeStart w:id="1715" w:author="Orion" w:date="2011-05-16T14:20:00Z"/>
      <w:sdt>
        <w:sdtPr>
          <w:rPr>
            <w:rFonts w:cs="Times New Roman"/>
          </w:rPr>
          <w:id w:val="-75057387"/>
          <w:citation/>
        </w:sdtPr>
        <w:sdtContent>
          <w:customXmlInsRangeEnd w:id="1715"/>
          <w:ins w:id="1716"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1717" w:author="Orion" w:date="2011-05-16T14:20:00Z">
            <w:r w:rsidRPr="006512B0">
              <w:rPr>
                <w:rFonts w:cs="Times New Roman"/>
              </w:rPr>
              <w:fldChar w:fldCharType="end"/>
            </w:r>
          </w:ins>
          <w:customXmlInsRangeStart w:id="1718" w:author="Orion" w:date="2011-05-16T14:20:00Z"/>
        </w:sdtContent>
      </w:sdt>
      <w:customXmlInsRangeEnd w:id="1718"/>
      <w:ins w:id="1719" w:author="Orion" w:date="2011-05-16T14:20:00Z">
        <w:r w:rsidRPr="006512B0">
          <w:rPr>
            <w:rFonts w:cs="Times New Roman"/>
          </w:rPr>
          <w:t xml:space="preserve"> el procedimiento CRM (Gestión de los recursos por parte de la tripulación) como parte fundamental del entrenamiento y formación de las tripulaciones de aviones. El CRM se puede definir como “el uso eficiente de todos los recursos disponibles por la tripulación del avión, incluyendo el equipamiento, las habilidades tanto técnicas como procedimentales, y las contribuciones del resto de la tripulación del vuelo y demás personas”</w:t>
        </w:r>
      </w:ins>
      <w:customXmlInsRangeStart w:id="1720" w:author="Orion" w:date="2011-05-16T14:20:00Z"/>
      <w:sdt>
        <w:sdtPr>
          <w:rPr>
            <w:rFonts w:cs="Times New Roman"/>
          </w:rPr>
          <w:id w:val="245241287"/>
          <w:citation/>
        </w:sdtPr>
        <w:sdtContent>
          <w:customXmlInsRangeEnd w:id="1720"/>
          <w:ins w:id="1721" w:author="Orion" w:date="2011-05-16T14:20:00Z">
            <w:r w:rsidRPr="006512B0">
              <w:rPr>
                <w:rFonts w:cs="Times New Roman"/>
              </w:rPr>
              <w:fldChar w:fldCharType="begin"/>
            </w:r>
            <w:r w:rsidRPr="006512B0">
              <w:rPr>
                <w:rFonts w:cs="Times New Roman"/>
              </w:rPr>
              <w:instrText xml:space="preserve"> CITATION Tag94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(17)</w:t>
          </w:r>
          <w:ins w:id="1722" w:author="Orion" w:date="2011-05-16T14:20:00Z">
            <w:r w:rsidRPr="006512B0">
              <w:rPr>
                <w:rFonts w:cs="Times New Roman"/>
              </w:rPr>
              <w:fldChar w:fldCharType="end"/>
            </w:r>
          </w:ins>
          <w:customXmlInsRangeStart w:id="1723" w:author="Orion" w:date="2011-05-16T14:20:00Z"/>
        </w:sdtContent>
      </w:sdt>
      <w:customXmlInsRangeEnd w:id="1723"/>
      <w:ins w:id="1724" w:author="Orion" w:date="2011-05-16T14:20:00Z">
        <w:r w:rsidRPr="006512B0">
          <w:rPr>
            <w:rFonts w:cs="Times New Roman"/>
          </w:rPr>
          <w:t>.</w:t>
        </w:r>
      </w:ins>
    </w:p>
    <w:p w:rsidR="00E22278" w:rsidRPr="00246937" w:rsidRDefault="00E22278" w:rsidP="00E22278">
      <w:pPr>
        <w:jc w:val="both"/>
        <w:rPr>
          <w:ins w:id="1725" w:author="Orion" w:date="2011-05-16T14:20:00Z"/>
          <w:rFonts w:cs="Times New Roman"/>
        </w:rPr>
      </w:pPr>
      <w:ins w:id="1726" w:author="Orion" w:date="2011-05-16T14:20:00Z">
        <w:r w:rsidRPr="006512B0">
          <w:rPr>
            <w:rFonts w:cs="Times New Roman"/>
          </w:rPr>
          <w:t xml:space="preserve">A lo largo de los años el CRM ha ido evolucionando </w:t>
        </w:r>
      </w:ins>
      <w:customXmlInsRangeStart w:id="1727" w:author="Orion" w:date="2011-05-16T14:20:00Z"/>
      <w:sdt>
        <w:sdtPr>
          <w:rPr>
            <w:rFonts w:cs="Times New Roman"/>
          </w:rPr>
          <w:id w:val="320938928"/>
          <w:citation/>
        </w:sdtPr>
        <w:sdtContent>
          <w:customXmlInsRangeEnd w:id="1727"/>
          <w:ins w:id="1728" w:author="Orion" w:date="2011-05-16T14:20:00Z">
            <w:r w:rsidRPr="006512B0">
              <w:rPr>
                <w:rFonts w:cs="Times New Roman"/>
              </w:rPr>
              <w:fldChar w:fldCharType="begin"/>
            </w:r>
            <w:r w:rsidRPr="006512B0">
              <w:rPr>
                <w:rFonts w:cs="Times New Roman"/>
              </w:rPr>
              <w:instrText xml:space="preserve"> CITATION Hel99 \l 3082 </w:instrText>
            </w:r>
            <w:r w:rsidRPr="006512B0">
              <w:rPr>
                <w:rFonts w:cs="Times New Roman"/>
              </w:rPr>
              <w:fldChar w:fldCharType="separate"/>
            </w:r>
          </w:ins>
          <w:r w:rsidR="002B2B1D" w:rsidRPr="002B2B1D">
            <w:rPr>
              <w:rFonts w:cs="Times New Roman"/>
              <w:noProof/>
            </w:rPr>
            <w:t>(14)</w:t>
          </w:r>
          <w:ins w:id="1729" w:author="Orion" w:date="2011-05-16T14:20:00Z">
            <w:r w:rsidRPr="006512B0">
              <w:rPr>
                <w:rFonts w:cs="Times New Roman"/>
              </w:rPr>
              <w:fldChar w:fldCharType="end"/>
            </w:r>
          </w:ins>
          <w:customXmlInsRangeStart w:id="1730" w:author="Orion" w:date="2011-05-16T14:20:00Z"/>
        </w:sdtContent>
      </w:sdt>
      <w:customXmlInsRangeEnd w:id="1730"/>
      <w:ins w:id="1731" w:author="Orion" w:date="2011-05-16T14:20:00Z">
        <w:r w:rsidRPr="006512B0">
          <w:rPr>
            <w:rFonts w:cs="Times New Roman"/>
          </w:rPr>
          <w:t xml:space="preserve"> pasando a ser básico en cuanto a la coordinación de la tripulación y la toma de decisiones, convirtiéndose en necesario y fundamental para muchos tipos de operaciones de vuelo. Entre los principales objetivos del CRM se encuentran evaluar, desarrollar y mejorar el trabajo en equipo, la habilidad en la toma de decisiones, la conciencia situacional, el pensamiento crítico y las comunicaciones interpersonales. De los artículos </w:t>
        </w:r>
      </w:ins>
      <w:customXmlInsRangeStart w:id="1732" w:author="Orion" w:date="2011-05-16T14:20:00Z"/>
      <w:sdt>
        <w:sdtPr>
          <w:rPr>
            <w:rFonts w:cs="Times New Roman"/>
          </w:rPr>
          <w:id w:val="277302880"/>
          <w:citation/>
        </w:sdtPr>
        <w:sdtContent>
          <w:customXmlInsRangeEnd w:id="1732"/>
          <w:ins w:id="1733" w:author="Orion" w:date="2011-05-16T14:20:00Z">
            <w:r w:rsidRPr="006512B0">
              <w:rPr>
                <w:rFonts w:cs="Times New Roman"/>
              </w:rPr>
              <w:fldChar w:fldCharType="begin"/>
            </w:r>
            <w:r w:rsidRPr="006512B0">
              <w:rPr>
                <w:rFonts w:cs="Times New Roman"/>
              </w:rPr>
              <w:instrText xml:space="preserve"> CITATION FAA95 \l 3082 </w:instrText>
            </w:r>
            <w:r w:rsidRPr="006512B0">
              <w:rPr>
                <w:rFonts w:cs="Times New Roman"/>
              </w:rPr>
              <w:fldChar w:fldCharType="separate"/>
            </w:r>
          </w:ins>
          <w:r w:rsidR="002B2B1D" w:rsidRPr="002B2B1D">
            <w:rPr>
              <w:rFonts w:cs="Times New Roman"/>
              <w:noProof/>
            </w:rPr>
            <w:t>(18)</w:t>
          </w:r>
          <w:ins w:id="1734" w:author="Orion" w:date="2011-05-16T14:20:00Z">
            <w:r w:rsidRPr="006512B0">
              <w:rPr>
                <w:rFonts w:cs="Times New Roman"/>
              </w:rPr>
              <w:fldChar w:fldCharType="end"/>
            </w:r>
          </w:ins>
          <w:customXmlInsRangeStart w:id="1735" w:author="Orion" w:date="2011-05-16T14:20:00Z"/>
        </w:sdtContent>
      </w:sdt>
      <w:customXmlInsRangeEnd w:id="1735"/>
      <w:customXmlInsRangeStart w:id="1736" w:author="Orion" w:date="2011-05-16T14:20:00Z"/>
      <w:sdt>
        <w:sdtPr>
          <w:rPr>
            <w:rFonts w:cs="Times New Roman"/>
          </w:rPr>
          <w:id w:val="1722865985"/>
          <w:citation/>
        </w:sdtPr>
        <w:sdtContent>
          <w:customXmlInsRangeEnd w:id="1736"/>
          <w:ins w:id="1737" w:author="Orion" w:date="2011-05-16T14:20:00Z">
            <w:r w:rsidRPr="006512B0">
              <w:rPr>
                <w:rFonts w:cs="Times New Roman"/>
              </w:rPr>
              <w:fldChar w:fldCharType="begin"/>
            </w:r>
            <w:r w:rsidRPr="006512B0">
              <w:rPr>
                <w:rFonts w:cs="Times New Roman"/>
              </w:rPr>
              <w:instrText xml:space="preserve"> CITATION Mel93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(19)</w:t>
          </w:r>
          <w:ins w:id="1738" w:author="Orion" w:date="2011-05-16T14:20:00Z">
            <w:r w:rsidRPr="006512B0">
              <w:rPr>
                <w:rFonts w:cs="Times New Roman"/>
              </w:rPr>
              <w:fldChar w:fldCharType="end"/>
            </w:r>
          </w:ins>
          <w:customXmlInsRangeStart w:id="1739" w:author="Orion" w:date="2011-05-16T14:20:00Z"/>
        </w:sdtContent>
      </w:sdt>
      <w:customXmlInsRangeEnd w:id="1739"/>
      <w:customXmlInsRangeStart w:id="1740" w:author="Orion" w:date="2011-05-16T14:20:00Z"/>
      <w:sdt>
        <w:sdtPr>
          <w:rPr>
            <w:rFonts w:cs="Times New Roman"/>
          </w:rPr>
          <w:id w:val="1906102068"/>
          <w:citation/>
        </w:sdtPr>
        <w:sdtContent>
          <w:customXmlInsRangeEnd w:id="1740"/>
          <w:ins w:id="1741" w:author="Orion" w:date="2011-05-16T14:20:00Z">
            <w:r w:rsidRPr="006512B0">
              <w:rPr>
                <w:rFonts w:cs="Times New Roman"/>
              </w:rPr>
              <w:fldChar w:fldCharType="begin"/>
            </w:r>
            <w:r w:rsidRPr="006512B0">
              <w:rPr>
                <w:rFonts w:cs="Times New Roman"/>
              </w:rPr>
              <w:instrText xml:space="preserve"> CITATION TKe97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(20)</w:t>
          </w:r>
          <w:ins w:id="1742" w:author="Orion" w:date="2011-05-16T14:20:00Z">
            <w:r w:rsidRPr="006512B0">
              <w:rPr>
                <w:rFonts w:cs="Times New Roman"/>
              </w:rPr>
              <w:fldChar w:fldCharType="end"/>
            </w:r>
          </w:ins>
          <w:customXmlInsRangeStart w:id="1743" w:author="Orion" w:date="2011-05-16T14:20:00Z"/>
        </w:sdtContent>
      </w:sdt>
      <w:customXmlInsRangeEnd w:id="1743"/>
      <w:ins w:id="1744" w:author="Orion" w:date="2011-05-16T14:20:00Z">
        <w:r w:rsidRPr="006512B0">
          <w:rPr>
            <w:rFonts w:cs="Times New Roman"/>
          </w:rPr>
          <w:t xml:space="preserve"> se puede resumir que las temáticas principales del CRM incluyen:</w:t>
        </w:r>
      </w:ins>
    </w:p>
    <w:p w:rsidR="00E22278" w:rsidRPr="006512B0" w:rsidRDefault="00E22278" w:rsidP="00E22278">
      <w:pPr>
        <w:pStyle w:val="ListParagraph"/>
        <w:numPr>
          <w:ilvl w:val="0"/>
          <w:numId w:val="10"/>
        </w:numPr>
        <w:rPr>
          <w:ins w:id="1745" w:author="Orion" w:date="2011-05-16T14:20:00Z"/>
          <w:rFonts w:cs="Times New Roman"/>
        </w:rPr>
      </w:pPr>
      <w:ins w:id="1746" w:author="Orion" w:date="2011-05-16T14:20:00Z">
        <w:r w:rsidRPr="006512B0">
          <w:rPr>
            <w:rFonts w:cs="Times New Roman"/>
          </w:rPr>
          <w:t>Procesos de comunicación y toma de decisiones.</w:t>
        </w:r>
      </w:ins>
    </w:p>
    <w:p w:rsidR="00E22278" w:rsidRPr="006512B0" w:rsidRDefault="00E22278" w:rsidP="00E22278">
      <w:pPr>
        <w:pStyle w:val="ListParagraph"/>
        <w:numPr>
          <w:ilvl w:val="0"/>
          <w:numId w:val="10"/>
        </w:numPr>
        <w:jc w:val="both"/>
        <w:rPr>
          <w:ins w:id="1747" w:author="Orion" w:date="2011-05-16T14:20:00Z"/>
          <w:rFonts w:cs="Times New Roman"/>
        </w:rPr>
      </w:pPr>
      <w:ins w:id="1748" w:author="Orion" w:date="2011-05-16T14:20:00Z">
        <w:r w:rsidRPr="006512B0">
          <w:rPr>
            <w:rFonts w:cs="Times New Roman"/>
          </w:rPr>
          <w:t>Trabajo en equipo y dinámicas de grupo.</w:t>
        </w:r>
      </w:ins>
    </w:p>
    <w:p w:rsidR="00E22278" w:rsidRPr="006512B0" w:rsidRDefault="00E22278" w:rsidP="00E22278">
      <w:pPr>
        <w:pStyle w:val="ListParagraph"/>
        <w:numPr>
          <w:ilvl w:val="0"/>
          <w:numId w:val="10"/>
        </w:numPr>
        <w:jc w:val="both"/>
        <w:rPr>
          <w:ins w:id="1749" w:author="Orion" w:date="2011-05-16T14:20:00Z"/>
          <w:rFonts w:cs="Times New Roman"/>
        </w:rPr>
      </w:pPr>
      <w:ins w:id="1750" w:author="Orion" w:date="2011-05-16T14:20:00Z">
        <w:r w:rsidRPr="006512B0">
          <w:rPr>
            <w:rFonts w:cs="Times New Roman"/>
          </w:rPr>
          <w:t>Liderazgo y coordinación de actividades.</w:t>
        </w:r>
      </w:ins>
    </w:p>
    <w:p w:rsidR="00E22278" w:rsidRDefault="00E22278" w:rsidP="00E22278">
      <w:pPr>
        <w:pStyle w:val="ListParagraph"/>
        <w:numPr>
          <w:ilvl w:val="0"/>
          <w:numId w:val="10"/>
        </w:numPr>
        <w:jc w:val="both"/>
        <w:rPr>
          <w:ins w:id="1751" w:author="Orion" w:date="2011-05-16T14:20:00Z"/>
          <w:rFonts w:cs="Times New Roman"/>
        </w:rPr>
      </w:pPr>
      <w:ins w:id="1752" w:author="Orion" w:date="2011-05-16T14:20:00Z">
        <w:r w:rsidRPr="006512B0">
          <w:rPr>
            <w:rFonts w:cs="Times New Roman"/>
          </w:rPr>
          <w:t>Carga de trabajo y conciencia situacional.</w:t>
        </w:r>
      </w:ins>
    </w:p>
    <w:p w:rsidR="00E22278" w:rsidRDefault="00E22278" w:rsidP="00E22278">
      <w:pPr>
        <w:pStyle w:val="ListParagraph"/>
        <w:numPr>
          <w:ilvl w:val="0"/>
          <w:numId w:val="10"/>
        </w:numPr>
        <w:jc w:val="both"/>
        <w:rPr>
          <w:ins w:id="1753" w:author="Orion" w:date="2011-05-16T14:20:00Z"/>
          <w:rFonts w:cs="Times New Roman"/>
        </w:rPr>
      </w:pPr>
      <w:ins w:id="1754" w:author="Orion" w:date="2011-05-16T14:20:00Z">
        <w:r w:rsidRPr="006512B0">
          <w:rPr>
            <w:rFonts w:cs="Times New Roman"/>
          </w:rPr>
          <w:t>Rendimiento humano y sicológico (atención, estrés y fatiga)</w:t>
        </w:r>
      </w:ins>
    </w:p>
    <w:p w:rsidR="00E22278" w:rsidRPr="006512B0" w:rsidRDefault="00E22278" w:rsidP="00E22278">
      <w:pPr>
        <w:pStyle w:val="ListParagraph"/>
        <w:rPr>
          <w:ins w:id="1755" w:author="Orion" w:date="2011-05-16T14:20:00Z"/>
        </w:rPr>
      </w:pPr>
      <w:ins w:id="1756" w:author="Orion" w:date="2011-05-16T14:20:00Z">
        <w:r w:rsidRPr="006512B0">
          <w:rPr>
            <w:rFonts w:cs="Times New Roman"/>
          </w:rPr>
          <w:t>Planificación.</w:t>
        </w:r>
      </w:ins>
    </w:p>
    <w:p w:rsidR="00E22278" w:rsidRPr="00246937" w:rsidRDefault="00E22278" w:rsidP="00E22278">
      <w:pPr>
        <w:jc w:val="both"/>
        <w:rPr>
          <w:ins w:id="1757" w:author="Orion" w:date="2011-05-16T14:20:00Z"/>
          <w:rFonts w:cs="Times New Roman"/>
        </w:rPr>
      </w:pPr>
    </w:p>
    <w:p w:rsidR="00E22278" w:rsidRPr="006512B0" w:rsidRDefault="00E22278" w:rsidP="00E22278">
      <w:pPr>
        <w:jc w:val="both"/>
        <w:rPr>
          <w:ins w:id="1758" w:author="Orion" w:date="2011-05-16T14:20:00Z"/>
          <w:rFonts w:cs="Times New Roman"/>
        </w:rPr>
      </w:pPr>
      <w:ins w:id="1759" w:author="Orion" w:date="2011-05-16T14:20:00Z">
        <w:r w:rsidRPr="006512B0">
          <w:rPr>
            <w:rFonts w:cs="Times New Roman"/>
          </w:rPr>
          <w:t>Una forma fácil y efectiva de comprobar la eficiencia de los procedimientos CRM es a través de las prácticas en simuladores. El uso de simuladores de vuelo proporciona a los estudiantes el conocimiento, habilidad y experiencia necesari</w:t>
        </w:r>
        <w:r>
          <w:rPr>
            <w:rFonts w:cs="Times New Roman"/>
          </w:rPr>
          <w:t>os</w:t>
        </w:r>
        <w:r w:rsidRPr="006512B0">
          <w:rPr>
            <w:rFonts w:cs="Times New Roman"/>
          </w:rPr>
          <w:t xml:space="preserve"> para operar eficientemente como miembro de una tripulación. En el artículo</w:t>
        </w:r>
      </w:ins>
      <w:customXmlInsRangeStart w:id="1760" w:author="Orion" w:date="2011-05-16T14:20:00Z"/>
      <w:sdt>
        <w:sdtPr>
          <w:rPr>
            <w:rFonts w:cs="Times New Roman"/>
          </w:rPr>
          <w:id w:val="547117784"/>
          <w:citation/>
        </w:sdtPr>
        <w:sdtContent>
          <w:customXmlInsRangeEnd w:id="1760"/>
          <w:ins w:id="1761" w:author="Orion" w:date="2011-05-16T14:20:00Z">
            <w:r w:rsidRPr="006512B0">
              <w:rPr>
                <w:rFonts w:cs="Times New Roman"/>
              </w:rPr>
              <w:fldChar w:fldCharType="begin"/>
            </w:r>
            <w:r w:rsidRPr="006512B0">
              <w:rPr>
                <w:rFonts w:cs="Times New Roman"/>
              </w:rPr>
              <w:instrText xml:space="preserve"> CITATION Dun00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(21)</w:t>
          </w:r>
          <w:ins w:id="1762" w:author="Orion" w:date="2011-05-16T14:20:00Z">
            <w:r w:rsidRPr="006512B0">
              <w:rPr>
                <w:rFonts w:cs="Times New Roman"/>
              </w:rPr>
              <w:fldChar w:fldCharType="end"/>
            </w:r>
          </w:ins>
          <w:customXmlInsRangeStart w:id="1763" w:author="Orion" w:date="2011-05-16T14:20:00Z"/>
        </w:sdtContent>
      </w:sdt>
      <w:customXmlInsRangeEnd w:id="1763"/>
      <w:ins w:id="1764" w:author="Orion" w:date="2011-05-16T14:20:00Z">
        <w:r w:rsidRPr="006512B0">
          <w:rPr>
            <w:rFonts w:cs="Times New Roman"/>
          </w:rPr>
          <w:t xml:space="preserve"> además de proporcionarnos una herramienta educacional económica con la que se pueden enseñar los fundamentos del CRM, se enumeran los beneficios que nos aportan los simuladores de vuelo a la hora de instruir a los pilotos, éstos son:</w:t>
        </w:r>
      </w:ins>
    </w:p>
    <w:p w:rsidR="00E22278" w:rsidRPr="006512B0" w:rsidRDefault="00E22278" w:rsidP="00E22278">
      <w:pPr>
        <w:pStyle w:val="ListParagraph"/>
        <w:numPr>
          <w:ilvl w:val="0"/>
          <w:numId w:val="11"/>
        </w:numPr>
        <w:jc w:val="both"/>
        <w:rPr>
          <w:ins w:id="1765" w:author="Orion" w:date="2011-05-16T14:20:00Z"/>
          <w:rFonts w:cs="Times New Roman"/>
        </w:rPr>
      </w:pPr>
      <w:ins w:id="1766" w:author="Orion" w:date="2011-05-16T14:20:00Z">
        <w:r w:rsidRPr="006512B0">
          <w:rPr>
            <w:rFonts w:cs="Times New Roman"/>
          </w:rPr>
          <w:t>Un entorno físico controlado.</w:t>
        </w:r>
      </w:ins>
    </w:p>
    <w:p w:rsidR="00E22278" w:rsidRPr="006512B0" w:rsidRDefault="00E22278" w:rsidP="00E22278">
      <w:pPr>
        <w:pStyle w:val="ListParagraph"/>
        <w:numPr>
          <w:ilvl w:val="0"/>
          <w:numId w:val="11"/>
        </w:numPr>
        <w:jc w:val="both"/>
        <w:rPr>
          <w:ins w:id="1767" w:author="Orion" w:date="2011-05-16T14:20:00Z"/>
          <w:rFonts w:cs="Times New Roman"/>
        </w:rPr>
      </w:pPr>
      <w:ins w:id="1768" w:author="Orion" w:date="2011-05-16T14:20:00Z">
        <w:r w:rsidRPr="006512B0">
          <w:rPr>
            <w:rFonts w:cs="Times New Roman"/>
          </w:rPr>
          <w:t>Control de la carga de trabajo de la tripulación por parte de un instructor.</w:t>
        </w:r>
      </w:ins>
    </w:p>
    <w:p w:rsidR="00E22278" w:rsidRPr="006512B0" w:rsidRDefault="00E22278" w:rsidP="00E22278">
      <w:pPr>
        <w:pStyle w:val="ListParagraph"/>
        <w:numPr>
          <w:ilvl w:val="0"/>
          <w:numId w:val="11"/>
        </w:numPr>
        <w:jc w:val="both"/>
        <w:rPr>
          <w:ins w:id="1769" w:author="Orion" w:date="2011-05-16T14:20:00Z"/>
          <w:rFonts w:cs="Times New Roman"/>
        </w:rPr>
      </w:pPr>
      <w:ins w:id="1770" w:author="Orion" w:date="2011-05-16T14:20:00Z">
        <w:r w:rsidRPr="006512B0">
          <w:rPr>
            <w:rFonts w:cs="Times New Roman"/>
          </w:rPr>
          <w:t>Control de los sistemas de la aeronave por parte del instructor.</w:t>
        </w:r>
      </w:ins>
    </w:p>
    <w:p w:rsidR="00E22278" w:rsidRPr="006512B0" w:rsidRDefault="00E22278" w:rsidP="00E22278">
      <w:pPr>
        <w:pStyle w:val="ListParagraph"/>
        <w:numPr>
          <w:ilvl w:val="0"/>
          <w:numId w:val="11"/>
        </w:numPr>
        <w:jc w:val="both"/>
        <w:rPr>
          <w:ins w:id="1771" w:author="Orion" w:date="2011-05-16T14:20:00Z"/>
          <w:rFonts w:cs="Times New Roman"/>
        </w:rPr>
      </w:pPr>
      <w:ins w:id="1772" w:author="Orion" w:date="2011-05-16T14:20:00Z">
        <w:r w:rsidRPr="006512B0">
          <w:rPr>
            <w:rFonts w:cs="Times New Roman"/>
          </w:rPr>
          <w:t>El simulador puede facilitar escenarios de vuelo que de otra manera sería</w:t>
        </w:r>
        <w:r>
          <w:rPr>
            <w:rFonts w:cs="Times New Roman"/>
          </w:rPr>
          <w:t>n</w:t>
        </w:r>
        <w:r w:rsidRPr="006512B0">
          <w:rPr>
            <w:rFonts w:cs="Times New Roman"/>
          </w:rPr>
          <w:t xml:space="preserve"> imposible</w:t>
        </w:r>
        <w:r>
          <w:rPr>
            <w:rFonts w:cs="Times New Roman"/>
          </w:rPr>
          <w:t>s</w:t>
        </w:r>
        <w:r w:rsidRPr="006512B0">
          <w:rPr>
            <w:rFonts w:cs="Times New Roman"/>
          </w:rPr>
          <w:t xml:space="preserve"> o muy arriesgado</w:t>
        </w:r>
        <w:r>
          <w:rPr>
            <w:rFonts w:cs="Times New Roman"/>
          </w:rPr>
          <w:t>s</w:t>
        </w:r>
        <w:r w:rsidRPr="006512B0">
          <w:rPr>
            <w:rFonts w:cs="Times New Roman"/>
          </w:rPr>
          <w:t>.</w:t>
        </w:r>
      </w:ins>
    </w:p>
    <w:p w:rsidR="00E22278" w:rsidRPr="006512B0" w:rsidRDefault="00E22278" w:rsidP="00E22278">
      <w:pPr>
        <w:pStyle w:val="ListParagraph"/>
        <w:numPr>
          <w:ilvl w:val="0"/>
          <w:numId w:val="11"/>
        </w:numPr>
        <w:jc w:val="both"/>
        <w:rPr>
          <w:ins w:id="1773" w:author="Orion" w:date="2011-05-16T14:20:00Z"/>
          <w:rFonts w:cs="Times New Roman"/>
        </w:rPr>
      </w:pPr>
      <w:ins w:id="1774" w:author="Orion" w:date="2011-05-16T14:20:00Z">
        <w:r w:rsidRPr="006512B0">
          <w:rPr>
            <w:rFonts w:cs="Times New Roman"/>
          </w:rPr>
          <w:t>Los simuladores tiene</w:t>
        </w:r>
        <w:r>
          <w:rPr>
            <w:rFonts w:cs="Times New Roman"/>
          </w:rPr>
          <w:t>n</w:t>
        </w:r>
        <w:r w:rsidRPr="006512B0">
          <w:rPr>
            <w:rFonts w:cs="Times New Roman"/>
          </w:rPr>
          <w:t xml:space="preserve"> la opción de congelar situaciones y repetirlas permitiendo opiniones y correcciones inmediatas cuando se necesitan.</w:t>
        </w:r>
      </w:ins>
    </w:p>
    <w:p w:rsidR="00E22278" w:rsidRPr="006512B0" w:rsidRDefault="00E22278" w:rsidP="00E22278">
      <w:pPr>
        <w:pStyle w:val="ListParagraph"/>
        <w:numPr>
          <w:ilvl w:val="0"/>
          <w:numId w:val="11"/>
        </w:numPr>
        <w:jc w:val="both"/>
        <w:rPr>
          <w:ins w:id="1775" w:author="Orion" w:date="2011-05-16T14:20:00Z"/>
          <w:rFonts w:cs="Times New Roman"/>
        </w:rPr>
      </w:pPr>
      <w:ins w:id="1776" w:author="Orion" w:date="2011-05-16T14:20:00Z">
        <w:r w:rsidRPr="006512B0">
          <w:rPr>
            <w:rFonts w:cs="Times New Roman"/>
          </w:rPr>
          <w:t>Muchos de los simuladores pueden proveer opciones de grabación lo que permite el posterior análisis crítico de las decisiones tomadas.</w:t>
        </w:r>
      </w:ins>
    </w:p>
    <w:p w:rsidR="00E22278" w:rsidRPr="006512B0" w:rsidRDefault="00E22278" w:rsidP="00E22278">
      <w:pPr>
        <w:pStyle w:val="ListParagraph"/>
        <w:numPr>
          <w:ilvl w:val="0"/>
          <w:numId w:val="11"/>
        </w:numPr>
        <w:jc w:val="both"/>
        <w:rPr>
          <w:ins w:id="1777" w:author="Orion" w:date="2011-05-16T14:20:00Z"/>
          <w:rFonts w:cs="Times New Roman"/>
        </w:rPr>
      </w:pPr>
      <w:ins w:id="1778" w:author="Orion" w:date="2011-05-16T14:20:00Z">
        <w:r w:rsidRPr="006512B0">
          <w:rPr>
            <w:rFonts w:cs="Times New Roman"/>
          </w:rPr>
          <w:t>Los simuladores proporcionan la posición instantánea de las aeronaves.</w:t>
        </w:r>
      </w:ins>
    </w:p>
    <w:p w:rsidR="00E22278" w:rsidRPr="006512B0" w:rsidRDefault="00E22278" w:rsidP="00E22278">
      <w:pPr>
        <w:pStyle w:val="ListParagraph"/>
        <w:numPr>
          <w:ilvl w:val="0"/>
          <w:numId w:val="11"/>
        </w:numPr>
        <w:jc w:val="both"/>
        <w:rPr>
          <w:ins w:id="1779" w:author="Orion" w:date="2011-05-16T14:20:00Z"/>
          <w:rFonts w:cs="Times New Roman"/>
        </w:rPr>
      </w:pPr>
      <w:ins w:id="1780" w:author="Orion" w:date="2011-05-16T14:20:00Z">
        <w:r w:rsidRPr="006512B0">
          <w:rPr>
            <w:rFonts w:cs="Times New Roman"/>
          </w:rPr>
          <w:t>Un instructor puede monitorizar fácilmente las conversaciones y acciones de la tripulación sin distraerles.</w:t>
        </w:r>
      </w:ins>
    </w:p>
    <w:p w:rsidR="00E22278" w:rsidRPr="00246937" w:rsidRDefault="00E22278" w:rsidP="00E22278">
      <w:pPr>
        <w:pStyle w:val="ListParagraph"/>
        <w:numPr>
          <w:ilvl w:val="0"/>
          <w:numId w:val="11"/>
        </w:numPr>
        <w:jc w:val="both"/>
        <w:rPr>
          <w:ins w:id="1781" w:author="Orion" w:date="2011-05-16T14:20:00Z"/>
          <w:rFonts w:cs="Times New Roman"/>
        </w:rPr>
      </w:pPr>
      <w:ins w:id="1782" w:author="Orion" w:date="2011-05-16T14:20:00Z">
        <w:r w:rsidRPr="006512B0">
          <w:rPr>
            <w:rFonts w:cs="Times New Roman"/>
          </w:rPr>
          <w:t>Los simuladores pueden suministrar distintos tipos de aviones, sistemas de control de las aeronaves y otro equipamiento que no esté disponible, sea económicamente fácil de adquirir o apropiado usarse en entrenamientos.</w:t>
        </w:r>
      </w:ins>
    </w:p>
    <w:p w:rsidR="00E22278" w:rsidRPr="006512B0" w:rsidRDefault="00E22278" w:rsidP="00E22278">
      <w:pPr>
        <w:pStyle w:val="ListParagraph"/>
        <w:numPr>
          <w:ilvl w:val="0"/>
          <w:numId w:val="11"/>
        </w:numPr>
        <w:jc w:val="both"/>
        <w:rPr>
          <w:ins w:id="1783" w:author="Orion" w:date="2011-05-16T14:20:00Z"/>
          <w:rFonts w:cs="Times New Roman"/>
        </w:rPr>
      </w:pPr>
      <w:ins w:id="1784" w:author="Orion" w:date="2011-05-16T14:20:00Z">
        <w:r w:rsidRPr="006512B0">
          <w:rPr>
            <w:rFonts w:cs="Times New Roman"/>
          </w:rPr>
          <w:t>La personalización de controles y cabinas se puede reconfigurar fácilmente.</w:t>
        </w:r>
      </w:ins>
    </w:p>
    <w:p w:rsidR="00E22278" w:rsidRPr="006512B0" w:rsidRDefault="00E22278" w:rsidP="00E22278">
      <w:pPr>
        <w:pStyle w:val="ListParagraph"/>
        <w:numPr>
          <w:ilvl w:val="0"/>
          <w:numId w:val="11"/>
        </w:numPr>
        <w:jc w:val="both"/>
        <w:rPr>
          <w:ins w:id="1785" w:author="Orion" w:date="2011-05-16T14:20:00Z"/>
          <w:rFonts w:cs="Times New Roman"/>
        </w:rPr>
      </w:pPr>
      <w:ins w:id="1786" w:author="Orion" w:date="2011-05-16T14:20:00Z">
        <w:r w:rsidRPr="006512B0">
          <w:rPr>
            <w:rFonts w:cs="Times New Roman"/>
          </w:rPr>
          <w:t>La configuración de las aeronaves y las características de los vuelos es programable.</w:t>
        </w:r>
      </w:ins>
    </w:p>
    <w:p w:rsidR="00E22278" w:rsidRPr="006512B0" w:rsidRDefault="00E22278" w:rsidP="00E22278">
      <w:pPr>
        <w:pStyle w:val="ListParagraph"/>
        <w:numPr>
          <w:ilvl w:val="0"/>
          <w:numId w:val="11"/>
        </w:numPr>
        <w:jc w:val="both"/>
        <w:rPr>
          <w:ins w:id="1787" w:author="Orion" w:date="2011-05-16T14:20:00Z"/>
          <w:rFonts w:cs="Times New Roman"/>
        </w:rPr>
      </w:pPr>
      <w:ins w:id="1788" w:author="Orion" w:date="2011-05-16T14:20:00Z">
        <w:r w:rsidRPr="006512B0">
          <w:rPr>
            <w:rFonts w:cs="Times New Roman"/>
          </w:rPr>
          <w:t>Una variedad de ayudas electrónicas a la navegación pueden ser simuladas.</w:t>
        </w:r>
      </w:ins>
    </w:p>
    <w:p w:rsidR="00E22278" w:rsidRDefault="00E22278" w:rsidP="00E22278">
      <w:pPr>
        <w:jc w:val="both"/>
        <w:rPr>
          <w:ins w:id="1789" w:author="Orion" w:date="2011-05-16T14:20:00Z"/>
          <w:rFonts w:cs="Times New Roman"/>
        </w:rPr>
      </w:pPr>
    </w:p>
    <w:p w:rsidR="00E22278" w:rsidRPr="006512B0" w:rsidRDefault="00E22278" w:rsidP="00E22278">
      <w:pPr>
        <w:jc w:val="both"/>
        <w:rPr>
          <w:ins w:id="1790" w:author="Orion" w:date="2011-05-16T14:20:00Z"/>
          <w:rFonts w:cs="Times New Roman"/>
        </w:rPr>
      </w:pPr>
      <w:ins w:id="1791" w:author="Orion" w:date="2011-05-16T14:20:00Z">
        <w:r>
          <w:rPr>
            <w:rFonts w:cs="Times New Roman"/>
          </w:rPr>
          <w:t>Otro ejemplo que evidencia la importancia de los HF en el mundo de la navegación aérea se demuestra con el hecho de que se incorporara</w:t>
        </w:r>
        <w:r w:rsidRPr="006512B0">
          <w:rPr>
            <w:rFonts w:cs="Times New Roman"/>
          </w:rPr>
          <w:t xml:space="preserve"> la aproximación LOFT (Entrenamiento de Vuelo Orientado)</w:t>
        </w:r>
      </w:ins>
      <w:customXmlInsRangeStart w:id="1792" w:author="Orion" w:date="2011-05-16T14:20:00Z"/>
      <w:sdt>
        <w:sdtPr>
          <w:rPr>
            <w:rFonts w:cs="Times New Roman"/>
          </w:rPr>
          <w:id w:val="-1664164744"/>
          <w:citation/>
        </w:sdtPr>
        <w:sdtContent>
          <w:customXmlInsRangeEnd w:id="1792"/>
          <w:ins w:id="1793" w:author="Orion" w:date="2011-05-16T14:20:00Z">
            <w:r w:rsidRPr="006512B0">
              <w:rPr>
                <w:rFonts w:cs="Times New Roman"/>
              </w:rPr>
              <w:fldChar w:fldCharType="begin"/>
            </w:r>
            <w:r w:rsidRPr="006512B0">
              <w:rPr>
                <w:rFonts w:cs="Times New Roman"/>
              </w:rPr>
              <w:instrText xml:space="preserve"> CITATION Coo80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(16)</w:t>
          </w:r>
          <w:ins w:id="1794" w:author="Orion" w:date="2011-05-16T14:20:00Z">
            <w:r w:rsidRPr="006512B0">
              <w:rPr>
                <w:rFonts w:cs="Times New Roman"/>
              </w:rPr>
              <w:fldChar w:fldCharType="end"/>
            </w:r>
          </w:ins>
          <w:customXmlInsRangeStart w:id="1795" w:author="Orion" w:date="2011-05-16T14:20:00Z"/>
        </w:sdtContent>
      </w:sdt>
      <w:customXmlInsRangeEnd w:id="1795"/>
      <w:ins w:id="1796" w:author="Orion" w:date="2011-05-16T14:20:00Z">
        <w:r w:rsidRPr="006512B0">
          <w:rPr>
            <w:rFonts w:cs="Times New Roman"/>
          </w:rPr>
          <w:t xml:space="preserve"> </w:t>
        </w:r>
        <w:r>
          <w:rPr>
            <w:rFonts w:cs="Times New Roman"/>
          </w:rPr>
          <w:t>a</w:t>
        </w:r>
        <w:r w:rsidRPr="00AB231D">
          <w:rPr>
            <w:rFonts w:cs="Times New Roman"/>
          </w:rPr>
          <w:t>l amplio uso de simuladores para entrenamiento de vuelos</w:t>
        </w:r>
        <w:r w:rsidRPr="006512B0">
          <w:rPr>
            <w:rFonts w:cs="Times New Roman"/>
          </w:rPr>
          <w:t xml:space="preserve">. Una aproximación enfocada en LOFT es un tipo de entrenamiento de simuladores de vuelo, que incluye la tripulación completa del aparato: en dicha simulación se incluyen procedimientos normales, anormales y </w:t>
        </w:r>
        <w:r w:rsidRPr="006512B0">
          <w:rPr>
            <w:rFonts w:cs="Times New Roman"/>
          </w:rPr>
          <w:lastRenderedPageBreak/>
          <w:t>procedimientos de emergencia típicos en vuelos de ruta. Como tal entrenamiento, un instructor monitoriza el rendimiento y el resultado de toda la tripulación, tanto en el simulacro actual como en su histórico, para mejorar rendimiento o arreglar fallos de procedimientos en la toma de decisiones o en la manera de actuar.</w:t>
        </w:r>
      </w:ins>
    </w:p>
    <w:p w:rsidR="00E22278" w:rsidRDefault="00E22278" w:rsidP="00E22278">
      <w:pPr>
        <w:rPr>
          <w:ins w:id="1797" w:author="Orion" w:date="2011-05-17T13:06:00Z"/>
          <w:rFonts w:cs="Times New Roman"/>
        </w:rPr>
      </w:pPr>
      <w:ins w:id="1798" w:author="Orion" w:date="2011-05-16T14:20:00Z">
        <w:r w:rsidRPr="006512B0">
          <w:rPr>
            <w:rFonts w:cs="Times New Roman"/>
          </w:rPr>
          <w:t>La instrucción basada en LOFT</w:t>
        </w:r>
      </w:ins>
      <w:customXmlInsRangeStart w:id="1799" w:author="Orion" w:date="2011-05-16T14:20:00Z"/>
      <w:sdt>
        <w:sdtPr>
          <w:rPr>
            <w:rFonts w:cs="Times New Roman"/>
          </w:rPr>
          <w:id w:val="156970771"/>
          <w:citation/>
        </w:sdtPr>
        <w:sdtContent>
          <w:customXmlInsRangeEnd w:id="1799"/>
          <w:ins w:id="1800" w:author="Orion" w:date="2011-05-16T14:20:00Z">
            <w:r w:rsidRPr="006512B0">
              <w:rPr>
                <w:rFonts w:cs="Times New Roman"/>
              </w:rPr>
              <w:fldChar w:fldCharType="begin"/>
            </w:r>
            <w:r w:rsidRPr="006512B0">
              <w:rPr>
                <w:rFonts w:cs="Times New Roman"/>
              </w:rPr>
              <w:instrText xml:space="preserve"> CITATION Lau81 \l 3082 </w:instrText>
            </w:r>
            <w:r w:rsidRPr="006512B0">
              <w:rPr>
                <w:rFonts w:cs="Times New Roman"/>
              </w:rPr>
              <w:fldChar w:fldCharType="separate"/>
            </w:r>
          </w:ins>
          <w:r w:rsidR="002B2B1D">
            <w:rPr>
              <w:rFonts w:cs="Times New Roman"/>
              <w:noProof/>
            </w:rPr>
            <w:t xml:space="preserve"> </w:t>
          </w:r>
          <w:r w:rsidR="002B2B1D" w:rsidRPr="002B2B1D">
            <w:rPr>
              <w:rFonts w:cs="Times New Roman"/>
              <w:noProof/>
            </w:rPr>
            <w:t>(22)</w:t>
          </w:r>
          <w:ins w:id="1801" w:author="Orion" w:date="2011-05-16T14:20:00Z">
            <w:r w:rsidRPr="006512B0">
              <w:rPr>
                <w:rFonts w:cs="Times New Roman"/>
              </w:rPr>
              <w:fldChar w:fldCharType="end"/>
            </w:r>
          </w:ins>
          <w:customXmlInsRangeStart w:id="1802" w:author="Orion" w:date="2011-05-16T14:20:00Z"/>
        </w:sdtContent>
      </w:sdt>
      <w:customXmlInsRangeEnd w:id="1802"/>
      <w:ins w:id="1803" w:author="Orion" w:date="2011-05-16T14:20:00Z">
        <w:r w:rsidRPr="006512B0">
          <w:rPr>
            <w:rFonts w:cs="Times New Roman"/>
          </w:rPr>
          <w:t xml:space="preserve"> incluye planificación de vuelos orientados de las compañías aéreas, documentación completa de los vuelos, actividades previas a los vuelos, procesos y actividades de distribución de tareas, operaciones en ruta e información post-vuelo.</w:t>
        </w:r>
        <w:commentRangeEnd w:id="1713"/>
        <w:r>
          <w:rPr>
            <w:rStyle w:val="CommentReference"/>
          </w:rPr>
          <w:commentReference w:id="1713"/>
        </w:r>
      </w:ins>
    </w:p>
    <w:p w:rsidR="000708FC" w:rsidRPr="006512B0" w:rsidRDefault="000708FC" w:rsidP="00E22278">
      <w:pPr>
        <w:rPr>
          <w:ins w:id="1804" w:author="Orion" w:date="2011-05-16T14:20:00Z"/>
          <w:rFonts w:cs="Times New Roman"/>
        </w:rPr>
      </w:pPr>
      <w:ins w:id="1805" w:author="Orion" w:date="2011-05-17T13:06:00Z">
        <w:r>
          <w:rPr>
            <w:rFonts w:cs="Times New Roman"/>
          </w:rPr>
          <w:t xml:space="preserve">Esta serie de estudios, pruebas y entrenamientos han permitido observar </w:t>
        </w:r>
      </w:ins>
      <w:ins w:id="1806" w:author="Orion" w:date="2011-05-17T13:07:00Z">
        <w:r>
          <w:rPr>
            <w:rFonts w:cs="Times New Roman"/>
          </w:rPr>
          <w:t xml:space="preserve">que saber controlar factores como el estrés, la fatiga o el tipo de pilotaje (relacionado normalmente con el tipo de </w:t>
        </w:r>
      </w:ins>
      <w:ins w:id="1807" w:author="Orion" w:date="2011-05-17T13:08:00Z">
        <w:r>
          <w:rPr>
            <w:rFonts w:cs="Times New Roman"/>
          </w:rPr>
          <w:t>personalidad</w:t>
        </w:r>
      </w:ins>
      <w:ins w:id="1808" w:author="Orion" w:date="2011-05-17T13:07:00Z">
        <w:r>
          <w:rPr>
            <w:rFonts w:cs="Times New Roman"/>
          </w:rPr>
          <w:t xml:space="preserve"> del piloto) </w:t>
        </w:r>
      </w:ins>
      <w:ins w:id="1809" w:author="Orion" w:date="2011-05-17T13:08:00Z">
        <w:r>
          <w:rPr>
            <w:rFonts w:cs="Times New Roman"/>
          </w:rPr>
          <w:t>es esencial para poder llevar a cabo un vuelo sin</w:t>
        </w:r>
      </w:ins>
      <w:ins w:id="1810" w:author="Orion" w:date="2011-05-17T13:09:00Z">
        <w:r>
          <w:rPr>
            <w:rFonts w:cs="Times New Roman"/>
          </w:rPr>
          <w:t xml:space="preserve"> ningún incidente significativo. Otro factor a tener en cuenta </w:t>
        </w:r>
      </w:ins>
      <w:ins w:id="1811" w:author="Orion" w:date="2011-05-17T13:10:00Z">
        <w:r>
          <w:rPr>
            <w:rFonts w:cs="Times New Roman"/>
          </w:rPr>
          <w:t>de</w:t>
        </w:r>
      </w:ins>
      <w:ins w:id="1812" w:author="Orion" w:date="2011-05-17T13:09:00Z">
        <w:r>
          <w:rPr>
            <w:rFonts w:cs="Times New Roman"/>
          </w:rPr>
          <w:t xml:space="preserve"> un piloto es la experiencia que este haya </w:t>
        </w:r>
      </w:ins>
      <w:ins w:id="1813" w:author="Orion" w:date="2011-05-17T13:10:00Z">
        <w:r>
          <w:rPr>
            <w:rFonts w:cs="Times New Roman"/>
          </w:rPr>
          <w:t>adquirido</w:t>
        </w:r>
      </w:ins>
      <w:ins w:id="1814" w:author="Orion" w:date="2011-05-17T13:09:00Z">
        <w:r>
          <w:rPr>
            <w:rFonts w:cs="Times New Roman"/>
          </w:rPr>
          <w:t xml:space="preserve"> acumulando horas de vuelo.</w:t>
        </w:r>
      </w:ins>
      <w:ins w:id="1815" w:author="Orion" w:date="2011-05-17T13:10:00Z">
        <w:r>
          <w:rPr>
            <w:rFonts w:cs="Times New Roman"/>
          </w:rPr>
          <w:t xml:space="preserve"> Esta experiencia le permitirá resolver m</w:t>
        </w:r>
      </w:ins>
      <w:ins w:id="1816" w:author="Orion" w:date="2011-05-17T13:11:00Z">
        <w:r>
          <w:rPr>
            <w:rFonts w:cs="Times New Roman"/>
          </w:rPr>
          <w:t xml:space="preserve">ás rápido y de manera más </w:t>
        </w:r>
      </w:ins>
      <w:ins w:id="1817" w:author="Orion" w:date="2011-05-17T13:14:00Z">
        <w:r w:rsidR="00012EF0">
          <w:rPr>
            <w:rFonts w:cs="Times New Roman"/>
          </w:rPr>
          <w:t>eficaz</w:t>
        </w:r>
      </w:ins>
      <w:ins w:id="1818" w:author="Orion" w:date="2011-05-17T13:11:00Z">
        <w:r>
          <w:rPr>
            <w:rFonts w:cs="Times New Roman"/>
          </w:rPr>
          <w:t xml:space="preserve"> situaciones comprometidas que se haya podido encontrar en el pasado.</w:t>
        </w:r>
      </w:ins>
      <w:ins w:id="1819" w:author="Orion" w:date="2011-05-17T13:12:00Z">
        <w:r>
          <w:rPr>
            <w:rFonts w:cs="Times New Roman"/>
          </w:rPr>
          <w:t xml:space="preserve"> Ejemplo de ello es que </w:t>
        </w:r>
      </w:ins>
      <w:ins w:id="1820" w:author="Orion" w:date="2011-05-17T13:14:00Z">
        <w:r w:rsidR="00012EF0">
          <w:rPr>
            <w:rFonts w:cs="Times New Roman"/>
          </w:rPr>
          <w:t>todos los</w:t>
        </w:r>
      </w:ins>
      <w:ins w:id="1821" w:author="Orion" w:date="2011-05-17T13:12:00Z">
        <w:r>
          <w:rPr>
            <w:rFonts w:cs="Times New Roman"/>
          </w:rPr>
          <w:t xml:space="preserve"> pilotos, después de adquirir el título de pilotaje, deben </w:t>
        </w:r>
      </w:ins>
      <w:ins w:id="1822" w:author="Orion" w:date="2011-05-17T13:13:00Z">
        <w:r>
          <w:rPr>
            <w:rFonts w:cs="Times New Roman"/>
          </w:rPr>
          <w:t>acumular una serie de horas de entrenamiento en simuladores antes de empezar en los vuelos reales.</w:t>
        </w:r>
      </w:ins>
    </w:p>
    <w:p w:rsidR="00E22278" w:rsidRDefault="00E22278">
      <w:pPr>
        <w:jc w:val="both"/>
        <w:rPr>
          <w:ins w:id="1823" w:author="Orion" w:date="2011-05-03T12:54:00Z"/>
          <w:rFonts w:eastAsia="Times New Roman" w:cs="Times New Roman"/>
        </w:rPr>
      </w:pPr>
    </w:p>
    <w:p w:rsidR="001010ED" w:rsidRPr="004800ED" w:rsidDel="001010ED" w:rsidRDefault="001010ED">
      <w:pPr>
        <w:jc w:val="both"/>
        <w:rPr>
          <w:del w:id="1824" w:author="Orion" w:date="2011-05-02T20:17:00Z"/>
          <w:rFonts w:eastAsia="Times New Roman" w:cs="Times New Roman"/>
        </w:rPr>
      </w:pPr>
    </w:p>
    <w:p w:rsidR="00BB1765" w:rsidRPr="00D75609" w:rsidDel="00AE5A4C" w:rsidRDefault="00BB1765">
      <w:pPr>
        <w:jc w:val="both"/>
        <w:rPr>
          <w:del w:id="1825" w:author="Orion" w:date="2011-05-03T12:49:00Z"/>
          <w:rFonts w:eastAsia="Times New Roman" w:cs="Times New Roman"/>
        </w:rPr>
      </w:pPr>
    </w:p>
    <w:p w:rsidR="00BB1765" w:rsidRPr="00650D90" w:rsidDel="00AE5A4C" w:rsidRDefault="00BB1765">
      <w:pPr>
        <w:pStyle w:val="Subtitle"/>
        <w:outlineLvl w:val="1"/>
        <w:rPr>
          <w:del w:id="1826" w:author="Orion" w:date="2011-05-03T12:49:00Z"/>
          <w:rFonts w:cs="Times New Roman"/>
        </w:rPr>
        <w:pPrChange w:id="1827" w:author="Orion" w:date="2011-05-01T20:34:00Z">
          <w:pPr>
            <w:jc w:val="both"/>
          </w:pPr>
        </w:pPrChange>
      </w:pPr>
      <w:del w:id="1828" w:author="Orion" w:date="2011-05-03T12:49:00Z">
        <w:r w:rsidRPr="00246937" w:rsidDel="00AE5A4C">
          <w:rPr>
            <w:rFonts w:cs="Times New Roman"/>
            <w:i w:val="0"/>
            <w:iCs w:val="0"/>
            <w:rPrChange w:id="1829" w:author="Orion" w:date="2011-04-24T22:32:00Z">
              <w:rPr>
                <w:i/>
                <w:iCs/>
              </w:rPr>
            </w:rPrChange>
          </w:rPr>
          <w:delText>Trabajos de investigación sobre UAVs</w:delText>
        </w:r>
      </w:del>
    </w:p>
    <w:p w:rsidR="00BB1765" w:rsidRPr="00246937" w:rsidDel="007443D9" w:rsidRDefault="00BB1765">
      <w:pPr>
        <w:jc w:val="both"/>
        <w:rPr>
          <w:del w:id="1830" w:author="Orion" w:date="2011-04-02T13:07:00Z"/>
          <w:rFonts w:cs="Times New Roman"/>
        </w:rPr>
      </w:pPr>
      <w:del w:id="1831" w:author="Orion" w:date="2011-05-03T12:49:00Z">
        <w:r w:rsidRPr="00246937" w:rsidDel="00AE5A4C">
          <w:rPr>
            <w:rFonts w:cs="Times New Roman"/>
          </w:rPr>
          <w:delText xml:space="preserve">Hay numerosos trabajos que se centran en la investigación y mejora </w:delText>
        </w:r>
      </w:del>
      <w:del w:id="1832" w:author="Orion" w:date="2011-04-02T13:07:00Z">
        <w:r w:rsidRPr="00246937" w:rsidDel="00B0652D">
          <w:rPr>
            <w:rFonts w:cs="Times New Roman"/>
          </w:rPr>
          <w:delText xml:space="preserve">en </w:delText>
        </w:r>
      </w:del>
      <w:del w:id="1833" w:author="Orion" w:date="2011-05-03T12:49:00Z">
        <w:r w:rsidRPr="00246937" w:rsidDel="00AE5A4C">
          <w:rPr>
            <w:rFonts w:cs="Times New Roman"/>
          </w:rPr>
          <w:delText xml:space="preserve">el manejo de UAVs. </w:delText>
        </w:r>
      </w:del>
    </w:p>
    <w:p w:rsidR="00BB1765" w:rsidRPr="00246937" w:rsidDel="00AE5A4C" w:rsidRDefault="00BB1765">
      <w:pPr>
        <w:jc w:val="both"/>
        <w:rPr>
          <w:del w:id="1834" w:author="Orion" w:date="2011-05-03T12:49:00Z"/>
          <w:rFonts w:cs="Times New Roman"/>
        </w:rPr>
      </w:pPr>
      <w:del w:id="1835" w:author="Orion" w:date="2011-05-03T12:49:00Z">
        <w:r w:rsidRPr="00246937" w:rsidDel="00AE5A4C">
          <w:rPr>
            <w:rFonts w:cs="Times New Roman"/>
          </w:rPr>
          <w:delText xml:space="preserve">En primer lugar </w:delText>
        </w:r>
      </w:del>
      <w:del w:id="1836" w:author="Orion" w:date="2011-05-02T22:52:00Z">
        <w:r w:rsidRPr="00246937" w:rsidDel="007D7A84">
          <w:rPr>
            <w:rFonts w:cs="Times New Roman"/>
          </w:rPr>
          <w:delText>es evidente</w:delText>
        </w:r>
      </w:del>
      <w:del w:id="1837" w:author="Orion" w:date="2011-05-03T12:49:00Z">
        <w:r w:rsidRPr="00246937" w:rsidDel="00AE5A4C">
          <w:rPr>
            <w:rFonts w:cs="Times New Roman"/>
          </w:rPr>
          <w:delText xml:space="preserve"> destacar que para la introducción de UAVs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delText>
        </w:r>
      </w:del>
      <w:del w:id="1838" w:author="Orion" w:date="2011-04-02T13:07:00Z">
        <w:r w:rsidRPr="00246937" w:rsidDel="00B26A41">
          <w:rPr>
            <w:rFonts w:cs="Times New Roman"/>
          </w:rPr>
          <w:delText xml:space="preserve">sería </w:delText>
        </w:r>
      </w:del>
      <w:del w:id="1839" w:author="Orion" w:date="2011-05-03T12:49:00Z">
        <w:r w:rsidRPr="00246937" w:rsidDel="00AE5A4C">
          <w:rPr>
            <w:rFonts w:cs="Times New Roman"/>
          </w:rPr>
          <w:delText xml:space="preserve">conceptos procedimentales. Para suplir estas deficiencias se ha dedicado el documento </w:delText>
        </w:r>
      </w:del>
      <w:del w:id="1840" w:author="Orion" w:date="2011-03-31T22:49:00Z">
        <w:r w:rsidRPr="00246937" w:rsidDel="00531F30">
          <w:rPr>
            <w:rFonts w:cs="Times New Roman"/>
          </w:rPr>
          <w:delText>[15]</w:delText>
        </w:r>
      </w:del>
      <w:del w:id="1841" w:author="Orion" w:date="2011-05-03T12:49:00Z">
        <w:r w:rsidRPr="00246937" w:rsidDel="00AE5A4C">
          <w:rPr>
            <w:rFonts w:cs="Times New Roman"/>
          </w:rPr>
          <w:delText xml:space="preserve">, que más que un </w:delText>
        </w:r>
        <w:r w:rsidR="00AF3F0E" w:rsidRPr="00246937" w:rsidDel="00AE5A4C">
          <w:rPr>
            <w:rFonts w:cs="Times New Roman"/>
          </w:rPr>
          <w:delText>artículo</w:delText>
        </w:r>
        <w:r w:rsidRPr="00246937" w:rsidDel="00AE5A4C">
          <w:rPr>
            <w:rFonts w:cs="Times New Roman"/>
          </w:rPr>
          <w:delText xml:space="preserve"> de investigación es un documento oficial donde se define un sistema ATM que estaría debidamente preparado para cumplir las siguientes tareas:</w:delText>
        </w:r>
      </w:del>
    </w:p>
    <w:p w:rsidR="00BB1765" w:rsidRPr="00246937" w:rsidDel="00AE5A4C" w:rsidRDefault="00BB1765">
      <w:pPr>
        <w:numPr>
          <w:ilvl w:val="0"/>
          <w:numId w:val="3"/>
        </w:numPr>
        <w:jc w:val="both"/>
        <w:rPr>
          <w:del w:id="1842" w:author="Orion" w:date="2011-05-03T12:49:00Z"/>
          <w:rFonts w:cs="Times New Roman"/>
        </w:rPr>
      </w:pPr>
      <w:del w:id="1843" w:author="Orion" w:date="2011-05-03T12:49:00Z">
        <w:r w:rsidRPr="00246937" w:rsidDel="00AE5A4C">
          <w:rPr>
            <w:rFonts w:cs="Times New Roman"/>
          </w:rPr>
          <w:delText>Establecimiento de los requisitos de aeronavegabilidad y reglamentos comunes para UAVs.</w:delText>
        </w:r>
      </w:del>
    </w:p>
    <w:p w:rsidR="00BB1765" w:rsidRPr="00246937" w:rsidDel="00AE5A4C" w:rsidRDefault="00BB1765">
      <w:pPr>
        <w:numPr>
          <w:ilvl w:val="0"/>
          <w:numId w:val="3"/>
        </w:numPr>
        <w:jc w:val="both"/>
        <w:rPr>
          <w:del w:id="1844" w:author="Orion" w:date="2011-05-03T12:49:00Z"/>
          <w:rFonts w:cs="Times New Roman"/>
        </w:rPr>
      </w:pPr>
      <w:del w:id="1845" w:author="Orion" w:date="2011-05-03T12:49:00Z">
        <w:r w:rsidRPr="00246937" w:rsidDel="00AE5A4C">
          <w:rPr>
            <w:rFonts w:cs="Times New Roman"/>
          </w:rPr>
          <w:delText>Establecimiento de la regulación y estandarización del tráfico aéreo y los procedimientos derivados para la integración adecuada de UAVs en el Sistema de Gestión del Tráfico Aéreo.</w:delText>
        </w:r>
      </w:del>
    </w:p>
    <w:p w:rsidR="00BB1765" w:rsidRPr="00246937" w:rsidDel="00AE5A4C" w:rsidRDefault="00BB1765">
      <w:pPr>
        <w:jc w:val="both"/>
        <w:rPr>
          <w:del w:id="1846" w:author="Orion" w:date="2011-05-03T12:49:00Z"/>
          <w:rFonts w:cs="Times New Roman"/>
        </w:rPr>
      </w:pPr>
    </w:p>
    <w:p w:rsidR="00BB1765" w:rsidRPr="00246937" w:rsidDel="00AE5A4C" w:rsidRDefault="00BB1765">
      <w:pPr>
        <w:jc w:val="both"/>
        <w:rPr>
          <w:del w:id="1847" w:author="Orion" w:date="2011-05-03T12:49:00Z"/>
          <w:rFonts w:cs="Times New Roman"/>
        </w:rPr>
      </w:pPr>
      <w:del w:id="1848" w:author="Orion" w:date="2011-05-03T12:49:00Z">
        <w:r w:rsidRPr="00246937" w:rsidDel="00AE5A4C">
          <w:rPr>
            <w:rFonts w:cs="Times New Roman"/>
          </w:rPr>
          <w:delText xml:space="preserve">Por otro lado, y ahora si ya más centrado en la investigación, hay que destacar una serie de trabajos que se centran en modelar UAVs. </w:delText>
        </w:r>
      </w:del>
      <w:del w:id="1849" w:author="Orion" w:date="2011-04-02T13:50:00Z">
        <w:r w:rsidRPr="00246937" w:rsidDel="006D58D7">
          <w:rPr>
            <w:rFonts w:cs="Times New Roman"/>
          </w:rPr>
          <w:delText>E</w:delText>
        </w:r>
      </w:del>
      <w:del w:id="1850" w:author="Orion" w:date="2011-05-03T12:49:00Z">
        <w:r w:rsidRPr="00246937" w:rsidDel="00AE5A4C">
          <w:rPr>
            <w:rFonts w:cs="Times New Roman"/>
          </w:rPr>
          <w:delText xml:space="preserve">n </w:delText>
        </w:r>
      </w:del>
      <w:del w:id="1851" w:author="Orion" w:date="2011-03-31T22:49:00Z">
        <w:r w:rsidRPr="00246937" w:rsidDel="00531F30">
          <w:rPr>
            <w:rFonts w:cs="Times New Roman"/>
          </w:rPr>
          <w:delText>[16]</w:delText>
        </w:r>
      </w:del>
      <w:del w:id="1852" w:author="Orion" w:date="2011-05-03T12:49:00Z">
        <w:r w:rsidRPr="00246937" w:rsidDel="00AE5A4C">
          <w:rPr>
            <w:rFonts w:cs="Times New Roman"/>
          </w:rPr>
          <w:delText xml:space="preserve"> se propone un algoritmo para solucionar la limitación debida a posibles oclusiones en el sistema de percepción de los UAVs. Dicho algoritmo modela las limitaciones de los vuelos de estos vehículos de una manera más realista a lo existente anteriormente, y nos confirma la importancia de la oclusión a la hora de la planificación de rutas en el vuelo.</w:delText>
        </w:r>
      </w:del>
    </w:p>
    <w:p w:rsidR="00BB1765" w:rsidRPr="00246937" w:rsidDel="00AE5A4C" w:rsidRDefault="00BB1765">
      <w:pPr>
        <w:jc w:val="both"/>
        <w:rPr>
          <w:del w:id="1853" w:author="Orion" w:date="2011-05-03T12:49:00Z"/>
          <w:rFonts w:cs="Times New Roman"/>
        </w:rPr>
      </w:pPr>
      <w:del w:id="1854" w:author="Orion" w:date="2011-05-03T12:49:00Z">
        <w:r w:rsidRPr="00246937" w:rsidDel="00AE5A4C">
          <w:rPr>
            <w:rFonts w:cs="Times New Roman"/>
          </w:rPr>
          <w:delText xml:space="preserve">Otro modelo de UAV puede verse en </w:delText>
        </w:r>
      </w:del>
      <w:del w:id="1855" w:author="Orion" w:date="2011-03-31T22:49:00Z">
        <w:r w:rsidRPr="00246937" w:rsidDel="00531F30">
          <w:rPr>
            <w:rFonts w:cs="Times New Roman"/>
          </w:rPr>
          <w:delText>[17]</w:delText>
        </w:r>
      </w:del>
      <w:del w:id="1856" w:author="Orion" w:date="2011-05-03T12:49:00Z">
        <w:r w:rsidRPr="00246937" w:rsidDel="00AE5A4C">
          <w:rPr>
            <w:rFonts w:cs="Times New Roman"/>
          </w:rPr>
          <w:delTex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delText>
        </w:r>
      </w:del>
    </w:p>
    <w:p w:rsidR="00BB1765" w:rsidRPr="00246937" w:rsidDel="00AE5A4C" w:rsidRDefault="00BB1765">
      <w:pPr>
        <w:jc w:val="both"/>
        <w:rPr>
          <w:del w:id="1857" w:author="Orion" w:date="2011-05-03T12:49:00Z"/>
          <w:rFonts w:cs="Times New Roman"/>
        </w:rPr>
      </w:pPr>
      <w:del w:id="1858" w:author="Orion" w:date="2011-05-03T12:49:00Z">
        <w:r w:rsidRPr="00246937" w:rsidDel="00AE5A4C">
          <w:rPr>
            <w:rFonts w:cs="Times New Roman"/>
          </w:rPr>
          <w:delText xml:space="preserve">Por otra parte, el trabajo </w:delText>
        </w:r>
      </w:del>
      <w:del w:id="1859" w:author="Orion" w:date="2011-03-31T22:49:00Z">
        <w:r w:rsidRPr="00246937" w:rsidDel="00531F30">
          <w:rPr>
            <w:rFonts w:cs="Times New Roman"/>
          </w:rPr>
          <w:delText>[18]</w:delText>
        </w:r>
      </w:del>
      <w:del w:id="1860" w:author="Orion" w:date="2011-05-03T12:49:00Z">
        <w:r w:rsidRPr="00246937" w:rsidDel="00AE5A4C">
          <w:rPr>
            <w:rFonts w:cs="Times New Roman"/>
          </w:rPr>
          <w:delText xml:space="preserve"> presenta un framework basado en agentes para modelar UAVs, en donde cada vehículo de este tipo se descompone </w:delText>
        </w:r>
      </w:del>
      <w:del w:id="1861" w:author="Orion" w:date="2011-04-02T13:10:00Z">
        <w:r w:rsidRPr="00246937" w:rsidDel="006D55F6">
          <w:rPr>
            <w:rFonts w:cs="Times New Roman"/>
          </w:rPr>
          <w:delText xml:space="preserve">en </w:delText>
        </w:r>
        <w:r w:rsidR="00B525F1" w:rsidRPr="00246937" w:rsidDel="006D55F6">
          <w:rPr>
            <w:rFonts w:cs="Times New Roman"/>
          </w:rPr>
          <w:delText>múltiples</w:delText>
        </w:r>
        <w:r w:rsidRPr="00246937" w:rsidDel="006D55F6">
          <w:rPr>
            <w:rFonts w:cs="Times New Roman"/>
          </w:rPr>
          <w:delText xml:space="preserve"> a</w:delText>
        </w:r>
      </w:del>
      <w:del w:id="1862" w:author="Orion" w:date="2011-05-03T12:49:00Z">
        <w:r w:rsidRPr="00246937" w:rsidDel="00AE5A4C">
          <w:rPr>
            <w:rFonts w:cs="Times New Roman"/>
          </w:rPr>
          <w:delText>gentes</w:delText>
        </w:r>
      </w:del>
      <w:del w:id="1863" w:author="Orion" w:date="2011-04-02T13:11:00Z">
        <w:r w:rsidRPr="00246937" w:rsidDel="006D55F6">
          <w:rPr>
            <w:rFonts w:cs="Times New Roman"/>
          </w:rPr>
          <w:delText xml:space="preserve"> </w:delText>
        </w:r>
      </w:del>
      <w:del w:id="1864" w:author="Orion" w:date="2011-04-02T13:10:00Z">
        <w:r w:rsidRPr="00246937" w:rsidDel="006D55F6">
          <w:rPr>
            <w:rFonts w:cs="Times New Roman"/>
          </w:rPr>
          <w:delText>en una serie de niveles</w:delText>
        </w:r>
      </w:del>
      <w:del w:id="1865" w:author="Orion" w:date="2011-05-03T12:49:00Z">
        <w:r w:rsidRPr="00246937" w:rsidDel="00AE5A4C">
          <w:rPr>
            <w:rFonts w:cs="Times New Roman"/>
          </w:rPr>
          <w:delText>. Los principales agentes serán el físico y el lógico. El agente físico será el principal responsable de las interacciones físicas del UAV, como pueden ser maniobras hacia el siguiente waypoint, comprobaciones para asegurarse que no va a colisionar con ningún objeto, actualización del estado del combustible, comprobación de los sensores, transmisión de mensajes pendientes, etc. Por otro lado, el agente lógico es el responsable de generar la lista de waypoints y mandársela al agente físico, y tiene una serie de tareas como decirle a un agente físico transmisor que mande un determinado mensaje.</w:delText>
        </w:r>
      </w:del>
    </w:p>
    <w:p w:rsidR="00BB1765" w:rsidRPr="00246937" w:rsidDel="00CF4919" w:rsidRDefault="00BB1765">
      <w:pPr>
        <w:jc w:val="both"/>
        <w:rPr>
          <w:del w:id="1866" w:author="Orion" w:date="2011-05-03T12:53:00Z"/>
          <w:rFonts w:cs="Times New Roman"/>
        </w:rPr>
      </w:pPr>
    </w:p>
    <w:p w:rsidR="00BB1765" w:rsidRPr="00650D90" w:rsidRDefault="00BB1765">
      <w:pPr>
        <w:pStyle w:val="Subtitle"/>
        <w:outlineLvl w:val="1"/>
        <w:rPr>
          <w:rFonts w:cs="Times New Roman"/>
        </w:rPr>
        <w:pPrChange w:id="1867" w:author="Orion" w:date="2011-05-01T20:34:00Z">
          <w:pPr>
            <w:jc w:val="both"/>
          </w:pPr>
        </w:pPrChange>
      </w:pPr>
      <w:bookmarkStart w:id="1868" w:name="_Toc293422058"/>
      <w:r w:rsidRPr="00246937">
        <w:rPr>
          <w:rFonts w:ascii="Times New Roman" w:hAnsi="Times New Roman" w:cs="Times New Roman"/>
          <w:rPrChange w:id="1869" w:author="Orion" w:date="2011-04-24T22:32:00Z">
            <w:rPr/>
          </w:rPrChange>
        </w:rPr>
        <w:t>Simulación y Gestión de Tráfico Aéreo</w:t>
      </w:r>
      <w:bookmarkEnd w:id="1868"/>
    </w:p>
    <w:p w:rsidR="00F01BDB" w:rsidRDefault="00265D10" w:rsidP="002D3EC0">
      <w:pPr>
        <w:jc w:val="both"/>
        <w:rPr>
          <w:ins w:id="1870" w:author="IO" w:date="2011-05-12T18:15:00Z"/>
          <w:rFonts w:cs="Times New Roman"/>
        </w:rPr>
      </w:pPr>
      <w:ins w:id="1871" w:author="Orion" w:date="2011-05-03T13:09:00Z">
        <w:r>
          <w:rPr>
            <w:rFonts w:cs="Times New Roman"/>
          </w:rPr>
          <w:t>Como se ha comentado en la introducci</w:t>
        </w:r>
      </w:ins>
      <w:ins w:id="1872" w:author="Orion" w:date="2011-05-03T13:10:00Z">
        <w:r>
          <w:rPr>
            <w:rFonts w:cs="Times New Roman"/>
          </w:rPr>
          <w:t>ón a</w:t>
        </w:r>
      </w:ins>
      <w:ins w:id="1873" w:author="Orion" w:date="2011-05-03T12:53:00Z">
        <w:r w:rsidR="00CF4919" w:rsidRPr="00CF4919">
          <w:rPr>
            <w:rFonts w:cs="Times New Roman"/>
            <w:rPrChange w:id="1874" w:author="Orion" w:date="2011-05-03T12:53:00Z">
              <w:rPr>
                <w:rFonts w:ascii="Courier New" w:hAnsi="Courier New" w:cs="Courier New"/>
              </w:rPr>
            </w:rPrChange>
          </w:rPr>
          <w:t>ctualmente hay numerosas aplicaciones que se dedican a la simulación aérea. Estas simulaciones se pueden clasificar atendiendo a varios criterios. En primer lugar se pueden diferenciar por el foco de su estudio.</w:t>
        </w:r>
      </w:ins>
      <w:ins w:id="1875" w:author="Orion" w:date="2011-05-17T17:10:00Z">
        <w:r w:rsidR="002D3EC0">
          <w:rPr>
            <w:rFonts w:cs="Times New Roman"/>
          </w:rPr>
          <w:t xml:space="preserve"> </w:t>
        </w:r>
        <w:r w:rsidR="002D3EC0" w:rsidRPr="001F11AD">
          <w:rPr>
            <w:rFonts w:cs="Times New Roman"/>
          </w:rPr>
          <w:t xml:space="preserve">Por un lado, se tienen aplicaciones </w:t>
        </w:r>
        <w:r w:rsidR="002D3EC0">
          <w:rPr>
            <w:rFonts w:cs="Times New Roman"/>
          </w:rPr>
          <w:t xml:space="preserve">que se </w:t>
        </w:r>
        <w:r w:rsidR="002D3EC0" w:rsidRPr="001F11AD">
          <w:rPr>
            <w:rFonts w:cs="Times New Roman"/>
          </w:rPr>
          <w:t>centra</w:t>
        </w:r>
        <w:r w:rsidR="002D3EC0">
          <w:rPr>
            <w:rFonts w:cs="Times New Roman"/>
          </w:rPr>
          <w:t xml:space="preserve">n </w:t>
        </w:r>
        <w:r w:rsidR="002D3EC0" w:rsidRPr="001F11AD">
          <w:rPr>
            <w:rFonts w:cs="Times New Roman"/>
          </w:rPr>
          <w:t>en los aspectos físicos</w:t>
        </w:r>
        <w:r w:rsidR="002D3EC0">
          <w:rPr>
            <w:rFonts w:cs="Times New Roman"/>
          </w:rPr>
          <w:t xml:space="preserve"> de las aeronaves así como en </w:t>
        </w:r>
      </w:ins>
      <w:ins w:id="1876" w:author="Orion" w:date="2011-05-17T17:14:00Z">
        <w:r w:rsidR="008A4BB4">
          <w:rPr>
            <w:rFonts w:cs="Times New Roman"/>
          </w:rPr>
          <w:t>la</w:t>
        </w:r>
      </w:ins>
      <w:ins w:id="1877" w:author="Orion" w:date="2011-05-17T17:10:00Z">
        <w:r w:rsidR="002D3EC0">
          <w:rPr>
            <w:rFonts w:cs="Times New Roman"/>
          </w:rPr>
          <w:t xml:space="preserve"> manejabilidad y </w:t>
        </w:r>
      </w:ins>
      <w:ins w:id="1878" w:author="Orion" w:date="2011-05-17T17:14:00Z">
        <w:r w:rsidR="008A4BB4">
          <w:rPr>
            <w:rFonts w:cs="Times New Roman"/>
          </w:rPr>
          <w:t xml:space="preserve">los </w:t>
        </w:r>
      </w:ins>
      <w:ins w:id="1879" w:author="Orion" w:date="2011-05-17T17:10:00Z">
        <w:r w:rsidR="002D3EC0">
          <w:rPr>
            <w:rFonts w:cs="Times New Roman"/>
          </w:rPr>
          <w:t>sistemas de control</w:t>
        </w:r>
      </w:ins>
      <w:ins w:id="1880" w:author="Orion" w:date="2011-05-17T17:15:00Z">
        <w:r w:rsidR="00B35340">
          <w:rPr>
            <w:rFonts w:cs="Times New Roman"/>
          </w:rPr>
          <w:t xml:space="preserve"> de estas</w:t>
        </w:r>
      </w:ins>
      <w:ins w:id="1881" w:author="Orion" w:date="2011-05-17T17:10:00Z">
        <w:r w:rsidR="002D3EC0">
          <w:rPr>
            <w:rFonts w:cs="Times New Roman"/>
          </w:rPr>
          <w:t>. Mientras que por otro lado</w:t>
        </w:r>
      </w:ins>
      <w:ins w:id="1882" w:author="Orion" w:date="2011-05-17T17:15:00Z">
        <w:r w:rsidR="008A4BB4">
          <w:rPr>
            <w:rFonts w:cs="Times New Roman"/>
          </w:rPr>
          <w:t>,</w:t>
        </w:r>
      </w:ins>
      <w:ins w:id="1883" w:author="Orion" w:date="2011-05-17T17:10:00Z">
        <w:r w:rsidR="002D3EC0">
          <w:rPr>
            <w:rFonts w:cs="Times New Roman"/>
          </w:rPr>
          <w:t xml:space="preserve"> </w:t>
        </w:r>
      </w:ins>
      <w:ins w:id="1884" w:author="Orion" w:date="2011-05-17T17:11:00Z">
        <w:r w:rsidR="002D3EC0">
          <w:rPr>
            <w:rFonts w:cs="Times New Roman"/>
          </w:rPr>
          <w:t xml:space="preserve">se tienen </w:t>
        </w:r>
      </w:ins>
      <w:ins w:id="1885" w:author="Orion" w:date="2011-05-17T17:10:00Z">
        <w:r w:rsidR="002D3EC0">
          <w:rPr>
            <w:rFonts w:cs="Times New Roman"/>
          </w:rPr>
          <w:t>una serie de trabajos</w:t>
        </w:r>
      </w:ins>
      <w:ins w:id="1886" w:author="Orion" w:date="2011-05-17T17:12:00Z">
        <w:r w:rsidR="00CC7583">
          <w:rPr>
            <w:rFonts w:cs="Times New Roman"/>
          </w:rPr>
          <w:t xml:space="preserve"> y herramientas dedicadas a la simulación del </w:t>
        </w:r>
      </w:ins>
      <w:ins w:id="1887" w:author="Orion" w:date="2011-05-17T17:13:00Z">
        <w:r w:rsidR="00CC7583">
          <w:rPr>
            <w:rFonts w:cs="Times New Roman"/>
          </w:rPr>
          <w:t>tráfico</w:t>
        </w:r>
      </w:ins>
      <w:ins w:id="1888" w:author="Orion" w:date="2011-05-17T17:12:00Z">
        <w:r w:rsidR="00CC7583">
          <w:rPr>
            <w:rFonts w:cs="Times New Roman"/>
          </w:rPr>
          <w:t xml:space="preserve"> a</w:t>
        </w:r>
      </w:ins>
      <w:ins w:id="1889" w:author="Orion" w:date="2011-05-17T17:13:00Z">
        <w:r w:rsidR="00CC7583">
          <w:rPr>
            <w:rFonts w:cs="Times New Roman"/>
          </w:rPr>
          <w:t>éreo y a su gestión.</w:t>
        </w:r>
      </w:ins>
      <w:commentRangeStart w:id="1890"/>
      <w:ins w:id="1891" w:author="Orion" w:date="2011-05-03T12:53:00Z">
        <w:r w:rsidR="00CF4919" w:rsidRPr="00CF4919">
          <w:rPr>
            <w:rFonts w:cs="Times New Roman"/>
            <w:rPrChange w:id="1892" w:author="Orion" w:date="2011-05-03T12:53:00Z">
              <w:rPr>
                <w:rFonts w:ascii="Courier New" w:hAnsi="Courier New" w:cs="Courier New"/>
              </w:rPr>
            </w:rPrChange>
          </w:rPr>
          <w:t xml:space="preserve"> </w:t>
        </w:r>
      </w:ins>
      <w:commentRangeEnd w:id="1890"/>
      <w:r w:rsidR="00F01BDB">
        <w:rPr>
          <w:rStyle w:val="CommentReference"/>
        </w:rPr>
        <w:commentReference w:id="1890"/>
      </w:r>
    </w:p>
    <w:p w:rsidR="00F01BDB" w:rsidRDefault="00F01BDB">
      <w:pPr>
        <w:jc w:val="both"/>
        <w:rPr>
          <w:ins w:id="1893" w:author="IO" w:date="2011-05-12T18:15:00Z"/>
          <w:rFonts w:cs="Times New Roman"/>
        </w:rPr>
      </w:pPr>
    </w:p>
    <w:p w:rsidR="00CF4919" w:rsidRPr="00CF4919" w:rsidRDefault="002D3EC0">
      <w:pPr>
        <w:jc w:val="both"/>
        <w:rPr>
          <w:ins w:id="1894" w:author="Orion" w:date="2011-05-03T12:53:00Z"/>
          <w:rFonts w:cs="Times New Roman"/>
          <w:rPrChange w:id="1895" w:author="Orion" w:date="2011-05-03T12:53:00Z">
            <w:rPr>
              <w:ins w:id="1896" w:author="Orion" w:date="2011-05-03T12:53:00Z"/>
              <w:rFonts w:ascii="Courier New" w:hAnsi="Courier New" w:cs="Courier New"/>
            </w:rPr>
          </w:rPrChange>
        </w:rPr>
      </w:pPr>
      <w:ins w:id="1897" w:author="Orion" w:date="2011-05-17T17:11:00Z">
        <w:r>
          <w:rPr>
            <w:rFonts w:cs="Times New Roman"/>
          </w:rPr>
          <w:t xml:space="preserve">Por el lado de las </w:t>
        </w:r>
      </w:ins>
      <w:commentRangeStart w:id="1898"/>
      <w:ins w:id="1899" w:author="Orion" w:date="2011-05-03T12:53:00Z">
        <w:r w:rsidR="00CF4919" w:rsidRPr="00CF4919">
          <w:rPr>
            <w:rFonts w:cs="Times New Roman"/>
            <w:rPrChange w:id="1900" w:author="Orion" w:date="2011-05-03T12:53:00Z">
              <w:rPr>
                <w:rFonts w:ascii="Courier New" w:hAnsi="Courier New" w:cs="Courier New"/>
              </w:rPr>
            </w:rPrChange>
          </w:rPr>
          <w:t>aplicaciones cent</w:t>
        </w:r>
        <w:r w:rsidRPr="008419B7">
          <w:rPr>
            <w:rFonts w:cs="Times New Roman"/>
          </w:rPr>
          <w:t>radas en los aspectos físicos</w:t>
        </w:r>
      </w:ins>
      <w:ins w:id="1901" w:author="Orion" w:date="2011-05-17T17:11:00Z">
        <w:r>
          <w:rPr>
            <w:rFonts w:cs="Times New Roman"/>
          </w:rPr>
          <w:t>, s</w:t>
        </w:r>
      </w:ins>
      <w:ins w:id="1902" w:author="Orion" w:date="2011-05-03T12:53:00Z">
        <w:r w:rsidR="00CF4919" w:rsidRPr="00CF4919">
          <w:rPr>
            <w:rFonts w:cs="Times New Roman"/>
            <w:rPrChange w:id="1903" w:author="Orion" w:date="2011-05-03T12:53:00Z">
              <w:rPr>
                <w:rFonts w:ascii="Courier New" w:hAnsi="Courier New" w:cs="Courier New"/>
              </w:rPr>
            </w:rPrChange>
          </w:rPr>
          <w:t xml:space="preserve">e puede destacar una serie de herramientas desarrolladas sobre </w:t>
        </w:r>
        <w:proofErr w:type="spellStart"/>
        <w:r w:rsidR="00CF4919" w:rsidRPr="00CF4919">
          <w:rPr>
            <w:rFonts w:cs="Times New Roman"/>
            <w:rPrChange w:id="1904" w:author="Orion" w:date="2011-05-03T12:53:00Z">
              <w:rPr>
                <w:rFonts w:ascii="Courier New" w:hAnsi="Courier New" w:cs="Courier New"/>
              </w:rPr>
            </w:rPrChange>
          </w:rPr>
          <w:t>JSBSim</w:t>
        </w:r>
        <w:proofErr w:type="spellEnd"/>
        <w:r w:rsidR="00CF4919" w:rsidRPr="00CF4919">
          <w:rPr>
            <w:rFonts w:cs="Times New Roman"/>
            <w:rPrChange w:id="1905" w:author="Orion" w:date="2011-05-03T12:53:00Z">
              <w:rPr>
                <w:rFonts w:ascii="Courier New" w:hAnsi="Courier New" w:cs="Courier New"/>
              </w:rPr>
            </w:rPrChange>
          </w:rPr>
          <w:t xml:space="preserve">. </w:t>
        </w:r>
        <w:proofErr w:type="spellStart"/>
        <w:r w:rsidR="00CF4919" w:rsidRPr="00CF4919">
          <w:rPr>
            <w:rFonts w:cs="Times New Roman"/>
            <w:rPrChange w:id="1906" w:author="Orion" w:date="2011-05-03T12:53:00Z">
              <w:rPr>
                <w:rFonts w:ascii="Courier New" w:hAnsi="Courier New" w:cs="Courier New"/>
              </w:rPr>
            </w:rPrChange>
          </w:rPr>
          <w:t>JSBSim</w:t>
        </w:r>
        <w:proofErr w:type="spellEnd"/>
        <w:del w:id="1907" w:author="IO" w:date="2011-05-13T11:29:00Z">
          <w:r w:rsidR="00CF4919" w:rsidRPr="00CF4919" w:rsidDel="00366B82">
            <w:rPr>
              <w:rFonts w:cs="Times New Roman"/>
              <w:rPrChange w:id="1908" w:author="Orion" w:date="2011-05-03T12:53:00Z">
                <w:rPr>
                  <w:rFonts w:ascii="Courier New" w:hAnsi="Courier New" w:cs="Courier New"/>
                </w:rPr>
              </w:rPrChange>
            </w:rPr>
            <w:delText xml:space="preserve"> </w:delText>
          </w:r>
        </w:del>
      </w:ins>
      <w:customXmlInsRangeStart w:id="1909" w:author="IO" w:date="2011-05-13T11:29:00Z"/>
      <w:sdt>
        <w:sdtPr>
          <w:rPr>
            <w:rFonts w:cs="Times New Roman"/>
          </w:rPr>
          <w:id w:val="735979591"/>
          <w:citation/>
        </w:sdtPr>
        <w:sdtContent>
          <w:customXmlInsRangeEnd w:id="1909"/>
          <w:ins w:id="1910" w:author="IO" w:date="2011-05-13T11:29:00Z">
            <w:r w:rsidR="00366B82" w:rsidRPr="00934D4D">
              <w:rPr>
                <w:rFonts w:cs="Times New Roman"/>
              </w:rPr>
              <w:fldChar w:fldCharType="begin"/>
            </w:r>
            <w:r w:rsidR="00366B82" w:rsidRPr="00934D4D">
              <w:rPr>
                <w:rFonts w:cs="Times New Roman"/>
              </w:rPr>
              <w:instrText xml:space="preserve"> CITATION JSB \l 3082 </w:instrText>
            </w:r>
            <w:r w:rsidR="00366B82" w:rsidRPr="00934D4D">
              <w:rPr>
                <w:rFonts w:cs="Times New Roman"/>
              </w:rPr>
              <w:fldChar w:fldCharType="separate"/>
            </w:r>
          </w:ins>
          <w:r w:rsidR="002B2B1D" w:rsidRPr="002B2B1D">
            <w:rPr>
              <w:rFonts w:cs="Times New Roman"/>
              <w:noProof/>
            </w:rPr>
            <w:t>(3)</w:t>
          </w:r>
          <w:ins w:id="1911" w:author="IO" w:date="2011-05-13T11:29:00Z">
            <w:r w:rsidR="00366B82" w:rsidRPr="00934D4D">
              <w:rPr>
                <w:rFonts w:cs="Times New Roman"/>
              </w:rPr>
              <w:fldChar w:fldCharType="end"/>
            </w:r>
          </w:ins>
          <w:customXmlInsRangeStart w:id="1912" w:author="IO" w:date="2011-05-13T11:29:00Z"/>
        </w:sdtContent>
      </w:sdt>
      <w:customXmlInsRangeEnd w:id="1912"/>
      <w:ins w:id="1913" w:author="IO" w:date="2011-05-13T11:29:00Z">
        <w:r w:rsidR="00366B82" w:rsidRPr="00366B82" w:rsidDel="00366B82">
          <w:rPr>
            <w:rFonts w:cs="Times New Roman"/>
          </w:rPr>
          <w:t xml:space="preserve"> </w:t>
        </w:r>
      </w:ins>
      <w:ins w:id="1914" w:author="Orion" w:date="2011-05-03T12:53:00Z">
        <w:del w:id="1915" w:author="IO" w:date="2011-05-13T11:29:00Z">
          <w:r w:rsidR="00CF4919" w:rsidRPr="00CF4919" w:rsidDel="00366B82">
            <w:rPr>
              <w:rFonts w:cs="Times New Roman"/>
              <w:rPrChange w:id="1916" w:author="Orion" w:date="2011-05-03T12:53:00Z">
                <w:rPr>
                  <w:rFonts w:ascii="Courier New" w:hAnsi="Courier New" w:cs="Courier New"/>
                </w:rPr>
              </w:rPrChange>
            </w:rPr>
            <w:delText xml:space="preserve">que </w:delText>
          </w:r>
        </w:del>
        <w:r w:rsidR="00CF4919" w:rsidRPr="00CF4919">
          <w:rPr>
            <w:rFonts w:cs="Times New Roman"/>
            <w:rPrChange w:id="1917" w:author="Orion" w:date="2011-05-03T12:53:00Z">
              <w:rPr>
                <w:rFonts w:ascii="Courier New" w:hAnsi="Courier New" w:cs="Courier New"/>
              </w:rPr>
            </w:rPrChange>
          </w:rPr>
          <w:t>es una librería software de código abierto que modela la dinámica de vuelo de aeronaves, el denominado modelo físico de los movimientos de los aviones</w:t>
        </w:r>
      </w:ins>
      <w:customXmlInsRangeStart w:id="1918" w:author="Orion" w:date="2011-05-03T12:53:00Z"/>
      <w:customXmlDelRangeStart w:id="1919" w:author="IO" w:date="2011-05-13T11:29:00Z"/>
      <w:sdt>
        <w:sdtPr>
          <w:rPr>
            <w:rFonts w:cs="Times New Roman"/>
          </w:rPr>
          <w:id w:val="-1442920765"/>
          <w:citation/>
        </w:sdtPr>
        <w:sdtContent>
          <w:customXmlInsRangeEnd w:id="1918"/>
          <w:customXmlDelRangeEnd w:id="1919"/>
          <w:ins w:id="1920" w:author="Orion" w:date="2011-05-03T12:53:00Z">
            <w:del w:id="1921" w:author="IO" w:date="2011-05-13T11:29:00Z">
              <w:r w:rsidR="00CF4919" w:rsidRPr="00CF4919" w:rsidDel="00366B82">
                <w:rPr>
                  <w:rFonts w:cs="Times New Roman"/>
                  <w:rPrChange w:id="1922" w:author="Orion" w:date="2011-05-03T12:53:00Z">
                    <w:rPr>
                      <w:rFonts w:ascii="Courier New" w:hAnsi="Courier New" w:cs="Courier New"/>
                    </w:rPr>
                  </w:rPrChange>
                </w:rPr>
                <w:fldChar w:fldCharType="begin"/>
              </w:r>
              <w:r w:rsidR="00CF4919" w:rsidRPr="00CF4919" w:rsidDel="00366B82">
                <w:rPr>
                  <w:rFonts w:cs="Times New Roman"/>
                  <w:rPrChange w:id="1923" w:author="Orion" w:date="2011-05-03T12:53:00Z">
                    <w:rPr>
                      <w:rFonts w:ascii="Courier New" w:hAnsi="Courier New" w:cs="Courier New"/>
                    </w:rPr>
                  </w:rPrChange>
                </w:rPr>
                <w:delInstrText xml:space="preserve"> CITATION JSB \l 3082 </w:delInstrText>
              </w:r>
              <w:r w:rsidR="00CF4919" w:rsidRPr="00CF4919" w:rsidDel="00366B82">
                <w:rPr>
                  <w:rFonts w:cs="Times New Roman"/>
                  <w:rPrChange w:id="1924" w:author="Orion" w:date="2011-05-03T12:53:00Z">
                    <w:rPr>
                      <w:rFonts w:ascii="Courier New" w:hAnsi="Courier New" w:cs="Courier New"/>
                    </w:rPr>
                  </w:rPrChange>
                </w:rPr>
                <w:fldChar w:fldCharType="separate"/>
              </w:r>
            </w:del>
          </w:ins>
          <w:del w:id="1925" w:author="IO" w:date="2011-05-12T11:11:00Z">
            <w:r w:rsidR="00181070" w:rsidDel="00A74327">
              <w:rPr>
                <w:rFonts w:cs="Times New Roman"/>
                <w:noProof/>
              </w:rPr>
              <w:delText xml:space="preserve"> </w:delText>
            </w:r>
            <w:r w:rsidR="00181070" w:rsidRPr="00181070" w:rsidDel="00A74327">
              <w:rPr>
                <w:rFonts w:cs="Times New Roman"/>
                <w:noProof/>
              </w:rPr>
              <w:delText>(3)</w:delText>
            </w:r>
          </w:del>
          <w:ins w:id="1926" w:author="Orion" w:date="2011-05-03T12:53:00Z">
            <w:del w:id="1927" w:author="IO" w:date="2011-05-13T11:29:00Z">
              <w:r w:rsidR="00CF4919" w:rsidRPr="00CF4919" w:rsidDel="00366B82">
                <w:rPr>
                  <w:rFonts w:cs="Times New Roman"/>
                  <w:rPrChange w:id="1928" w:author="Orion" w:date="2011-05-03T12:53:00Z">
                    <w:rPr>
                      <w:rFonts w:ascii="Courier New" w:hAnsi="Courier New" w:cs="Courier New"/>
                    </w:rPr>
                  </w:rPrChange>
                </w:rPr>
                <w:fldChar w:fldCharType="end"/>
              </w:r>
            </w:del>
          </w:ins>
          <w:customXmlInsRangeStart w:id="1929" w:author="Orion" w:date="2011-05-03T12:53:00Z"/>
          <w:customXmlDelRangeStart w:id="1930" w:author="IO" w:date="2011-05-13T11:29:00Z"/>
        </w:sdtContent>
      </w:sdt>
      <w:customXmlInsRangeEnd w:id="1929"/>
      <w:customXmlDelRangeEnd w:id="1930"/>
      <w:ins w:id="1931" w:author="Orion" w:date="2011-05-03T12:53:00Z">
        <w:r w:rsidR="00CF4919" w:rsidRPr="00CF4919">
          <w:rPr>
            <w:rFonts w:cs="Times New Roman"/>
            <w:rPrChange w:id="1932" w:author="Orion" w:date="2011-05-03T12:53:00Z">
              <w:rPr>
                <w:rFonts w:ascii="Courier New" w:hAnsi="Courier New" w:cs="Courier New"/>
              </w:rPr>
            </w:rPrChange>
          </w:rPr>
          <w:t xml:space="preserve">. Entre las herramientas construidas sobre </w:t>
        </w:r>
        <w:proofErr w:type="spellStart"/>
        <w:r w:rsidR="00CF4919" w:rsidRPr="00CF4919">
          <w:rPr>
            <w:rFonts w:cs="Times New Roman"/>
            <w:rPrChange w:id="1933" w:author="Orion" w:date="2011-05-03T12:53:00Z">
              <w:rPr>
                <w:rFonts w:ascii="Courier New" w:hAnsi="Courier New" w:cs="Courier New"/>
              </w:rPr>
            </w:rPrChange>
          </w:rPr>
          <w:t>JSBSim</w:t>
        </w:r>
        <w:proofErr w:type="spellEnd"/>
        <w:r w:rsidR="00CF4919" w:rsidRPr="00CF4919">
          <w:rPr>
            <w:rFonts w:cs="Times New Roman"/>
            <w:rPrChange w:id="1934" w:author="Orion" w:date="2011-05-03T12:53:00Z">
              <w:rPr>
                <w:rFonts w:ascii="Courier New" w:hAnsi="Courier New" w:cs="Courier New"/>
              </w:rPr>
            </w:rPrChange>
          </w:rPr>
          <w:t xml:space="preserve"> se encuentran </w:t>
        </w:r>
        <w:proofErr w:type="spellStart"/>
        <w:r w:rsidR="00CF4919" w:rsidRPr="00CF4919">
          <w:rPr>
            <w:rFonts w:cs="Times New Roman"/>
            <w:rPrChange w:id="1935" w:author="Orion" w:date="2011-05-03T12:53:00Z">
              <w:rPr>
                <w:rFonts w:ascii="Courier New" w:hAnsi="Courier New" w:cs="Courier New"/>
              </w:rPr>
            </w:rPrChange>
          </w:rPr>
          <w:t>FlightGear</w:t>
        </w:r>
        <w:proofErr w:type="spellEnd"/>
        <w:r w:rsidR="00CF4919" w:rsidRPr="00CF4919">
          <w:rPr>
            <w:rFonts w:cs="Times New Roman"/>
            <w:rPrChange w:id="1936" w:author="Orion" w:date="2011-05-03T12:53:00Z">
              <w:rPr>
                <w:rFonts w:ascii="Courier New" w:hAnsi="Courier New" w:cs="Courier New"/>
              </w:rPr>
            </w:rPrChange>
          </w:rPr>
          <w:t xml:space="preserve"> </w:t>
        </w:r>
      </w:ins>
      <w:customXmlInsRangeStart w:id="1937" w:author="Orion" w:date="2011-05-03T12:53:00Z"/>
      <w:sdt>
        <w:sdtPr>
          <w:rPr>
            <w:rFonts w:cs="Times New Roman"/>
          </w:rPr>
          <w:id w:val="2124808959"/>
          <w:citation/>
        </w:sdtPr>
        <w:sdtContent>
          <w:customXmlInsRangeEnd w:id="1937"/>
          <w:ins w:id="1938" w:author="Orion" w:date="2011-05-03T12:53:00Z">
            <w:r w:rsidR="00CF4919" w:rsidRPr="00CF4919">
              <w:rPr>
                <w:rFonts w:cs="Times New Roman"/>
                <w:rPrChange w:id="1939" w:author="Orion" w:date="2011-05-03T12:53:00Z">
                  <w:rPr>
                    <w:rFonts w:ascii="Courier New" w:hAnsi="Courier New" w:cs="Courier New"/>
                  </w:rPr>
                </w:rPrChange>
              </w:rPr>
              <w:fldChar w:fldCharType="begin"/>
            </w:r>
            <w:r w:rsidR="00CF4919" w:rsidRPr="00CF4919">
              <w:rPr>
                <w:rFonts w:cs="Times New Roman"/>
                <w:rPrChange w:id="1940" w:author="Orion" w:date="2011-05-03T12:53:00Z">
                  <w:rPr>
                    <w:rFonts w:ascii="Courier New" w:hAnsi="Courier New" w:cs="Courier New"/>
                  </w:rPr>
                </w:rPrChange>
              </w:rPr>
              <w:instrText xml:space="preserve"> CITATION Fli \l 3082 </w:instrText>
            </w:r>
            <w:r w:rsidR="00CF4919" w:rsidRPr="00CF4919">
              <w:rPr>
                <w:rFonts w:cs="Times New Roman"/>
                <w:rPrChange w:id="1941" w:author="Orion" w:date="2011-05-03T12:53:00Z">
                  <w:rPr>
                    <w:rFonts w:ascii="Courier New" w:hAnsi="Courier New" w:cs="Courier New"/>
                  </w:rPr>
                </w:rPrChange>
              </w:rPr>
              <w:fldChar w:fldCharType="separate"/>
            </w:r>
          </w:ins>
          <w:r w:rsidR="002B2B1D" w:rsidRPr="002B2B1D">
            <w:rPr>
              <w:rFonts w:cs="Times New Roman"/>
              <w:noProof/>
            </w:rPr>
            <w:t>(4)</w:t>
          </w:r>
          <w:ins w:id="1942" w:author="Orion" w:date="2011-05-03T12:53:00Z">
            <w:r w:rsidR="00CF4919" w:rsidRPr="00CF4919">
              <w:rPr>
                <w:rFonts w:cs="Times New Roman"/>
                <w:rPrChange w:id="1943" w:author="Orion" w:date="2011-05-03T12:53:00Z">
                  <w:rPr>
                    <w:rFonts w:ascii="Courier New" w:hAnsi="Courier New" w:cs="Courier New"/>
                  </w:rPr>
                </w:rPrChange>
              </w:rPr>
              <w:fldChar w:fldCharType="end"/>
            </w:r>
          </w:ins>
          <w:customXmlInsRangeStart w:id="1944" w:author="Orion" w:date="2011-05-03T12:53:00Z"/>
        </w:sdtContent>
      </w:sdt>
      <w:customXmlInsRangeEnd w:id="1944"/>
      <w:ins w:id="1945" w:author="Orion" w:date="2011-05-03T12:53:00Z">
        <w:r w:rsidR="00CF4919" w:rsidRPr="00CF4919">
          <w:rPr>
            <w:rFonts w:cs="Times New Roman"/>
            <w:rPrChange w:id="1946" w:author="Orion" w:date="2011-05-03T12:53:00Z">
              <w:rPr>
                <w:rFonts w:ascii="Courier New" w:hAnsi="Courier New" w:cs="Courier New"/>
              </w:rPr>
            </w:rPrChange>
          </w:rPr>
          <w:t xml:space="preserve"> que simula el pilotaje de un avión, y </w:t>
        </w:r>
        <w:proofErr w:type="spellStart"/>
        <w:r w:rsidR="00CF4919" w:rsidRPr="00CF4919">
          <w:rPr>
            <w:rFonts w:cs="Times New Roman"/>
            <w:rPrChange w:id="1947" w:author="Orion" w:date="2011-05-03T12:53:00Z">
              <w:rPr>
                <w:rFonts w:ascii="Courier New" w:hAnsi="Courier New" w:cs="Courier New"/>
              </w:rPr>
            </w:rPrChange>
          </w:rPr>
          <w:t>OpenEagles</w:t>
        </w:r>
        <w:proofErr w:type="spellEnd"/>
        <w:r w:rsidR="00CF4919" w:rsidRPr="00CF4919">
          <w:rPr>
            <w:rFonts w:cs="Times New Roman"/>
            <w:rPrChange w:id="1948" w:author="Orion" w:date="2011-05-03T12:53:00Z">
              <w:rPr>
                <w:rFonts w:ascii="Courier New" w:hAnsi="Courier New" w:cs="Courier New"/>
              </w:rPr>
            </w:rPrChange>
          </w:rPr>
          <w:t xml:space="preserve"> </w:t>
        </w:r>
      </w:ins>
      <w:customXmlInsRangeStart w:id="1949" w:author="Orion" w:date="2011-05-03T12:53:00Z"/>
      <w:sdt>
        <w:sdtPr>
          <w:rPr>
            <w:rFonts w:cs="Times New Roman"/>
          </w:rPr>
          <w:id w:val="891921510"/>
          <w:citation/>
        </w:sdtPr>
        <w:sdtContent>
          <w:customXmlInsRangeEnd w:id="1949"/>
          <w:ins w:id="1950" w:author="Orion" w:date="2011-05-03T12:53:00Z">
            <w:r w:rsidR="00CF4919" w:rsidRPr="00CF4919">
              <w:rPr>
                <w:rFonts w:cs="Times New Roman"/>
                <w:rPrChange w:id="1951" w:author="Orion" w:date="2011-05-03T12:53:00Z">
                  <w:rPr>
                    <w:rFonts w:ascii="Courier New" w:hAnsi="Courier New" w:cs="Courier New"/>
                  </w:rPr>
                </w:rPrChange>
              </w:rPr>
              <w:fldChar w:fldCharType="begin"/>
            </w:r>
            <w:r w:rsidR="00CF4919" w:rsidRPr="00CF4919">
              <w:rPr>
                <w:rFonts w:cs="Times New Roman"/>
                <w:rPrChange w:id="1952" w:author="Orion" w:date="2011-05-03T12:53:00Z">
                  <w:rPr>
                    <w:rFonts w:ascii="Courier New" w:hAnsi="Courier New" w:cs="Courier New"/>
                  </w:rPr>
                </w:rPrChange>
              </w:rPr>
              <w:instrText xml:space="preserve"> CITATION Ope \l 3082 </w:instrText>
            </w:r>
            <w:r w:rsidR="00CF4919" w:rsidRPr="00CF4919">
              <w:rPr>
                <w:rFonts w:cs="Times New Roman"/>
                <w:rPrChange w:id="1953" w:author="Orion" w:date="2011-05-03T12:53:00Z">
                  <w:rPr>
                    <w:rFonts w:ascii="Courier New" w:hAnsi="Courier New" w:cs="Courier New"/>
                  </w:rPr>
                </w:rPrChange>
              </w:rPr>
              <w:fldChar w:fldCharType="separate"/>
            </w:r>
          </w:ins>
          <w:r w:rsidR="002B2B1D" w:rsidRPr="002B2B1D">
            <w:rPr>
              <w:rFonts w:cs="Times New Roman"/>
              <w:noProof/>
            </w:rPr>
            <w:t>(5)</w:t>
          </w:r>
          <w:ins w:id="1954" w:author="Orion" w:date="2011-05-03T12:53:00Z">
            <w:r w:rsidR="00CF4919" w:rsidRPr="00CF4919">
              <w:rPr>
                <w:rFonts w:cs="Times New Roman"/>
                <w:rPrChange w:id="1955" w:author="Orion" w:date="2011-05-03T12:53:00Z">
                  <w:rPr>
                    <w:rFonts w:ascii="Courier New" w:hAnsi="Courier New" w:cs="Courier New"/>
                  </w:rPr>
                </w:rPrChange>
              </w:rPr>
              <w:fldChar w:fldCharType="end"/>
            </w:r>
          </w:ins>
          <w:customXmlInsRangeStart w:id="1956" w:author="Orion" w:date="2011-05-03T12:53:00Z"/>
        </w:sdtContent>
      </w:sdt>
      <w:customXmlInsRangeEnd w:id="1956"/>
      <w:ins w:id="1957" w:author="Orion" w:date="2011-05-03T12:53:00Z">
        <w:r w:rsidR="00CF4919" w:rsidRPr="00CF4919">
          <w:rPr>
            <w:rFonts w:cs="Times New Roman"/>
            <w:rPrChange w:id="1958" w:author="Orion" w:date="2011-05-03T12:53:00Z">
              <w:rPr>
                <w:rFonts w:ascii="Courier New" w:hAnsi="Courier New" w:cs="Courier New"/>
              </w:rPr>
            </w:rPrChange>
          </w:rPr>
          <w:t xml:space="preserve">, que es un </w:t>
        </w:r>
      </w:ins>
      <w:ins w:id="1959" w:author="Orion" w:date="2011-05-16T23:46:00Z">
        <w:r w:rsidR="005E25CB">
          <w:rPr>
            <w:rFonts w:cs="Times New Roman"/>
          </w:rPr>
          <w:t>marco de aplicaciones</w:t>
        </w:r>
      </w:ins>
      <w:ins w:id="1960" w:author="Orion" w:date="2011-05-03T12:53:00Z">
        <w:r w:rsidR="00CF4919" w:rsidRPr="00CF4919">
          <w:rPr>
            <w:rFonts w:cs="Times New Roman"/>
            <w:rPrChange w:id="1961" w:author="Orion" w:date="2011-05-03T12:53:00Z">
              <w:rPr>
                <w:rFonts w:ascii="Courier New" w:hAnsi="Courier New" w:cs="Courier New"/>
              </w:rPr>
            </w:rPrChange>
          </w:rPr>
          <w:t xml:space="preserve"> diseñado para facilitar la construcción de aplicaciones de simulación en tiempo real usando software orientado a objetos.</w:t>
        </w:r>
      </w:ins>
      <w:ins w:id="1962" w:author="Orion" w:date="2011-05-03T13:02:00Z">
        <w:r w:rsidR="00265D10">
          <w:rPr>
            <w:rFonts w:cs="Times New Roman"/>
          </w:rPr>
          <w:t xml:space="preserve"> </w:t>
        </w:r>
      </w:ins>
      <w:ins w:id="1963" w:author="Orion" w:date="2011-05-03T13:05:00Z">
        <w:r w:rsidR="00265D10">
          <w:rPr>
            <w:rFonts w:cs="Times New Roman"/>
          </w:rPr>
          <w:t xml:space="preserve">Como también se ha comentado anteriormente </w:t>
        </w:r>
      </w:ins>
      <w:ins w:id="1964" w:author="Orion" w:date="2011-05-03T13:06:00Z">
        <w:r w:rsidR="00265D10">
          <w:rPr>
            <w:rFonts w:cs="Times New Roman"/>
          </w:rPr>
          <w:t>o</w:t>
        </w:r>
      </w:ins>
      <w:ins w:id="1965" w:author="Orion" w:date="2011-05-03T12:53:00Z">
        <w:r w:rsidR="00CF4919" w:rsidRPr="00CF4919">
          <w:rPr>
            <w:rFonts w:cs="Times New Roman"/>
            <w:rPrChange w:id="1966" w:author="Orion" w:date="2011-05-03T12:53:00Z">
              <w:rPr>
                <w:rFonts w:ascii="Courier New" w:hAnsi="Courier New" w:cs="Courier New"/>
              </w:rPr>
            </w:rPrChange>
          </w:rPr>
          <w:t>tro trabajo importante</w:t>
        </w:r>
      </w:ins>
      <w:ins w:id="1967" w:author="Orion" w:date="2011-05-03T13:06:00Z">
        <w:r w:rsidR="00265D10">
          <w:rPr>
            <w:rFonts w:cs="Times New Roman"/>
          </w:rPr>
          <w:t xml:space="preserve"> en el ámbito de la investigación</w:t>
        </w:r>
      </w:ins>
      <w:ins w:id="1968" w:author="Orion" w:date="2011-05-03T13:22:00Z">
        <w:r w:rsidR="00600795">
          <w:rPr>
            <w:rFonts w:cs="Times New Roman"/>
          </w:rPr>
          <w:t>,</w:t>
        </w:r>
      </w:ins>
      <w:ins w:id="1969" w:author="Orion" w:date="2011-05-03T12:53:00Z">
        <w:r w:rsidR="00CF4919" w:rsidRPr="00CF4919">
          <w:rPr>
            <w:rFonts w:cs="Times New Roman"/>
            <w:rPrChange w:id="1970" w:author="Orion" w:date="2011-05-03T12:53:00Z">
              <w:rPr>
                <w:rFonts w:ascii="Courier New" w:hAnsi="Courier New" w:cs="Courier New"/>
              </w:rPr>
            </w:rPrChange>
          </w:rPr>
          <w:t xml:space="preserve"> </w:t>
        </w:r>
      </w:ins>
      <w:ins w:id="1971" w:author="Orion" w:date="2011-05-03T13:08:00Z">
        <w:r w:rsidR="00D60D0A">
          <w:rPr>
            <w:rFonts w:cs="Times New Roman"/>
          </w:rPr>
          <w:t>desarrollad</w:t>
        </w:r>
      </w:ins>
      <w:ins w:id="1972" w:author="Orion" w:date="2011-05-17T17:16:00Z">
        <w:r w:rsidR="00D60D0A">
          <w:rPr>
            <w:rFonts w:cs="Times New Roman"/>
          </w:rPr>
          <w:t>o</w:t>
        </w:r>
      </w:ins>
      <w:ins w:id="1973" w:author="Orion" w:date="2011-05-03T13:08:00Z">
        <w:r w:rsidR="00265D10">
          <w:rPr>
            <w:rFonts w:cs="Times New Roman"/>
          </w:rPr>
          <w:t xml:space="preserve"> por la universidad de Nápoles</w:t>
        </w:r>
      </w:ins>
      <w:ins w:id="1974" w:author="Orion" w:date="2011-05-17T17:17:00Z">
        <w:r w:rsidR="00D60D0A">
          <w:rPr>
            <w:rFonts w:cs="Times New Roman"/>
          </w:rPr>
          <w:t xml:space="preserve"> y </w:t>
        </w:r>
      </w:ins>
      <w:ins w:id="1975" w:author="Orion" w:date="2011-05-03T12:53:00Z">
        <w:r w:rsidR="00CF4919" w:rsidRPr="00CF4919">
          <w:rPr>
            <w:rFonts w:cs="Times New Roman"/>
            <w:rPrChange w:id="1976" w:author="Orion" w:date="2011-05-03T12:53:00Z">
              <w:rPr>
                <w:rFonts w:ascii="Courier New" w:hAnsi="Courier New" w:cs="Courier New"/>
              </w:rPr>
            </w:rPrChange>
          </w:rPr>
          <w:t>centra</w:t>
        </w:r>
      </w:ins>
      <w:ins w:id="1977" w:author="Orion" w:date="2011-05-17T17:17:00Z">
        <w:r w:rsidR="00D60D0A">
          <w:rPr>
            <w:rFonts w:cs="Times New Roman"/>
          </w:rPr>
          <w:t>do</w:t>
        </w:r>
      </w:ins>
      <w:ins w:id="1978" w:author="Orion" w:date="2011-05-03T12:53:00Z">
        <w:r w:rsidR="00CF4919" w:rsidRPr="00CF4919">
          <w:rPr>
            <w:rFonts w:cs="Times New Roman"/>
            <w:rPrChange w:id="1979" w:author="Orion" w:date="2011-05-03T12:53:00Z">
              <w:rPr>
                <w:rFonts w:ascii="Courier New" w:hAnsi="Courier New" w:cs="Courier New"/>
              </w:rPr>
            </w:rPrChange>
          </w:rPr>
          <w:t xml:space="preserve"> también en los aspectos físicos</w:t>
        </w:r>
      </w:ins>
      <w:ins w:id="1980" w:author="Orion" w:date="2011-05-17T17:17:00Z">
        <w:r w:rsidR="00D60D0A">
          <w:rPr>
            <w:rFonts w:cs="Times New Roman"/>
          </w:rPr>
          <w:t>,</w:t>
        </w:r>
      </w:ins>
      <w:ins w:id="1981" w:author="Orion" w:date="2011-05-03T12:53:00Z">
        <w:r w:rsidR="00CF4919" w:rsidRPr="00CF4919">
          <w:rPr>
            <w:rFonts w:cs="Times New Roman"/>
            <w:rPrChange w:id="1982" w:author="Orion" w:date="2011-05-03T12:53:00Z">
              <w:rPr>
                <w:rFonts w:ascii="Courier New" w:hAnsi="Courier New" w:cs="Courier New"/>
              </w:rPr>
            </w:rPrChange>
          </w:rPr>
          <w:t xml:space="preserve"> es el </w:t>
        </w:r>
      </w:ins>
      <w:ins w:id="1983" w:author="Orion" w:date="2011-05-03T13:19:00Z">
        <w:r w:rsidR="00C82BA2" w:rsidRPr="00246937">
          <w:rPr>
            <w:rFonts w:cs="Times New Roman"/>
          </w:rPr>
          <w:t>AVDS (Simulador de Diseño Visual de la Aviación</w:t>
        </w:r>
        <w:r w:rsidR="00C82BA2" w:rsidRPr="00AB231D">
          <w:rPr>
            <w:rFonts w:cs="Times New Roman"/>
          </w:rPr>
          <w:t>)</w:t>
        </w:r>
      </w:ins>
      <w:customXmlInsRangeStart w:id="1984" w:author="Orion" w:date="2011-05-03T13:19:00Z"/>
      <w:sdt>
        <w:sdtPr>
          <w:rPr>
            <w:rFonts w:cs="Times New Roman"/>
          </w:rPr>
          <w:id w:val="1925904172"/>
          <w:citation/>
        </w:sdtPr>
        <w:sdtContent>
          <w:customXmlInsRangeEnd w:id="1984"/>
          <w:ins w:id="1985" w:author="Orion" w:date="2011-05-03T13:19:00Z">
            <w:r w:rsidR="00C82BA2" w:rsidRPr="00AB231D">
              <w:rPr>
                <w:rFonts w:cs="Times New Roman"/>
              </w:rPr>
              <w:fldChar w:fldCharType="begin"/>
            </w:r>
            <w:r w:rsidR="00C82BA2" w:rsidRPr="00AB231D">
              <w:rPr>
                <w:rFonts w:cs="Times New Roman"/>
              </w:rPr>
              <w:instrText xml:space="preserve"> CITATION AVI \l 3082 </w:instrText>
            </w:r>
            <w:r w:rsidR="00C82BA2" w:rsidRPr="00AB231D">
              <w:rPr>
                <w:rFonts w:cs="Times New Roman"/>
              </w:rPr>
              <w:fldChar w:fldCharType="separate"/>
            </w:r>
          </w:ins>
          <w:r w:rsidR="002B2B1D">
            <w:rPr>
              <w:rFonts w:cs="Times New Roman"/>
              <w:noProof/>
            </w:rPr>
            <w:t xml:space="preserve"> </w:t>
          </w:r>
          <w:r w:rsidR="002B2B1D" w:rsidRPr="002B2B1D">
            <w:rPr>
              <w:rFonts w:cs="Times New Roman"/>
              <w:noProof/>
            </w:rPr>
            <w:t>(6)</w:t>
          </w:r>
          <w:ins w:id="1986" w:author="Orion" w:date="2011-05-03T13:19:00Z">
            <w:r w:rsidR="00C82BA2" w:rsidRPr="00AB231D">
              <w:rPr>
                <w:rFonts w:cs="Times New Roman"/>
              </w:rPr>
              <w:fldChar w:fldCharType="end"/>
            </w:r>
          </w:ins>
          <w:customXmlInsRangeStart w:id="1987" w:author="Orion" w:date="2011-05-03T13:19:00Z"/>
        </w:sdtContent>
      </w:sdt>
      <w:customXmlInsRangeEnd w:id="1987"/>
      <w:ins w:id="1988" w:author="Orion" w:date="2011-05-03T13:20:00Z">
        <w:r w:rsidR="00C82BA2">
          <w:rPr>
            <w:rFonts w:cs="Times New Roman"/>
          </w:rPr>
          <w:t>.</w:t>
        </w:r>
      </w:ins>
      <w:ins w:id="1989" w:author="Orion" w:date="2011-05-03T13:19:00Z">
        <w:r w:rsidR="00C82BA2" w:rsidRPr="00AB231D">
          <w:rPr>
            <w:rFonts w:cs="Times New Roman"/>
          </w:rPr>
          <w:t xml:space="preserve"> </w:t>
        </w:r>
      </w:ins>
      <w:ins w:id="1990" w:author="Orion" w:date="2011-05-03T13:20:00Z">
        <w:r w:rsidR="00C82BA2">
          <w:rPr>
            <w:rFonts w:cs="Times New Roman"/>
          </w:rPr>
          <w:t xml:space="preserve">AVDS </w:t>
        </w:r>
      </w:ins>
      <w:ins w:id="1991" w:author="Orion" w:date="2011-05-03T13:19:00Z">
        <w:r w:rsidR="00C82BA2" w:rsidRPr="00AB231D">
          <w:rPr>
            <w:rFonts w:cs="Times New Roman"/>
          </w:rPr>
          <w:t>es un conjunto de herramientas de simulación y visualización de vuelo diseñadas para ser usadas por ingenieros, estudiantes, educadores y otros investigadores interesados en la investigación y desarrollo aeroespacial. Est</w:t>
        </w:r>
        <w:del w:id="1992" w:author="IO" w:date="2011-05-13T11:32:00Z">
          <w:r w:rsidR="00C82BA2" w:rsidRPr="00AB231D" w:rsidDel="00366B82">
            <w:rPr>
              <w:rFonts w:cs="Times New Roman"/>
            </w:rPr>
            <w:delText>as</w:delText>
          </w:r>
        </w:del>
      </w:ins>
      <w:ins w:id="1993" w:author="IO" w:date="2011-05-13T11:32:00Z">
        <w:r w:rsidR="00366B82">
          <w:rPr>
            <w:rFonts w:cs="Times New Roman"/>
          </w:rPr>
          <w:t>án</w:t>
        </w:r>
      </w:ins>
      <w:ins w:id="1994" w:author="Orion" w:date="2011-05-03T13:19:00Z">
        <w:r w:rsidR="00C82BA2" w:rsidRPr="00AB231D">
          <w:rPr>
            <w:rFonts w:cs="Times New Roman"/>
          </w:rPr>
          <w:t xml:space="preserve"> </w:t>
        </w:r>
        <w:del w:id="1995" w:author="IO" w:date="2011-05-13T11:32:00Z">
          <w:r w:rsidR="00C82BA2" w:rsidRPr="00AB231D" w:rsidDel="00366B82">
            <w:rPr>
              <w:rFonts w:cs="Times New Roman"/>
            </w:rPr>
            <w:delText xml:space="preserve">herramientas, </w:delText>
          </w:r>
        </w:del>
        <w:r w:rsidR="00C82BA2" w:rsidRPr="00AB231D">
          <w:rPr>
            <w:rFonts w:cs="Times New Roman"/>
          </w:rPr>
          <w:t xml:space="preserve">desarrolladas en </w:t>
        </w:r>
        <w:proofErr w:type="spellStart"/>
        <w:r w:rsidR="00C82BA2" w:rsidRPr="00AB231D">
          <w:rPr>
            <w:rFonts w:cs="Times New Roman"/>
          </w:rPr>
          <w:t>Simulink</w:t>
        </w:r>
      </w:ins>
      <w:proofErr w:type="spellEnd"/>
      <w:customXmlInsRangeStart w:id="1996" w:author="Orion" w:date="2011-05-16T23:48:00Z"/>
      <w:sdt>
        <w:sdtPr>
          <w:rPr>
            <w:rFonts w:cs="Times New Roman"/>
          </w:rPr>
          <w:id w:val="86904447"/>
          <w:citation/>
        </w:sdtPr>
        <w:sdtContent>
          <w:customXmlInsRangeEnd w:id="1996"/>
          <w:ins w:id="1997" w:author="Orion" w:date="2011-05-16T23:48:00Z">
            <w:r w:rsidR="005F3D3E">
              <w:rPr>
                <w:rFonts w:cs="Times New Roman"/>
              </w:rPr>
              <w:fldChar w:fldCharType="begin"/>
            </w:r>
            <w:r w:rsidR="005F3D3E">
              <w:rPr>
                <w:rFonts w:cs="Times New Roman"/>
              </w:rPr>
              <w:instrText xml:space="preserve"> CITATION Sim \l 3082 </w:instrText>
            </w:r>
          </w:ins>
          <w:r w:rsidR="005F3D3E">
            <w:rPr>
              <w:rFonts w:cs="Times New Roman"/>
            </w:rPr>
            <w:fldChar w:fldCharType="separate"/>
          </w:r>
          <w:r w:rsidR="002B2B1D">
            <w:rPr>
              <w:rFonts w:cs="Times New Roman"/>
              <w:noProof/>
            </w:rPr>
            <w:t xml:space="preserve"> </w:t>
          </w:r>
          <w:r w:rsidR="002B2B1D" w:rsidRPr="002B2B1D">
            <w:rPr>
              <w:rFonts w:cs="Times New Roman"/>
              <w:noProof/>
            </w:rPr>
            <w:t>(23)</w:t>
          </w:r>
          <w:ins w:id="1998" w:author="Orion" w:date="2011-05-16T23:48:00Z">
            <w:r w:rsidR="005F3D3E">
              <w:rPr>
                <w:rFonts w:cs="Times New Roman"/>
              </w:rPr>
              <w:fldChar w:fldCharType="end"/>
            </w:r>
          </w:ins>
          <w:customXmlInsRangeStart w:id="1999" w:author="Orion" w:date="2011-05-16T23:48:00Z"/>
        </w:sdtContent>
      </w:sdt>
      <w:customXmlInsRangeEnd w:id="1999"/>
      <w:ins w:id="2000" w:author="IO" w:date="2011-05-13T11:32:00Z">
        <w:r w:rsidR="00366B82">
          <w:rPr>
            <w:rFonts w:cs="Times New Roman"/>
          </w:rPr>
          <w:t xml:space="preserve">, que es un </w:t>
        </w:r>
      </w:ins>
      <w:ins w:id="2001" w:author="Orion" w:date="2011-05-03T13:19:00Z">
        <w:del w:id="2002" w:author="IO" w:date="2011-05-13T11:32:00Z">
          <w:r w:rsidR="00C82BA2" w:rsidRPr="00AB231D" w:rsidDel="00366B82">
            <w:rPr>
              <w:rFonts w:cs="Times New Roman"/>
            </w:rPr>
            <w:delText xml:space="preserve"> (</w:delText>
          </w:r>
        </w:del>
        <w:r w:rsidR="00C82BA2" w:rsidRPr="00AB231D">
          <w:rPr>
            <w:rFonts w:cs="Times New Roman"/>
          </w:rPr>
          <w:t xml:space="preserve">entorno sobre MATLAB </w:t>
        </w:r>
      </w:ins>
      <w:ins w:id="2003" w:author="IO" w:date="2011-05-13T11:32:00Z">
        <w:r w:rsidR="00366B82">
          <w:rPr>
            <w:rFonts w:cs="Times New Roman"/>
          </w:rPr>
          <w:t xml:space="preserve">para </w:t>
        </w:r>
      </w:ins>
      <w:ins w:id="2004" w:author="Orion" w:date="2011-05-03T13:19:00Z">
        <w:del w:id="2005" w:author="IO" w:date="2011-05-13T11:32:00Z">
          <w:r w:rsidR="00C82BA2" w:rsidRPr="00AB231D" w:rsidDel="00366B82">
            <w:rPr>
              <w:rFonts w:cs="Times New Roman"/>
            </w:rPr>
            <w:delText xml:space="preserve">que se centra en </w:delText>
          </w:r>
        </w:del>
        <w:r w:rsidR="00C82BA2" w:rsidRPr="00AB231D">
          <w:rPr>
            <w:rFonts w:cs="Times New Roman"/>
          </w:rPr>
          <w:t>la simulación y diseño basado en modelos de sistemas dinámicos y embebidos</w:t>
        </w:r>
      </w:ins>
      <w:ins w:id="2006" w:author="IO" w:date="2011-05-13T11:33:00Z">
        <w:r w:rsidR="00366B82">
          <w:rPr>
            <w:rFonts w:cs="Times New Roman"/>
          </w:rPr>
          <w:t xml:space="preserve">. </w:t>
        </w:r>
        <w:commentRangeStart w:id="2007"/>
        <w:r w:rsidR="008C46E7">
          <w:rPr>
            <w:rFonts w:cs="Times New Roman"/>
          </w:rPr>
          <w:t xml:space="preserve">Con estos modelos, AVDS facilita </w:t>
        </w:r>
      </w:ins>
      <w:ins w:id="2008" w:author="Orion" w:date="2011-05-03T13:19:00Z">
        <w:del w:id="2009" w:author="IO" w:date="2011-05-13T11:33:00Z">
          <w:r w:rsidR="00C82BA2" w:rsidRPr="00AB231D" w:rsidDel="008C46E7">
            <w:rPr>
              <w:rFonts w:cs="Times New Roman"/>
            </w:rPr>
            <w:delText xml:space="preserve">), nos dan </w:delText>
          </w:r>
        </w:del>
        <w:r w:rsidR="00C82BA2" w:rsidRPr="00AB231D">
          <w:rPr>
            <w:rFonts w:cs="Times New Roman"/>
          </w:rPr>
          <w:t xml:space="preserve">una mejor comprensión de la dinámica del sistema y </w:t>
        </w:r>
        <w:del w:id="2010" w:author="IO" w:date="2011-05-13T11:33:00Z">
          <w:r w:rsidR="00C82BA2" w:rsidRPr="00AB231D" w:rsidDel="008C46E7">
            <w:rPr>
              <w:rFonts w:cs="Times New Roman"/>
            </w:rPr>
            <w:delText xml:space="preserve">nos </w:delText>
          </w:r>
        </w:del>
        <w:r w:rsidR="00C82BA2" w:rsidRPr="00AB231D">
          <w:rPr>
            <w:rFonts w:cs="Times New Roman"/>
          </w:rPr>
          <w:t>permite</w:t>
        </w:r>
        <w:del w:id="2011" w:author="IO" w:date="2011-05-13T11:33:00Z">
          <w:r w:rsidR="00C82BA2" w:rsidRPr="00AB231D" w:rsidDel="008C46E7">
            <w:rPr>
              <w:rFonts w:cs="Times New Roman"/>
            </w:rPr>
            <w:delText>n</w:delText>
          </w:r>
        </w:del>
        <w:r w:rsidR="00C82BA2" w:rsidRPr="00AB231D">
          <w:rPr>
            <w:rFonts w:cs="Times New Roman"/>
          </w:rPr>
          <w:t xml:space="preserve"> el uso de simulaciones realistas en ordenadores de bajo coste</w:t>
        </w:r>
      </w:ins>
      <w:commentRangeEnd w:id="2007"/>
      <w:r w:rsidR="008C46E7">
        <w:rPr>
          <w:rStyle w:val="CommentReference"/>
        </w:rPr>
        <w:commentReference w:id="2007"/>
      </w:r>
      <w:customXmlInsRangeStart w:id="2012" w:author="Orion" w:date="2011-05-17T17:21:00Z"/>
      <w:sdt>
        <w:sdtPr>
          <w:rPr>
            <w:rFonts w:cs="Times New Roman"/>
          </w:rPr>
          <w:id w:val="1516115575"/>
          <w:citation/>
        </w:sdtPr>
        <w:sdtContent>
          <w:customXmlInsRangeEnd w:id="2012"/>
          <w:ins w:id="2013" w:author="Orion" w:date="2011-05-17T17:21:00Z">
            <w:r w:rsidR="00D60D0A">
              <w:rPr>
                <w:rFonts w:cs="Times New Roman"/>
              </w:rPr>
              <w:fldChar w:fldCharType="begin"/>
            </w:r>
            <w:r w:rsidR="00D60D0A">
              <w:rPr>
                <w:rFonts w:cs="Times New Roman"/>
              </w:rPr>
              <w:instrText xml:space="preserve"> CITATION AVI \l 3082 </w:instrText>
            </w:r>
          </w:ins>
          <w:r w:rsidR="00D60D0A">
            <w:rPr>
              <w:rFonts w:cs="Times New Roman"/>
            </w:rPr>
            <w:fldChar w:fldCharType="separate"/>
          </w:r>
          <w:r w:rsidR="002B2B1D">
            <w:rPr>
              <w:rFonts w:cs="Times New Roman"/>
              <w:noProof/>
            </w:rPr>
            <w:t xml:space="preserve"> </w:t>
          </w:r>
          <w:r w:rsidR="002B2B1D" w:rsidRPr="002B2B1D">
            <w:rPr>
              <w:rFonts w:cs="Times New Roman"/>
              <w:noProof/>
            </w:rPr>
            <w:t>(6)</w:t>
          </w:r>
          <w:ins w:id="2014" w:author="Orion" w:date="2011-05-17T17:21:00Z">
            <w:r w:rsidR="00D60D0A">
              <w:rPr>
                <w:rFonts w:cs="Times New Roman"/>
              </w:rPr>
              <w:fldChar w:fldCharType="end"/>
            </w:r>
          </w:ins>
          <w:customXmlInsRangeStart w:id="2015" w:author="Orion" w:date="2011-05-17T17:21:00Z"/>
        </w:sdtContent>
      </w:sdt>
      <w:customXmlInsRangeEnd w:id="2015"/>
      <w:ins w:id="2016" w:author="Orion" w:date="2011-05-03T13:19:00Z">
        <w:r w:rsidR="00C82BA2" w:rsidRPr="00AB231D">
          <w:rPr>
            <w:rFonts w:cs="Times New Roman"/>
          </w:rPr>
          <w:t>.</w:t>
        </w:r>
      </w:ins>
      <w:ins w:id="2017" w:author="Orion" w:date="2011-05-03T13:20:00Z">
        <w:r w:rsidR="00C82BA2" w:rsidRPr="00CF4919">
          <w:rPr>
            <w:rFonts w:cs="Times New Roman"/>
          </w:rPr>
          <w:t xml:space="preserve"> </w:t>
        </w:r>
      </w:ins>
      <w:commentRangeEnd w:id="1898"/>
      <w:r w:rsidR="006C3553">
        <w:rPr>
          <w:rStyle w:val="CommentReference"/>
        </w:rPr>
        <w:commentReference w:id="1898"/>
      </w:r>
    </w:p>
    <w:p w:rsidR="00CF4919" w:rsidRPr="00CF4919" w:rsidRDefault="00CF4919" w:rsidP="00CF4919">
      <w:pPr>
        <w:jc w:val="both"/>
        <w:rPr>
          <w:ins w:id="2018" w:author="Orion" w:date="2011-05-03T12:53:00Z"/>
          <w:rFonts w:eastAsia="Times New Roman" w:cs="Times New Roman"/>
        </w:rPr>
      </w:pPr>
    </w:p>
    <w:p w:rsidR="00BB1765" w:rsidRDefault="00BB1765">
      <w:pPr>
        <w:jc w:val="both"/>
        <w:rPr>
          <w:ins w:id="2019" w:author="IO" w:date="2011-05-12T18:19:00Z"/>
          <w:rFonts w:cs="Times New Roman"/>
        </w:rPr>
      </w:pPr>
      <w:commentRangeStart w:id="2020"/>
      <w:commentRangeStart w:id="2021"/>
      <w:r w:rsidRPr="00246937">
        <w:rPr>
          <w:rFonts w:cs="Times New Roman"/>
        </w:rPr>
        <w:t xml:space="preserve">En cuanto a </w:t>
      </w:r>
      <w:ins w:id="2022" w:author="Orion" w:date="2011-05-03T13:14:00Z">
        <w:r w:rsidR="00C82BA2">
          <w:rPr>
            <w:rFonts w:cs="Times New Roman"/>
          </w:rPr>
          <w:t xml:space="preserve">otras </w:t>
        </w:r>
      </w:ins>
      <w:r w:rsidRPr="00246937">
        <w:rPr>
          <w:rFonts w:cs="Times New Roman"/>
        </w:rPr>
        <w:t>herramientas de simulación</w:t>
      </w:r>
      <w:ins w:id="2023" w:author="IO" w:date="2011-05-13T11:34:00Z">
        <w:r w:rsidR="006949DF">
          <w:rPr>
            <w:rFonts w:cs="Times New Roman"/>
          </w:rPr>
          <w:t>,</w:t>
        </w:r>
      </w:ins>
      <w:r w:rsidRPr="00246937">
        <w:rPr>
          <w:rFonts w:cs="Times New Roman"/>
        </w:rPr>
        <w:t xml:space="preserve"> se puede hace</w:t>
      </w:r>
      <w:ins w:id="2024" w:author="Orion" w:date="2011-05-03T13:26:00Z">
        <w:r w:rsidR="00CF2A71">
          <w:rPr>
            <w:rFonts w:cs="Times New Roman"/>
          </w:rPr>
          <w:t xml:space="preserve">r referencia a algunas de </w:t>
        </w:r>
        <w:del w:id="2025" w:author="IO" w:date="2011-05-12T18:18:00Z">
          <w:r w:rsidR="00CF2A71" w:rsidDel="000260AE">
            <w:rPr>
              <w:rFonts w:cs="Times New Roman"/>
            </w:rPr>
            <w:delText>a</w:delText>
          </w:r>
        </w:del>
        <w:r w:rsidR="00CF2A71">
          <w:rPr>
            <w:rFonts w:cs="Times New Roman"/>
          </w:rPr>
          <w:t>l</w:t>
        </w:r>
      </w:ins>
      <w:ins w:id="2026" w:author="IO" w:date="2011-05-12T18:18:00Z">
        <w:r w:rsidR="000260AE">
          <w:rPr>
            <w:rFonts w:cs="Times New Roman"/>
          </w:rPr>
          <w:t>a</w:t>
        </w:r>
      </w:ins>
      <w:ins w:id="2027" w:author="Orion" w:date="2011-05-03T13:26:00Z">
        <w:r w:rsidR="00CF2A71">
          <w:rPr>
            <w:rFonts w:cs="Times New Roman"/>
          </w:rPr>
          <w:t xml:space="preserve">s que se </w:t>
        </w:r>
        <w:del w:id="2028" w:author="IO" w:date="2011-05-13T11:35:00Z">
          <w:r w:rsidR="00CF2A71" w:rsidDel="006949DF">
            <w:rPr>
              <w:rFonts w:cs="Times New Roman"/>
            </w:rPr>
            <w:delText>refiere</w:delText>
          </w:r>
        </w:del>
      </w:ins>
      <w:ins w:id="2029" w:author="IO" w:date="2011-05-13T11:35:00Z">
        <w:r w:rsidR="006949DF">
          <w:rPr>
            <w:rFonts w:cs="Times New Roman"/>
          </w:rPr>
          <w:t>discuten</w:t>
        </w:r>
      </w:ins>
      <w:ins w:id="2030" w:author="Orion" w:date="2011-05-03T13:26:00Z">
        <w:r w:rsidR="00CF2A71">
          <w:rPr>
            <w:rFonts w:cs="Times New Roman"/>
          </w:rPr>
          <w:t xml:space="preserve"> en</w:t>
        </w:r>
      </w:ins>
      <w:del w:id="2031" w:author="Orion" w:date="2011-05-03T13:26:00Z">
        <w:r w:rsidRPr="00246937" w:rsidDel="00CF2A71">
          <w:rPr>
            <w:rFonts w:cs="Times New Roman"/>
          </w:rPr>
          <w:delText>r uso</w:delText>
        </w:r>
      </w:del>
      <w:r w:rsidRPr="00246937">
        <w:rPr>
          <w:rFonts w:cs="Times New Roman"/>
        </w:rPr>
        <w:t xml:space="preserve"> del documento </w:t>
      </w:r>
      <w:customXmlInsRangeStart w:id="2032" w:author="Orion" w:date="2011-03-31T22:50:00Z"/>
      <w:sdt>
        <w:sdtPr>
          <w:rPr>
            <w:rFonts w:cs="Times New Roman"/>
          </w:rPr>
          <w:id w:val="-56178418"/>
          <w:citation/>
        </w:sdtPr>
        <w:sdtContent>
          <w:customXmlInsRangeEnd w:id="2032"/>
          <w:ins w:id="2033" w:author="Orion" w:date="2011-03-31T22:50:00Z">
            <w:r w:rsidR="00531F30" w:rsidRPr="00246937">
              <w:rPr>
                <w:rFonts w:cs="Times New Roman"/>
                <w:rPrChange w:id="2034" w:author="Orion" w:date="2011-04-24T22:32:00Z">
                  <w:rPr>
                    <w:rFonts w:ascii="Courier New" w:hAnsi="Courier New" w:cs="Courier New"/>
                  </w:rPr>
                </w:rPrChange>
              </w:rPr>
              <w:fldChar w:fldCharType="begin"/>
            </w:r>
            <w:r w:rsidR="00531F30" w:rsidRPr="00246937">
              <w:rPr>
                <w:rFonts w:cs="Times New Roman"/>
                <w:rPrChange w:id="2035" w:author="Orion" w:date="2011-04-24T22:32:00Z">
                  <w:rPr>
                    <w:rFonts w:ascii="Courier New" w:hAnsi="Courier New" w:cs="Courier New"/>
                  </w:rPr>
                </w:rPrChange>
              </w:rPr>
              <w:instrText xml:space="preserve"> CITATION NHu03 \l 3082 </w:instrText>
            </w:r>
          </w:ins>
          <w:r w:rsidR="00531F30" w:rsidRPr="00246937">
            <w:rPr>
              <w:rFonts w:cs="Times New Roman"/>
              <w:rPrChange w:id="2036" w:author="Orion" w:date="2011-04-24T22:32:00Z">
                <w:rPr>
                  <w:rFonts w:ascii="Courier New" w:hAnsi="Courier New" w:cs="Courier New"/>
                </w:rPr>
              </w:rPrChange>
            </w:rPr>
            <w:fldChar w:fldCharType="separate"/>
          </w:r>
          <w:r w:rsidR="002B2B1D" w:rsidRPr="002B2B1D">
            <w:rPr>
              <w:rFonts w:cs="Times New Roman"/>
              <w:noProof/>
            </w:rPr>
            <w:t>(24)</w:t>
          </w:r>
          <w:ins w:id="2037" w:author="Orion" w:date="2011-03-31T22:50:00Z">
            <w:r w:rsidR="00531F30" w:rsidRPr="00246937">
              <w:rPr>
                <w:rFonts w:cs="Times New Roman"/>
                <w:rPrChange w:id="2038" w:author="Orion" w:date="2011-04-24T22:32:00Z">
                  <w:rPr>
                    <w:rFonts w:ascii="Courier New" w:hAnsi="Courier New" w:cs="Courier New"/>
                  </w:rPr>
                </w:rPrChange>
              </w:rPr>
              <w:fldChar w:fldCharType="end"/>
            </w:r>
          </w:ins>
          <w:customXmlInsRangeStart w:id="2039" w:author="Orion" w:date="2011-03-31T22:50:00Z"/>
        </w:sdtContent>
      </w:sdt>
      <w:customXmlInsRangeEnd w:id="2039"/>
      <w:ins w:id="2040" w:author="Orion" w:date="2011-05-03T13:26:00Z">
        <w:r w:rsidR="00CF2A71">
          <w:rPr>
            <w:rFonts w:cs="Times New Roman"/>
          </w:rPr>
          <w:t xml:space="preserve"> </w:t>
        </w:r>
      </w:ins>
      <w:commentRangeEnd w:id="2020"/>
      <w:r w:rsidR="000260AE">
        <w:rPr>
          <w:rStyle w:val="CommentReference"/>
        </w:rPr>
        <w:commentReference w:id="2020"/>
      </w:r>
      <w:commentRangeEnd w:id="2021"/>
      <w:r w:rsidR="000260AE">
        <w:rPr>
          <w:rStyle w:val="CommentReference"/>
        </w:rPr>
        <w:commentReference w:id="2021"/>
      </w:r>
      <w:ins w:id="2041" w:author="Orion" w:date="2011-05-03T13:26:00Z">
        <w:r w:rsidR="00CF2A71">
          <w:rPr>
            <w:rFonts w:cs="Times New Roman"/>
          </w:rPr>
          <w:t xml:space="preserve">donde </w:t>
        </w:r>
      </w:ins>
      <w:del w:id="2042" w:author="Orion" w:date="2011-03-31T22:50:00Z">
        <w:r w:rsidRPr="00246937" w:rsidDel="00531F30">
          <w:rPr>
            <w:rFonts w:cs="Times New Roman"/>
          </w:rPr>
          <w:delText>[19]</w:delText>
        </w:r>
      </w:del>
      <w:del w:id="2043" w:author="Orion" w:date="2011-04-02T20:23:00Z">
        <w:r w:rsidRPr="00246937" w:rsidDel="00D43DB4">
          <w:rPr>
            <w:rFonts w:cs="Times New Roman"/>
          </w:rPr>
          <w:delText xml:space="preserve">. Este documento, </w:delText>
        </w:r>
      </w:del>
      <w:del w:id="2044" w:author="Orion" w:date="2011-05-03T13:26:00Z">
        <w:r w:rsidRPr="00246937" w:rsidDel="00CF2A71">
          <w:rPr>
            <w:rFonts w:cs="Times New Roman"/>
          </w:rPr>
          <w:delText xml:space="preserve">que </w:delText>
        </w:r>
      </w:del>
      <w:ins w:id="2045" w:author="Orion" w:date="2011-05-03T13:26:00Z">
        <w:r w:rsidR="00CF2A71">
          <w:rPr>
            <w:rFonts w:cs="Times New Roman"/>
          </w:rPr>
          <w:t xml:space="preserve">se </w:t>
        </w:r>
      </w:ins>
      <w:r w:rsidRPr="00246937">
        <w:rPr>
          <w:rFonts w:cs="Times New Roman"/>
        </w:rPr>
        <w:t>hace un resumen de los distintos entornos de simulación en el ámbito de la investigación</w:t>
      </w:r>
      <w:ins w:id="2046" w:author="Orion" w:date="2011-04-02T20:24:00Z">
        <w:r w:rsidR="007467D6" w:rsidRPr="00246937">
          <w:rPr>
            <w:rFonts w:cs="Times New Roman"/>
            <w:rPrChange w:id="2047" w:author="Orion" w:date="2011-04-24T22:32:00Z">
              <w:rPr>
                <w:rFonts w:ascii="Courier New" w:hAnsi="Courier New" w:cs="Courier New"/>
              </w:rPr>
            </w:rPrChange>
          </w:rPr>
          <w:t>,</w:t>
        </w:r>
      </w:ins>
      <w:r w:rsidRPr="00246937">
        <w:rPr>
          <w:rFonts w:cs="Times New Roman"/>
        </w:rPr>
        <w:t xml:space="preserve"> </w:t>
      </w:r>
      <w:del w:id="2048" w:author="Orion" w:date="2011-04-02T20:23:00Z">
        <w:r w:rsidRPr="00246937" w:rsidDel="00D43DB4">
          <w:rPr>
            <w:rFonts w:cs="Times New Roman"/>
          </w:rPr>
          <w:delText>que explicaremos a continuación,</w:delText>
        </w:r>
      </w:del>
      <w:ins w:id="2049" w:author="Orion" w:date="2011-04-02T20:23:00Z">
        <w:r w:rsidR="00D43DB4" w:rsidRPr="00246937">
          <w:rPr>
            <w:rFonts w:cs="Times New Roman"/>
            <w:rPrChange w:id="2050" w:author="Orion" w:date="2011-04-24T22:32:00Z">
              <w:rPr>
                <w:rFonts w:ascii="Courier New" w:hAnsi="Courier New" w:cs="Courier New"/>
              </w:rPr>
            </w:rPrChange>
          </w:rPr>
          <w:t>y</w:t>
        </w:r>
      </w:ins>
      <w:ins w:id="2051" w:author="Orion" w:date="2011-05-03T13:27:00Z">
        <w:r w:rsidR="00680080">
          <w:rPr>
            <w:rFonts w:cs="Times New Roman"/>
          </w:rPr>
          <w:t xml:space="preserve"> cuy</w:t>
        </w:r>
        <w:r w:rsidR="007F1FD0">
          <w:rPr>
            <w:rFonts w:cs="Times New Roman"/>
          </w:rPr>
          <w:t>a</w:t>
        </w:r>
        <w:r w:rsidR="00680080">
          <w:rPr>
            <w:rFonts w:cs="Times New Roman"/>
          </w:rPr>
          <w:t xml:space="preserve"> finalidad es</w:t>
        </w:r>
      </w:ins>
      <w:ins w:id="2052" w:author="Orion" w:date="2011-04-02T20:23:00Z">
        <w:r w:rsidR="00D43DB4" w:rsidRPr="00246937">
          <w:rPr>
            <w:rFonts w:cs="Times New Roman"/>
            <w:rPrChange w:id="2053" w:author="Orion" w:date="2011-04-24T22:32:00Z">
              <w:rPr>
                <w:rFonts w:ascii="Courier New" w:hAnsi="Courier New" w:cs="Courier New"/>
              </w:rPr>
            </w:rPrChange>
          </w:rPr>
          <w:t xml:space="preserve"> </w:t>
        </w:r>
      </w:ins>
      <w:del w:id="2054" w:author="Orion" w:date="2011-04-02T20:23:00Z">
        <w:r w:rsidRPr="00246937" w:rsidDel="00D43DB4">
          <w:rPr>
            <w:rFonts w:cs="Times New Roman"/>
          </w:rPr>
          <w:delText xml:space="preserve"> </w:delText>
        </w:r>
      </w:del>
      <w:del w:id="2055" w:author="Orion" w:date="2011-04-02T20:24:00Z">
        <w:r w:rsidRPr="00246937" w:rsidDel="007467D6">
          <w:rPr>
            <w:rFonts w:cs="Times New Roman"/>
          </w:rPr>
          <w:delText xml:space="preserve"> </w:delText>
        </w:r>
      </w:del>
      <w:r w:rsidRPr="00246937">
        <w:rPr>
          <w:rFonts w:cs="Times New Roman"/>
        </w:rPr>
        <w:t>presenta</w:t>
      </w:r>
      <w:ins w:id="2056" w:author="Orion" w:date="2011-05-03T13:27:00Z">
        <w:r w:rsidR="00680080">
          <w:rPr>
            <w:rFonts w:cs="Times New Roman"/>
          </w:rPr>
          <w:t>r</w:t>
        </w:r>
      </w:ins>
      <w:r w:rsidRPr="00246937">
        <w:rPr>
          <w:rFonts w:cs="Times New Roman"/>
        </w:rPr>
        <w:t xml:space="preserve"> el diseño y la metodología de una simulación </w:t>
      </w:r>
      <w:proofErr w:type="spellStart"/>
      <w:r w:rsidRPr="00246937">
        <w:rPr>
          <w:rFonts w:cs="Times New Roman"/>
        </w:rPr>
        <w:t>multi</w:t>
      </w:r>
      <w:proofErr w:type="spellEnd"/>
      <w:ins w:id="2057" w:author="Orion" w:date="2011-04-02T13:00:00Z">
        <w:r w:rsidR="002D2FC9" w:rsidRPr="00246937">
          <w:rPr>
            <w:rFonts w:cs="Times New Roman"/>
            <w:rPrChange w:id="2058" w:author="Orion" w:date="2011-04-24T22:32:00Z">
              <w:rPr>
                <w:rFonts w:ascii="Courier New" w:hAnsi="Courier New" w:cs="Courier New"/>
              </w:rPr>
            </w:rPrChange>
          </w:rPr>
          <w:t>-</w:t>
        </w:r>
      </w:ins>
      <w:r w:rsidRPr="00246937">
        <w:rPr>
          <w:rFonts w:cs="Times New Roman"/>
        </w:rPr>
        <w:t xml:space="preserve">agente de la </w:t>
      </w:r>
      <w:del w:id="2059" w:author="Orion" w:date="2011-03-28T15:58:00Z">
        <w:r w:rsidRPr="00246937" w:rsidDel="00C3081D">
          <w:rPr>
            <w:rFonts w:cs="Times New Roman"/>
          </w:rPr>
          <w:delText>gestión del flujo del tráfico aéreo (</w:delText>
        </w:r>
      </w:del>
      <w:r w:rsidRPr="00246937">
        <w:rPr>
          <w:rFonts w:cs="Times New Roman"/>
        </w:rPr>
        <w:t>ATFM</w:t>
      </w:r>
      <w:ins w:id="2060" w:author="Orion" w:date="2011-03-28T15:58:00Z">
        <w:r w:rsidR="00C3081D" w:rsidRPr="00246937">
          <w:rPr>
            <w:rFonts w:cs="Times New Roman"/>
          </w:rPr>
          <w:t xml:space="preserve"> (gestión del flujo del tráfico aéreo</w:t>
        </w:r>
      </w:ins>
      <w:r w:rsidRPr="00246937">
        <w:rPr>
          <w:rFonts w:cs="Times New Roman"/>
        </w:rPr>
        <w:t xml:space="preserve">) usando diferentes estrategias de selección de rutas simples. En dicho trabajo se presenta el concepto </w:t>
      </w:r>
      <w:del w:id="2061" w:author="Orion" w:date="2011-03-26T12:09:00Z">
        <w:r w:rsidRPr="00246937" w:rsidDel="00430DFD">
          <w:rPr>
            <w:rFonts w:cs="Times New Roman"/>
          </w:rPr>
          <w:delText>de “Collaborative Air Traffic Flow Management” (</w:delText>
        </w:r>
      </w:del>
      <w:r w:rsidRPr="00246937">
        <w:rPr>
          <w:rFonts w:cs="Times New Roman"/>
        </w:rPr>
        <w:t>CATFM</w:t>
      </w:r>
      <w:del w:id="2062" w:author="Orion" w:date="2011-03-26T12:09:00Z">
        <w:r w:rsidRPr="00246937" w:rsidDel="00430DFD">
          <w:rPr>
            <w:rFonts w:cs="Times New Roman"/>
          </w:rPr>
          <w:delText>)</w:delText>
        </w:r>
      </w:del>
      <w:ins w:id="2063" w:author="Orion" w:date="2011-03-26T12:09:00Z">
        <w:r w:rsidR="00430DFD" w:rsidRPr="00246937">
          <w:rPr>
            <w:rFonts w:cs="Times New Roman"/>
          </w:rPr>
          <w:t xml:space="preserve"> (Gestión del Tráfico Aéreo Colaborativo)</w:t>
        </w:r>
      </w:ins>
      <w:r w:rsidRPr="00246937">
        <w:rPr>
          <w:rFonts w:cs="Times New Roman"/>
        </w:rPr>
        <w:t xml:space="preserve"> que supone la existencia de múltiples entidades independientes con sus propias creencias y deseos. Este concepto aumenta el intercambio de información y distribuye alguno de los elementos de decisión.</w:t>
      </w:r>
    </w:p>
    <w:p w:rsidR="000260AE" w:rsidRPr="00246937" w:rsidRDefault="000260AE">
      <w:pPr>
        <w:jc w:val="both"/>
        <w:rPr>
          <w:rFonts w:cs="Times New Roman"/>
        </w:rPr>
      </w:pPr>
    </w:p>
    <w:p w:rsidR="00BB1765" w:rsidRPr="00246937" w:rsidRDefault="00BB1765">
      <w:pPr>
        <w:jc w:val="both"/>
        <w:rPr>
          <w:rFonts w:cs="Times New Roman"/>
        </w:rPr>
      </w:pPr>
      <w:r w:rsidRPr="00246937">
        <w:rPr>
          <w:rFonts w:cs="Times New Roman"/>
        </w:rPr>
        <w:t xml:space="preserve">Como </w:t>
      </w:r>
      <w:del w:id="2064" w:author="Orion" w:date="2011-05-03T12:36:00Z">
        <w:r w:rsidRPr="00246937" w:rsidDel="00D032B8">
          <w:rPr>
            <w:rFonts w:cs="Times New Roman"/>
          </w:rPr>
          <w:delText xml:space="preserve">hemos </w:delText>
        </w:r>
      </w:del>
      <w:ins w:id="2065" w:author="Orion" w:date="2011-05-03T12:36:00Z">
        <w:r w:rsidR="00D032B8">
          <w:rPr>
            <w:rFonts w:cs="Times New Roman"/>
          </w:rPr>
          <w:t>se coment</w:t>
        </w:r>
      </w:ins>
      <w:ins w:id="2066" w:author="Orion" w:date="2011-05-03T12:37:00Z">
        <w:r w:rsidR="00D032B8">
          <w:rPr>
            <w:rFonts w:cs="Times New Roman"/>
          </w:rPr>
          <w:t>ó</w:t>
        </w:r>
      </w:ins>
      <w:del w:id="2067" w:author="Orion" w:date="2011-05-03T12:37:00Z">
        <w:r w:rsidRPr="00246937" w:rsidDel="00D032B8">
          <w:rPr>
            <w:rFonts w:cs="Times New Roman"/>
          </w:rPr>
          <w:delText>comentado antes</w:delText>
        </w:r>
      </w:del>
      <w:ins w:id="2068" w:author="Orion" w:date="2011-05-03T12:37:00Z">
        <w:r w:rsidR="00D032B8">
          <w:rPr>
            <w:rFonts w:cs="Times New Roman"/>
          </w:rPr>
          <w:t xml:space="preserve"> </w:t>
        </w:r>
      </w:ins>
      <w:ins w:id="2069" w:author="Orion" w:date="2011-05-03T13:15:00Z">
        <w:r w:rsidR="00C82BA2">
          <w:rPr>
            <w:rFonts w:cs="Times New Roman"/>
          </w:rPr>
          <w:t>anteriormente</w:t>
        </w:r>
      </w:ins>
      <w:ins w:id="2070" w:author="IO" w:date="2011-05-13T11:36:00Z">
        <w:r w:rsidR="006949DF">
          <w:rPr>
            <w:rFonts w:cs="Times New Roman"/>
          </w:rPr>
          <w:t>,</w:t>
        </w:r>
      </w:ins>
      <w:r w:rsidRPr="00246937">
        <w:rPr>
          <w:rFonts w:cs="Times New Roman"/>
        </w:rPr>
        <w:t xml:space="preserve"> en </w:t>
      </w:r>
      <w:customXmlInsRangeStart w:id="2071" w:author="Orion" w:date="2011-04-02T13:19:00Z"/>
      <w:sdt>
        <w:sdtPr>
          <w:rPr>
            <w:rFonts w:cs="Times New Roman"/>
          </w:rPr>
          <w:id w:val="-1734842011"/>
          <w:citation/>
        </w:sdtPr>
        <w:sdtContent>
          <w:customXmlInsRangeEnd w:id="2071"/>
          <w:ins w:id="2072" w:author="Orion" w:date="2011-04-02T13:19:00Z">
            <w:r w:rsidR="00267446" w:rsidRPr="00246937">
              <w:rPr>
                <w:rFonts w:cs="Times New Roman"/>
                <w:rPrChange w:id="2073" w:author="Orion" w:date="2011-04-24T22:32:00Z">
                  <w:rPr>
                    <w:rFonts w:ascii="Courier New" w:hAnsi="Courier New" w:cs="Courier New"/>
                  </w:rPr>
                </w:rPrChange>
              </w:rPr>
              <w:fldChar w:fldCharType="begin"/>
            </w:r>
            <w:r w:rsidR="00267446" w:rsidRPr="00246937">
              <w:rPr>
                <w:rFonts w:cs="Times New Roman"/>
                <w:rPrChange w:id="2074" w:author="Orion" w:date="2011-04-24T22:32:00Z">
                  <w:rPr>
                    <w:rFonts w:ascii="Courier New" w:hAnsi="Courier New" w:cs="Courier New"/>
                  </w:rPr>
                </w:rPrChange>
              </w:rPr>
              <w:instrText xml:space="preserve"> CITATION NHu03 \l 3082 </w:instrText>
            </w:r>
          </w:ins>
          <w:r w:rsidR="00267446" w:rsidRPr="00246937">
            <w:rPr>
              <w:rFonts w:cs="Times New Roman"/>
              <w:rPrChange w:id="2075" w:author="Orion" w:date="2011-04-24T22:32:00Z">
                <w:rPr>
                  <w:rFonts w:ascii="Courier New" w:hAnsi="Courier New" w:cs="Courier New"/>
                </w:rPr>
              </w:rPrChange>
            </w:rPr>
            <w:fldChar w:fldCharType="separate"/>
          </w:r>
          <w:r w:rsidR="002B2B1D" w:rsidRPr="002B2B1D">
            <w:rPr>
              <w:rFonts w:cs="Times New Roman"/>
              <w:noProof/>
            </w:rPr>
            <w:t>(24)</w:t>
          </w:r>
          <w:ins w:id="2076" w:author="Orion" w:date="2011-04-02T13:19:00Z">
            <w:r w:rsidR="00267446" w:rsidRPr="00246937">
              <w:rPr>
                <w:rFonts w:cs="Times New Roman"/>
                <w:rPrChange w:id="2077" w:author="Orion" w:date="2011-04-24T22:32:00Z">
                  <w:rPr>
                    <w:rFonts w:ascii="Courier New" w:hAnsi="Courier New" w:cs="Courier New"/>
                  </w:rPr>
                </w:rPrChange>
              </w:rPr>
              <w:fldChar w:fldCharType="end"/>
            </w:r>
          </w:ins>
          <w:customXmlInsRangeStart w:id="2078" w:author="Orion" w:date="2011-04-02T13:19:00Z"/>
        </w:sdtContent>
      </w:sdt>
      <w:customXmlInsRangeEnd w:id="2078"/>
      <w:del w:id="2079" w:author="Orion" w:date="2011-03-31T22:51:00Z">
        <w:r w:rsidRPr="00246937" w:rsidDel="00531F30">
          <w:rPr>
            <w:rFonts w:cs="Times New Roman"/>
          </w:rPr>
          <w:delText>[19]</w:delText>
        </w:r>
      </w:del>
      <w:r w:rsidRPr="00246937">
        <w:rPr>
          <w:rFonts w:cs="Times New Roman"/>
        </w:rPr>
        <w:t xml:space="preserve"> se hace una</w:t>
      </w:r>
      <w:commentRangeStart w:id="2080"/>
      <w:r w:rsidRPr="00246937">
        <w:rPr>
          <w:rFonts w:cs="Times New Roman"/>
        </w:rPr>
        <w:t xml:space="preserve"> </w:t>
      </w:r>
      <w:del w:id="2081" w:author="Orion" w:date="2011-04-02T13:19:00Z">
        <w:r w:rsidRPr="00246937" w:rsidDel="00FB3F03">
          <w:rPr>
            <w:rFonts w:cs="Times New Roman"/>
          </w:rPr>
          <w:delText xml:space="preserve">distinción </w:delText>
        </w:r>
      </w:del>
      <w:ins w:id="2082" w:author="Orion" w:date="2011-04-02T13:19:00Z">
        <w:r w:rsidR="00FB3F03" w:rsidRPr="00246937">
          <w:rPr>
            <w:rFonts w:cs="Times New Roman"/>
            <w:rPrChange w:id="2083" w:author="Orion" w:date="2011-04-24T22:32:00Z">
              <w:rPr>
                <w:rFonts w:ascii="Courier New" w:hAnsi="Courier New" w:cs="Courier New"/>
              </w:rPr>
            </w:rPrChange>
          </w:rPr>
          <w:t>clasificación</w:t>
        </w:r>
        <w:r w:rsidR="00FB3F03" w:rsidRPr="00246937">
          <w:rPr>
            <w:rFonts w:cs="Times New Roman"/>
          </w:rPr>
          <w:t xml:space="preserve"> </w:t>
        </w:r>
      </w:ins>
      <w:commentRangeEnd w:id="2080"/>
      <w:r w:rsidR="006949DF">
        <w:rPr>
          <w:rStyle w:val="CommentReference"/>
        </w:rPr>
        <w:commentReference w:id="2080"/>
      </w:r>
      <w:r w:rsidRPr="00246937">
        <w:rPr>
          <w:rFonts w:cs="Times New Roman"/>
        </w:rPr>
        <w:t>entre una serie de simuladores</w:t>
      </w:r>
      <w:ins w:id="2084" w:author="Orion" w:date="2011-04-02T13:20:00Z">
        <w:r w:rsidR="00921CD8" w:rsidRPr="00246937">
          <w:rPr>
            <w:rFonts w:cs="Times New Roman"/>
            <w:rPrChange w:id="2085" w:author="Orion" w:date="2011-04-24T22:32:00Z">
              <w:rPr>
                <w:rFonts w:ascii="Courier New" w:hAnsi="Courier New" w:cs="Courier New"/>
              </w:rPr>
            </w:rPrChange>
          </w:rPr>
          <w:t>,</w:t>
        </w:r>
      </w:ins>
      <w:ins w:id="2086" w:author="Orion" w:date="2011-04-02T13:19:00Z">
        <w:r w:rsidR="00921CD8" w:rsidRPr="00246937">
          <w:rPr>
            <w:rFonts w:cs="Times New Roman"/>
            <w:rPrChange w:id="2087" w:author="Orion" w:date="2011-04-24T22:32:00Z">
              <w:rPr>
                <w:rFonts w:ascii="Courier New" w:hAnsi="Courier New" w:cs="Courier New"/>
              </w:rPr>
            </w:rPrChange>
          </w:rPr>
          <w:t xml:space="preserve"> los cuales se centran</w:t>
        </w:r>
      </w:ins>
      <w:r w:rsidRPr="00246937">
        <w:rPr>
          <w:rFonts w:cs="Times New Roman"/>
        </w:rPr>
        <w:t xml:space="preserve"> principalmente </w:t>
      </w:r>
      <w:del w:id="2088" w:author="Orion" w:date="2011-04-02T13:20:00Z">
        <w:r w:rsidRPr="00246937" w:rsidDel="00921CD8">
          <w:rPr>
            <w:rFonts w:cs="Times New Roman"/>
          </w:rPr>
          <w:delText xml:space="preserve">centrados </w:delText>
        </w:r>
      </w:del>
      <w:r w:rsidRPr="00246937">
        <w:rPr>
          <w:rFonts w:cs="Times New Roman"/>
        </w:rPr>
        <w:t>en el tráfico aéreo</w:t>
      </w:r>
      <w:ins w:id="2089" w:author="Orion" w:date="2011-05-03T13:28:00Z">
        <w:r w:rsidR="006B1D14">
          <w:rPr>
            <w:rFonts w:cs="Times New Roman"/>
          </w:rPr>
          <w:t xml:space="preserve"> y que permiten </w:t>
        </w:r>
      </w:ins>
      <w:ins w:id="2090" w:author="Orion" w:date="2011-05-03T13:29:00Z">
        <w:r w:rsidR="006B1D14">
          <w:rPr>
            <w:rFonts w:cs="Times New Roman"/>
          </w:rPr>
          <w:t>hacerse una ligera idea</w:t>
        </w:r>
        <w:del w:id="2091" w:author="IO" w:date="2011-05-13T11:36:00Z">
          <w:r w:rsidR="006B1D14" w:rsidDel="006949DF">
            <w:rPr>
              <w:rFonts w:cs="Times New Roman"/>
            </w:rPr>
            <w:delText>l</w:delText>
          </w:r>
        </w:del>
        <w:r w:rsidR="006B1D14">
          <w:rPr>
            <w:rFonts w:cs="Times New Roman"/>
          </w:rPr>
          <w:t xml:space="preserve"> del mundo de la simulación aérea</w:t>
        </w:r>
      </w:ins>
      <w:r w:rsidRPr="00246937">
        <w:rPr>
          <w:rFonts w:cs="Times New Roman"/>
        </w:rPr>
        <w:t>. Se distingue entre los siguientes sistemas:</w:t>
      </w:r>
    </w:p>
    <w:p w:rsidR="00BB1765" w:rsidRPr="00246937" w:rsidRDefault="00BB1765">
      <w:pPr>
        <w:numPr>
          <w:ilvl w:val="0"/>
          <w:numId w:val="4"/>
        </w:numPr>
        <w:jc w:val="both"/>
        <w:rPr>
          <w:rFonts w:cs="Times New Roman"/>
        </w:rPr>
      </w:pPr>
      <w:r w:rsidRPr="00246937">
        <w:rPr>
          <w:rFonts w:cs="Times New Roman"/>
        </w:rPr>
        <w:lastRenderedPageBreak/>
        <w:t>ACES (</w:t>
      </w:r>
      <w:ins w:id="2092" w:author="Orion" w:date="2011-03-28T15:55:00Z">
        <w:r w:rsidR="008F64AB" w:rsidRPr="00246937">
          <w:rPr>
            <w:rFonts w:cs="Times New Roman"/>
          </w:rPr>
          <w:t xml:space="preserve">Sistema </w:t>
        </w:r>
      </w:ins>
      <w:ins w:id="2093" w:author="Orion" w:date="2011-04-02T13:21:00Z">
        <w:r w:rsidR="005213AF" w:rsidRPr="00246937">
          <w:rPr>
            <w:rFonts w:cs="Times New Roman"/>
            <w:rPrChange w:id="2094" w:author="Orion" w:date="2011-04-24T22:32:00Z">
              <w:rPr>
                <w:rFonts w:ascii="Courier New" w:hAnsi="Courier New" w:cs="Courier New"/>
              </w:rPr>
            </w:rPrChange>
          </w:rPr>
          <w:t>de Evaluación de los Conceptos Aéreos)</w:t>
        </w:r>
      </w:ins>
      <w:del w:id="2095" w:author="Orion" w:date="2011-04-02T13:21:00Z">
        <w:r w:rsidRPr="00246937" w:rsidDel="005213AF">
          <w:rPr>
            <w:rFonts w:cs="Times New Roman"/>
          </w:rPr>
          <w:delText xml:space="preserve">Airspace Concept Evaluation System) </w:delText>
        </w:r>
      </w:del>
      <w:customXmlInsRangeStart w:id="2096" w:author="Orion" w:date="2011-03-31T22:51:00Z"/>
      <w:sdt>
        <w:sdtPr>
          <w:rPr>
            <w:rFonts w:cs="Times New Roman"/>
          </w:rPr>
          <w:id w:val="-322592346"/>
          <w:citation/>
        </w:sdtPr>
        <w:sdtContent>
          <w:customXmlInsRangeEnd w:id="2096"/>
          <w:ins w:id="2097" w:author="Orion" w:date="2011-03-31T22:51:00Z">
            <w:r w:rsidR="00531F30" w:rsidRPr="00246937">
              <w:rPr>
                <w:rFonts w:cs="Times New Roman"/>
                <w:rPrChange w:id="2098" w:author="Orion" w:date="2011-04-24T22:32:00Z">
                  <w:rPr>
                    <w:rFonts w:ascii="Courier New" w:hAnsi="Courier New" w:cs="Courier New"/>
                  </w:rPr>
                </w:rPrChange>
              </w:rPr>
              <w:fldChar w:fldCharType="begin"/>
            </w:r>
            <w:r w:rsidR="00531F30" w:rsidRPr="00246937">
              <w:rPr>
                <w:rFonts w:cs="Times New Roman"/>
                <w:rPrChange w:id="2099" w:author="Orion" w:date="2011-04-24T22:32:00Z">
                  <w:rPr>
                    <w:rFonts w:ascii="Courier New" w:hAnsi="Courier New" w:cs="Courier New"/>
                  </w:rPr>
                </w:rPrChange>
              </w:rPr>
              <w:instrText xml:space="preserve"> CITATION Swe02 \l 3082 </w:instrText>
            </w:r>
          </w:ins>
          <w:r w:rsidR="00531F30" w:rsidRPr="00246937">
            <w:rPr>
              <w:rFonts w:cs="Times New Roman"/>
              <w:rPrChange w:id="2100" w:author="Orion" w:date="2011-04-24T22:32:00Z">
                <w:rPr>
                  <w:rFonts w:ascii="Courier New" w:hAnsi="Courier New" w:cs="Courier New"/>
                </w:rPr>
              </w:rPrChange>
            </w:rPr>
            <w:fldChar w:fldCharType="separate"/>
          </w:r>
          <w:r w:rsidR="002B2B1D" w:rsidRPr="002B2B1D">
            <w:rPr>
              <w:rFonts w:cs="Times New Roman"/>
              <w:noProof/>
            </w:rPr>
            <w:t>(25)</w:t>
          </w:r>
          <w:ins w:id="2101" w:author="Orion" w:date="2011-03-31T22:51:00Z">
            <w:r w:rsidR="00531F30" w:rsidRPr="00246937">
              <w:rPr>
                <w:rFonts w:cs="Times New Roman"/>
                <w:rPrChange w:id="2102" w:author="Orion" w:date="2011-04-24T22:32:00Z">
                  <w:rPr>
                    <w:rFonts w:ascii="Courier New" w:hAnsi="Courier New" w:cs="Courier New"/>
                  </w:rPr>
                </w:rPrChange>
              </w:rPr>
              <w:fldChar w:fldCharType="end"/>
            </w:r>
          </w:ins>
          <w:customXmlInsRangeStart w:id="2103" w:author="Orion" w:date="2011-03-31T22:51:00Z"/>
        </w:sdtContent>
      </w:sdt>
      <w:customXmlInsRangeEnd w:id="2103"/>
      <w:del w:id="2104" w:author="Orion" w:date="2011-03-31T22:51:00Z">
        <w:r w:rsidRPr="00246937" w:rsidDel="00531F30">
          <w:rPr>
            <w:rFonts w:cs="Times New Roman"/>
          </w:rPr>
          <w:delText>[20]</w:delText>
        </w:r>
      </w:del>
      <w:r w:rsidRPr="00246937">
        <w:rPr>
          <w:rFonts w:cs="Times New Roman"/>
        </w:rPr>
        <w:t xml:space="preserve"> es una simulación basada en agentes </w:t>
      </w:r>
      <w:del w:id="2105" w:author="Orion" w:date="2011-03-28T15:55:00Z">
        <w:r w:rsidRPr="00246937" w:rsidDel="008F64AB">
          <w:rPr>
            <w:rFonts w:cs="Times New Roman"/>
          </w:rPr>
          <w:delText xml:space="preserve">distribuida </w:delText>
        </w:r>
      </w:del>
      <w:ins w:id="2106" w:author="Orion" w:date="2011-03-28T15:55:00Z">
        <w:r w:rsidR="008F64AB" w:rsidRPr="00246937">
          <w:rPr>
            <w:rFonts w:cs="Times New Roman"/>
          </w:rPr>
          <w:t xml:space="preserve">distribuidos </w:t>
        </w:r>
      </w:ins>
      <w:r w:rsidRPr="00246937">
        <w:rPr>
          <w:rFonts w:cs="Times New Roman"/>
        </w:rPr>
        <w:t xml:space="preserve">del </w:t>
      </w:r>
      <w:ins w:id="2107" w:author="Orion" w:date="2011-03-28T15:55:00Z">
        <w:r w:rsidR="008F64AB" w:rsidRPr="00246937">
          <w:rPr>
            <w:rFonts w:cs="Times New Roman"/>
          </w:rPr>
          <w:t>NAS (</w:t>
        </w:r>
      </w:ins>
      <w:r w:rsidRPr="00246937">
        <w:rPr>
          <w:rFonts w:cs="Times New Roman"/>
        </w:rPr>
        <w:t>Sistema Nacional Aeroespacial de EE</w:t>
      </w:r>
      <w:ins w:id="2108" w:author="Orion" w:date="2011-05-17T17:25:00Z">
        <w:r w:rsidR="00F05B28">
          <w:rPr>
            <w:rFonts w:cs="Times New Roman"/>
          </w:rPr>
          <w:t>.</w:t>
        </w:r>
      </w:ins>
      <w:r w:rsidRPr="00246937">
        <w:rPr>
          <w:rFonts w:cs="Times New Roman"/>
        </w:rPr>
        <w:t>UU</w:t>
      </w:r>
      <w:ins w:id="2109" w:author="Orion" w:date="2011-05-17T17:25:00Z">
        <w:r w:rsidR="00F05B28">
          <w:rPr>
            <w:rFonts w:cs="Times New Roman"/>
          </w:rPr>
          <w:t>.</w:t>
        </w:r>
      </w:ins>
      <w:del w:id="2110" w:author="Orion" w:date="2011-03-28T15:56:00Z">
        <w:r w:rsidRPr="00246937" w:rsidDel="008F64AB">
          <w:rPr>
            <w:rFonts w:cs="Times New Roman"/>
          </w:rPr>
          <w:delText xml:space="preserve"> (NAS</w:delText>
        </w:r>
      </w:del>
      <w:r w:rsidRPr="00246937">
        <w:rPr>
          <w:rFonts w:cs="Times New Roman"/>
        </w:rPr>
        <w:t xml:space="preserve">), que incluye pero no se restringe al ATFM. Este sistema es capaz de hacer más eficientes las evaluaciones de coste-beneficio basándose en conceptos que van más </w:t>
      </w:r>
      <w:r w:rsidR="00C230DC" w:rsidRPr="00246937">
        <w:rPr>
          <w:rFonts w:cs="Times New Roman"/>
        </w:rPr>
        <w:t>allá</w:t>
      </w:r>
      <w:r w:rsidRPr="00246937">
        <w:rPr>
          <w:rFonts w:cs="Times New Roman"/>
        </w:rPr>
        <w:t xml:space="preserve"> de elementos particulares.</w:t>
      </w:r>
    </w:p>
    <w:p w:rsidR="00BB1765" w:rsidRPr="00246937" w:rsidRDefault="00BB1765">
      <w:pPr>
        <w:numPr>
          <w:ilvl w:val="0"/>
          <w:numId w:val="4"/>
        </w:numPr>
        <w:jc w:val="both"/>
        <w:rPr>
          <w:rFonts w:cs="Times New Roman"/>
        </w:rPr>
      </w:pPr>
      <w:r w:rsidRPr="00246937">
        <w:rPr>
          <w:rFonts w:cs="Times New Roman"/>
        </w:rPr>
        <w:t xml:space="preserve">IMPACT </w:t>
      </w:r>
      <w:del w:id="2111" w:author="Orion" w:date="2011-03-28T15:58:00Z">
        <w:r w:rsidRPr="00246937" w:rsidDel="00056B80">
          <w:rPr>
            <w:rFonts w:cs="Times New Roman"/>
          </w:rPr>
          <w:delText xml:space="preserve">(Intelligent agent-based Model for Policy Analysis of Collaborative Traffic flow management) </w:delText>
        </w:r>
      </w:del>
      <w:r w:rsidRPr="00246937">
        <w:rPr>
          <w:rFonts w:cs="Times New Roman"/>
        </w:rPr>
        <w:t xml:space="preserve">es un modelo </w:t>
      </w:r>
      <w:r w:rsidR="00E922DE" w:rsidRPr="00246937">
        <w:rPr>
          <w:rFonts w:cs="Times New Roman"/>
        </w:rPr>
        <w:t>de los agentes de la FAA y de las aerolíneas</w:t>
      </w:r>
      <w:ins w:id="2112" w:author="Orion" w:date="2011-04-02T13:22:00Z">
        <w:r w:rsidR="008B37A3" w:rsidRPr="00246937">
          <w:rPr>
            <w:rFonts w:cs="Times New Roman"/>
            <w:rPrChange w:id="2113" w:author="Orion" w:date="2011-04-24T22:32:00Z">
              <w:rPr>
                <w:rFonts w:ascii="Courier New" w:hAnsi="Courier New" w:cs="Courier New"/>
              </w:rPr>
            </w:rPrChange>
          </w:rPr>
          <w:t>,</w:t>
        </w:r>
      </w:ins>
      <w:r w:rsidR="00E922DE" w:rsidRPr="00246937">
        <w:rPr>
          <w:rFonts w:cs="Times New Roman"/>
        </w:rPr>
        <w:t xml:space="preserve"> basados en enjambre</w:t>
      </w:r>
      <w:del w:id="2114" w:author="Orion" w:date="2011-04-02T13:22:00Z">
        <w:r w:rsidR="00E922DE" w:rsidRPr="00246937" w:rsidDel="008B37A3">
          <w:rPr>
            <w:rFonts w:cs="Times New Roman"/>
          </w:rPr>
          <w:delText xml:space="preserve">, </w:delText>
        </w:r>
      </w:del>
      <w:ins w:id="2115" w:author="Orion" w:date="2011-04-02T13:22:00Z">
        <w:r w:rsidR="008B37A3" w:rsidRPr="00246937">
          <w:rPr>
            <w:rFonts w:cs="Times New Roman"/>
            <w:rPrChange w:id="2116" w:author="Orion" w:date="2011-04-24T22:32:00Z">
              <w:rPr>
                <w:rFonts w:ascii="Courier New" w:hAnsi="Courier New" w:cs="Courier New"/>
              </w:rPr>
            </w:rPrChange>
          </w:rPr>
          <w:t xml:space="preserve"> y</w:t>
        </w:r>
        <w:r w:rsidR="008B37A3" w:rsidRPr="00246937">
          <w:rPr>
            <w:rFonts w:cs="Times New Roman"/>
          </w:rPr>
          <w:t xml:space="preserve"> </w:t>
        </w:r>
      </w:ins>
      <w:r w:rsidR="00E922DE" w:rsidRPr="00246937">
        <w:rPr>
          <w:rFonts w:cs="Times New Roman"/>
        </w:rPr>
        <w:t>usados</w:t>
      </w:r>
      <w:r w:rsidRPr="00246937">
        <w:rPr>
          <w:rFonts w:cs="Times New Roman"/>
        </w:rPr>
        <w:t xml:space="preserve"> para evaluar tres tipos de reducciones: en la planificación anticipada,</w:t>
      </w:r>
      <w:del w:id="2117" w:author="IO" w:date="2011-05-13T11:38:00Z">
        <w:r w:rsidRPr="00246937" w:rsidDel="000723AD">
          <w:rPr>
            <w:rFonts w:cs="Times New Roman"/>
          </w:rPr>
          <w:delText xml:space="preserve"> </w:delText>
        </w:r>
      </w:del>
      <w:r w:rsidRPr="00246937">
        <w:rPr>
          <w:rFonts w:cs="Times New Roman"/>
        </w:rPr>
        <w:t xml:space="preserve"> programas de retrasos en tierra (</w:t>
      </w:r>
      <w:proofErr w:type="spellStart"/>
      <w:r w:rsidRPr="00246937">
        <w:rPr>
          <w:rFonts w:cs="Times New Roman"/>
        </w:rPr>
        <w:t>GDPs</w:t>
      </w:r>
      <w:proofErr w:type="spellEnd"/>
      <w:r w:rsidRPr="00246937">
        <w:rPr>
          <w:rFonts w:cs="Times New Roman"/>
        </w:rPr>
        <w:t>) sin intercambio de información</w:t>
      </w:r>
      <w:ins w:id="2118" w:author="Orion" w:date="2011-04-02T13:22:00Z">
        <w:r w:rsidR="001A4B14" w:rsidRPr="00246937">
          <w:rPr>
            <w:rFonts w:cs="Times New Roman"/>
            <w:rPrChange w:id="2119" w:author="Orion" w:date="2011-04-24T22:32:00Z">
              <w:rPr>
                <w:rFonts w:ascii="Courier New" w:hAnsi="Courier New" w:cs="Courier New"/>
              </w:rPr>
            </w:rPrChange>
          </w:rPr>
          <w:t xml:space="preserve"> </w:t>
        </w:r>
      </w:ins>
      <w:del w:id="2120" w:author="Orion" w:date="2011-04-02T13:22:00Z">
        <w:r w:rsidRPr="00246937" w:rsidDel="001A4B14">
          <w:rPr>
            <w:rFonts w:cs="Times New Roman"/>
          </w:rPr>
          <w:delText xml:space="preserve">, </w:delText>
        </w:r>
      </w:del>
      <w:r w:rsidRPr="00246937">
        <w:rPr>
          <w:rFonts w:cs="Times New Roman"/>
        </w:rPr>
        <w:t xml:space="preserve">y </w:t>
      </w:r>
      <w:del w:id="2121" w:author="Orion" w:date="2011-04-02T13:22:00Z">
        <w:r w:rsidRPr="00246937" w:rsidDel="001A4B14">
          <w:rPr>
            <w:rFonts w:cs="Times New Roman"/>
          </w:rPr>
          <w:delText xml:space="preserve">GDPs </w:delText>
        </w:r>
      </w:del>
      <w:r w:rsidRPr="00246937">
        <w:rPr>
          <w:rFonts w:cs="Times New Roman"/>
        </w:rPr>
        <w:t>con horarios de vuelo compartido.</w:t>
      </w:r>
    </w:p>
    <w:p w:rsidR="00BB1765" w:rsidRPr="00246937" w:rsidRDefault="00BB1765">
      <w:pPr>
        <w:numPr>
          <w:ilvl w:val="0"/>
          <w:numId w:val="4"/>
        </w:numPr>
        <w:jc w:val="both"/>
        <w:rPr>
          <w:rFonts w:cs="Times New Roman"/>
        </w:rPr>
      </w:pPr>
      <w:r w:rsidRPr="00246937">
        <w:rPr>
          <w:rFonts w:cs="Times New Roman"/>
        </w:rPr>
        <w:t xml:space="preserve">STEAM </w:t>
      </w:r>
      <w:customXmlInsRangeStart w:id="2122" w:author="Orion" w:date="2011-03-31T22:52:00Z"/>
      <w:sdt>
        <w:sdtPr>
          <w:rPr>
            <w:rFonts w:cs="Times New Roman"/>
          </w:rPr>
          <w:id w:val="1170146272"/>
          <w:citation/>
        </w:sdtPr>
        <w:sdtContent>
          <w:customXmlInsRangeEnd w:id="2122"/>
          <w:ins w:id="2123" w:author="Orion" w:date="2011-03-31T22:52:00Z">
            <w:r w:rsidR="00531F30" w:rsidRPr="00246937">
              <w:rPr>
                <w:rFonts w:cs="Times New Roman"/>
                <w:rPrChange w:id="2124" w:author="Orion" w:date="2011-04-24T22:32:00Z">
                  <w:rPr>
                    <w:rFonts w:ascii="Courier New" w:hAnsi="Courier New" w:cs="Courier New"/>
                  </w:rPr>
                </w:rPrChange>
              </w:rPr>
              <w:fldChar w:fldCharType="begin"/>
            </w:r>
            <w:r w:rsidR="00531F30" w:rsidRPr="00246937">
              <w:rPr>
                <w:rFonts w:cs="Times New Roman"/>
                <w:rPrChange w:id="2125" w:author="Orion" w:date="2011-04-24T22:32:00Z">
                  <w:rPr>
                    <w:rFonts w:ascii="Courier New" w:hAnsi="Courier New" w:cs="Courier New"/>
                  </w:rPr>
                </w:rPrChange>
              </w:rPr>
              <w:instrText xml:space="preserve"> CITATION Tam97 \l 3082 </w:instrText>
            </w:r>
          </w:ins>
          <w:r w:rsidR="00531F30" w:rsidRPr="00246937">
            <w:rPr>
              <w:rFonts w:cs="Times New Roman"/>
              <w:rPrChange w:id="2126" w:author="Orion" w:date="2011-04-24T22:32:00Z">
                <w:rPr>
                  <w:rFonts w:ascii="Courier New" w:hAnsi="Courier New" w:cs="Courier New"/>
                </w:rPr>
              </w:rPrChange>
            </w:rPr>
            <w:fldChar w:fldCharType="separate"/>
          </w:r>
          <w:r w:rsidR="002B2B1D" w:rsidRPr="002B2B1D">
            <w:rPr>
              <w:rFonts w:cs="Times New Roman"/>
              <w:noProof/>
            </w:rPr>
            <w:t>(26)</w:t>
          </w:r>
          <w:ins w:id="2127" w:author="Orion" w:date="2011-03-31T22:52:00Z">
            <w:r w:rsidR="00531F30" w:rsidRPr="00246937">
              <w:rPr>
                <w:rFonts w:cs="Times New Roman"/>
                <w:rPrChange w:id="2128" w:author="Orion" w:date="2011-04-24T22:32:00Z">
                  <w:rPr>
                    <w:rFonts w:ascii="Courier New" w:hAnsi="Courier New" w:cs="Courier New"/>
                  </w:rPr>
                </w:rPrChange>
              </w:rPr>
              <w:fldChar w:fldCharType="end"/>
            </w:r>
          </w:ins>
          <w:customXmlInsRangeStart w:id="2129" w:author="Orion" w:date="2011-03-31T22:52:00Z"/>
        </w:sdtContent>
      </w:sdt>
      <w:customXmlInsRangeEnd w:id="2129"/>
      <w:del w:id="2130" w:author="Orion" w:date="2011-03-31T22:52:00Z">
        <w:r w:rsidRPr="00246937" w:rsidDel="00531F30">
          <w:rPr>
            <w:rFonts w:cs="Times New Roman"/>
          </w:rPr>
          <w:delText>[21]</w:delText>
        </w:r>
      </w:del>
      <w:ins w:id="2131" w:author="Orion" w:date="2011-03-28T16:05:00Z">
        <w:r w:rsidR="00AA1A8B" w:rsidRPr="00246937">
          <w:rPr>
            <w:rFonts w:cs="Times New Roman"/>
          </w:rPr>
          <w:t xml:space="preserve"> </w:t>
        </w:r>
      </w:ins>
      <w:ins w:id="2132" w:author="Orion" w:date="2011-05-02T22:54:00Z">
        <w:r w:rsidR="009F11C9">
          <w:rPr>
            <w:rFonts w:cs="Times New Roman"/>
          </w:rPr>
          <w:t xml:space="preserve">es una </w:t>
        </w:r>
      </w:ins>
      <w:ins w:id="2133" w:author="Orion" w:date="2011-03-28T16:05:00Z">
        <w:r w:rsidR="00AA1A8B" w:rsidRPr="00246937">
          <w:rPr>
            <w:rFonts w:cs="Times New Roman"/>
          </w:rPr>
          <w:t>herramienta que permite la representación explícita de</w:t>
        </w:r>
      </w:ins>
      <w:ins w:id="2134" w:author="Orion" w:date="2011-03-28T16:06:00Z">
        <w:r w:rsidR="009F11C9">
          <w:rPr>
            <w:rFonts w:cs="Times New Roman"/>
          </w:rPr>
          <w:t xml:space="preserve"> los objetivos</w:t>
        </w:r>
      </w:ins>
      <w:ins w:id="2135" w:author="Orion" w:date="2011-05-02T22:54:00Z">
        <w:r w:rsidR="009F11C9">
          <w:rPr>
            <w:rFonts w:cs="Times New Roman"/>
          </w:rPr>
          <w:t>,</w:t>
        </w:r>
      </w:ins>
      <w:ins w:id="2136" w:author="Orion" w:date="2011-03-28T16:06:00Z">
        <w:r w:rsidR="00AA1A8B" w:rsidRPr="00246937">
          <w:rPr>
            <w:rFonts w:cs="Times New Roman"/>
          </w:rPr>
          <w:t xml:space="preserve"> planes y</w:t>
        </w:r>
        <w:r w:rsidR="003E25F4" w:rsidRPr="00246937">
          <w:rPr>
            <w:rFonts w:cs="Times New Roman"/>
          </w:rPr>
          <w:t xml:space="preserve"> </w:t>
        </w:r>
      </w:ins>
      <w:ins w:id="2137" w:author="Orion" w:date="2011-03-28T16:07:00Z">
        <w:r w:rsidR="003E25F4" w:rsidRPr="00246937">
          <w:rPr>
            <w:rFonts w:cs="Times New Roman"/>
          </w:rPr>
          <w:t>compromisos</w:t>
        </w:r>
      </w:ins>
      <w:ins w:id="2138" w:author="Orion" w:date="2011-03-28T16:06:00Z">
        <w:r w:rsidR="003E25F4" w:rsidRPr="00246937">
          <w:rPr>
            <w:rFonts w:cs="Times New Roman"/>
          </w:rPr>
          <w:t xml:space="preserve"> de conjuntos de equipos</w:t>
        </w:r>
      </w:ins>
      <w:ins w:id="2139" w:author="Orion" w:date="2011-05-02T22:54:00Z">
        <w:r w:rsidR="009F11C9">
          <w:rPr>
            <w:rFonts w:cs="Times New Roman"/>
          </w:rPr>
          <w:t>.</w:t>
        </w:r>
      </w:ins>
      <w:ins w:id="2140" w:author="Orion" w:date="2011-05-02T22:55:00Z">
        <w:r w:rsidR="009F11C9">
          <w:rPr>
            <w:rFonts w:cs="Times New Roman"/>
          </w:rPr>
          <w:t xml:space="preserve"> </w:t>
        </w:r>
      </w:ins>
      <w:ins w:id="2141" w:author="Orion" w:date="2011-05-02T22:54:00Z">
        <w:r w:rsidR="009F11C9">
          <w:rPr>
            <w:rFonts w:cs="Times New Roman"/>
          </w:rPr>
          <w:t>Se</w:t>
        </w:r>
      </w:ins>
      <w:r w:rsidRPr="00246937">
        <w:rPr>
          <w:rFonts w:cs="Times New Roman"/>
        </w:rPr>
        <w:t xml:space="preserve"> usa</w:t>
      </w:r>
      <w:del w:id="2142" w:author="Orion" w:date="2011-05-02T22:54:00Z">
        <w:r w:rsidRPr="00246937" w:rsidDel="009F11C9">
          <w:rPr>
            <w:rFonts w:cs="Times New Roman"/>
          </w:rPr>
          <w:delText>d</w:delText>
        </w:r>
      </w:del>
      <w:del w:id="2143" w:author="Orion" w:date="2011-03-28T16:06:00Z">
        <w:r w:rsidRPr="00246937" w:rsidDel="003E25F4">
          <w:rPr>
            <w:rFonts w:cs="Times New Roman"/>
          </w:rPr>
          <w:delText>o</w:delText>
        </w:r>
      </w:del>
      <w:r w:rsidRPr="00246937">
        <w:rPr>
          <w:rFonts w:cs="Times New Roman"/>
        </w:rPr>
        <w:t xml:space="preserve"> para evaluar un sistema colaborativo para</w:t>
      </w:r>
      <w:ins w:id="2144" w:author="Orion" w:date="2011-04-02T13:23:00Z">
        <w:r w:rsidR="00216E98" w:rsidRPr="00246937">
          <w:rPr>
            <w:rFonts w:cs="Times New Roman"/>
            <w:rPrChange w:id="2145" w:author="Orion" w:date="2011-04-24T22:32:00Z">
              <w:rPr>
                <w:rFonts w:ascii="Courier New" w:hAnsi="Courier New" w:cs="Courier New"/>
              </w:rPr>
            </w:rPrChange>
          </w:rPr>
          <w:t xml:space="preserve"> </w:t>
        </w:r>
      </w:ins>
      <w:del w:id="2146" w:author="Orion" w:date="2011-04-02T13:23:00Z">
        <w:r w:rsidRPr="00246937" w:rsidDel="00BE2774">
          <w:rPr>
            <w:rFonts w:cs="Times New Roman"/>
          </w:rPr>
          <w:delText xml:space="preserve"> sincronización </w:delText>
        </w:r>
      </w:del>
      <w:ins w:id="2147" w:author="Orion" w:date="2011-04-02T13:23:00Z">
        <w:r w:rsidR="00BE2774" w:rsidRPr="00246937">
          <w:rPr>
            <w:rFonts w:cs="Times New Roman"/>
          </w:rPr>
          <w:t>sincroniza</w:t>
        </w:r>
        <w:r w:rsidR="00BE2774" w:rsidRPr="00246937">
          <w:rPr>
            <w:rFonts w:cs="Times New Roman"/>
            <w:rPrChange w:id="2148" w:author="Orion" w:date="2011-04-24T22:32:00Z">
              <w:rPr>
                <w:rFonts w:ascii="Courier New" w:hAnsi="Courier New" w:cs="Courier New"/>
              </w:rPr>
            </w:rPrChange>
          </w:rPr>
          <w:t>r</w:t>
        </w:r>
        <w:r w:rsidR="00BE2774" w:rsidRPr="00246937">
          <w:rPr>
            <w:rFonts w:cs="Times New Roman"/>
          </w:rPr>
          <w:t xml:space="preserve"> </w:t>
        </w:r>
      </w:ins>
      <w:del w:id="2149" w:author="Orion" w:date="2011-05-02T22:55:00Z">
        <w:r w:rsidRPr="00246937" w:rsidDel="009F11C9">
          <w:rPr>
            <w:rFonts w:cs="Times New Roman"/>
          </w:rPr>
          <w:delText>d</w:delText>
        </w:r>
      </w:del>
      <w:r w:rsidRPr="00246937">
        <w:rPr>
          <w:rFonts w:cs="Times New Roman"/>
        </w:rPr>
        <w:t xml:space="preserve">el tráfico en tiempo real. Dicha sincronización es aquella </w:t>
      </w:r>
      <w:del w:id="2150" w:author="Orion" w:date="2011-04-02T13:24:00Z">
        <w:r w:rsidRPr="00246937" w:rsidDel="00FC71D3">
          <w:rPr>
            <w:rFonts w:cs="Times New Roman"/>
          </w:rPr>
          <w:delText>que tratan</w:delText>
        </w:r>
      </w:del>
      <w:ins w:id="2151" w:author="Orion" w:date="2011-04-02T13:24:00Z">
        <w:r w:rsidR="00FC71D3" w:rsidRPr="00246937">
          <w:rPr>
            <w:rFonts w:cs="Times New Roman"/>
            <w:rPrChange w:id="2152" w:author="Orion" w:date="2011-04-24T22:32:00Z">
              <w:rPr>
                <w:rFonts w:ascii="Courier New" w:hAnsi="Courier New" w:cs="Courier New"/>
              </w:rPr>
            </w:rPrChange>
          </w:rPr>
          <w:t>a la que se dedican</w:t>
        </w:r>
      </w:ins>
      <w:r w:rsidRPr="00246937">
        <w:rPr>
          <w:rFonts w:cs="Times New Roman"/>
        </w:rPr>
        <w:t xml:space="preserve"> los controladores de sectores individuales cuando gestionan vuelos que pasan por </w:t>
      </w:r>
      <w:r w:rsidR="00457647" w:rsidRPr="00246937">
        <w:rPr>
          <w:rFonts w:cs="Times New Roman"/>
        </w:rPr>
        <w:t>múltiples</w:t>
      </w:r>
      <w:r w:rsidRPr="00246937">
        <w:rPr>
          <w:rFonts w:cs="Times New Roman"/>
        </w:rPr>
        <w:t xml:space="preserve"> sectores.</w:t>
      </w:r>
    </w:p>
    <w:p w:rsidR="00BB1765" w:rsidRDefault="00BB1765">
      <w:pPr>
        <w:numPr>
          <w:ilvl w:val="0"/>
          <w:numId w:val="4"/>
        </w:numPr>
        <w:jc w:val="both"/>
        <w:rPr>
          <w:ins w:id="2153" w:author="Orion" w:date="2011-05-03T13:15:00Z"/>
          <w:rFonts w:cs="Times New Roman"/>
        </w:rPr>
      </w:pPr>
      <w:r w:rsidRPr="00246937">
        <w:rPr>
          <w:rFonts w:cs="Times New Roman"/>
        </w:rPr>
        <w:t>MIDAS (</w:t>
      </w:r>
      <w:ins w:id="2154" w:author="Orion" w:date="2011-03-28T16:08:00Z">
        <w:r w:rsidR="000B60E1" w:rsidRPr="00246937">
          <w:rPr>
            <w:rFonts w:cs="Times New Roman"/>
          </w:rPr>
          <w:t xml:space="preserve">Sistema de análisis y diseño </w:t>
        </w:r>
      </w:ins>
      <w:ins w:id="2155" w:author="Orion" w:date="2011-03-28T16:10:00Z">
        <w:r w:rsidR="000B60E1" w:rsidRPr="00246937">
          <w:rPr>
            <w:rFonts w:cs="Times New Roman"/>
          </w:rPr>
          <w:t>integrado de la interacción</w:t>
        </w:r>
      </w:ins>
      <w:ins w:id="2156" w:author="Orion" w:date="2011-03-28T16:09:00Z">
        <w:r w:rsidR="000B60E1" w:rsidRPr="00246937">
          <w:rPr>
            <w:rFonts w:cs="Times New Roman"/>
          </w:rPr>
          <w:t xml:space="preserve"> hombre-</w:t>
        </w:r>
      </w:ins>
      <w:ins w:id="2157" w:author="Orion" w:date="2011-03-28T16:10:00Z">
        <w:r w:rsidR="000B60E1" w:rsidRPr="00246937">
          <w:rPr>
            <w:rFonts w:cs="Times New Roman"/>
          </w:rPr>
          <w:t>máquina</w:t>
        </w:r>
      </w:ins>
      <w:ins w:id="2158" w:author="Orion" w:date="2011-03-28T16:09:00Z">
        <w:r w:rsidR="000B60E1" w:rsidRPr="00246937">
          <w:rPr>
            <w:rFonts w:cs="Times New Roman"/>
          </w:rPr>
          <w:t>)</w:t>
        </w:r>
      </w:ins>
      <w:del w:id="2159" w:author="Orion" w:date="2011-03-28T16:10:00Z">
        <w:r w:rsidRPr="00246937" w:rsidDel="000B60E1">
          <w:rPr>
            <w:rFonts w:cs="Times New Roman"/>
          </w:rPr>
          <w:delText>The Man-Machine Integrated Design and Analysis System)</w:delText>
        </w:r>
      </w:del>
      <w:r w:rsidRPr="00246937">
        <w:rPr>
          <w:rFonts w:cs="Times New Roman"/>
        </w:rPr>
        <w:t xml:space="preserve"> es un modelo basado en agentes </w:t>
      </w:r>
      <w:del w:id="2160" w:author="Orion" w:date="2011-04-02T13:24:00Z">
        <w:r w:rsidRPr="00246937" w:rsidDel="004A07AB">
          <w:rPr>
            <w:rFonts w:cs="Times New Roman"/>
          </w:rPr>
          <w:delText xml:space="preserve">de </w:delText>
        </w:r>
      </w:del>
      <w:ins w:id="2161" w:author="Orion" w:date="2011-04-02T13:24:00Z">
        <w:r w:rsidR="004A07AB" w:rsidRPr="00246937">
          <w:rPr>
            <w:rFonts w:cs="Times New Roman"/>
            <w:rPrChange w:id="2162" w:author="Orion" w:date="2011-04-24T22:32:00Z">
              <w:rPr>
                <w:rFonts w:ascii="Courier New" w:hAnsi="Courier New" w:cs="Courier New"/>
              </w:rPr>
            </w:rPrChange>
          </w:rPr>
          <w:t>que se centra en</w:t>
        </w:r>
        <w:r w:rsidR="004A07AB" w:rsidRPr="00246937">
          <w:rPr>
            <w:rFonts w:cs="Times New Roman"/>
          </w:rPr>
          <w:t xml:space="preserve"> </w:t>
        </w:r>
      </w:ins>
      <w:r w:rsidRPr="00246937">
        <w:rPr>
          <w:rFonts w:cs="Times New Roman"/>
        </w:rPr>
        <w:t>la eficiencia humana cuando interacciona con interfaces máquina. Esta herramienta ha sido usada con ATFM y enfatiza</w:t>
      </w:r>
      <w:ins w:id="2163" w:author="Orion" w:date="2011-04-02T13:25:00Z">
        <w:r w:rsidR="001113F9" w:rsidRPr="00246937">
          <w:rPr>
            <w:rFonts w:cs="Times New Roman"/>
            <w:rPrChange w:id="2164" w:author="Orion" w:date="2011-04-24T22:32:00Z">
              <w:rPr>
                <w:rFonts w:ascii="Courier New" w:hAnsi="Courier New" w:cs="Courier New"/>
              </w:rPr>
            </w:rPrChange>
          </w:rPr>
          <w:t xml:space="preserve"> principalmente</w:t>
        </w:r>
      </w:ins>
      <w:r w:rsidRPr="00246937">
        <w:rPr>
          <w:rFonts w:cs="Times New Roman"/>
        </w:rPr>
        <w:t xml:space="preserve"> las capacidades y limitaciones de las facultades cognitivas de los humanos en </w:t>
      </w:r>
      <w:del w:id="2165" w:author="Orion" w:date="2011-04-02T13:25:00Z">
        <w:r w:rsidRPr="00246937" w:rsidDel="008E17AD">
          <w:rPr>
            <w:rFonts w:cs="Times New Roman"/>
          </w:rPr>
          <w:delText xml:space="preserve">lugar </w:delText>
        </w:r>
      </w:del>
      <w:ins w:id="2166" w:author="Orion" w:date="2011-04-02T13:25:00Z">
        <w:r w:rsidR="008E17AD" w:rsidRPr="00246937">
          <w:rPr>
            <w:rFonts w:cs="Times New Roman"/>
            <w:rPrChange w:id="2167" w:author="Orion" w:date="2011-04-24T22:32:00Z">
              <w:rPr>
                <w:rFonts w:ascii="Courier New" w:hAnsi="Courier New" w:cs="Courier New"/>
              </w:rPr>
            </w:rPrChange>
          </w:rPr>
          <w:t>vez</w:t>
        </w:r>
        <w:r w:rsidR="008E17AD" w:rsidRPr="00246937">
          <w:rPr>
            <w:rFonts w:cs="Times New Roman"/>
          </w:rPr>
          <w:t xml:space="preserve"> </w:t>
        </w:r>
      </w:ins>
      <w:r w:rsidRPr="00246937">
        <w:rPr>
          <w:rFonts w:cs="Times New Roman"/>
        </w:rPr>
        <w:t>de la complejidad de la toma de decisiones.</w:t>
      </w:r>
    </w:p>
    <w:p w:rsidR="00C82BA2" w:rsidRDefault="00C82BA2">
      <w:pPr>
        <w:jc w:val="both"/>
        <w:rPr>
          <w:ins w:id="2168" w:author="Orion" w:date="2011-05-03T13:15:00Z"/>
          <w:rFonts w:cs="Times New Roman"/>
        </w:rPr>
        <w:pPrChange w:id="2169" w:author="Orion" w:date="2011-05-03T13:15:00Z">
          <w:pPr>
            <w:numPr>
              <w:numId w:val="4"/>
            </w:numPr>
            <w:tabs>
              <w:tab w:val="num" w:pos="720"/>
            </w:tabs>
            <w:ind w:left="720" w:hanging="360"/>
            <w:jc w:val="both"/>
          </w:pPr>
        </w:pPrChange>
      </w:pPr>
    </w:p>
    <w:p w:rsidR="00C82BA2" w:rsidRPr="00AB231D" w:rsidRDefault="00C82BA2" w:rsidP="00C82BA2">
      <w:pPr>
        <w:jc w:val="both"/>
        <w:rPr>
          <w:ins w:id="2170" w:author="Orion" w:date="2011-05-03T13:15:00Z"/>
          <w:rFonts w:cs="Times New Roman"/>
          <w:color w:val="000000"/>
        </w:rPr>
      </w:pPr>
      <w:ins w:id="2171" w:author="Orion" w:date="2011-05-03T13:15:00Z">
        <w:r>
          <w:rPr>
            <w:rFonts w:cs="Times New Roman"/>
          </w:rPr>
          <w:t>Por otro lado</w:t>
        </w:r>
      </w:ins>
      <w:ins w:id="2172" w:author="Orion" w:date="2011-05-03T13:23:00Z">
        <w:r w:rsidR="0067203E">
          <w:rPr>
            <w:rFonts w:cs="Times New Roman"/>
          </w:rPr>
          <w:t xml:space="preserve"> cabe destacar</w:t>
        </w:r>
      </w:ins>
      <w:ins w:id="2173" w:author="Orion" w:date="2011-05-03T13:15:00Z">
        <w:r>
          <w:rPr>
            <w:rFonts w:cs="Times New Roman"/>
          </w:rPr>
          <w:t xml:space="preserve">, como también se ha comentado en la introducción, </w:t>
        </w:r>
      </w:ins>
      <w:ins w:id="2174" w:author="Orion" w:date="2011-05-03T13:23:00Z">
        <w:r w:rsidR="0067203E">
          <w:rPr>
            <w:rFonts w:cs="Times New Roman"/>
          </w:rPr>
          <w:t>que p</w:t>
        </w:r>
      </w:ins>
      <w:commentRangeStart w:id="2175"/>
      <w:ins w:id="2176" w:author="Orion" w:date="2011-05-03T13:15:00Z">
        <w:r>
          <w:rPr>
            <w:rFonts w:cs="Times New Roman"/>
          </w:rPr>
          <w:t>or ejemplo</w:t>
        </w:r>
        <w:r w:rsidRPr="00AB231D">
          <w:rPr>
            <w:rFonts w:cs="Times New Roman"/>
          </w:rPr>
          <w:t xml:space="preserve"> la NASA ha desarrollado una herramienta denominada </w:t>
        </w:r>
      </w:ins>
      <w:ins w:id="2177" w:author="Orion" w:date="2011-05-03T13:33:00Z">
        <w:r w:rsidR="001C313E" w:rsidRPr="00246937">
          <w:rPr>
            <w:rFonts w:cs="Times New Roman"/>
          </w:rPr>
          <w:t xml:space="preserve">FACET </w:t>
        </w:r>
      </w:ins>
      <w:customXmlInsRangeStart w:id="2178" w:author="Orion" w:date="2011-05-03T13:33:00Z"/>
      <w:sdt>
        <w:sdtPr>
          <w:rPr>
            <w:rFonts w:cs="Times New Roman"/>
          </w:rPr>
          <w:id w:val="1361701517"/>
          <w:citation/>
        </w:sdtPr>
        <w:sdtContent>
          <w:customXmlInsRangeEnd w:id="2178"/>
          <w:ins w:id="2179" w:author="Orion" w:date="2011-05-03T13:33:00Z">
            <w:r w:rsidR="001C313E" w:rsidRPr="00AB231D">
              <w:rPr>
                <w:rFonts w:cs="Times New Roman"/>
              </w:rPr>
              <w:fldChar w:fldCharType="begin"/>
            </w:r>
            <w:r w:rsidR="001C313E" w:rsidRPr="00AB231D">
              <w:rPr>
                <w:rFonts w:cs="Times New Roman"/>
              </w:rPr>
              <w:instrText xml:space="preserve">CITATION Ago07 \l 3082 </w:instrText>
            </w:r>
            <w:r w:rsidR="001C313E" w:rsidRPr="00AB231D">
              <w:rPr>
                <w:rFonts w:cs="Times New Roman"/>
              </w:rPr>
              <w:fldChar w:fldCharType="separate"/>
            </w:r>
          </w:ins>
          <w:r w:rsidR="002B2B1D" w:rsidRPr="002B2B1D">
            <w:rPr>
              <w:rFonts w:cs="Times New Roman"/>
              <w:noProof/>
            </w:rPr>
            <w:t>(27)</w:t>
          </w:r>
          <w:ins w:id="2180" w:author="Orion" w:date="2011-05-03T13:33:00Z">
            <w:r w:rsidR="001C313E" w:rsidRPr="00AB231D">
              <w:rPr>
                <w:rFonts w:cs="Times New Roman"/>
              </w:rPr>
              <w:fldChar w:fldCharType="end"/>
            </w:r>
          </w:ins>
          <w:customXmlInsRangeStart w:id="2181" w:author="Orion" w:date="2011-05-03T13:33:00Z"/>
        </w:sdtContent>
      </w:sdt>
      <w:customXmlInsRangeEnd w:id="2181"/>
      <w:ins w:id="2182" w:author="Orion" w:date="2011-05-03T13:33:00Z">
        <w:r w:rsidR="001C313E" w:rsidRPr="00246937">
          <w:rPr>
            <w:rFonts w:cs="Times New Roman"/>
          </w:rPr>
          <w:t>,</w:t>
        </w:r>
        <w:r w:rsidR="001C313E">
          <w:rPr>
            <w:rFonts w:cs="Times New Roman"/>
          </w:rPr>
          <w:t xml:space="preserve"> </w:t>
        </w:r>
      </w:ins>
      <w:ins w:id="2183" w:author="Orion" w:date="2011-05-03T13:15:00Z">
        <w:r w:rsidRPr="00AB231D">
          <w:rPr>
            <w:rFonts w:cs="Times New Roman"/>
          </w:rPr>
          <w:t xml:space="preserve">que </w:t>
        </w:r>
        <w:r w:rsidRPr="00AB231D">
          <w:rPr>
            <w:rFonts w:cs="Times New Roman"/>
            <w:color w:val="000000"/>
          </w:rPr>
          <w:t xml:space="preserve">sirve para simular el flujo del tráfico aéreo y que contiene herramientas </w:t>
        </w:r>
        <w:commentRangeStart w:id="2184"/>
        <w:r w:rsidRPr="00AB231D">
          <w:rPr>
            <w:rFonts w:cs="Times New Roman"/>
            <w:color w:val="000000"/>
          </w:rPr>
          <w:t>que se centran en el modelado de la trayectoria y del tiempo, y también contiene un modelo de la estructura del espacio aéreo, incluidas las regiones ARTCC (Centro de control del tráfico de las rutas aéreas), sectores y rutas aéreas</w:t>
        </w:r>
      </w:ins>
      <w:commentRangeEnd w:id="2184"/>
      <w:r w:rsidR="000723AD">
        <w:rPr>
          <w:rStyle w:val="CommentReference"/>
        </w:rPr>
        <w:commentReference w:id="2184"/>
      </w:r>
      <w:ins w:id="2185" w:author="Orion" w:date="2011-05-03T13:15:00Z">
        <w:r w:rsidRPr="00AB231D">
          <w:rPr>
            <w:rFonts w:cs="Times New Roman"/>
            <w:color w:val="000000"/>
          </w:rPr>
          <w:t>. FACET puede actuar como un simulador o como un mecanismo de reproducción</w:t>
        </w:r>
      </w:ins>
      <w:ins w:id="2186" w:author="IO" w:date="2011-05-13T11:42:00Z">
        <w:r w:rsidR="000723AD">
          <w:rPr>
            <w:rFonts w:cs="Times New Roman"/>
            <w:color w:val="000000"/>
          </w:rPr>
          <w:t>,</w:t>
        </w:r>
      </w:ins>
      <w:ins w:id="2187" w:author="Orion" w:date="2011-05-03T13:15:00Z">
        <w:r w:rsidRPr="00AB231D">
          <w:rPr>
            <w:rFonts w:cs="Times New Roman"/>
            <w:color w:val="000000"/>
          </w:rPr>
          <w:t xml:space="preserve"> ya sea a partir de datos históricos o de una fuente de datos reales de la FAA. Esta herramienta ha sido integrada en un producto comercial, Flight Explorer </w:t>
        </w:r>
      </w:ins>
      <w:customXmlInsRangeStart w:id="2188" w:author="Orion" w:date="2011-05-03T13:15:00Z"/>
      <w:sdt>
        <w:sdtPr>
          <w:rPr>
            <w:rFonts w:cs="Times New Roman"/>
            <w:color w:val="000000"/>
          </w:rPr>
          <w:id w:val="1810812943"/>
          <w:citation/>
        </w:sdtPr>
        <w:sdtContent>
          <w:customXmlInsRangeEnd w:id="2188"/>
          <w:ins w:id="2189" w:author="Orion" w:date="2011-05-03T13:15:00Z">
            <w:r w:rsidRPr="00AB231D">
              <w:rPr>
                <w:rFonts w:cs="Times New Roman"/>
                <w:color w:val="000000"/>
              </w:rPr>
              <w:fldChar w:fldCharType="begin"/>
            </w:r>
            <w:r w:rsidRPr="00AB231D">
              <w:rPr>
                <w:rFonts w:cs="Times New Roman"/>
                <w:color w:val="000000"/>
              </w:rPr>
              <w:instrText xml:space="preserve"> CITATION Fli1 \l 3082 </w:instrText>
            </w:r>
            <w:r w:rsidRPr="00AB231D">
              <w:rPr>
                <w:rFonts w:cs="Times New Roman"/>
                <w:color w:val="000000"/>
              </w:rPr>
              <w:fldChar w:fldCharType="separate"/>
            </w:r>
          </w:ins>
          <w:r w:rsidR="002B2B1D" w:rsidRPr="002B2B1D">
            <w:rPr>
              <w:rFonts w:cs="Times New Roman"/>
              <w:noProof/>
              <w:color w:val="000000"/>
            </w:rPr>
            <w:t>(28)</w:t>
          </w:r>
          <w:ins w:id="2190" w:author="Orion" w:date="2011-05-03T13:15:00Z">
            <w:r w:rsidRPr="00AB231D">
              <w:rPr>
                <w:rFonts w:cs="Times New Roman"/>
                <w:color w:val="000000"/>
              </w:rPr>
              <w:fldChar w:fldCharType="end"/>
            </w:r>
          </w:ins>
          <w:customXmlInsRangeStart w:id="2191" w:author="Orion" w:date="2011-05-03T13:15:00Z"/>
        </w:sdtContent>
      </w:sdt>
      <w:customXmlInsRangeEnd w:id="2191"/>
      <w:ins w:id="2192" w:author="Orion" w:date="2011-05-03T13:15:00Z">
        <w:r w:rsidRPr="00AB231D">
          <w:rPr>
            <w:rFonts w:cs="Times New Roman"/>
            <w:color w:val="000000"/>
          </w:rPr>
          <w:t>, que se usa en la mayoría de las principales compañías aéreas de EE.UU. No es sólo una simulación basada en agentes, que se concentra en los aspectos físicos del flujo de tráfico aéreo, sino que incluye también otros aspectos, tales como la carga de trabajo del controlador y las iniciativas de gestión del tráfico aéreo.</w:t>
        </w:r>
        <w:commentRangeEnd w:id="2175"/>
        <w:r w:rsidRPr="004800ED">
          <w:rPr>
            <w:rStyle w:val="CommentReference"/>
            <w:rFonts w:cs="Times New Roman"/>
          </w:rPr>
          <w:commentReference w:id="2175"/>
        </w:r>
      </w:ins>
    </w:p>
    <w:p w:rsidR="00C82BA2" w:rsidRPr="00AB231D" w:rsidRDefault="00C82BA2" w:rsidP="00C82BA2">
      <w:pPr>
        <w:jc w:val="both"/>
        <w:rPr>
          <w:ins w:id="2193" w:author="Orion" w:date="2011-05-03T13:15:00Z"/>
          <w:rFonts w:cs="Times New Roman"/>
        </w:rPr>
      </w:pPr>
      <w:ins w:id="2194" w:author="Orion" w:date="2011-05-03T13:15:00Z">
        <w:r w:rsidRPr="00AB231D">
          <w:rPr>
            <w:rFonts w:cs="Times New Roman"/>
          </w:rPr>
          <w:t>Por otra parte la FAA suele hacer uso de una herramienta denomi</w:t>
        </w:r>
        <w:r w:rsidR="00CF2A71">
          <w:rPr>
            <w:rFonts w:cs="Times New Roman"/>
          </w:rPr>
          <w:t xml:space="preserve">nada </w:t>
        </w:r>
        <w:commentRangeStart w:id="2195"/>
        <w:r w:rsidR="00CF2A71">
          <w:rPr>
            <w:rFonts w:cs="Times New Roman"/>
          </w:rPr>
          <w:t>IMPACT</w:t>
        </w:r>
      </w:ins>
      <w:customXmlInsRangeStart w:id="2196" w:author="Orion" w:date="2011-05-03T13:15:00Z"/>
      <w:sdt>
        <w:sdtPr>
          <w:rPr>
            <w:rFonts w:cs="Times New Roman"/>
          </w:rPr>
          <w:id w:val="979038235"/>
          <w:citation/>
        </w:sdtPr>
        <w:sdtContent>
          <w:customXmlInsRangeEnd w:id="2196"/>
          <w:ins w:id="2197" w:author="Orion" w:date="2011-05-03T13:15:00Z">
            <w:r w:rsidRPr="00AB231D">
              <w:rPr>
                <w:rFonts w:cs="Times New Roman"/>
              </w:rPr>
              <w:fldChar w:fldCharType="begin"/>
            </w:r>
            <w:r w:rsidRPr="00AB231D">
              <w:rPr>
                <w:rFonts w:cs="Times New Roman"/>
              </w:rPr>
              <w:instrText xml:space="preserve"> CITATION Sha09 \l 3082 </w:instrText>
            </w:r>
            <w:r w:rsidRPr="00AB231D">
              <w:rPr>
                <w:rFonts w:cs="Times New Roman"/>
              </w:rPr>
              <w:fldChar w:fldCharType="separate"/>
            </w:r>
          </w:ins>
          <w:r w:rsidR="002B2B1D">
            <w:rPr>
              <w:rFonts w:cs="Times New Roman"/>
              <w:noProof/>
            </w:rPr>
            <w:t xml:space="preserve"> </w:t>
          </w:r>
          <w:r w:rsidR="002B2B1D" w:rsidRPr="002B2B1D">
            <w:rPr>
              <w:rFonts w:cs="Times New Roman"/>
              <w:noProof/>
            </w:rPr>
            <w:t>(9)</w:t>
          </w:r>
          <w:ins w:id="2198" w:author="Orion" w:date="2011-05-03T13:15:00Z">
            <w:r w:rsidRPr="00AB231D">
              <w:rPr>
                <w:rFonts w:cs="Times New Roman"/>
              </w:rPr>
              <w:fldChar w:fldCharType="end"/>
            </w:r>
          </w:ins>
          <w:customXmlInsRangeStart w:id="2199" w:author="Orion" w:date="2011-05-03T13:15:00Z"/>
        </w:sdtContent>
      </w:sdt>
      <w:customXmlInsRangeEnd w:id="2199"/>
      <w:ins w:id="2200" w:author="Orion" w:date="2011-05-03T13:30:00Z">
        <w:r w:rsidR="003800F7">
          <w:rPr>
            <w:rFonts w:cs="Times New Roman"/>
          </w:rPr>
          <w:t>, de</w:t>
        </w:r>
      </w:ins>
      <w:ins w:id="2201" w:author="Orion" w:date="2011-05-03T13:31:00Z">
        <w:r w:rsidR="00AD1E97">
          <w:rPr>
            <w:rFonts w:cs="Times New Roman"/>
          </w:rPr>
          <w:t xml:space="preserve"> </w:t>
        </w:r>
      </w:ins>
      <w:ins w:id="2202" w:author="Orion" w:date="2011-05-03T13:30:00Z">
        <w:r w:rsidR="003800F7">
          <w:rPr>
            <w:rFonts w:cs="Times New Roman"/>
          </w:rPr>
          <w:t>l</w:t>
        </w:r>
      </w:ins>
      <w:ins w:id="2203" w:author="Orion" w:date="2011-05-03T13:31:00Z">
        <w:r w:rsidR="00AD1E97">
          <w:rPr>
            <w:rFonts w:cs="Times New Roman"/>
          </w:rPr>
          <w:t>a</w:t>
        </w:r>
      </w:ins>
      <w:ins w:id="2204" w:author="Orion" w:date="2011-05-03T13:30:00Z">
        <w:r w:rsidR="003800F7">
          <w:rPr>
            <w:rFonts w:cs="Times New Roman"/>
          </w:rPr>
          <w:t xml:space="preserve"> que se ha hablado anteriormente,</w:t>
        </w:r>
      </w:ins>
      <w:ins w:id="2205" w:author="Orion" w:date="2011-05-03T13:15:00Z">
        <w:r w:rsidRPr="00AB231D">
          <w:rPr>
            <w:rFonts w:eastAsia="TimesNewRomanMS" w:cs="Times New Roman"/>
          </w:rPr>
          <w:t xml:space="preserve"> </w:t>
        </w:r>
        <w:r w:rsidRPr="00AB231D">
          <w:rPr>
            <w:rFonts w:cs="Times New Roman"/>
          </w:rPr>
          <w:t xml:space="preserve">que es una herramienta que </w:t>
        </w:r>
        <w:r w:rsidRPr="00AB231D">
          <w:rPr>
            <w:rFonts w:cs="Times New Roman"/>
            <w:color w:val="000000"/>
          </w:rPr>
          <w:t xml:space="preserve">utiliza un enfoque ABMS </w:t>
        </w:r>
      </w:ins>
      <w:commentRangeEnd w:id="2195"/>
      <w:r w:rsidR="005E6412">
        <w:rPr>
          <w:rStyle w:val="CommentReference"/>
        </w:rPr>
        <w:commentReference w:id="2195"/>
      </w:r>
      <w:ins w:id="2206" w:author="Orion" w:date="2011-05-03T13:15:00Z">
        <w:r w:rsidRPr="00AB231D">
          <w:rPr>
            <w:rFonts w:cs="Times New Roman"/>
            <w:color w:val="000000"/>
          </w:rPr>
          <w:t>(</w:t>
        </w:r>
        <w:commentRangeStart w:id="2207"/>
        <w:r w:rsidRPr="00AB231D">
          <w:rPr>
            <w:rFonts w:cs="Times New Roman"/>
            <w:color w:val="000000"/>
          </w:rPr>
          <w:t>Simulación y Modelado Basado en Agentes)</w:t>
        </w:r>
      </w:ins>
      <w:commentRangeEnd w:id="2207"/>
      <w:r w:rsidR="0004290C">
        <w:rPr>
          <w:rStyle w:val="CommentReference"/>
        </w:rPr>
        <w:commentReference w:id="2207"/>
      </w:r>
      <w:customXmlInsRangeStart w:id="2208" w:author="Orion" w:date="2011-05-03T13:15:00Z"/>
      <w:sdt>
        <w:sdtPr>
          <w:rPr>
            <w:rFonts w:cs="Times New Roman"/>
            <w:color w:val="000000"/>
          </w:rPr>
          <w:id w:val="1098903194"/>
          <w:citation/>
        </w:sdtPr>
        <w:sdtContent>
          <w:customXmlInsRangeEnd w:id="2208"/>
          <w:ins w:id="2209" w:author="Orion" w:date="2011-05-03T13:15:00Z">
            <w:r w:rsidRPr="00AB231D">
              <w:rPr>
                <w:rFonts w:cs="Times New Roman"/>
                <w:color w:val="000000"/>
              </w:rPr>
              <w:fldChar w:fldCharType="begin"/>
            </w:r>
            <w:r w:rsidRPr="00AB231D">
              <w:rPr>
                <w:rFonts w:cs="Times New Roman"/>
                <w:color w:val="000000"/>
              </w:rPr>
              <w:instrText xml:space="preserve"> CITATION Kei00 \l 3082 </w:instrText>
            </w:r>
            <w:r w:rsidRPr="00AB231D">
              <w:rPr>
                <w:rFonts w:cs="Times New Roman"/>
                <w:color w:val="000000"/>
              </w:rPr>
              <w:fldChar w:fldCharType="separate"/>
            </w:r>
          </w:ins>
          <w:r w:rsidR="002B2B1D">
            <w:rPr>
              <w:rFonts w:cs="Times New Roman"/>
              <w:noProof/>
              <w:color w:val="000000"/>
            </w:rPr>
            <w:t xml:space="preserve"> </w:t>
          </w:r>
          <w:r w:rsidR="002B2B1D" w:rsidRPr="002B2B1D">
            <w:rPr>
              <w:rFonts w:cs="Times New Roman"/>
              <w:noProof/>
              <w:color w:val="000000"/>
            </w:rPr>
            <w:t>(29)</w:t>
          </w:r>
          <w:ins w:id="2210" w:author="Orion" w:date="2011-05-03T13:15:00Z">
            <w:r w:rsidRPr="00AB231D">
              <w:rPr>
                <w:rFonts w:cs="Times New Roman"/>
                <w:color w:val="000000"/>
              </w:rPr>
              <w:fldChar w:fldCharType="end"/>
            </w:r>
          </w:ins>
          <w:customXmlInsRangeStart w:id="2211" w:author="Orion" w:date="2011-05-03T13:15:00Z"/>
        </w:sdtContent>
      </w:sdt>
      <w:customXmlInsRangeEnd w:id="2211"/>
      <w:ins w:id="2212" w:author="Orion" w:date="2011-05-03T13:15:00Z">
        <w:r w:rsidRPr="00AB231D">
          <w:rPr>
            <w:rFonts w:cs="Times New Roman"/>
            <w:color w:val="000000"/>
          </w:rPr>
          <w:t xml:space="preserve">. En estas simulaciones, los agentes basados en la política de la FAA evalúan e imponen </w:t>
        </w:r>
        <w:commentRangeStart w:id="2213"/>
        <w:commentRangeStart w:id="2214"/>
        <w:proofErr w:type="spellStart"/>
        <w:r w:rsidRPr="00AB231D">
          <w:rPr>
            <w:rFonts w:cs="Times New Roman"/>
            <w:color w:val="000000"/>
          </w:rPr>
          <w:t>GDPs</w:t>
        </w:r>
        <w:proofErr w:type="spellEnd"/>
        <w:r w:rsidRPr="00AB231D">
          <w:rPr>
            <w:rFonts w:cs="Times New Roman"/>
            <w:color w:val="000000"/>
          </w:rPr>
          <w:t xml:space="preserve"> </w:t>
        </w:r>
        <w:commentRangeEnd w:id="2213"/>
        <w:r w:rsidRPr="004800ED">
          <w:rPr>
            <w:rStyle w:val="CommentReference"/>
            <w:rFonts w:cs="Times New Roman"/>
          </w:rPr>
          <w:commentReference w:id="2213"/>
        </w:r>
      </w:ins>
      <w:commentRangeEnd w:id="2214"/>
      <w:ins w:id="2215" w:author="Orion" w:date="2011-05-03T17:25:00Z">
        <w:r w:rsidR="00FB4322">
          <w:rPr>
            <w:rStyle w:val="CommentReference"/>
          </w:rPr>
          <w:commentReference w:id="2214"/>
        </w:r>
      </w:ins>
      <w:ins w:id="2216" w:author="Orion" w:date="2011-05-03T13:15:00Z">
        <w:r w:rsidRPr="00AB231D">
          <w:rPr>
            <w:rFonts w:cs="Times New Roman"/>
            <w:color w:val="000000"/>
          </w:rPr>
          <w:t>(programas de retraso en tierra), basados en la capacidad del espacio aéreo y el clima. Sus decisiones se basan en reglas simples acerca de la capacidad de los aeropuertos y la igualdad entre las compañías aéreas</w:t>
        </w:r>
        <w:commentRangeStart w:id="2217"/>
        <w:r w:rsidRPr="00AB231D">
          <w:rPr>
            <w:rFonts w:cs="Times New Roman"/>
            <w:color w:val="000000"/>
          </w:rPr>
          <w:t>. Los agentes de las aerolíneas toman sus decisiones basándose en el cálculo del coste de cada tarea realizada</w:t>
        </w:r>
      </w:ins>
      <w:commentRangeEnd w:id="2217"/>
      <w:r w:rsidR="00630ABD">
        <w:rPr>
          <w:rStyle w:val="CommentReference"/>
        </w:rPr>
        <w:commentReference w:id="2217"/>
      </w:r>
      <w:ins w:id="2218" w:author="Orion" w:date="2011-05-03T13:15:00Z">
        <w:r w:rsidRPr="00AB231D">
          <w:rPr>
            <w:rFonts w:cs="Times New Roman"/>
            <w:color w:val="000000"/>
          </w:rPr>
          <w:t>. Mediante la imposición de determinados acontecimientos al azar en el comienzo, el sistema devuelve como salida de la simulación una serie de estadísticas basadas en el comportamiento emergente de los agentes en el sistema. El enfoque de IMPACT es modelar las aerolíneas y la FAA basándose en el uso de un algoritmo simple de toma de decisiones,</w:t>
        </w:r>
        <w:r w:rsidRPr="00AB231D">
          <w:rPr>
            <w:rFonts w:cs="Times New Roman"/>
          </w:rPr>
          <w:t xml:space="preserve"> y centrarse principalmente en la gestión de retrasos.</w:t>
        </w:r>
      </w:ins>
    </w:p>
    <w:p w:rsidR="00C82BA2" w:rsidRPr="00246937" w:rsidDel="00953A1F" w:rsidRDefault="00C82BA2">
      <w:pPr>
        <w:jc w:val="both"/>
        <w:rPr>
          <w:del w:id="2219" w:author="Orion" w:date="2011-05-03T13:33:00Z"/>
          <w:rFonts w:cs="Times New Roman"/>
        </w:rPr>
        <w:pPrChange w:id="2220" w:author="Orion" w:date="2011-05-03T13:15:00Z">
          <w:pPr>
            <w:numPr>
              <w:numId w:val="4"/>
            </w:numPr>
            <w:tabs>
              <w:tab w:val="num" w:pos="720"/>
            </w:tabs>
            <w:ind w:left="720" w:hanging="360"/>
            <w:jc w:val="both"/>
          </w:pPr>
        </w:pPrChange>
      </w:pPr>
    </w:p>
    <w:p w:rsidR="00BB1765" w:rsidRPr="00246937" w:rsidDel="00953A1F" w:rsidRDefault="00BB1765">
      <w:pPr>
        <w:jc w:val="both"/>
        <w:rPr>
          <w:del w:id="2221" w:author="Orion" w:date="2011-05-03T13:33:00Z"/>
          <w:rFonts w:cs="Times New Roman"/>
        </w:rPr>
      </w:pPr>
    </w:p>
    <w:p w:rsidR="00BB1765" w:rsidRPr="00246937" w:rsidDel="00953A1F" w:rsidRDefault="00BB1765">
      <w:pPr>
        <w:jc w:val="both"/>
        <w:rPr>
          <w:del w:id="2222" w:author="Orion" w:date="2011-05-03T13:33:00Z"/>
          <w:rFonts w:cs="Times New Roman"/>
        </w:rPr>
      </w:pPr>
      <w:del w:id="2223" w:author="Orion" w:date="2011-05-03T13:33:00Z">
        <w:r w:rsidRPr="00246937" w:rsidDel="00953A1F">
          <w:rPr>
            <w:rFonts w:cs="Times New Roman"/>
          </w:rPr>
          <w:delText>Otras herramientas que no están en este artículo son:</w:delText>
        </w:r>
      </w:del>
    </w:p>
    <w:p w:rsidR="00BB1765" w:rsidRPr="00246937" w:rsidDel="00953A1F" w:rsidRDefault="00BB1765">
      <w:pPr>
        <w:numPr>
          <w:ilvl w:val="0"/>
          <w:numId w:val="4"/>
        </w:numPr>
        <w:jc w:val="both"/>
        <w:rPr>
          <w:del w:id="2224" w:author="Orion" w:date="2011-05-03T13:33:00Z"/>
          <w:rFonts w:cs="Times New Roman"/>
        </w:rPr>
      </w:pPr>
      <w:del w:id="2225" w:author="Orion" w:date="2011-05-03T13:33:00Z">
        <w:r w:rsidRPr="00246937" w:rsidDel="00953A1F">
          <w:rPr>
            <w:rFonts w:cs="Times New Roman"/>
          </w:rPr>
          <w:delText>FACET</w:delText>
        </w:r>
      </w:del>
      <w:del w:id="2226" w:author="Orion" w:date="2011-03-26T03:32:00Z">
        <w:r w:rsidRPr="00246937" w:rsidDel="00C474C1">
          <w:rPr>
            <w:rFonts w:cs="Times New Roman"/>
          </w:rPr>
          <w:delText xml:space="preserve"> (Future ATM Concepts Evaluation Tool) </w:delText>
        </w:r>
      </w:del>
      <w:del w:id="2227" w:author="Orion" w:date="2011-03-31T22:53:00Z">
        <w:r w:rsidRPr="00246937" w:rsidDel="00531F30">
          <w:rPr>
            <w:rFonts w:cs="Times New Roman"/>
          </w:rPr>
          <w:delText>[23]</w:delText>
        </w:r>
      </w:del>
      <w:del w:id="2228" w:author="Orion" w:date="2011-05-03T13:33:00Z">
        <w:r w:rsidRPr="00246937" w:rsidDel="00953A1F">
          <w:rPr>
            <w:rFonts w:cs="Times New Roman"/>
          </w:rPr>
          <w:delText xml:space="preserve"> un modelo físico del espacio aéreo de EEUU desarrollado para modelar eficientemente la complejidad del ATFM y que se basa en la propagación a través del tiempo de las trayectorias propuestas de los vuelos. Es una herramienta cuyo uso </w:delText>
        </w:r>
        <w:r w:rsidR="00A27156" w:rsidRPr="00246937" w:rsidDel="00953A1F">
          <w:rPr>
            <w:rFonts w:cs="Times New Roman"/>
          </w:rPr>
          <w:delText>está</w:delText>
        </w:r>
        <w:r w:rsidRPr="00246937" w:rsidDel="00953A1F">
          <w:rPr>
            <w:rFonts w:cs="Times New Roman"/>
          </w:rPr>
          <w:delText xml:space="preserve"> muy extendido dentro de la FAA y de la NASA.</w:delText>
        </w:r>
      </w:del>
    </w:p>
    <w:p w:rsidR="00BB1765" w:rsidRPr="00246937" w:rsidDel="00C82BA2" w:rsidRDefault="00BB1765">
      <w:pPr>
        <w:numPr>
          <w:ilvl w:val="0"/>
          <w:numId w:val="4"/>
        </w:numPr>
        <w:jc w:val="both"/>
        <w:rPr>
          <w:del w:id="2229" w:author="Orion" w:date="2011-05-03T13:17:00Z"/>
          <w:rFonts w:cs="Times New Roman"/>
          <w:color w:val="FF0000"/>
        </w:rPr>
      </w:pPr>
      <w:del w:id="2230" w:author="Orion" w:date="2011-05-03T13:17:00Z">
        <w:r w:rsidRPr="00246937" w:rsidDel="00C82BA2">
          <w:rPr>
            <w:rFonts w:cs="Times New Roman"/>
          </w:rPr>
          <w:delText>AVDS</w:delText>
        </w:r>
      </w:del>
      <w:del w:id="2231" w:author="Orion" w:date="2011-03-28T19:31:00Z">
        <w:r w:rsidRPr="00246937" w:rsidDel="00E434CF">
          <w:rPr>
            <w:rFonts w:cs="Times New Roman"/>
          </w:rPr>
          <w:delText xml:space="preserve"> </w:delText>
        </w:r>
        <w:r w:rsidRPr="00246937" w:rsidDel="00E434CF">
          <w:rPr>
            <w:rFonts w:cs="Times New Roman"/>
            <w:color w:val="FF0000"/>
          </w:rPr>
          <w:delText>TODO</w:delText>
        </w:r>
      </w:del>
    </w:p>
    <w:p w:rsidR="00FB090F" w:rsidRPr="00246937" w:rsidRDefault="00FB090F">
      <w:pPr>
        <w:jc w:val="both"/>
        <w:rPr>
          <w:rFonts w:cs="Times New Roman"/>
        </w:rPr>
      </w:pPr>
    </w:p>
    <w:p w:rsidR="00BB1765" w:rsidRPr="00246937" w:rsidRDefault="00964F60">
      <w:pPr>
        <w:jc w:val="both"/>
        <w:rPr>
          <w:rFonts w:cs="Times New Roman"/>
        </w:rPr>
      </w:pPr>
      <w:commentRangeStart w:id="2232"/>
      <w:ins w:id="2233" w:author="Orion" w:date="2011-04-02T13:49:00Z">
        <w:r w:rsidRPr="00246937">
          <w:rPr>
            <w:rFonts w:cs="Times New Roman"/>
            <w:rPrChange w:id="2234" w:author="Orion" w:date="2011-04-24T22:32:00Z">
              <w:rPr>
                <w:rFonts w:ascii="Courier New" w:hAnsi="Courier New" w:cs="Courier New"/>
              </w:rPr>
            </w:rPrChange>
          </w:rPr>
          <w:t xml:space="preserve">Por último, </w:t>
        </w:r>
      </w:ins>
      <w:del w:id="2235" w:author="Orion" w:date="2011-04-02T13:48:00Z">
        <w:r w:rsidR="00BB1765" w:rsidRPr="00246937" w:rsidDel="00964F60">
          <w:rPr>
            <w:rFonts w:cs="Times New Roman"/>
          </w:rPr>
          <w:delText>Por otro lado,</w:delText>
        </w:r>
      </w:del>
      <w:ins w:id="2236" w:author="Orion" w:date="2011-04-02T13:49:00Z">
        <w:r w:rsidRPr="00246937">
          <w:rPr>
            <w:rFonts w:cs="Times New Roman"/>
            <w:rPrChange w:id="2237" w:author="Orion" w:date="2011-04-24T22:32:00Z">
              <w:rPr>
                <w:rFonts w:ascii="Courier New" w:hAnsi="Courier New" w:cs="Courier New"/>
              </w:rPr>
            </w:rPrChange>
          </w:rPr>
          <w:t>c</w:t>
        </w:r>
      </w:ins>
      <w:ins w:id="2238" w:author="Orion" w:date="2011-04-02T13:48:00Z">
        <w:r w:rsidRPr="00246937">
          <w:rPr>
            <w:rFonts w:cs="Times New Roman"/>
            <w:rPrChange w:id="2239" w:author="Orion" w:date="2011-04-24T22:32:00Z">
              <w:rPr>
                <w:rFonts w:ascii="Courier New" w:hAnsi="Courier New" w:cs="Courier New"/>
              </w:rPr>
            </w:rPrChange>
          </w:rPr>
          <w:t xml:space="preserve">uando </w:t>
        </w:r>
      </w:ins>
      <w:ins w:id="2240" w:author="Orion" w:date="2011-05-03T12:37:00Z">
        <w:r w:rsidR="00D032B8">
          <w:rPr>
            <w:rFonts w:cs="Times New Roman"/>
          </w:rPr>
          <w:t>se estudian</w:t>
        </w:r>
      </w:ins>
      <w:ins w:id="2241" w:author="Orion" w:date="2011-04-02T13:48:00Z">
        <w:r w:rsidRPr="00246937">
          <w:rPr>
            <w:rFonts w:cs="Times New Roman"/>
            <w:rPrChange w:id="2242" w:author="Orion" w:date="2011-04-24T22:32:00Z">
              <w:rPr>
                <w:rFonts w:ascii="Courier New" w:hAnsi="Courier New" w:cs="Courier New"/>
              </w:rPr>
            </w:rPrChange>
          </w:rPr>
          <w:t xml:space="preserve"> trabajos relacionados con la simulación de </w:t>
        </w:r>
      </w:ins>
      <w:ins w:id="2243" w:author="Orion" w:date="2011-04-02T13:49:00Z">
        <w:r w:rsidRPr="00246937">
          <w:rPr>
            <w:rFonts w:cs="Times New Roman"/>
            <w:rPrChange w:id="2244" w:author="Orion" w:date="2011-04-24T22:32:00Z">
              <w:rPr>
                <w:rFonts w:ascii="Courier New" w:hAnsi="Courier New" w:cs="Courier New"/>
              </w:rPr>
            </w:rPrChange>
          </w:rPr>
          <w:t>ATM</w:t>
        </w:r>
      </w:ins>
      <w:r w:rsidR="00BB1765" w:rsidRPr="00246937">
        <w:rPr>
          <w:rFonts w:cs="Times New Roman"/>
        </w:rPr>
        <w:t xml:space="preserve"> </w:t>
      </w:r>
      <w:del w:id="2245" w:author="Orion" w:date="2011-05-03T12:37:00Z">
        <w:r w:rsidR="00BB1765" w:rsidRPr="00246937" w:rsidDel="00D032B8">
          <w:rPr>
            <w:rFonts w:cs="Times New Roman"/>
          </w:rPr>
          <w:delText>nos encontramos</w:delText>
        </w:r>
      </w:del>
      <w:ins w:id="2246" w:author="Orion" w:date="2011-05-03T12:37:00Z">
        <w:r w:rsidR="00D032B8">
          <w:rPr>
            <w:rFonts w:cs="Times New Roman"/>
          </w:rPr>
          <w:t>es común encontrarse</w:t>
        </w:r>
      </w:ins>
      <w:r w:rsidR="00BB1765" w:rsidRPr="00246937">
        <w:rPr>
          <w:rFonts w:cs="Times New Roman"/>
        </w:rPr>
        <w:t xml:space="preserve"> con una serie de trabajos que hacen uso </w:t>
      </w:r>
      <w:del w:id="2247" w:author="Orion" w:date="2011-04-02T13:49:00Z">
        <w:r w:rsidR="00BB1765" w:rsidRPr="00246937" w:rsidDel="00964F60">
          <w:rPr>
            <w:rFonts w:cs="Times New Roman"/>
          </w:rPr>
          <w:delText xml:space="preserve">del </w:delText>
        </w:r>
      </w:del>
      <w:ins w:id="2248" w:author="Orion" w:date="2011-04-02T13:49:00Z">
        <w:r w:rsidRPr="00246937">
          <w:rPr>
            <w:rFonts w:cs="Times New Roman"/>
          </w:rPr>
          <w:t>de</w:t>
        </w:r>
        <w:r w:rsidRPr="00246937">
          <w:rPr>
            <w:rFonts w:cs="Times New Roman"/>
            <w:rPrChange w:id="2249" w:author="Orion" w:date="2011-04-24T22:32:00Z">
              <w:rPr>
                <w:rFonts w:ascii="Courier New" w:hAnsi="Courier New" w:cs="Courier New"/>
              </w:rPr>
            </w:rPrChange>
          </w:rPr>
          <w:t xml:space="preserve"> un</w:t>
        </w:r>
        <w:r w:rsidRPr="00246937">
          <w:rPr>
            <w:rFonts w:cs="Times New Roman"/>
          </w:rPr>
          <w:t xml:space="preserve"> </w:t>
        </w:r>
      </w:ins>
      <w:r w:rsidR="00BB1765" w:rsidRPr="00246937">
        <w:rPr>
          <w:rFonts w:cs="Times New Roman"/>
        </w:rPr>
        <w:t>modelado basado en agentes</w:t>
      </w:r>
      <w:commentRangeEnd w:id="2232"/>
      <w:r w:rsidR="0076713D">
        <w:rPr>
          <w:rStyle w:val="CommentReference"/>
        </w:rPr>
        <w:commentReference w:id="2232"/>
      </w:r>
      <w:r w:rsidR="00BB1765" w:rsidRPr="00246937">
        <w:rPr>
          <w:rFonts w:cs="Times New Roman"/>
        </w:rPr>
        <w:t xml:space="preserve">. Entre estos trabajos </w:t>
      </w:r>
      <w:del w:id="2250" w:author="Orion" w:date="2011-05-03T12:39:00Z">
        <w:r w:rsidR="00BB1765" w:rsidRPr="00246937" w:rsidDel="00D032B8">
          <w:rPr>
            <w:rFonts w:cs="Times New Roman"/>
          </w:rPr>
          <w:delText xml:space="preserve">podemos </w:delText>
        </w:r>
      </w:del>
      <w:ins w:id="2251" w:author="Orion" w:date="2011-05-03T12:39:00Z">
        <w:r w:rsidR="00D032B8">
          <w:rPr>
            <w:rFonts w:cs="Times New Roman"/>
          </w:rPr>
          <w:t>se puede</w:t>
        </w:r>
        <w:r w:rsidR="00D032B8" w:rsidRPr="00246937">
          <w:rPr>
            <w:rFonts w:cs="Times New Roman"/>
          </w:rPr>
          <w:t xml:space="preserve"> </w:t>
        </w:r>
      </w:ins>
      <w:r w:rsidR="00BB1765" w:rsidRPr="00246937">
        <w:rPr>
          <w:rFonts w:cs="Times New Roman"/>
        </w:rPr>
        <w:t>distinguir</w:t>
      </w:r>
      <w:ins w:id="2252" w:author="Orion" w:date="2011-05-03T12:39:00Z">
        <w:r w:rsidR="00D032B8">
          <w:rPr>
            <w:rFonts w:cs="Times New Roman"/>
          </w:rPr>
          <w:t xml:space="preserve"> entre</w:t>
        </w:r>
      </w:ins>
      <w:r w:rsidR="00BB1765" w:rsidRPr="00246937">
        <w:rPr>
          <w:rFonts w:cs="Times New Roman"/>
        </w:rPr>
        <w:t xml:space="preserve"> aquellos centrados en el ATFM y los centrados en la gestión de los </w:t>
      </w:r>
      <w:ins w:id="2253" w:author="Orion" w:date="2011-03-27T16:15:00Z">
        <w:r w:rsidR="0018606D" w:rsidRPr="00246937">
          <w:rPr>
            <w:rFonts w:cs="Times New Roman"/>
          </w:rPr>
          <w:t>AOCC (</w:t>
        </w:r>
      </w:ins>
      <w:r w:rsidR="00BB1765" w:rsidRPr="00246937">
        <w:rPr>
          <w:rFonts w:cs="Times New Roman"/>
        </w:rPr>
        <w:t>Centros de Control de las Operaciones de las Aerolíneas</w:t>
      </w:r>
      <w:del w:id="2254" w:author="Orion" w:date="2011-03-27T16:15:00Z">
        <w:r w:rsidR="00BB1765" w:rsidRPr="00246937" w:rsidDel="0018606D">
          <w:rPr>
            <w:rFonts w:cs="Times New Roman"/>
          </w:rPr>
          <w:delText xml:space="preserve"> (AOCC</w:delText>
        </w:r>
      </w:del>
      <w:r w:rsidR="00BB1765" w:rsidRPr="00246937">
        <w:rPr>
          <w:rFonts w:cs="Times New Roman"/>
        </w:rPr>
        <w:t>).</w:t>
      </w:r>
    </w:p>
    <w:p w:rsidR="00BB1765" w:rsidRPr="00246937" w:rsidRDefault="00BB1765">
      <w:pPr>
        <w:jc w:val="both"/>
        <w:rPr>
          <w:rFonts w:cs="Times New Roman"/>
        </w:rPr>
      </w:pPr>
      <w:r w:rsidRPr="00246937">
        <w:rPr>
          <w:rFonts w:cs="Times New Roman"/>
        </w:rPr>
        <w:t xml:space="preserve">En cuanto al primer tipo </w:t>
      </w:r>
      <w:ins w:id="2255" w:author="Orion" w:date="2011-05-03T12:46:00Z">
        <w:r w:rsidR="003D4F2C">
          <w:rPr>
            <w:rFonts w:cs="Times New Roman"/>
          </w:rPr>
          <w:t>se puede</w:t>
        </w:r>
      </w:ins>
      <w:ins w:id="2256" w:author="Orion" w:date="2011-03-28T17:21:00Z">
        <w:r w:rsidR="00E34F9E" w:rsidRPr="00246937">
          <w:rPr>
            <w:rFonts w:cs="Times New Roman"/>
          </w:rPr>
          <w:t xml:space="preserve"> ver un ejemplo en </w:t>
        </w:r>
      </w:ins>
      <w:customXmlInsRangeStart w:id="2257" w:author="Orion" w:date="2011-03-31T22:53:00Z"/>
      <w:sdt>
        <w:sdtPr>
          <w:rPr>
            <w:rFonts w:cs="Times New Roman"/>
          </w:rPr>
          <w:id w:val="-1275089679"/>
          <w:citation/>
        </w:sdtPr>
        <w:sdtContent>
          <w:customXmlInsRangeEnd w:id="2257"/>
          <w:ins w:id="2258" w:author="Orion" w:date="2011-03-31T22:53:00Z">
            <w:r w:rsidR="00531F30" w:rsidRPr="00246937">
              <w:rPr>
                <w:rFonts w:cs="Times New Roman"/>
                <w:rPrChange w:id="2259" w:author="Orion" w:date="2011-04-24T22:32:00Z">
                  <w:rPr>
                    <w:rFonts w:ascii="Courier New" w:hAnsi="Courier New" w:cs="Courier New"/>
                  </w:rPr>
                </w:rPrChange>
              </w:rPr>
              <w:fldChar w:fldCharType="begin"/>
            </w:r>
            <w:r w:rsidR="00531F30" w:rsidRPr="00246937">
              <w:rPr>
                <w:rFonts w:cs="Times New Roman"/>
                <w:rPrChange w:id="2260" w:author="Orion" w:date="2011-04-24T22:32:00Z">
                  <w:rPr>
                    <w:rFonts w:ascii="Courier New" w:hAnsi="Courier New" w:cs="Courier New"/>
                  </w:rPr>
                </w:rPrChange>
              </w:rPr>
              <w:instrText xml:space="preserve"> CITATION DSi08 \l 3082 </w:instrText>
            </w:r>
          </w:ins>
          <w:r w:rsidR="00531F30" w:rsidRPr="00246937">
            <w:rPr>
              <w:rFonts w:cs="Times New Roman"/>
              <w:rPrChange w:id="2261" w:author="Orion" w:date="2011-04-24T22:32:00Z">
                <w:rPr>
                  <w:rFonts w:ascii="Courier New" w:hAnsi="Courier New" w:cs="Courier New"/>
                </w:rPr>
              </w:rPrChange>
            </w:rPr>
            <w:fldChar w:fldCharType="separate"/>
          </w:r>
          <w:r w:rsidR="002B2B1D" w:rsidRPr="002B2B1D">
            <w:rPr>
              <w:rFonts w:cs="Times New Roman"/>
              <w:noProof/>
            </w:rPr>
            <w:t>(30)</w:t>
          </w:r>
          <w:ins w:id="2262" w:author="Orion" w:date="2011-03-31T22:53:00Z">
            <w:r w:rsidR="00531F30" w:rsidRPr="00246937">
              <w:rPr>
                <w:rFonts w:cs="Times New Roman"/>
                <w:rPrChange w:id="2263" w:author="Orion" w:date="2011-04-24T22:32:00Z">
                  <w:rPr>
                    <w:rFonts w:ascii="Courier New" w:hAnsi="Courier New" w:cs="Courier New"/>
                  </w:rPr>
                </w:rPrChange>
              </w:rPr>
              <w:fldChar w:fldCharType="end"/>
            </w:r>
          </w:ins>
          <w:customXmlInsRangeStart w:id="2264" w:author="Orion" w:date="2011-03-31T22:53:00Z"/>
        </w:sdtContent>
      </w:sdt>
      <w:customXmlInsRangeEnd w:id="2264"/>
      <w:del w:id="2265" w:author="Orion" w:date="2011-03-31T22:53:00Z">
        <w:r w:rsidRPr="00246937" w:rsidDel="00531F30">
          <w:rPr>
            <w:rFonts w:cs="Times New Roman"/>
          </w:rPr>
          <w:delText>[22]</w:delText>
        </w:r>
      </w:del>
      <w:r w:rsidRPr="00246937">
        <w:rPr>
          <w:rFonts w:cs="Times New Roman"/>
        </w:rPr>
        <w:t xml:space="preserve"> </w:t>
      </w:r>
      <w:ins w:id="2266" w:author="Orion" w:date="2011-03-28T17:21:00Z">
        <w:r w:rsidR="00E34F9E" w:rsidRPr="00246937">
          <w:rPr>
            <w:rFonts w:cs="Times New Roman"/>
          </w:rPr>
          <w:t xml:space="preserve">donde se </w:t>
        </w:r>
      </w:ins>
      <w:r w:rsidRPr="00246937">
        <w:rPr>
          <w:rFonts w:cs="Times New Roman"/>
        </w:rPr>
        <w:t xml:space="preserve">presenta una tecnología </w:t>
      </w:r>
      <w:proofErr w:type="spellStart"/>
      <w:r w:rsidRPr="00246937">
        <w:rPr>
          <w:rFonts w:cs="Times New Roman"/>
        </w:rPr>
        <w:t>multi</w:t>
      </w:r>
      <w:proofErr w:type="spellEnd"/>
      <w:ins w:id="2267" w:author="Orion" w:date="2011-03-28T16:11:00Z">
        <w:r w:rsidR="00EB499E" w:rsidRPr="00246937">
          <w:rPr>
            <w:rFonts w:cs="Times New Roman"/>
          </w:rPr>
          <w:t>-</w:t>
        </w:r>
      </w:ins>
      <w:r w:rsidRPr="00246937">
        <w:rPr>
          <w:rFonts w:cs="Times New Roman"/>
        </w:rPr>
        <w:t xml:space="preserve">agente para </w:t>
      </w:r>
      <w:r w:rsidR="009806A5" w:rsidRPr="00246937">
        <w:rPr>
          <w:rFonts w:cs="Times New Roman"/>
        </w:rPr>
        <w:t>vehículos</w:t>
      </w:r>
      <w:r w:rsidRPr="00246937">
        <w:rPr>
          <w:rFonts w:cs="Times New Roman"/>
        </w:rPr>
        <w:t xml:space="preserve"> autónomos ya sean tripulados o no tripulados. El sistema integra una serie de métodos cooperativos y no-cooperativos de </w:t>
      </w:r>
      <w:ins w:id="2268" w:author="IO" w:date="2011-05-13T11:50:00Z">
        <w:r w:rsidR="002E0930">
          <w:rPr>
            <w:rFonts w:cs="Times New Roman"/>
          </w:rPr>
          <w:t xml:space="preserve">para evitar </w:t>
        </w:r>
      </w:ins>
      <w:del w:id="2269" w:author="IO" w:date="2011-05-13T11:50:00Z">
        <w:r w:rsidRPr="00246937" w:rsidDel="002E0930">
          <w:rPr>
            <w:rFonts w:cs="Times New Roman"/>
          </w:rPr>
          <w:delText>anti</w:delText>
        </w:r>
      </w:del>
      <w:r w:rsidRPr="00246937">
        <w:rPr>
          <w:rFonts w:cs="Times New Roman"/>
        </w:rPr>
        <w:t>colisi</w:t>
      </w:r>
      <w:del w:id="2270" w:author="IO" w:date="2011-05-13T11:50:00Z">
        <w:r w:rsidRPr="00246937" w:rsidDel="002E0930">
          <w:rPr>
            <w:rFonts w:cs="Times New Roman"/>
          </w:rPr>
          <w:delText>ón</w:delText>
        </w:r>
      </w:del>
      <w:ins w:id="2271" w:author="IO" w:date="2011-05-13T11:50:00Z">
        <w:r w:rsidR="002E0930">
          <w:rPr>
            <w:rFonts w:cs="Times New Roman"/>
          </w:rPr>
          <w:t>ones</w:t>
        </w:r>
      </w:ins>
      <w:r w:rsidRPr="00246937">
        <w:rPr>
          <w:rFonts w:cs="Times New Roman"/>
        </w:rPr>
        <w:t xml:space="preserve"> que se implementan por los distintos agentes y que son validados y comparados en los experimentos del artículo. </w:t>
      </w:r>
      <w:ins w:id="2272" w:author="Orion" w:date="2011-04-02T13:44:00Z">
        <w:r w:rsidR="00D83A8B" w:rsidRPr="00246937">
          <w:rPr>
            <w:rFonts w:cs="Times New Roman"/>
            <w:rPrChange w:id="2273" w:author="Orion" w:date="2011-04-24T22:32:00Z">
              <w:rPr>
                <w:rFonts w:ascii="Courier New" w:hAnsi="Courier New" w:cs="Courier New"/>
              </w:rPr>
            </w:rPrChange>
          </w:rPr>
          <w:t>Por otro lado</w:t>
        </w:r>
      </w:ins>
      <w:ins w:id="2274" w:author="Orion" w:date="2011-05-02T22:56:00Z">
        <w:r w:rsidR="0095731E">
          <w:rPr>
            <w:rFonts w:cs="Times New Roman"/>
          </w:rPr>
          <w:t>,</w:t>
        </w:r>
      </w:ins>
      <w:ins w:id="2275" w:author="Orion" w:date="2011-04-02T13:44:00Z">
        <w:r w:rsidR="00D83A8B" w:rsidRPr="00246937">
          <w:rPr>
            <w:rFonts w:cs="Times New Roman"/>
            <w:rPrChange w:id="2276" w:author="Orion" w:date="2011-04-24T22:32:00Z">
              <w:rPr>
                <w:rFonts w:ascii="Courier New" w:hAnsi="Courier New" w:cs="Courier New"/>
              </w:rPr>
            </w:rPrChange>
          </w:rPr>
          <w:t xml:space="preserve"> </w:t>
        </w:r>
      </w:ins>
      <w:del w:id="2277" w:author="Orion" w:date="2011-04-02T13:44:00Z">
        <w:r w:rsidRPr="00246937" w:rsidDel="009704E3">
          <w:rPr>
            <w:rFonts w:cs="Times New Roman"/>
          </w:rPr>
          <w:delText>Otro trabajo es</w:delText>
        </w:r>
      </w:del>
      <w:ins w:id="2278" w:author="Orion" w:date="2011-04-02T13:44:00Z">
        <w:r w:rsidR="00D83A8B" w:rsidRPr="00246937">
          <w:rPr>
            <w:rFonts w:cs="Times New Roman"/>
            <w:rPrChange w:id="2279" w:author="Orion" w:date="2011-04-24T22:32:00Z">
              <w:rPr>
                <w:rFonts w:ascii="Courier New" w:hAnsi="Courier New" w:cs="Courier New"/>
              </w:rPr>
            </w:rPrChange>
          </w:rPr>
          <w:t>e</w:t>
        </w:r>
        <w:r w:rsidR="009704E3" w:rsidRPr="00246937">
          <w:rPr>
            <w:rFonts w:cs="Times New Roman"/>
            <w:rPrChange w:id="2280" w:author="Orion" w:date="2011-04-24T22:32:00Z">
              <w:rPr>
                <w:rFonts w:ascii="Courier New" w:hAnsi="Courier New" w:cs="Courier New"/>
              </w:rPr>
            </w:rPrChange>
          </w:rPr>
          <w:t>n</w:t>
        </w:r>
      </w:ins>
      <w:r w:rsidRPr="00246937">
        <w:rPr>
          <w:rFonts w:cs="Times New Roman"/>
        </w:rPr>
        <w:t xml:space="preserve"> </w:t>
      </w:r>
      <w:customXmlInsRangeStart w:id="2281" w:author="Orion" w:date="2011-03-31T22:55:00Z"/>
      <w:sdt>
        <w:sdtPr>
          <w:rPr>
            <w:rFonts w:cs="Times New Roman"/>
          </w:rPr>
          <w:id w:val="-207023604"/>
          <w:citation/>
        </w:sdtPr>
        <w:sdtContent>
          <w:customXmlInsRangeEnd w:id="2281"/>
          <w:ins w:id="2282" w:author="Orion" w:date="2011-03-31T22:55:00Z">
            <w:r w:rsidR="00531F30" w:rsidRPr="00246937">
              <w:rPr>
                <w:rFonts w:cs="Times New Roman"/>
                <w:rPrChange w:id="2283" w:author="Orion" w:date="2011-04-24T22:32:00Z">
                  <w:rPr>
                    <w:rFonts w:ascii="Courier New" w:hAnsi="Courier New" w:cs="Courier New"/>
                  </w:rPr>
                </w:rPrChange>
              </w:rPr>
              <w:fldChar w:fldCharType="begin"/>
            </w:r>
            <w:r w:rsidR="00531F30" w:rsidRPr="00246937">
              <w:rPr>
                <w:rFonts w:cs="Times New Roman"/>
                <w:rPrChange w:id="2284" w:author="Orion" w:date="2011-04-24T22:32:00Z">
                  <w:rPr>
                    <w:rFonts w:ascii="Courier New" w:hAnsi="Courier New" w:cs="Courier New"/>
                  </w:rPr>
                </w:rPrChange>
              </w:rPr>
              <w:instrText xml:space="preserve"> CITATION Ago07 \l 3082 </w:instrText>
            </w:r>
          </w:ins>
          <w:r w:rsidR="00531F30" w:rsidRPr="00246937">
            <w:rPr>
              <w:rFonts w:cs="Times New Roman"/>
              <w:rPrChange w:id="2285" w:author="Orion" w:date="2011-04-24T22:32:00Z">
                <w:rPr>
                  <w:rFonts w:ascii="Courier New" w:hAnsi="Courier New" w:cs="Courier New"/>
                </w:rPr>
              </w:rPrChange>
            </w:rPr>
            <w:fldChar w:fldCharType="separate"/>
          </w:r>
          <w:r w:rsidR="002B2B1D" w:rsidRPr="002B2B1D">
            <w:rPr>
              <w:rFonts w:cs="Times New Roman"/>
              <w:noProof/>
            </w:rPr>
            <w:t>(27)</w:t>
          </w:r>
          <w:ins w:id="2286" w:author="Orion" w:date="2011-03-31T22:55:00Z">
            <w:r w:rsidR="00531F30" w:rsidRPr="00246937">
              <w:rPr>
                <w:rFonts w:cs="Times New Roman"/>
                <w:rPrChange w:id="2287" w:author="Orion" w:date="2011-04-24T22:32:00Z">
                  <w:rPr>
                    <w:rFonts w:ascii="Courier New" w:hAnsi="Courier New" w:cs="Courier New"/>
                  </w:rPr>
                </w:rPrChange>
              </w:rPr>
              <w:fldChar w:fldCharType="end"/>
            </w:r>
          </w:ins>
          <w:customXmlInsRangeStart w:id="2288" w:author="Orion" w:date="2011-03-31T22:55:00Z"/>
        </w:sdtContent>
      </w:sdt>
      <w:customXmlInsRangeEnd w:id="2288"/>
      <w:ins w:id="2289" w:author="Orion" w:date="2011-03-31T22:55:00Z">
        <w:r w:rsidR="00531F30" w:rsidRPr="00246937">
          <w:rPr>
            <w:rFonts w:cs="Times New Roman"/>
            <w:rPrChange w:id="2290" w:author="Orion" w:date="2011-04-24T22:32:00Z">
              <w:rPr>
                <w:rFonts w:ascii="Courier New" w:hAnsi="Courier New" w:cs="Courier New"/>
              </w:rPr>
            </w:rPrChange>
          </w:rPr>
          <w:t xml:space="preserve"> </w:t>
        </w:r>
      </w:ins>
      <w:del w:id="2291" w:author="Orion" w:date="2011-03-31T22:55:00Z">
        <w:r w:rsidRPr="00246937" w:rsidDel="00531F30">
          <w:rPr>
            <w:rFonts w:cs="Times New Roman"/>
          </w:rPr>
          <w:delText xml:space="preserve">[23] </w:delText>
        </w:r>
      </w:del>
      <w:del w:id="2292" w:author="Orion" w:date="2011-04-02T13:44:00Z">
        <w:r w:rsidRPr="00246937" w:rsidDel="009704E3">
          <w:rPr>
            <w:rFonts w:cs="Times New Roman"/>
          </w:rPr>
          <w:delText xml:space="preserve">donde </w:delText>
        </w:r>
      </w:del>
      <w:r w:rsidRPr="00246937">
        <w:rPr>
          <w:rFonts w:cs="Times New Roman"/>
        </w:rPr>
        <w:t xml:space="preserve">nos muestran un algoritmo adaptativo y distribuido del ATFM que puede implementarse y probarse de manera sencilla con la herramienta FACET, el método </w:t>
      </w:r>
      <w:r w:rsidR="004567F9" w:rsidRPr="00246937">
        <w:rPr>
          <w:rFonts w:cs="Times New Roman"/>
        </w:rPr>
        <w:t>está</w:t>
      </w:r>
      <w:r w:rsidRPr="00246937">
        <w:rPr>
          <w:rFonts w:cs="Times New Roman"/>
        </w:rPr>
        <w:t xml:space="preserve"> basado en una serie de </w:t>
      </w:r>
      <w:r w:rsidRPr="00246937">
        <w:rPr>
          <w:rFonts w:cs="Times New Roman"/>
        </w:rPr>
        <w:lastRenderedPageBreak/>
        <w:t>agentes que representan ciertas regiones y donde cada agente determina la separación entre los aviones que se aproximan a la región. Estos agentes usan un aprendizaje por refuerzo para aprender políticas de control, y en el artículo se estudian las distintas funciones que premian o asignan pesos al algoritmo y las diferentes formas de estimar estas funciones.</w:t>
      </w:r>
    </w:p>
    <w:p w:rsidR="00680DCF" w:rsidRPr="00246937" w:rsidDel="00432D4C" w:rsidRDefault="0088439F">
      <w:pPr>
        <w:jc w:val="both"/>
        <w:rPr>
          <w:del w:id="2293" w:author="Orion" w:date="2011-03-31T22:58:00Z"/>
          <w:rFonts w:cs="Times New Roman"/>
          <w:rPrChange w:id="2294" w:author="Orion" w:date="2011-04-24T22:32:00Z">
            <w:rPr>
              <w:del w:id="2295" w:author="Orion" w:date="2011-03-31T22:58:00Z"/>
              <w:rFonts w:ascii="Courier New" w:hAnsi="Courier New" w:cs="Courier New"/>
            </w:rPr>
          </w:rPrChange>
        </w:rPr>
      </w:pPr>
      <w:ins w:id="2296" w:author="Orion" w:date="2011-04-02T13:44:00Z">
        <w:r w:rsidRPr="00246937">
          <w:rPr>
            <w:rFonts w:cs="Times New Roman"/>
            <w:rPrChange w:id="2297" w:author="Orion" w:date="2011-04-24T22:32:00Z">
              <w:rPr>
                <w:rFonts w:ascii="Courier New" w:hAnsi="Courier New" w:cs="Courier New"/>
              </w:rPr>
            </w:rPrChange>
          </w:rPr>
          <w:t>Por último</w:t>
        </w:r>
      </w:ins>
      <w:ins w:id="2298" w:author="IO" w:date="2011-05-13T11:51:00Z">
        <w:r w:rsidR="002E0930">
          <w:rPr>
            <w:rFonts w:cs="Times New Roman"/>
          </w:rPr>
          <w:t>,</w:t>
        </w:r>
      </w:ins>
      <w:ins w:id="2299" w:author="Orion" w:date="2011-04-02T13:44:00Z">
        <w:r w:rsidRPr="00246937">
          <w:rPr>
            <w:rFonts w:cs="Times New Roman"/>
            <w:rPrChange w:id="2300" w:author="Orion" w:date="2011-04-24T22:32:00Z">
              <w:rPr>
                <w:rFonts w:ascii="Courier New" w:hAnsi="Courier New" w:cs="Courier New"/>
              </w:rPr>
            </w:rPrChange>
          </w:rPr>
          <w:t xml:space="preserve"> </w:t>
        </w:r>
      </w:ins>
      <w:del w:id="2301" w:author="Orion" w:date="2011-04-02T13:44:00Z">
        <w:r w:rsidR="00BB1765" w:rsidRPr="00246937" w:rsidDel="0088439F">
          <w:rPr>
            <w:rFonts w:cs="Times New Roman"/>
          </w:rPr>
          <w:delText>E</w:delText>
        </w:r>
      </w:del>
      <w:ins w:id="2302" w:author="Orion" w:date="2011-04-02T13:44:00Z">
        <w:r w:rsidRPr="00246937">
          <w:rPr>
            <w:rFonts w:cs="Times New Roman"/>
            <w:rPrChange w:id="2303" w:author="Orion" w:date="2011-04-24T22:32:00Z">
              <w:rPr>
                <w:rFonts w:ascii="Courier New" w:hAnsi="Courier New" w:cs="Courier New"/>
              </w:rPr>
            </w:rPrChange>
          </w:rPr>
          <w:t>e</w:t>
        </w:r>
      </w:ins>
      <w:r w:rsidR="00BB1765" w:rsidRPr="00246937">
        <w:rPr>
          <w:rFonts w:cs="Times New Roman"/>
        </w:rPr>
        <w:t xml:space="preserve">l trabajo </w:t>
      </w:r>
      <w:customXmlInsRangeStart w:id="2304" w:author="Orion" w:date="2011-03-31T22:56:00Z"/>
      <w:sdt>
        <w:sdtPr>
          <w:rPr>
            <w:rFonts w:cs="Times New Roman"/>
          </w:rPr>
          <w:id w:val="-1566487145"/>
          <w:citation/>
        </w:sdtPr>
        <w:sdtContent>
          <w:customXmlInsRangeEnd w:id="2304"/>
          <w:ins w:id="2305" w:author="Orion" w:date="2011-03-31T22:56:00Z">
            <w:r w:rsidR="00531F30" w:rsidRPr="00246937">
              <w:rPr>
                <w:rFonts w:cs="Times New Roman"/>
                <w:rPrChange w:id="2306" w:author="Orion" w:date="2011-04-24T22:32:00Z">
                  <w:rPr>
                    <w:rFonts w:ascii="Courier New" w:hAnsi="Courier New" w:cs="Courier New"/>
                  </w:rPr>
                </w:rPrChange>
              </w:rPr>
              <w:fldChar w:fldCharType="begin"/>
            </w:r>
            <w:r w:rsidR="00531F30" w:rsidRPr="00246937">
              <w:rPr>
                <w:rFonts w:cs="Times New Roman"/>
                <w:rPrChange w:id="2307" w:author="Orion" w:date="2011-04-24T22:32:00Z">
                  <w:rPr>
                    <w:rFonts w:ascii="Courier New" w:hAnsi="Courier New" w:cs="Courier New"/>
                  </w:rPr>
                </w:rPrChange>
              </w:rPr>
              <w:instrText xml:space="preserve"> CITATION SWo08 \l 3082 </w:instrText>
            </w:r>
          </w:ins>
          <w:r w:rsidR="00531F30" w:rsidRPr="00246937">
            <w:rPr>
              <w:rFonts w:cs="Times New Roman"/>
              <w:rPrChange w:id="2308" w:author="Orion" w:date="2011-04-24T22:32:00Z">
                <w:rPr>
                  <w:rFonts w:ascii="Courier New" w:hAnsi="Courier New" w:cs="Courier New"/>
                </w:rPr>
              </w:rPrChange>
            </w:rPr>
            <w:fldChar w:fldCharType="separate"/>
          </w:r>
          <w:r w:rsidR="002B2B1D" w:rsidRPr="002B2B1D">
            <w:rPr>
              <w:rFonts w:cs="Times New Roman"/>
              <w:noProof/>
            </w:rPr>
            <w:t>(31)</w:t>
          </w:r>
          <w:ins w:id="2309" w:author="Orion" w:date="2011-03-31T22:56:00Z">
            <w:r w:rsidR="00531F30" w:rsidRPr="00246937">
              <w:rPr>
                <w:rFonts w:cs="Times New Roman"/>
                <w:rPrChange w:id="2310" w:author="Orion" w:date="2011-04-24T22:32:00Z">
                  <w:rPr>
                    <w:rFonts w:ascii="Courier New" w:hAnsi="Courier New" w:cs="Courier New"/>
                  </w:rPr>
                </w:rPrChange>
              </w:rPr>
              <w:fldChar w:fldCharType="end"/>
            </w:r>
          </w:ins>
          <w:customXmlInsRangeStart w:id="2311" w:author="Orion" w:date="2011-03-31T22:56:00Z"/>
        </w:sdtContent>
      </w:sdt>
      <w:customXmlInsRangeEnd w:id="2311"/>
      <w:del w:id="2312" w:author="Orion" w:date="2011-03-31T22:56:00Z">
        <w:r w:rsidR="00BB1765" w:rsidRPr="00246937" w:rsidDel="00531F30">
          <w:rPr>
            <w:rFonts w:cs="Times New Roman"/>
          </w:rPr>
          <w:delText>[24]</w:delText>
        </w:r>
      </w:del>
      <w:r w:rsidR="00BB1765" w:rsidRPr="00246937">
        <w:rPr>
          <w:rFonts w:cs="Times New Roman"/>
        </w:rPr>
        <w:t xml:space="preserve"> describe la experiencia de usar una arquitectura de agente BDI</w:t>
      </w:r>
      <w:ins w:id="2313" w:author="Orion" w:date="2011-03-28T16:12:00Z">
        <w:r w:rsidR="003D0D14" w:rsidRPr="00246937">
          <w:rPr>
            <w:rFonts w:cs="Times New Roman"/>
          </w:rPr>
          <w:t xml:space="preserve"> (modelo de Creencia-Deseo-Intención)</w:t>
        </w:r>
      </w:ins>
      <w:customXmlInsRangeStart w:id="2314" w:author="Orion" w:date="2011-05-17T18:48:00Z"/>
      <w:sdt>
        <w:sdtPr>
          <w:rPr>
            <w:rFonts w:cs="Times New Roman"/>
          </w:rPr>
          <w:id w:val="-1346397888"/>
          <w:citation/>
        </w:sdtPr>
        <w:sdtContent>
          <w:customXmlInsRangeEnd w:id="2314"/>
          <w:ins w:id="2315" w:author="Orion" w:date="2011-05-17T18:48:00Z">
            <w:r w:rsidR="00912510">
              <w:rPr>
                <w:rFonts w:cs="Times New Roman"/>
              </w:rPr>
              <w:fldChar w:fldCharType="begin"/>
            </w:r>
            <w:r w:rsidR="00912510">
              <w:rPr>
                <w:rFonts w:cs="Times New Roman"/>
              </w:rPr>
              <w:instrText xml:space="preserve"> CITATION Geo95 \l 3082 </w:instrText>
            </w:r>
          </w:ins>
          <w:r w:rsidR="00912510">
            <w:rPr>
              <w:rFonts w:cs="Times New Roman"/>
            </w:rPr>
            <w:fldChar w:fldCharType="separate"/>
          </w:r>
          <w:r w:rsidR="002B2B1D">
            <w:rPr>
              <w:rFonts w:cs="Times New Roman"/>
              <w:noProof/>
            </w:rPr>
            <w:t xml:space="preserve"> </w:t>
          </w:r>
          <w:r w:rsidR="002B2B1D" w:rsidRPr="002B2B1D">
            <w:rPr>
              <w:rFonts w:cs="Times New Roman"/>
              <w:noProof/>
            </w:rPr>
            <w:t>(32)</w:t>
          </w:r>
          <w:ins w:id="2316" w:author="Orion" w:date="2011-05-17T18:48:00Z">
            <w:r w:rsidR="00912510">
              <w:rPr>
                <w:rFonts w:cs="Times New Roman"/>
              </w:rPr>
              <w:fldChar w:fldCharType="end"/>
            </w:r>
          </w:ins>
          <w:customXmlInsRangeStart w:id="2317" w:author="Orion" w:date="2011-05-17T18:48:00Z"/>
        </w:sdtContent>
      </w:sdt>
      <w:customXmlInsRangeEnd w:id="2317"/>
      <w:r w:rsidR="00BB1765" w:rsidRPr="00246937">
        <w:rPr>
          <w:rFonts w:cs="Times New Roman"/>
        </w:rPr>
        <w:t xml:space="preserve"> para desarrollar una simulación de un ATFM colaborativo y los problemas de eficiencia que encuentran. Como conclusión </w:t>
      </w:r>
      <w:del w:id="2318" w:author="IO" w:date="2011-05-13T11:52:00Z">
        <w:r w:rsidR="00BB1765" w:rsidRPr="00246937" w:rsidDel="00DE12E2">
          <w:rPr>
            <w:rFonts w:cs="Times New Roman"/>
          </w:rPr>
          <w:delText xml:space="preserve">nos </w:delText>
        </w:r>
      </w:del>
      <w:r w:rsidR="00BB1765" w:rsidRPr="00246937">
        <w:rPr>
          <w:rFonts w:cs="Times New Roman"/>
        </w:rPr>
        <w:t xml:space="preserve">propone </w:t>
      </w:r>
      <w:del w:id="2319" w:author="Orion" w:date="2011-05-17T18:52:00Z">
        <w:r w:rsidR="00BB1765" w:rsidRPr="00246937" w:rsidDel="004F60F0">
          <w:rPr>
            <w:rFonts w:cs="Times New Roman"/>
          </w:rPr>
          <w:delText xml:space="preserve">como </w:delText>
        </w:r>
      </w:del>
      <w:ins w:id="2320" w:author="Orion" w:date="2011-05-17T18:52:00Z">
        <w:r w:rsidR="004F60F0">
          <w:rPr>
            <w:rFonts w:cs="Times New Roman"/>
          </w:rPr>
          <w:t xml:space="preserve">una </w:t>
        </w:r>
      </w:ins>
      <w:r w:rsidR="00BB1765" w:rsidRPr="00246937">
        <w:rPr>
          <w:rFonts w:cs="Times New Roman"/>
        </w:rPr>
        <w:t>aproximación</w:t>
      </w:r>
      <w:ins w:id="2321" w:author="Orion" w:date="2011-05-17T18:53:00Z">
        <w:r w:rsidR="004F60F0">
          <w:rPr>
            <w:rFonts w:cs="Times New Roman"/>
          </w:rPr>
          <w:t xml:space="preserve"> híbrida donde </w:t>
        </w:r>
      </w:ins>
      <w:ins w:id="2322" w:author="Orion" w:date="2011-05-17T18:55:00Z">
        <w:r w:rsidR="00793E1C">
          <w:rPr>
            <w:rFonts w:cs="Times New Roman"/>
          </w:rPr>
          <w:t>se combina</w:t>
        </w:r>
      </w:ins>
      <w:ins w:id="2323" w:author="Orion" w:date="2011-05-17T18:56:00Z">
        <w:r w:rsidR="00793E1C">
          <w:rPr>
            <w:rFonts w:cs="Times New Roman"/>
          </w:rPr>
          <w:t>n</w:t>
        </w:r>
      </w:ins>
      <w:ins w:id="2324" w:author="Orion" w:date="2011-05-17T18:55:00Z">
        <w:r w:rsidR="00793E1C">
          <w:rPr>
            <w:rFonts w:cs="Times New Roman"/>
          </w:rPr>
          <w:t xml:space="preserve"> </w:t>
        </w:r>
      </w:ins>
      <w:del w:id="2325" w:author="Orion" w:date="2011-05-17T18:53:00Z">
        <w:r w:rsidR="00BB1765" w:rsidRPr="00246937" w:rsidDel="004F60F0">
          <w:rPr>
            <w:rFonts w:cs="Times New Roman"/>
          </w:rPr>
          <w:delText xml:space="preserve"> más eficiente </w:delText>
        </w:r>
      </w:del>
      <w:del w:id="2326" w:author="IO" w:date="2011-05-13T11:52:00Z">
        <w:r w:rsidR="00BB1765" w:rsidRPr="00246937" w:rsidDel="00DE12E2">
          <w:rPr>
            <w:rFonts w:cs="Times New Roman"/>
          </w:rPr>
          <w:delText xml:space="preserve">una </w:delText>
        </w:r>
      </w:del>
      <w:del w:id="2327" w:author="Orion" w:date="2011-05-17T18:53:00Z">
        <w:r w:rsidR="00BB1765" w:rsidRPr="00246937" w:rsidDel="004F60F0">
          <w:rPr>
            <w:rFonts w:cs="Times New Roman"/>
          </w:rPr>
          <w:delText>que</w:delText>
        </w:r>
      </w:del>
      <w:del w:id="2328" w:author="Orion" w:date="2011-05-17T18:54:00Z">
        <w:r w:rsidR="00BB1765" w:rsidRPr="00246937" w:rsidDel="004F60F0">
          <w:rPr>
            <w:rFonts w:cs="Times New Roman"/>
          </w:rPr>
          <w:delText xml:space="preserve"> combina </w:delText>
        </w:r>
      </w:del>
      <w:del w:id="2329" w:author="Orion" w:date="2011-05-17T18:56:00Z">
        <w:r w:rsidR="00BB1765" w:rsidRPr="00246937" w:rsidDel="00793E1C">
          <w:rPr>
            <w:rFonts w:cs="Times New Roman"/>
          </w:rPr>
          <w:delText>componentes</w:delText>
        </w:r>
      </w:del>
      <w:ins w:id="2330" w:author="Orion" w:date="2011-05-17T18:53:00Z">
        <w:r w:rsidR="004F60F0">
          <w:rPr>
            <w:rFonts w:cs="Times New Roman"/>
          </w:rPr>
          <w:t>elementos</w:t>
        </w:r>
      </w:ins>
      <w:ins w:id="2331" w:author="Orion" w:date="2011-05-17T18:52:00Z">
        <w:r w:rsidR="004F60F0">
          <w:rPr>
            <w:rFonts w:cs="Times New Roman"/>
          </w:rPr>
          <w:t xml:space="preserve"> del sistema</w:t>
        </w:r>
      </w:ins>
      <w:ins w:id="2332" w:author="Orion" w:date="2011-05-17T18:55:00Z">
        <w:r w:rsidR="004F60F0">
          <w:rPr>
            <w:rFonts w:cs="Times New Roman"/>
          </w:rPr>
          <w:t xml:space="preserve"> </w:t>
        </w:r>
      </w:ins>
      <w:ins w:id="2333" w:author="Orion" w:date="2011-05-17T18:56:00Z">
        <w:r w:rsidR="00793E1C">
          <w:rPr>
            <w:rFonts w:cs="Times New Roman"/>
          </w:rPr>
          <w:t>implementados</w:t>
        </w:r>
      </w:ins>
      <w:r w:rsidR="00BB1765" w:rsidRPr="00246937">
        <w:rPr>
          <w:rFonts w:cs="Times New Roman"/>
        </w:rPr>
        <w:t xml:space="preserve"> con agentes BDI </w:t>
      </w:r>
      <w:del w:id="2334" w:author="Orion" w:date="2011-05-17T18:55:00Z">
        <w:r w:rsidR="00BB1765" w:rsidRPr="00246937" w:rsidDel="004F60F0">
          <w:rPr>
            <w:rFonts w:cs="Times New Roman"/>
          </w:rPr>
          <w:delText xml:space="preserve">y sin </w:delText>
        </w:r>
      </w:del>
      <w:del w:id="2335" w:author="Orion" w:date="2011-05-17T18:54:00Z">
        <w:r w:rsidR="00BB1765" w:rsidRPr="00246937" w:rsidDel="004F60F0">
          <w:rPr>
            <w:rFonts w:cs="Times New Roman"/>
          </w:rPr>
          <w:delText>ellos</w:delText>
        </w:r>
      </w:del>
      <w:ins w:id="2336" w:author="Orion" w:date="2011-05-17T18:57:00Z">
        <w:r w:rsidR="00793E1C">
          <w:rPr>
            <w:rFonts w:cs="Times New Roman"/>
          </w:rPr>
          <w:t>y componentes implementados</w:t>
        </w:r>
      </w:ins>
      <w:ins w:id="2337" w:author="Orion" w:date="2011-05-17T18:55:00Z">
        <w:r w:rsidR="004F60F0">
          <w:rPr>
            <w:rFonts w:cs="Times New Roman"/>
          </w:rPr>
          <w:t xml:space="preserve"> sin ellos</w:t>
        </w:r>
      </w:ins>
      <w:ins w:id="2338" w:author="Orion" w:date="2011-05-17T18:57:00Z">
        <w:r w:rsidR="00793E1C">
          <w:rPr>
            <w:rFonts w:cs="Times New Roman"/>
          </w:rPr>
          <w:t>,</w:t>
        </w:r>
      </w:ins>
      <w:r w:rsidR="00BB1765" w:rsidRPr="00246937">
        <w:rPr>
          <w:rFonts w:cs="Times New Roman"/>
        </w:rPr>
        <w:t xml:space="preserve"> </w:t>
      </w:r>
      <w:del w:id="2339" w:author="Orion" w:date="2011-05-17T18:52:00Z">
        <w:r w:rsidR="00BB1765" w:rsidRPr="00246937" w:rsidDel="004F60F0">
          <w:rPr>
            <w:rFonts w:cs="Times New Roman"/>
          </w:rPr>
          <w:delText xml:space="preserve">y </w:delText>
        </w:r>
      </w:del>
      <w:del w:id="2340" w:author="Orion" w:date="2011-04-02T13:48:00Z">
        <w:r w:rsidR="00BB1765" w:rsidRPr="00246937" w:rsidDel="003D31EF">
          <w:rPr>
            <w:rFonts w:cs="Times New Roman"/>
          </w:rPr>
          <w:delText>s</w:delText>
        </w:r>
      </w:del>
      <w:del w:id="2341" w:author="Orion" w:date="2011-04-02T13:47:00Z">
        <w:r w:rsidR="00BB1765" w:rsidRPr="00246937" w:rsidDel="003D31EF">
          <w:rPr>
            <w:rFonts w:cs="Times New Roman"/>
          </w:rPr>
          <w:delText>i</w:delText>
        </w:r>
      </w:del>
      <w:del w:id="2342" w:author="Orion" w:date="2011-04-02T13:48:00Z">
        <w:r w:rsidR="00BB1765" w:rsidRPr="00246937" w:rsidDel="003D31EF">
          <w:rPr>
            <w:rFonts w:cs="Times New Roman"/>
          </w:rPr>
          <w:delText>guieren</w:delText>
        </w:r>
      </w:del>
      <w:ins w:id="2343" w:author="Orion" w:date="2011-05-17T18:53:00Z">
        <w:r w:rsidR="004F60F0">
          <w:rPr>
            <w:rFonts w:cs="Times New Roman"/>
          </w:rPr>
          <w:t>dependiendo de</w:t>
        </w:r>
      </w:ins>
      <w:ins w:id="2344" w:author="Orion" w:date="2011-05-17T18:52:00Z">
        <w:r w:rsidR="004F60F0">
          <w:rPr>
            <w:rFonts w:cs="Times New Roman"/>
          </w:rPr>
          <w:t xml:space="preserve"> </w:t>
        </w:r>
      </w:ins>
      <w:r w:rsidR="00BB1765" w:rsidRPr="00246937">
        <w:rPr>
          <w:rFonts w:cs="Times New Roman"/>
        </w:rPr>
        <w:t xml:space="preserve"> una serie de recomendaciones:</w:t>
      </w:r>
    </w:p>
    <w:p w:rsidR="00432D4C" w:rsidRPr="00246937" w:rsidRDefault="00432D4C">
      <w:pPr>
        <w:jc w:val="both"/>
        <w:rPr>
          <w:ins w:id="2345" w:author="Orion" w:date="2011-03-31T23:00:00Z"/>
          <w:rFonts w:cs="Times New Roman"/>
          <w:rPrChange w:id="2346" w:author="Orion" w:date="2011-04-24T22:32:00Z">
            <w:rPr>
              <w:ins w:id="2347" w:author="Orion" w:date="2011-03-31T23:00:00Z"/>
              <w:rFonts w:ascii="Courier New" w:hAnsi="Courier New" w:cs="Courier New"/>
            </w:rPr>
          </w:rPrChange>
        </w:rPr>
        <w:pPrChange w:id="2348" w:author="Orion" w:date="2011-03-31T22:57:00Z">
          <w:pPr>
            <w:numPr>
              <w:numId w:val="5"/>
            </w:numPr>
            <w:tabs>
              <w:tab w:val="num" w:pos="720"/>
            </w:tabs>
            <w:ind w:left="720" w:hanging="360"/>
            <w:jc w:val="both"/>
          </w:pPr>
        </w:pPrChange>
      </w:pPr>
    </w:p>
    <w:p w:rsidR="00432D4C" w:rsidRPr="00246937" w:rsidRDefault="00432D4C">
      <w:pPr>
        <w:pStyle w:val="ListParagraph"/>
        <w:numPr>
          <w:ilvl w:val="0"/>
          <w:numId w:val="7"/>
        </w:numPr>
        <w:jc w:val="both"/>
        <w:rPr>
          <w:ins w:id="2349" w:author="Orion" w:date="2011-03-31T23:00:00Z"/>
          <w:rFonts w:cs="Times New Roman"/>
          <w:rPrChange w:id="2350" w:author="Orion" w:date="2011-04-24T22:32:00Z">
            <w:rPr>
              <w:ins w:id="2351" w:author="Orion" w:date="2011-03-31T23:00:00Z"/>
              <w:rFonts w:ascii="Courier New" w:hAnsi="Courier New" w:cs="Courier New"/>
            </w:rPr>
          </w:rPrChange>
        </w:rPr>
        <w:pPrChange w:id="2352" w:author="Orion" w:date="2011-03-31T23:00:00Z">
          <w:pPr>
            <w:jc w:val="both"/>
          </w:pPr>
        </w:pPrChange>
      </w:pPr>
      <w:commentRangeStart w:id="2353"/>
      <w:ins w:id="2354" w:author="Orion" w:date="2011-03-31T23:00:00Z">
        <w:r w:rsidRPr="00246937">
          <w:rPr>
            <w:rFonts w:cs="Times New Roman"/>
            <w:rPrChange w:id="2355" w:author="Orion" w:date="2011-04-24T22:32:00Z">
              <w:rPr>
                <w:rFonts w:ascii="Courier New" w:hAnsi="Courier New" w:cs="Courier New"/>
              </w:rPr>
            </w:rPrChange>
          </w:rPr>
          <w:t xml:space="preserve">Usar BDI para procesos cognitivos explícitos. El paradigma BDI se adapta perfectamente cuando </w:t>
        </w:r>
      </w:ins>
      <w:ins w:id="2356" w:author="Orion" w:date="2011-05-03T12:46:00Z">
        <w:r w:rsidR="003D4F2C">
          <w:rPr>
            <w:rFonts w:cs="Times New Roman"/>
          </w:rPr>
          <w:t>se quiere</w:t>
        </w:r>
      </w:ins>
      <w:ins w:id="2357" w:author="Orion" w:date="2011-03-31T23:00:00Z">
        <w:r w:rsidRPr="00246937">
          <w:rPr>
            <w:rFonts w:cs="Times New Roman"/>
            <w:rPrChange w:id="2358" w:author="Orion" w:date="2011-04-24T22:32:00Z">
              <w:rPr>
                <w:rFonts w:ascii="Courier New" w:hAnsi="Courier New" w:cs="Courier New"/>
              </w:rPr>
            </w:rPrChange>
          </w:rPr>
          <w:t xml:space="preserve"> modelar toma de decisiones que están bien definidas.</w:t>
        </w:r>
      </w:ins>
    </w:p>
    <w:p w:rsidR="00432D4C" w:rsidRPr="00246937" w:rsidRDefault="00432D4C">
      <w:pPr>
        <w:pStyle w:val="ListParagraph"/>
        <w:numPr>
          <w:ilvl w:val="0"/>
          <w:numId w:val="7"/>
        </w:numPr>
        <w:jc w:val="both"/>
        <w:rPr>
          <w:ins w:id="2359" w:author="Orion" w:date="2011-03-31T23:01:00Z"/>
          <w:rFonts w:cs="Times New Roman"/>
          <w:rPrChange w:id="2360" w:author="Orion" w:date="2011-04-24T22:32:00Z">
            <w:rPr>
              <w:ins w:id="2361" w:author="Orion" w:date="2011-03-31T23:01:00Z"/>
              <w:rFonts w:ascii="Courier New" w:hAnsi="Courier New" w:cs="Courier New"/>
            </w:rPr>
          </w:rPrChange>
        </w:rPr>
        <w:pPrChange w:id="2362" w:author="Orion" w:date="2011-03-31T23:00:00Z">
          <w:pPr>
            <w:jc w:val="both"/>
          </w:pPr>
        </w:pPrChange>
      </w:pPr>
      <w:moveToRangeStart w:id="2363" w:author="Orion" w:date="2011-03-31T23:00:00Z" w:name="move289375785"/>
      <w:r w:rsidRPr="00246937">
        <w:rPr>
          <w:rFonts w:cs="Times New Roman"/>
          <w:rPrChange w:id="2364" w:author="Orion" w:date="2011-04-24T22:32:00Z">
            <w:rPr>
              <w:rFonts w:ascii="Courier New" w:hAnsi="Courier New" w:cs="Courier New"/>
            </w:rPr>
          </w:rPrChange>
        </w:rPr>
        <w:t xml:space="preserve">Importancia del nivel de granularidad. No hay necesidad de modelar detalles de toma de decisiones cuando </w:t>
      </w:r>
      <w:del w:id="2365" w:author="Orion" w:date="2011-04-02T13:47:00Z">
        <w:r w:rsidRPr="00246937" w:rsidDel="002D38E1">
          <w:rPr>
            <w:rFonts w:cs="Times New Roman"/>
            <w:rPrChange w:id="2366" w:author="Orion" w:date="2011-04-24T22:32:00Z">
              <w:rPr>
                <w:rFonts w:ascii="Courier New" w:hAnsi="Courier New" w:cs="Courier New"/>
              </w:rPr>
            </w:rPrChange>
          </w:rPr>
          <w:delText>tú estás</w:delText>
        </w:r>
      </w:del>
      <w:ins w:id="2367" w:author="Orion" w:date="2011-04-02T13:47:00Z">
        <w:r w:rsidR="002D38E1" w:rsidRPr="00246937">
          <w:rPr>
            <w:rFonts w:cs="Times New Roman"/>
            <w:rPrChange w:id="2368" w:author="Orion" w:date="2011-04-24T22:32:00Z">
              <w:rPr>
                <w:rFonts w:ascii="Courier New" w:hAnsi="Courier New" w:cs="Courier New"/>
              </w:rPr>
            </w:rPrChange>
          </w:rPr>
          <w:t>uno está más</w:t>
        </w:r>
      </w:ins>
      <w:r w:rsidRPr="00246937">
        <w:rPr>
          <w:rFonts w:cs="Times New Roman"/>
          <w:rPrChange w:id="2369" w:author="Orion" w:date="2011-04-24T22:32:00Z">
            <w:rPr>
              <w:rFonts w:ascii="Courier New" w:hAnsi="Courier New" w:cs="Courier New"/>
            </w:rPr>
          </w:rPrChange>
        </w:rPr>
        <w:t xml:space="preserve"> interesado en el resultado</w:t>
      </w:r>
      <w:del w:id="2370" w:author="Orion" w:date="2011-04-02T13:47:00Z">
        <w:r w:rsidRPr="00246937" w:rsidDel="002D38E1">
          <w:rPr>
            <w:rFonts w:cs="Times New Roman"/>
            <w:rPrChange w:id="2371" w:author="Orion" w:date="2011-04-24T22:32:00Z">
              <w:rPr>
                <w:rFonts w:ascii="Courier New" w:hAnsi="Courier New" w:cs="Courier New"/>
              </w:rPr>
            </w:rPrChange>
          </w:rPr>
          <w:delText>, más</w:delText>
        </w:r>
      </w:del>
      <w:r w:rsidRPr="00246937">
        <w:rPr>
          <w:rFonts w:cs="Times New Roman"/>
          <w:rPrChange w:id="2372" w:author="Orion" w:date="2011-04-24T22:32:00Z">
            <w:rPr>
              <w:rFonts w:ascii="Courier New" w:hAnsi="Courier New" w:cs="Courier New"/>
            </w:rPr>
          </w:rPrChange>
        </w:rPr>
        <w:t xml:space="preserve"> que el proceso mismo.</w:t>
      </w:r>
      <w:moveToRangeEnd w:id="2363"/>
    </w:p>
    <w:p w:rsidR="00E22278" w:rsidRDefault="00432D4C">
      <w:pPr>
        <w:pStyle w:val="ListParagraph"/>
        <w:numPr>
          <w:ilvl w:val="0"/>
          <w:numId w:val="7"/>
        </w:numPr>
        <w:jc w:val="both"/>
        <w:rPr>
          <w:ins w:id="2373" w:author="Orion" w:date="2011-05-16T14:20:00Z"/>
          <w:rFonts w:cs="Times New Roman"/>
        </w:rPr>
        <w:pPrChange w:id="2374" w:author="Orion" w:date="2011-03-31T23:00:00Z">
          <w:pPr>
            <w:jc w:val="both"/>
          </w:pPr>
        </w:pPrChange>
      </w:pPr>
      <w:moveToRangeStart w:id="2375" w:author="Orion" w:date="2011-03-31T23:01:00Z" w:name="move289375801"/>
      <w:r w:rsidRPr="00246937">
        <w:rPr>
          <w:rFonts w:cs="Times New Roman"/>
          <w:rPrChange w:id="2376" w:author="Orion" w:date="2011-04-24T22:32:00Z">
            <w:rPr>
              <w:rFonts w:ascii="Courier New" w:hAnsi="Courier New" w:cs="Courier New"/>
            </w:rPr>
          </w:rPrChange>
        </w:rPr>
        <w:t>Considerar las propiedades de ejecución del lenguaje. Toda implementación BDI se convierte en código ejecutado en un ordenador, y entender las propiedades del algoritmo a veces es necesario. Por otro lado, ya que la eficiencia se degrada con el número de agentes introducidos, a veces es conveniente combinar procesos de múltiples agentes en un sólo agente.</w:t>
      </w:r>
      <w:moveToRangeEnd w:id="2375"/>
      <w:commentRangeEnd w:id="2353"/>
      <w:r w:rsidR="00833477">
        <w:rPr>
          <w:rStyle w:val="CommentReference"/>
        </w:rPr>
        <w:commentReference w:id="2353"/>
      </w:r>
    </w:p>
    <w:p w:rsidR="00432D4C" w:rsidRPr="00E22278" w:rsidDel="00432D4C" w:rsidRDefault="00432D4C">
      <w:pPr>
        <w:rPr>
          <w:del w:id="2377" w:author="Orion" w:date="2011-03-31T23:00:00Z"/>
          <w:rFonts w:cs="Times New Roman"/>
        </w:rPr>
        <w:pPrChange w:id="2378" w:author="Orion" w:date="2011-05-16T14:20:00Z">
          <w:pPr>
            <w:pStyle w:val="ListParagraph"/>
            <w:numPr>
              <w:numId w:val="7"/>
            </w:numPr>
            <w:ind w:hanging="360"/>
          </w:pPr>
        </w:pPrChange>
      </w:pPr>
      <w:moveToRangeStart w:id="2379" w:author="Orion" w:date="2011-03-31T23:00:00Z" w:name="move289375743"/>
      <w:moveTo w:id="2380" w:author="Orion" w:date="2011-03-31T23:00:00Z">
        <w:del w:id="2381" w:author="Orion" w:date="2011-03-31T23:00:00Z">
          <w:r w:rsidRPr="00E22278" w:rsidDel="00432D4C">
            <w:rPr>
              <w:rFonts w:cs="Times New Roman"/>
              <w:rPrChange w:id="2382" w:author="Orion" w:date="2011-05-16T14:20:00Z">
                <w:rPr>
                  <w:rFonts w:ascii="Courier New" w:hAnsi="Courier New" w:cs="Courier New"/>
                </w:rPr>
              </w:rPrChange>
            </w:rPr>
            <w:delText>Usar BDI para procesos cognitivos explícitos. El paradigma BDI se adapta perfectamente cuando queremos modelar toma de decisiones que están bien definidas.</w:delText>
          </w:r>
        </w:del>
      </w:moveTo>
    </w:p>
    <w:moveToRangeEnd w:id="2379"/>
    <w:p w:rsidR="00680DCF" w:rsidRPr="00246937" w:rsidRDefault="00680DCF">
      <w:pPr>
        <w:rPr>
          <w:ins w:id="2383" w:author="Orion" w:date="2011-03-31T22:58:00Z"/>
        </w:rPr>
        <w:pPrChange w:id="2384" w:author="Orion" w:date="2011-05-16T14:20:00Z">
          <w:pPr>
            <w:jc w:val="both"/>
          </w:pPr>
        </w:pPrChange>
      </w:pPr>
    </w:p>
    <w:p w:rsidR="00BB1765" w:rsidRPr="00246937" w:rsidDel="00537EED" w:rsidRDefault="00BB1765">
      <w:pPr>
        <w:pStyle w:val="ListParagraph"/>
        <w:numPr>
          <w:ilvl w:val="0"/>
          <w:numId w:val="6"/>
        </w:numPr>
        <w:ind w:left="0"/>
        <w:jc w:val="both"/>
        <w:rPr>
          <w:del w:id="2385" w:author="Orion" w:date="2011-04-02T00:15:00Z"/>
          <w:rFonts w:cs="Times New Roman"/>
        </w:rPr>
        <w:pPrChange w:id="2386" w:author="Orion" w:date="2011-04-02T00:15:00Z">
          <w:pPr>
            <w:numPr>
              <w:numId w:val="5"/>
            </w:numPr>
            <w:tabs>
              <w:tab w:val="num" w:pos="720"/>
            </w:tabs>
            <w:ind w:left="720" w:hanging="360"/>
            <w:jc w:val="both"/>
          </w:pPr>
        </w:pPrChange>
      </w:pPr>
      <w:moveFromRangeStart w:id="2387" w:author="Orion" w:date="2011-03-31T23:00:00Z" w:name="move289375743"/>
      <w:moveFrom w:id="2388" w:author="Orion" w:date="2011-03-31T23:00:00Z">
        <w:r w:rsidRPr="00246937" w:rsidDel="00432D4C">
          <w:rPr>
            <w:rFonts w:cs="Times New Roman"/>
          </w:rPr>
          <w:t>Usar BDI para procesos cognitivos explícitos. El paradigma</w:t>
        </w:r>
        <w:r w:rsidRPr="00246937" w:rsidDel="008B5B3B">
          <w:rPr>
            <w:rFonts w:cs="Times New Roman"/>
          </w:rPr>
          <w:t xml:space="preserve"> </w:t>
        </w:r>
        <w:r w:rsidRPr="00246937" w:rsidDel="00432D4C">
          <w:rPr>
            <w:rFonts w:cs="Times New Roman"/>
          </w:rPr>
          <w:t>BDI se adapta perfectamente cuando queremos modelar toma de decisiones que están bien defi</w:t>
        </w:r>
        <w:del w:id="2389" w:author="Orion" w:date="2011-04-02T00:15:00Z">
          <w:r w:rsidRPr="00246937" w:rsidDel="00537EED">
            <w:rPr>
              <w:rFonts w:cs="Times New Roman"/>
            </w:rPr>
            <w:delText>nidas.</w:delText>
          </w:r>
        </w:del>
      </w:moveFrom>
    </w:p>
    <w:p w:rsidR="00531F30" w:rsidRPr="00246937" w:rsidDel="00E22278" w:rsidRDefault="00BB1765">
      <w:pPr>
        <w:pStyle w:val="ListParagraph"/>
        <w:ind w:left="0"/>
        <w:jc w:val="both"/>
        <w:rPr>
          <w:del w:id="2390" w:author="Orion" w:date="2011-05-16T14:20:00Z"/>
          <w:rFonts w:cs="Times New Roman"/>
        </w:rPr>
        <w:pPrChange w:id="2391" w:author="Orion" w:date="2011-04-02T00:15:00Z">
          <w:pPr>
            <w:numPr>
              <w:numId w:val="5"/>
            </w:numPr>
            <w:tabs>
              <w:tab w:val="num" w:pos="720"/>
            </w:tabs>
            <w:ind w:left="720" w:hanging="360"/>
            <w:jc w:val="both"/>
          </w:pPr>
        </w:pPrChange>
      </w:pPr>
      <w:moveFromRangeStart w:id="2392" w:author="Orion" w:date="2011-03-31T23:00:00Z" w:name="move289375785"/>
      <w:moveFromRangeEnd w:id="2387"/>
      <w:moveFrom w:id="2393" w:author="Orion" w:date="2011-03-31T23:00:00Z">
        <w:del w:id="2394" w:author="Orion" w:date="2011-05-16T14:20:00Z">
          <w:r w:rsidRPr="00246937" w:rsidDel="00E22278">
            <w:rPr>
              <w:rFonts w:cs="Times New Roman"/>
            </w:rPr>
            <w:delText xml:space="preserve">Importancia del nivel de granularidad. No hay necesidad de modelar detalles de toma de decisiones cuando </w:delText>
          </w:r>
          <w:r w:rsidR="00952D4F" w:rsidRPr="00246937" w:rsidDel="00E22278">
            <w:rPr>
              <w:rFonts w:cs="Times New Roman"/>
            </w:rPr>
            <w:delText>tú</w:delText>
          </w:r>
          <w:r w:rsidRPr="00246937" w:rsidDel="00E22278">
            <w:rPr>
              <w:rFonts w:cs="Times New Roman"/>
            </w:rPr>
            <w:delText xml:space="preserve"> estás interesado en el resultado, más que el proceso mismo.</w:delText>
          </w:r>
        </w:del>
      </w:moveFrom>
    </w:p>
    <w:moveFromRangeEnd w:id="2392"/>
    <w:p w:rsidR="00BB1765" w:rsidRPr="00246937" w:rsidDel="00E22278" w:rsidRDefault="00783F33">
      <w:pPr>
        <w:jc w:val="both"/>
        <w:rPr>
          <w:del w:id="2395" w:author="Orion" w:date="2011-05-16T14:20:00Z"/>
          <w:rFonts w:cs="Times New Roman"/>
        </w:rPr>
        <w:pPrChange w:id="2396" w:author="Orion" w:date="2011-04-04T17:55:00Z">
          <w:pPr>
            <w:pStyle w:val="Heading1"/>
          </w:pPr>
        </w:pPrChange>
      </w:pPr>
      <w:ins w:id="2397" w:author="IO" w:date="2011-05-13T11:56:00Z">
        <w:del w:id="2398" w:author="Orion" w:date="2011-05-16T14:20:00Z">
          <w:r w:rsidDel="00E22278">
            <w:rPr>
              <w:rFonts w:cs="Times New Roman"/>
            </w:rPr>
            <w:delText>oexpertos</w:delText>
          </w:r>
        </w:del>
      </w:ins>
      <w:moveFromRangeStart w:id="2399" w:author="Orion" w:date="2011-03-31T23:01:00Z" w:name="move289375801"/>
      <w:moveFrom w:id="2400" w:author="Orion" w:date="2011-03-31T23:01:00Z">
        <w:del w:id="2401" w:author="Orion" w:date="2011-05-16T14:20:00Z">
          <w:r w:rsidR="00BB1765" w:rsidRPr="00246937" w:rsidDel="00E22278">
            <w:rPr>
              <w:rFonts w:cs="Times New Roman"/>
            </w:rPr>
            <w:delText xml:space="preserve">Considerar las propiedades de ejecución del lenguaje. Toda implementación BDI se convierte en código ejecutado en un ordenador, y entender las propiedades del algoritmo a veces es necesario. Por otro lado, ya que la eficiencia se degrada con el </w:delText>
          </w:r>
          <w:r w:rsidR="00952D4F" w:rsidRPr="00246937" w:rsidDel="00E22278">
            <w:rPr>
              <w:rFonts w:cs="Times New Roman"/>
            </w:rPr>
            <w:delText>número</w:delText>
          </w:r>
          <w:r w:rsidR="00BB1765" w:rsidRPr="00246937" w:rsidDel="00E22278">
            <w:rPr>
              <w:rFonts w:cs="Times New Roman"/>
            </w:rPr>
            <w:delText xml:space="preserve"> de agentes introducidos, a veces es conveniente combinar procesos de múltiples agentes en un sólo age</w:delText>
          </w:r>
        </w:del>
        <w:del w:id="2402" w:author="Orion" w:date="2011-04-04T16:04:00Z">
          <w:r w:rsidR="00BB1765" w:rsidRPr="00246937" w:rsidDel="00FB37CC">
            <w:rPr>
              <w:rFonts w:cs="Times New Roman"/>
            </w:rPr>
            <w:delText>nte.</w:delText>
          </w:r>
        </w:del>
      </w:moveFrom>
    </w:p>
    <w:moveFromRangeEnd w:id="2399"/>
    <w:p w:rsidR="00BB1765" w:rsidRPr="00246937" w:rsidDel="009609DD" w:rsidRDefault="00783F33" w:rsidP="005F406E">
      <w:pPr>
        <w:jc w:val="both"/>
        <w:rPr>
          <w:del w:id="2403" w:author="Orion" w:date="2011-03-31T22:56:00Z"/>
          <w:rFonts w:cs="Times New Roman"/>
          <w:rPrChange w:id="2404" w:author="Orion" w:date="2011-04-24T22:32:00Z">
            <w:rPr>
              <w:del w:id="2405" w:author="Orion" w:date="2011-03-31T22:56:00Z"/>
              <w:rFonts w:ascii="Courier New" w:hAnsi="Courier New" w:cs="Courier New"/>
            </w:rPr>
          </w:rPrChange>
        </w:rPr>
      </w:pPr>
      <w:ins w:id="2406" w:author="IO" w:date="2011-05-13T11:56:00Z">
        <w:del w:id="2407" w:author="Orion" w:date="2011-05-16T14:20:00Z">
          <w:r w:rsidDel="00E22278">
            <w:rPr>
              <w:rFonts w:cs="Times New Roman"/>
            </w:rPr>
            <w:delText>,</w:delText>
          </w:r>
        </w:del>
      </w:ins>
    </w:p>
    <w:p w:rsidR="00BB1765" w:rsidRPr="00246937" w:rsidDel="00C94545" w:rsidRDefault="00BB1765">
      <w:pPr>
        <w:pStyle w:val="ListParagraph"/>
        <w:numPr>
          <w:ilvl w:val="0"/>
          <w:numId w:val="10"/>
        </w:numPr>
        <w:jc w:val="both"/>
        <w:rPr>
          <w:del w:id="2408" w:author="Orion" w:date="2011-03-31T22:56:00Z"/>
          <w:rFonts w:cs="Times New Roman"/>
          <w:rPrChange w:id="2409" w:author="Orion" w:date="2011-04-24T22:32:00Z">
            <w:rPr>
              <w:del w:id="2410" w:author="Orion" w:date="2011-03-31T22:56:00Z"/>
              <w:rFonts w:ascii="Courier New" w:hAnsi="Courier New" w:cs="Courier New"/>
            </w:rPr>
          </w:rPrChange>
        </w:rPr>
        <w:pPrChange w:id="2411" w:author="Orion" w:date="2011-04-06T17:22:00Z">
          <w:pPr>
            <w:jc w:val="both"/>
          </w:pPr>
        </w:pPrChange>
      </w:pPr>
    </w:p>
    <w:p w:rsidR="00BB1765" w:rsidRPr="00AF62B5" w:rsidDel="00D47106" w:rsidRDefault="00BB1765">
      <w:pPr>
        <w:pStyle w:val="ListParagraph"/>
        <w:numPr>
          <w:ilvl w:val="0"/>
          <w:numId w:val="10"/>
        </w:numPr>
        <w:jc w:val="both"/>
        <w:rPr>
          <w:del w:id="2412" w:author="Orion" w:date="2011-03-31T22:56:00Z"/>
          <w:rFonts w:cs="Times New Roman"/>
          <w:rPrChange w:id="2413" w:author="Orion" w:date="2011-05-03T14:04:00Z">
            <w:rPr>
              <w:del w:id="2414" w:author="Orion" w:date="2011-03-31T22:56:00Z"/>
              <w:rFonts w:ascii="Courier New" w:hAnsi="Courier New" w:cs="Courier New"/>
            </w:rPr>
          </w:rPrChange>
        </w:rPr>
        <w:pPrChange w:id="2415" w:author="Orion" w:date="2011-05-03T14:04:00Z">
          <w:pPr>
            <w:pStyle w:val="Heading1"/>
          </w:pPr>
        </w:pPrChange>
      </w:pPr>
    </w:p>
    <w:p w:rsidR="00AE5A4C" w:rsidRPr="00650D90" w:rsidRDefault="00D41695" w:rsidP="00AE5A4C">
      <w:pPr>
        <w:pStyle w:val="Subtitle"/>
        <w:outlineLvl w:val="1"/>
        <w:rPr>
          <w:ins w:id="2416" w:author="Orion" w:date="2011-05-03T12:50:00Z"/>
          <w:rFonts w:cs="Times New Roman"/>
        </w:rPr>
      </w:pPr>
      <w:ins w:id="2417" w:author="IO" w:date="2011-05-13T12:16:00Z">
        <w:del w:id="2418" w:author="Orion" w:date="2011-05-16T14:20:00Z">
          <w:r w:rsidDel="00E22278">
            <w:rPr>
              <w:rFonts w:cs="Times New Roman"/>
            </w:rPr>
            <w:delText>os</w:delText>
          </w:r>
        </w:del>
      </w:ins>
      <w:ins w:id="2419" w:author="IO" w:date="2011-05-13T12:20:00Z">
        <w:del w:id="2420" w:author="Orion" w:date="2011-05-16T14:20:00Z">
          <w:r w:rsidDel="00E22278">
            <w:rPr>
              <w:rFonts w:cs="Times New Roman"/>
            </w:rPr>
            <w:delText>ns</w:delText>
          </w:r>
        </w:del>
      </w:ins>
      <w:ins w:id="2421" w:author="IO" w:date="2011-05-13T12:21:00Z">
        <w:del w:id="2422" w:author="Orion" w:date="2011-05-16T14:20:00Z">
          <w:r w:rsidDel="00E22278">
            <w:rPr>
              <w:rFonts w:cs="Times New Roman"/>
            </w:rPr>
            <w:delText>sn</w:delText>
          </w:r>
        </w:del>
      </w:ins>
      <w:bookmarkStart w:id="2423" w:name="_Toc293422059"/>
      <w:ins w:id="2424" w:author="Orion" w:date="2011-05-03T12:50:00Z">
        <w:r w:rsidR="00AE5A4C" w:rsidRPr="00AB231D">
          <w:rPr>
            <w:rFonts w:ascii="Times New Roman" w:hAnsi="Times New Roman" w:cs="Times New Roman"/>
          </w:rPr>
          <w:t xml:space="preserve">Trabajos de investigación sobre </w:t>
        </w:r>
        <w:proofErr w:type="spellStart"/>
        <w:r w:rsidR="00AE5A4C" w:rsidRPr="00AB231D">
          <w:rPr>
            <w:rFonts w:ascii="Times New Roman" w:hAnsi="Times New Roman" w:cs="Times New Roman"/>
          </w:rPr>
          <w:t>UAVs</w:t>
        </w:r>
        <w:bookmarkEnd w:id="2423"/>
        <w:proofErr w:type="spellEnd"/>
      </w:ins>
    </w:p>
    <w:p w:rsidR="00AE5A4C" w:rsidRPr="00AB231D" w:rsidRDefault="00AE5A4C" w:rsidP="00AE5A4C">
      <w:pPr>
        <w:jc w:val="both"/>
        <w:rPr>
          <w:ins w:id="2425" w:author="Orion" w:date="2011-05-03T12:50:00Z"/>
          <w:rFonts w:cs="Times New Roman"/>
        </w:rPr>
      </w:pPr>
      <w:ins w:id="2426" w:author="Orion" w:date="2011-05-03T12:50:00Z">
        <w:r w:rsidRPr="00AB231D">
          <w:rPr>
            <w:rFonts w:cs="Times New Roman"/>
          </w:rPr>
          <w:t xml:space="preserve">El uso cada vez mayor de </w:t>
        </w:r>
        <w:proofErr w:type="spellStart"/>
        <w:r w:rsidRPr="00AB231D">
          <w:rPr>
            <w:rFonts w:cs="Times New Roman"/>
          </w:rPr>
          <w:t>UAVs</w:t>
        </w:r>
        <w:proofErr w:type="spellEnd"/>
        <w:r w:rsidRPr="00AB231D">
          <w:rPr>
            <w:rFonts w:cs="Times New Roman"/>
          </w:rPr>
          <w:t xml:space="preserve"> en diferentes tareas, tanto militares como civiles, así como el reducido coste de un UAV con respecto a los vehículos tripulados, ha llevado a que la producción de </w:t>
        </w:r>
        <w:proofErr w:type="spellStart"/>
        <w:r w:rsidRPr="00AB231D">
          <w:rPr>
            <w:rFonts w:cs="Times New Roman"/>
          </w:rPr>
          <w:t>UAVs</w:t>
        </w:r>
        <w:proofErr w:type="spellEnd"/>
        <w:r w:rsidRPr="00AB231D">
          <w:rPr>
            <w:rFonts w:cs="Times New Roman"/>
          </w:rPr>
          <w:t xml:space="preserve"> haya alcanzado unos niveles fiables y rentables. Esto ha producido que una serie de organizaciones tales como la FAA o </w:t>
        </w:r>
        <w:proofErr w:type="spellStart"/>
        <w:r w:rsidRPr="00AB231D">
          <w:rPr>
            <w:rFonts w:cs="Times New Roman"/>
            <w:color w:val="000000"/>
          </w:rPr>
          <w:t>Eurocontrol</w:t>
        </w:r>
        <w:proofErr w:type="spellEnd"/>
        <w:r w:rsidRPr="00AB231D">
          <w:rPr>
            <w:rFonts w:cs="Times New Roman"/>
          </w:rPr>
          <w:t xml:space="preserve"> (</w:t>
        </w:r>
        <w:r w:rsidRPr="00AB231D">
          <w:rPr>
            <w:rStyle w:val="hps"/>
            <w:rFonts w:cs="Times New Roman"/>
            <w:color w:val="000000"/>
          </w:rPr>
          <w:t>Organización Europea de la</w:t>
        </w:r>
        <w:r w:rsidRPr="00AB231D">
          <w:rPr>
            <w:rStyle w:val="apple-converted-space"/>
            <w:rFonts w:cs="Times New Roman"/>
            <w:color w:val="000000"/>
          </w:rPr>
          <w:t> </w:t>
        </w:r>
        <w:r w:rsidRPr="00AB231D">
          <w:rPr>
            <w:rStyle w:val="hps"/>
            <w:rFonts w:cs="Times New Roman"/>
            <w:color w:val="000000"/>
          </w:rPr>
          <w:t>Seguridad de</w:t>
        </w:r>
        <w:r w:rsidRPr="00AB231D">
          <w:rPr>
            <w:rStyle w:val="apple-converted-space"/>
            <w:rFonts w:cs="Times New Roman"/>
            <w:color w:val="000000"/>
          </w:rPr>
          <w:t> </w:t>
        </w:r>
        <w:r w:rsidRPr="00AB231D">
          <w:rPr>
            <w:rStyle w:val="hps"/>
            <w:rFonts w:cs="Times New Roman"/>
            <w:color w:val="000000"/>
          </w:rPr>
          <w:t>la</w:t>
        </w:r>
        <w:r w:rsidRPr="00AB231D">
          <w:rPr>
            <w:rStyle w:val="apple-converted-space"/>
            <w:rFonts w:cs="Times New Roman"/>
            <w:color w:val="000000"/>
          </w:rPr>
          <w:t> </w:t>
        </w:r>
        <w:r w:rsidRPr="00AB231D">
          <w:rPr>
            <w:rStyle w:val="hps"/>
            <w:rFonts w:cs="Times New Roman"/>
            <w:color w:val="000000"/>
          </w:rPr>
          <w:t>Navegación</w:t>
        </w:r>
        <w:r w:rsidRPr="00AB231D">
          <w:rPr>
            <w:rStyle w:val="apple-converted-space"/>
            <w:rFonts w:cs="Times New Roman"/>
            <w:color w:val="000000"/>
          </w:rPr>
          <w:t> </w:t>
        </w:r>
        <w:r w:rsidRPr="00AB231D">
          <w:rPr>
            <w:rStyle w:val="hps"/>
            <w:rFonts w:cs="Times New Roman"/>
            <w:color w:val="000000"/>
          </w:rPr>
          <w:t>Aérea</w:t>
        </w:r>
        <w:r w:rsidRPr="00AB231D">
          <w:rPr>
            <w:rFonts w:cs="Times New Roman"/>
          </w:rPr>
          <w:t xml:space="preserve">) se hayan comprometido a hacer uso del potencial de estas nuevas tecnologías para solucionar parte de los problemas de </w:t>
        </w:r>
        <w:del w:id="2427" w:author="IO" w:date="2011-05-13T12:23:00Z">
          <w:r w:rsidRPr="00AB231D" w:rsidDel="001120A7">
            <w:rPr>
              <w:rFonts w:cs="Times New Roman"/>
            </w:rPr>
            <w:delText xml:space="preserve">la </w:delText>
          </w:r>
        </w:del>
        <w:r w:rsidRPr="00AB231D">
          <w:rPr>
            <w:rFonts w:cs="Times New Roman"/>
          </w:rPr>
          <w:t>saturación aérea</w:t>
        </w:r>
        <w:r>
          <w:rPr>
            <w:rFonts w:cs="Times New Roman"/>
          </w:rPr>
          <w:t xml:space="preserve">. A raíz de esto se han propuesto como objetivo </w:t>
        </w:r>
        <w:r w:rsidRPr="00AB231D">
          <w:rPr>
            <w:rFonts w:cs="Times New Roman"/>
          </w:rPr>
          <w:t xml:space="preserve">la introducción, regulación </w:t>
        </w:r>
      </w:ins>
      <w:customXmlInsRangeStart w:id="2428" w:author="Orion" w:date="2011-05-03T12:50:00Z"/>
      <w:sdt>
        <w:sdtPr>
          <w:rPr>
            <w:rFonts w:cs="Times New Roman"/>
          </w:rPr>
          <w:id w:val="-1408140362"/>
          <w:citation/>
        </w:sdtPr>
        <w:sdtContent>
          <w:customXmlInsRangeEnd w:id="2428"/>
          <w:ins w:id="2429" w:author="Orion" w:date="2011-05-03T12:50:00Z">
            <w:r w:rsidRPr="00AB231D">
              <w:rPr>
                <w:rFonts w:cs="Times New Roman"/>
              </w:rPr>
              <w:fldChar w:fldCharType="begin"/>
            </w:r>
            <w:r w:rsidRPr="00AB231D">
              <w:rPr>
                <w:rFonts w:cs="Times New Roman"/>
              </w:rPr>
              <w:instrText xml:space="preserve"> CITATION EUR07 \l 3082 </w:instrText>
            </w:r>
            <w:r w:rsidRPr="00AB231D">
              <w:rPr>
                <w:rFonts w:cs="Times New Roman"/>
              </w:rPr>
              <w:fldChar w:fldCharType="separate"/>
            </w:r>
          </w:ins>
          <w:r w:rsidR="002B2B1D" w:rsidRPr="002B2B1D">
            <w:rPr>
              <w:rFonts w:cs="Times New Roman"/>
              <w:noProof/>
            </w:rPr>
            <w:t>(33)</w:t>
          </w:r>
          <w:ins w:id="2430" w:author="Orion" w:date="2011-05-03T12:50:00Z">
            <w:r w:rsidRPr="00AB231D">
              <w:rPr>
                <w:rFonts w:cs="Times New Roman"/>
              </w:rPr>
              <w:fldChar w:fldCharType="end"/>
            </w:r>
          </w:ins>
          <w:customXmlInsRangeStart w:id="2431" w:author="Orion" w:date="2011-05-03T12:50:00Z"/>
        </w:sdtContent>
      </w:sdt>
      <w:customXmlInsRangeEnd w:id="2431"/>
      <w:ins w:id="2432" w:author="Orion" w:date="2011-05-03T12:50:00Z">
        <w:r w:rsidRPr="00AB231D">
          <w:rPr>
            <w:rFonts w:cs="Times New Roman"/>
          </w:rPr>
          <w:t xml:space="preserve"> y mantenimiento de vuelos coordinados de </w:t>
        </w:r>
        <w:proofErr w:type="spellStart"/>
        <w:r w:rsidRPr="00AB231D">
          <w:rPr>
            <w:rFonts w:cs="Times New Roman"/>
          </w:rPr>
          <w:t>UAVs</w:t>
        </w:r>
        <w:proofErr w:type="spellEnd"/>
        <w:r w:rsidRPr="00AB231D">
          <w:rPr>
            <w:rFonts w:cs="Times New Roman"/>
          </w:rPr>
          <w:t xml:space="preserve"> dentro del espacio aéreo civil. Es</w:t>
        </w:r>
        <w:r>
          <w:rPr>
            <w:rFonts w:cs="Times New Roman"/>
          </w:rPr>
          <w:t>to conlleva inevitablemente</w:t>
        </w:r>
        <w:r w:rsidRPr="007E223D">
          <w:rPr>
            <w:rFonts w:cs="Times New Roman"/>
          </w:rPr>
          <w:t xml:space="preserve"> </w:t>
        </w:r>
        <w:r w:rsidRPr="00AB231D">
          <w:rPr>
            <w:rFonts w:cs="Times New Roman"/>
          </w:rPr>
          <w:t>que se tenga que hacer cierto tipo de pruebas y simulaciones para comprobar que dicha regulación y mejora tecnológica se adapta</w:t>
        </w:r>
        <w:r>
          <w:rPr>
            <w:rFonts w:cs="Times New Roman"/>
          </w:rPr>
          <w:t>n</w:t>
        </w:r>
        <w:r w:rsidRPr="00AB231D">
          <w:rPr>
            <w:rFonts w:cs="Times New Roman"/>
          </w:rPr>
          <w:t xml:space="preserve"> adecuadamente a la situación actual de tráfico aéreo, antes de introducir este tipo de vehículos en el entorno real.</w:t>
        </w:r>
      </w:ins>
    </w:p>
    <w:p w:rsidR="00AE5A4C" w:rsidRDefault="00AE5A4C" w:rsidP="00AE5A4C">
      <w:pPr>
        <w:jc w:val="both"/>
        <w:rPr>
          <w:ins w:id="2433" w:author="Orion" w:date="2011-05-03T12:50:00Z"/>
          <w:rFonts w:cs="Times New Roman"/>
        </w:rPr>
      </w:pPr>
      <w:commentRangeStart w:id="2434"/>
    </w:p>
    <w:p w:rsidR="00AE5A4C" w:rsidRPr="00246937" w:rsidRDefault="00AE5A4C" w:rsidP="00AE5A4C">
      <w:pPr>
        <w:jc w:val="both"/>
        <w:rPr>
          <w:ins w:id="2435" w:author="Orion" w:date="2011-05-03T12:50:00Z"/>
          <w:rFonts w:cs="Times New Roman"/>
        </w:rPr>
      </w:pPr>
      <w:ins w:id="2436" w:author="Orion" w:date="2011-05-03T12:50:00Z">
        <w:r w:rsidRPr="00246937">
          <w:rPr>
            <w:rFonts w:cs="Times New Roman"/>
          </w:rPr>
          <w:t xml:space="preserve">Hay numerosos trabajos que se centran en la investigación y mejora </w:t>
        </w:r>
        <w:r w:rsidRPr="00AB231D">
          <w:rPr>
            <w:rFonts w:cs="Times New Roman"/>
          </w:rPr>
          <w:t>d</w:t>
        </w:r>
        <w:r w:rsidRPr="00246937">
          <w:rPr>
            <w:rFonts w:cs="Times New Roman"/>
          </w:rPr>
          <w:t xml:space="preserve">el manejo de </w:t>
        </w:r>
        <w:proofErr w:type="spellStart"/>
        <w:r w:rsidRPr="00246937">
          <w:rPr>
            <w:rFonts w:cs="Times New Roman"/>
          </w:rPr>
          <w:t>UAVs</w:t>
        </w:r>
        <w:proofErr w:type="spellEnd"/>
        <w:r w:rsidRPr="00246937">
          <w:rPr>
            <w:rFonts w:cs="Times New Roman"/>
          </w:rPr>
          <w:t xml:space="preserve">. En primer lugar </w:t>
        </w:r>
        <w:r>
          <w:rPr>
            <w:rFonts w:cs="Times New Roman"/>
          </w:rPr>
          <w:t>hay que</w:t>
        </w:r>
        <w:r w:rsidRPr="00246937">
          <w:rPr>
            <w:rFonts w:cs="Times New Roman"/>
          </w:rPr>
          <w:t xml:space="preserve"> destacar que para la introducción de </w:t>
        </w:r>
        <w:proofErr w:type="spellStart"/>
        <w:r w:rsidRPr="00246937">
          <w:rPr>
            <w:rFonts w:cs="Times New Roman"/>
          </w:rPr>
          <w:t>UAVs</w:t>
        </w:r>
        <w:proofErr w:type="spellEnd"/>
        <w:r w:rsidRPr="00246937">
          <w:rPr>
            <w:rFonts w:cs="Times New Roman"/>
          </w:rPr>
          <w:t xml:space="preserve"> en el espacio civil actual es necesario establecer una serie de procedimientos y regulaciones que dichos vehículos deben cumplir. De hecho, si la introducción de este tipo de vehículos en el espacio aéreo se ha visto retrasada no ha sido porque haya una dependencia en una tecnología que no haya sido todavía del todo desarrollada, si no que ha sido, más bien, debido al hecho de que había un déficit a la hora de certificar requisitos y definir una </w:t>
        </w:r>
        <w:r w:rsidRPr="00AB231D">
          <w:rPr>
            <w:rFonts w:cs="Times New Roman"/>
          </w:rPr>
          <w:t>serie</w:t>
        </w:r>
        <w:r w:rsidRPr="00246937">
          <w:rPr>
            <w:rFonts w:cs="Times New Roman"/>
          </w:rPr>
          <w:t xml:space="preserve"> conceptos procedimentales. Para suplir estas deficiencias se ha dedicado el documento </w:t>
        </w:r>
      </w:ins>
      <w:customXmlInsRangeStart w:id="2437" w:author="Orion" w:date="2011-05-03T12:50:00Z"/>
      <w:sdt>
        <w:sdtPr>
          <w:rPr>
            <w:rFonts w:cs="Times New Roman"/>
          </w:rPr>
          <w:id w:val="-936899862"/>
          <w:citation/>
        </w:sdtPr>
        <w:sdtContent>
          <w:customXmlInsRangeEnd w:id="2437"/>
          <w:ins w:id="2438" w:author="Orion" w:date="2011-05-03T12:50:00Z">
            <w:r w:rsidRPr="00AB231D">
              <w:rPr>
                <w:rFonts w:cs="Times New Roman"/>
              </w:rPr>
              <w:fldChar w:fldCharType="begin"/>
            </w:r>
            <w:r w:rsidRPr="00AB231D">
              <w:rPr>
                <w:rFonts w:cs="Times New Roman"/>
              </w:rPr>
              <w:instrText xml:space="preserve"> CITATION Adr09 \l 3082 </w:instrText>
            </w:r>
            <w:r w:rsidRPr="00AB231D">
              <w:rPr>
                <w:rFonts w:cs="Times New Roman"/>
              </w:rPr>
              <w:fldChar w:fldCharType="separate"/>
            </w:r>
          </w:ins>
          <w:r w:rsidR="002B2B1D" w:rsidRPr="002B2B1D">
            <w:rPr>
              <w:rFonts w:cs="Times New Roman"/>
              <w:noProof/>
            </w:rPr>
            <w:t>(34)</w:t>
          </w:r>
          <w:ins w:id="2439" w:author="Orion" w:date="2011-05-03T12:50:00Z">
            <w:r w:rsidRPr="00AB231D">
              <w:rPr>
                <w:rFonts w:cs="Times New Roman"/>
              </w:rPr>
              <w:fldChar w:fldCharType="end"/>
            </w:r>
          </w:ins>
          <w:customXmlInsRangeStart w:id="2440" w:author="Orion" w:date="2011-05-03T12:50:00Z"/>
        </w:sdtContent>
      </w:sdt>
      <w:customXmlInsRangeEnd w:id="2440"/>
      <w:ins w:id="2441" w:author="Orion" w:date="2011-05-03T12:50:00Z">
        <w:r w:rsidRPr="00246937">
          <w:rPr>
            <w:rFonts w:cs="Times New Roman"/>
          </w:rPr>
          <w:t>, que más que un artículo de investigación es un documento oficial donde se define un sistema ATM (Gestión del Tráfico Aéreo) que estaría debidamente preparado para cumplir las siguientes tareas:</w:t>
        </w:r>
      </w:ins>
    </w:p>
    <w:p w:rsidR="00AE5A4C" w:rsidRPr="00246937" w:rsidRDefault="00AE5A4C" w:rsidP="00AE5A4C">
      <w:pPr>
        <w:numPr>
          <w:ilvl w:val="0"/>
          <w:numId w:val="3"/>
        </w:numPr>
        <w:jc w:val="both"/>
        <w:rPr>
          <w:ins w:id="2442" w:author="Orion" w:date="2011-05-03T12:50:00Z"/>
          <w:rFonts w:cs="Times New Roman"/>
        </w:rPr>
      </w:pPr>
      <w:ins w:id="2443" w:author="Orion" w:date="2011-05-03T12:50:00Z">
        <w:r w:rsidRPr="00246937">
          <w:rPr>
            <w:rFonts w:cs="Times New Roman"/>
          </w:rPr>
          <w:t xml:space="preserve">Establecimiento de los requisitos de aeronavegabilidad y reglamentos comunes para </w:t>
        </w:r>
        <w:proofErr w:type="spellStart"/>
        <w:r w:rsidRPr="00246937">
          <w:rPr>
            <w:rFonts w:cs="Times New Roman"/>
          </w:rPr>
          <w:t>UAVs</w:t>
        </w:r>
        <w:proofErr w:type="spellEnd"/>
        <w:r w:rsidRPr="00246937">
          <w:rPr>
            <w:rFonts w:cs="Times New Roman"/>
          </w:rPr>
          <w:t>.</w:t>
        </w:r>
      </w:ins>
    </w:p>
    <w:p w:rsidR="00AE5A4C" w:rsidRPr="00246937" w:rsidRDefault="00AE5A4C" w:rsidP="00AE5A4C">
      <w:pPr>
        <w:numPr>
          <w:ilvl w:val="0"/>
          <w:numId w:val="3"/>
        </w:numPr>
        <w:jc w:val="both"/>
        <w:rPr>
          <w:ins w:id="2444" w:author="Orion" w:date="2011-05-03T12:50:00Z"/>
          <w:rFonts w:cs="Times New Roman"/>
        </w:rPr>
      </w:pPr>
      <w:ins w:id="2445" w:author="Orion" w:date="2011-05-03T12:50:00Z">
        <w:r w:rsidRPr="00246937">
          <w:rPr>
            <w:rFonts w:cs="Times New Roman"/>
          </w:rPr>
          <w:t xml:space="preserve">Establecimiento de la regulación y estandarización del tráfico aéreo y los procedimientos derivados para la integración adecuada de </w:t>
        </w:r>
        <w:proofErr w:type="spellStart"/>
        <w:r w:rsidRPr="00246937">
          <w:rPr>
            <w:rFonts w:cs="Times New Roman"/>
          </w:rPr>
          <w:t>UAVs</w:t>
        </w:r>
        <w:proofErr w:type="spellEnd"/>
        <w:r w:rsidRPr="00246937">
          <w:rPr>
            <w:rFonts w:cs="Times New Roman"/>
          </w:rPr>
          <w:t xml:space="preserve"> en el Sistema de Gestión del Tráfico Aéreo.</w:t>
        </w:r>
      </w:ins>
    </w:p>
    <w:commentRangeEnd w:id="2434"/>
    <w:p w:rsidR="00AE5A4C" w:rsidRPr="00246937" w:rsidRDefault="001120A7" w:rsidP="00AE5A4C">
      <w:pPr>
        <w:jc w:val="both"/>
        <w:rPr>
          <w:ins w:id="2446" w:author="Orion" w:date="2011-05-03T12:50:00Z"/>
          <w:rFonts w:cs="Times New Roman"/>
        </w:rPr>
      </w:pPr>
      <w:r>
        <w:rPr>
          <w:rStyle w:val="CommentReference"/>
        </w:rPr>
        <w:commentReference w:id="2434"/>
      </w:r>
    </w:p>
    <w:p w:rsidR="00CF3F4C" w:rsidRDefault="00AE5A4C" w:rsidP="00AE5A4C">
      <w:pPr>
        <w:jc w:val="both"/>
        <w:rPr>
          <w:ins w:id="2447" w:author="Orion" w:date="2011-05-03T17:52:00Z"/>
          <w:rFonts w:cs="Times New Roman"/>
        </w:rPr>
      </w:pPr>
      <w:commentRangeStart w:id="2448"/>
      <w:ins w:id="2449" w:author="Orion" w:date="2011-05-03T12:50:00Z">
        <w:r w:rsidRPr="00246937">
          <w:rPr>
            <w:rFonts w:cs="Times New Roman"/>
          </w:rPr>
          <w:t>Por otro lado, hay que destacar una serie de trabajos que se centran en modelar</w:t>
        </w:r>
      </w:ins>
      <w:ins w:id="2450" w:author="Orion" w:date="2011-05-03T17:51:00Z">
        <w:r w:rsidR="00135BE9">
          <w:rPr>
            <w:rFonts w:cs="Times New Roman"/>
          </w:rPr>
          <w:t xml:space="preserve"> las características físicas de los</w:t>
        </w:r>
      </w:ins>
      <w:ins w:id="2451" w:author="Orion" w:date="2011-05-03T12:50:00Z">
        <w:r w:rsidRPr="00246937">
          <w:rPr>
            <w:rFonts w:cs="Times New Roman"/>
          </w:rPr>
          <w:t xml:space="preserve"> </w:t>
        </w:r>
        <w:proofErr w:type="spellStart"/>
        <w:r w:rsidRPr="00246937">
          <w:rPr>
            <w:rFonts w:cs="Times New Roman"/>
          </w:rPr>
          <w:t>UAVs</w:t>
        </w:r>
        <w:proofErr w:type="spellEnd"/>
        <w:r w:rsidRPr="00246937">
          <w:rPr>
            <w:rFonts w:cs="Times New Roman"/>
          </w:rPr>
          <w:t xml:space="preserve">. </w:t>
        </w:r>
        <w:r w:rsidRPr="00AB231D">
          <w:rPr>
            <w:rFonts w:cs="Times New Roman"/>
          </w:rPr>
          <w:t>Así por ejemplo</w:t>
        </w:r>
      </w:ins>
      <w:ins w:id="2452" w:author="Orion" w:date="2011-05-03T14:11:00Z">
        <w:r w:rsidR="00360FD2">
          <w:rPr>
            <w:rFonts w:cs="Times New Roman"/>
          </w:rPr>
          <w:t xml:space="preserve"> es importante destacar que los sistemas de percepci</w:t>
        </w:r>
      </w:ins>
      <w:ins w:id="2453" w:author="Orion" w:date="2011-05-03T14:12:00Z">
        <w:r w:rsidR="00360FD2">
          <w:rPr>
            <w:rFonts w:cs="Times New Roman"/>
          </w:rPr>
          <w:t xml:space="preserve">ón de los </w:t>
        </w:r>
        <w:proofErr w:type="spellStart"/>
        <w:r w:rsidR="00360FD2">
          <w:rPr>
            <w:rFonts w:cs="Times New Roman"/>
          </w:rPr>
          <w:t>UAVs</w:t>
        </w:r>
        <w:proofErr w:type="spellEnd"/>
        <w:r w:rsidR="00360FD2">
          <w:rPr>
            <w:rFonts w:cs="Times New Roman"/>
          </w:rPr>
          <w:t xml:space="preserve"> pueden sufrir algún tipo de limitaci</w:t>
        </w:r>
      </w:ins>
      <w:ins w:id="2454" w:author="Orion" w:date="2011-05-03T14:13:00Z">
        <w:r w:rsidR="00360FD2">
          <w:rPr>
            <w:rFonts w:cs="Times New Roman"/>
          </w:rPr>
          <w:t xml:space="preserve">ón </w:t>
        </w:r>
        <w:r w:rsidR="00360FD2" w:rsidRPr="00246937">
          <w:rPr>
            <w:rFonts w:cs="Times New Roman"/>
          </w:rPr>
          <w:t>debida a posibles oclusiones</w:t>
        </w:r>
      </w:ins>
      <w:ins w:id="2455" w:author="Orion" w:date="2011-05-03T17:51:00Z">
        <w:r w:rsidR="00AA3D90">
          <w:rPr>
            <w:rFonts w:cs="Times New Roman"/>
          </w:rPr>
          <w:t>,</w:t>
        </w:r>
      </w:ins>
      <w:ins w:id="2456" w:author="Orion" w:date="2011-05-03T14:13:00Z">
        <w:r w:rsidR="00360FD2">
          <w:rPr>
            <w:rFonts w:cs="Times New Roman"/>
          </w:rPr>
          <w:t xml:space="preserve"> es por ello, por lo que en </w:t>
        </w:r>
      </w:ins>
      <w:customXmlInsRangeStart w:id="2457" w:author="Orion" w:date="2011-05-03T12:50:00Z"/>
      <w:sdt>
        <w:sdtPr>
          <w:rPr>
            <w:rFonts w:cs="Times New Roman"/>
          </w:rPr>
          <w:id w:val="-488634923"/>
          <w:citation/>
        </w:sdtPr>
        <w:sdtContent>
          <w:customXmlInsRangeEnd w:id="2457"/>
          <w:ins w:id="2458" w:author="Orion" w:date="2011-05-03T12:50:00Z">
            <w:r w:rsidRPr="00AB231D">
              <w:rPr>
                <w:rFonts w:cs="Times New Roman"/>
              </w:rPr>
              <w:fldChar w:fldCharType="begin"/>
            </w:r>
            <w:r w:rsidRPr="00AB231D">
              <w:rPr>
                <w:rFonts w:cs="Times New Roman"/>
              </w:rPr>
              <w:instrText xml:space="preserve"> CITATION IAB01 \l 3082 </w:instrText>
            </w:r>
            <w:r w:rsidRPr="00AB231D">
              <w:rPr>
                <w:rFonts w:cs="Times New Roman"/>
              </w:rPr>
              <w:fldChar w:fldCharType="separate"/>
            </w:r>
          </w:ins>
          <w:r w:rsidR="002B2B1D" w:rsidRPr="002B2B1D">
            <w:rPr>
              <w:rFonts w:cs="Times New Roman"/>
              <w:noProof/>
            </w:rPr>
            <w:t>(35)</w:t>
          </w:r>
          <w:ins w:id="2459" w:author="Orion" w:date="2011-05-03T12:50:00Z">
            <w:r w:rsidRPr="00AB231D">
              <w:rPr>
                <w:rFonts w:cs="Times New Roman"/>
              </w:rPr>
              <w:fldChar w:fldCharType="end"/>
            </w:r>
          </w:ins>
          <w:customXmlInsRangeStart w:id="2460" w:author="Orion" w:date="2011-05-03T12:50:00Z"/>
        </w:sdtContent>
      </w:sdt>
      <w:customXmlInsRangeEnd w:id="2460"/>
      <w:ins w:id="2461" w:author="Orion" w:date="2011-05-03T12:50:00Z">
        <w:r w:rsidRPr="00246937">
          <w:rPr>
            <w:rFonts w:cs="Times New Roman"/>
          </w:rPr>
          <w:t xml:space="preserve"> se propone un algoritmo para solucionar </w:t>
        </w:r>
      </w:ins>
      <w:ins w:id="2462" w:author="Orion" w:date="2011-05-03T14:14:00Z">
        <w:r w:rsidR="00360FD2">
          <w:rPr>
            <w:rFonts w:cs="Times New Roman"/>
          </w:rPr>
          <w:t>este problema</w:t>
        </w:r>
      </w:ins>
      <w:ins w:id="2463" w:author="Orion" w:date="2011-05-03T12:50:00Z">
        <w:r w:rsidRPr="00246937">
          <w:rPr>
            <w:rFonts w:cs="Times New Roman"/>
          </w:rPr>
          <w:t xml:space="preserve">. Dicho algoritmo modela las limitaciones de los vuelos de estos vehículos de una manera más realista a lo existente anteriormente, y nos confirma la importancia de la oclusión a la hora de la planificación de rutas en </w:t>
        </w:r>
        <w:r w:rsidRPr="00246937">
          <w:rPr>
            <w:rFonts w:cs="Times New Roman"/>
          </w:rPr>
          <w:lastRenderedPageBreak/>
          <w:t>el vuelo.</w:t>
        </w:r>
      </w:ins>
      <w:ins w:id="2464" w:author="Orion" w:date="2011-05-03T17:52:00Z">
        <w:r w:rsidR="007C0583">
          <w:rPr>
            <w:rFonts w:cs="Times New Roman"/>
          </w:rPr>
          <w:t xml:space="preserve"> </w:t>
        </w:r>
      </w:ins>
    </w:p>
    <w:p w:rsidR="00AE5A4C" w:rsidRPr="00246937" w:rsidRDefault="00AE5A4C" w:rsidP="00AE5A4C">
      <w:pPr>
        <w:jc w:val="both"/>
        <w:rPr>
          <w:ins w:id="2465" w:author="Orion" w:date="2011-05-03T12:50:00Z"/>
          <w:rFonts w:cs="Times New Roman"/>
        </w:rPr>
      </w:pPr>
      <w:ins w:id="2466" w:author="Orion" w:date="2011-05-03T12:50:00Z">
        <w:r w:rsidRPr="00246937">
          <w:rPr>
            <w:rFonts w:cs="Times New Roman"/>
          </w:rPr>
          <w:t xml:space="preserve">Otro modelo de UAV </w:t>
        </w:r>
      </w:ins>
      <w:ins w:id="2467" w:author="Orion" w:date="2011-05-03T17:52:00Z">
        <w:r w:rsidR="007C0583">
          <w:rPr>
            <w:rFonts w:cs="Times New Roman"/>
          </w:rPr>
          <w:t xml:space="preserve">que sigue este </w:t>
        </w:r>
        <w:r w:rsidR="001A3263">
          <w:rPr>
            <w:rFonts w:cs="Times New Roman"/>
          </w:rPr>
          <w:t xml:space="preserve">tipo de </w:t>
        </w:r>
        <w:r w:rsidR="007C0583">
          <w:rPr>
            <w:rFonts w:cs="Times New Roman"/>
          </w:rPr>
          <w:t xml:space="preserve">enfoque </w:t>
        </w:r>
        <w:r w:rsidR="00B409CB">
          <w:rPr>
            <w:rFonts w:cs="Times New Roman"/>
          </w:rPr>
          <w:t xml:space="preserve">físico </w:t>
        </w:r>
      </w:ins>
      <w:ins w:id="2468" w:author="Orion" w:date="2011-05-03T12:50:00Z">
        <w:r w:rsidRPr="00246937">
          <w:rPr>
            <w:rFonts w:cs="Times New Roman"/>
          </w:rPr>
          <w:t xml:space="preserve">puede verse en </w:t>
        </w:r>
      </w:ins>
      <w:customXmlInsRangeStart w:id="2469" w:author="Orion" w:date="2011-05-03T12:50:00Z"/>
      <w:sdt>
        <w:sdtPr>
          <w:rPr>
            <w:rFonts w:cs="Times New Roman"/>
          </w:rPr>
          <w:id w:val="800426571"/>
          <w:citation/>
        </w:sdtPr>
        <w:sdtContent>
          <w:customXmlInsRangeEnd w:id="2469"/>
          <w:ins w:id="2470" w:author="Orion" w:date="2011-05-03T12:50:00Z">
            <w:r w:rsidRPr="00AB231D">
              <w:rPr>
                <w:rFonts w:cs="Times New Roman"/>
              </w:rPr>
              <w:fldChar w:fldCharType="begin"/>
            </w:r>
            <w:r w:rsidRPr="00AB231D">
              <w:rPr>
                <w:rFonts w:cs="Times New Roman"/>
              </w:rPr>
              <w:instrText xml:space="preserve"> CITATION Edu09 \l 3082 </w:instrText>
            </w:r>
            <w:r w:rsidRPr="00AB231D">
              <w:rPr>
                <w:rFonts w:cs="Times New Roman"/>
              </w:rPr>
              <w:fldChar w:fldCharType="separate"/>
            </w:r>
          </w:ins>
          <w:r w:rsidR="002B2B1D" w:rsidRPr="002B2B1D">
            <w:rPr>
              <w:rFonts w:cs="Times New Roman"/>
              <w:noProof/>
            </w:rPr>
            <w:t>(36)</w:t>
          </w:r>
          <w:ins w:id="2471" w:author="Orion" w:date="2011-05-03T12:50:00Z">
            <w:r w:rsidRPr="00AB231D">
              <w:rPr>
                <w:rFonts w:cs="Times New Roman"/>
              </w:rPr>
              <w:fldChar w:fldCharType="end"/>
            </w:r>
          </w:ins>
          <w:customXmlInsRangeStart w:id="2472" w:author="Orion" w:date="2011-05-03T12:50:00Z"/>
        </w:sdtContent>
      </w:sdt>
      <w:customXmlInsRangeEnd w:id="2472"/>
      <w:ins w:id="2473" w:author="Orion" w:date="2011-05-03T12:50:00Z">
        <w:r w:rsidRPr="00246937">
          <w:rPr>
            <w:rFonts w:cs="Times New Roman"/>
          </w:rPr>
          <w:t xml:space="preserve"> donde se presenta un modelo genérico de UAV a escala reducida enfocado en las claves de los esfuerzos físicos que actúan en la dinámica del avión (física del avión) con el fin de ser lo suficientemente simple como para diseñar un controlador del vehículo.</w:t>
        </w:r>
      </w:ins>
    </w:p>
    <w:p w:rsidR="00AE5A4C" w:rsidRPr="00246937" w:rsidRDefault="00AE5A4C" w:rsidP="00AE5A4C">
      <w:pPr>
        <w:jc w:val="both"/>
        <w:rPr>
          <w:ins w:id="2474" w:author="Orion" w:date="2011-05-03T12:50:00Z"/>
          <w:rFonts w:cs="Times New Roman"/>
        </w:rPr>
      </w:pPr>
      <w:ins w:id="2475" w:author="Orion" w:date="2011-05-03T12:50:00Z">
        <w:r w:rsidRPr="00246937">
          <w:rPr>
            <w:rFonts w:cs="Times New Roman"/>
          </w:rPr>
          <w:t xml:space="preserve">Por otra parte, el trabajo </w:t>
        </w:r>
      </w:ins>
      <w:customXmlInsRangeStart w:id="2476" w:author="Orion" w:date="2011-05-03T12:50:00Z"/>
      <w:sdt>
        <w:sdtPr>
          <w:rPr>
            <w:rFonts w:cs="Times New Roman"/>
          </w:rPr>
          <w:id w:val="-1590698168"/>
          <w:citation/>
        </w:sdtPr>
        <w:sdtContent>
          <w:customXmlInsRangeEnd w:id="2476"/>
          <w:ins w:id="2477" w:author="Orion" w:date="2011-05-03T12:50:00Z">
            <w:r w:rsidRPr="00AB231D">
              <w:rPr>
                <w:rFonts w:cs="Times New Roman"/>
              </w:rPr>
              <w:fldChar w:fldCharType="begin"/>
            </w:r>
            <w:r w:rsidRPr="00AB231D">
              <w:rPr>
                <w:rFonts w:cs="Times New Roman"/>
              </w:rPr>
              <w:instrText xml:space="preserve"> CITATION Che09 \l 3082 </w:instrText>
            </w:r>
            <w:r w:rsidRPr="00AB231D">
              <w:rPr>
                <w:rFonts w:cs="Times New Roman"/>
              </w:rPr>
              <w:fldChar w:fldCharType="separate"/>
            </w:r>
          </w:ins>
          <w:r w:rsidR="002B2B1D" w:rsidRPr="002B2B1D">
            <w:rPr>
              <w:rFonts w:cs="Times New Roman"/>
              <w:noProof/>
            </w:rPr>
            <w:t>(37)</w:t>
          </w:r>
          <w:ins w:id="2478" w:author="Orion" w:date="2011-05-03T12:50:00Z">
            <w:r w:rsidRPr="00AB231D">
              <w:rPr>
                <w:rFonts w:cs="Times New Roman"/>
              </w:rPr>
              <w:fldChar w:fldCharType="end"/>
            </w:r>
          </w:ins>
          <w:customXmlInsRangeStart w:id="2479" w:author="Orion" w:date="2011-05-03T12:50:00Z"/>
        </w:sdtContent>
      </w:sdt>
      <w:customXmlInsRangeEnd w:id="2479"/>
      <w:ins w:id="2480" w:author="Orion" w:date="2011-05-03T12:50:00Z">
        <w:r w:rsidRPr="00246937">
          <w:rPr>
            <w:rFonts w:cs="Times New Roman"/>
          </w:rPr>
          <w:t xml:space="preserve"> presenta un </w:t>
        </w:r>
        <w:proofErr w:type="spellStart"/>
        <w:r w:rsidRPr="00246937">
          <w:rPr>
            <w:rFonts w:cs="Times New Roman"/>
          </w:rPr>
          <w:t>framework</w:t>
        </w:r>
        <w:proofErr w:type="spellEnd"/>
        <w:r w:rsidRPr="00246937">
          <w:rPr>
            <w:rFonts w:cs="Times New Roman"/>
          </w:rPr>
          <w:t xml:space="preserve"> basado en agentes para modelar </w:t>
        </w:r>
        <w:proofErr w:type="spellStart"/>
        <w:r w:rsidRPr="00246937">
          <w:rPr>
            <w:rFonts w:cs="Times New Roman"/>
          </w:rPr>
          <w:t>UAVs</w:t>
        </w:r>
        <w:proofErr w:type="spellEnd"/>
        <w:r w:rsidRPr="00246937">
          <w:rPr>
            <w:rFonts w:cs="Times New Roman"/>
          </w:rPr>
          <w:t xml:space="preserve">, en donde cada vehículo de este tipo se descompone </w:t>
        </w:r>
        <w:r w:rsidRPr="00AB231D">
          <w:rPr>
            <w:rFonts w:cs="Times New Roman"/>
          </w:rPr>
          <w:t>en una serie de niveles controlados por a</w:t>
        </w:r>
        <w:r w:rsidRPr="00246937">
          <w:rPr>
            <w:rFonts w:cs="Times New Roman"/>
          </w:rPr>
          <w:t xml:space="preserve">gentes. Los principales agentes serán el físico y el lógico. El agente físico será el principal responsable de las interacciones físicas del UAV, como pueden ser maniobras hacia el siguiente </w:t>
        </w:r>
        <w:proofErr w:type="spellStart"/>
        <w:r w:rsidRPr="00246937">
          <w:rPr>
            <w:rFonts w:cs="Times New Roman"/>
          </w:rPr>
          <w:t>waypoint</w:t>
        </w:r>
        <w:proofErr w:type="spellEnd"/>
        <w:r w:rsidRPr="00AB231D">
          <w:rPr>
            <w:rFonts w:cs="Times New Roman"/>
          </w:rPr>
          <w:t xml:space="preserve"> (punto intermedio)</w:t>
        </w:r>
        <w:r w:rsidRPr="00246937">
          <w:rPr>
            <w:rFonts w:cs="Times New Roman"/>
          </w:rPr>
          <w:t xml:space="preserve">, comprobaciones para asegurarse que no va a colisionar con ningún objeto, actualización del estado del combustible, comprobación de los sensores, transmisión de mensajes pendientes, etc. Por otro lado, el agente lógico es el responsable de generar la lista de </w:t>
        </w:r>
        <w:proofErr w:type="spellStart"/>
        <w:r w:rsidRPr="00246937">
          <w:rPr>
            <w:rFonts w:cs="Times New Roman"/>
          </w:rPr>
          <w:t>waypoints</w:t>
        </w:r>
        <w:proofErr w:type="spellEnd"/>
        <w:r w:rsidRPr="00246937">
          <w:rPr>
            <w:rFonts w:cs="Times New Roman"/>
          </w:rPr>
          <w:t xml:space="preserve"> y mandársela al agente físico, y tiene una serie de tareas como decirle a un agente físico transmisor que mande un determinado mensaje.</w:t>
        </w:r>
      </w:ins>
      <w:commentRangeEnd w:id="2448"/>
      <w:r w:rsidR="006B0FAB">
        <w:rPr>
          <w:rStyle w:val="CommentReference"/>
        </w:rPr>
        <w:commentReference w:id="2448"/>
      </w:r>
    </w:p>
    <w:p w:rsidR="00CE1499" w:rsidRDefault="00CE1499" w:rsidP="007A6E14">
      <w:pPr>
        <w:rPr>
          <w:ins w:id="2481" w:author="Orion" w:date="2011-05-05T17:38:00Z"/>
          <w:rFonts w:cs="Times New Roman"/>
        </w:rPr>
      </w:pPr>
    </w:p>
    <w:p w:rsidR="00B937FD" w:rsidRPr="00B937FD" w:rsidRDefault="00B937FD" w:rsidP="00B937FD">
      <w:pPr>
        <w:pStyle w:val="Title"/>
        <w:outlineLvl w:val="0"/>
        <w:rPr>
          <w:ins w:id="2482" w:author="Orion" w:date="2011-05-05T17:38:00Z"/>
          <w:rFonts w:cs="Times New Roman"/>
        </w:rPr>
      </w:pPr>
      <w:bookmarkStart w:id="2483" w:name="_Toc293422060"/>
      <w:ins w:id="2484" w:author="Orion" w:date="2011-05-05T17:38:00Z">
        <w:r>
          <w:rPr>
            <w:rFonts w:ascii="Times New Roman" w:hAnsi="Times New Roman" w:cs="Times New Roman"/>
          </w:rPr>
          <w:t>Requisitos</w:t>
        </w:r>
      </w:ins>
      <w:ins w:id="2485" w:author="Orion" w:date="2011-05-05T18:20:00Z">
        <w:r w:rsidR="00E70231">
          <w:rPr>
            <w:rFonts w:ascii="Times New Roman" w:hAnsi="Times New Roman" w:cs="Times New Roman"/>
          </w:rPr>
          <w:t xml:space="preserve"> del Sistema</w:t>
        </w:r>
      </w:ins>
      <w:bookmarkEnd w:id="2483"/>
    </w:p>
    <w:p w:rsidR="006A1F8D" w:rsidRDefault="006A1F8D">
      <w:pPr>
        <w:jc w:val="both"/>
        <w:rPr>
          <w:ins w:id="2486" w:author="Orion" w:date="2011-05-05T18:44:00Z"/>
          <w:rFonts w:cs="Times New Roman"/>
        </w:rPr>
        <w:pPrChange w:id="2487" w:author="Orion" w:date="2011-05-09T00:17:00Z">
          <w:pPr/>
        </w:pPrChange>
      </w:pPr>
      <w:ins w:id="2488" w:author="Orion" w:date="2011-05-05T18:21:00Z">
        <w:r>
          <w:rPr>
            <w:rFonts w:cs="Times New Roman"/>
          </w:rPr>
          <w:t xml:space="preserve">En este apartado se van a especificar los requisitos básicos que </w:t>
        </w:r>
      </w:ins>
      <w:ins w:id="2489" w:author="Orion" w:date="2011-05-09T00:33:00Z">
        <w:r w:rsidR="009F1FA7">
          <w:rPr>
            <w:rFonts w:cs="Times New Roman"/>
          </w:rPr>
          <w:t>el</w:t>
        </w:r>
      </w:ins>
      <w:ins w:id="2490" w:author="Orion" w:date="2011-05-05T18:21:00Z">
        <w:r>
          <w:rPr>
            <w:rFonts w:cs="Times New Roman"/>
          </w:rPr>
          <w:t xml:space="preserve"> sistema</w:t>
        </w:r>
      </w:ins>
      <w:ins w:id="2491" w:author="Orion" w:date="2011-05-09T00:33:00Z">
        <w:r w:rsidR="009F1FA7">
          <w:rPr>
            <w:rFonts w:cs="Times New Roman"/>
          </w:rPr>
          <w:t xml:space="preserve"> debe cumplir</w:t>
        </w:r>
      </w:ins>
      <w:ins w:id="2492" w:author="Orion" w:date="2011-05-05T18:22:00Z">
        <w:r>
          <w:rPr>
            <w:rFonts w:cs="Times New Roman"/>
          </w:rPr>
          <w:t>.</w:t>
        </w:r>
      </w:ins>
      <w:ins w:id="2493" w:author="Orion" w:date="2011-05-05T18:43:00Z">
        <w:r w:rsidR="001A6151">
          <w:rPr>
            <w:rFonts w:cs="Times New Roman"/>
          </w:rPr>
          <w:t xml:space="preserve"> </w:t>
        </w:r>
      </w:ins>
      <w:ins w:id="2494" w:author="Orion" w:date="2011-05-09T00:33:00Z">
        <w:r w:rsidR="009F1FA7">
          <w:rPr>
            <w:rFonts w:cs="Times New Roman"/>
          </w:rPr>
          <w:t>El</w:t>
        </w:r>
      </w:ins>
      <w:ins w:id="2495" w:author="Orion" w:date="2011-05-05T18:43:00Z">
        <w:r w:rsidR="001A6151">
          <w:rPr>
            <w:rFonts w:cs="Times New Roman"/>
          </w:rPr>
          <w:t xml:space="preserve"> objetivo es representar una simulaci</w:t>
        </w:r>
      </w:ins>
      <w:ins w:id="2496" w:author="Orion" w:date="2011-05-05T18:44:00Z">
        <w:r w:rsidR="001A6151">
          <w:rPr>
            <w:rFonts w:cs="Times New Roman"/>
          </w:rPr>
          <w:t>ón del espacio aéreo que se ajuste lo más posible a la realidad, es por ello, por lo que vamos a tener distinto</w:t>
        </w:r>
      </w:ins>
      <w:ins w:id="2497" w:author="IO" w:date="2011-05-13T12:30:00Z">
        <w:r w:rsidR="006B0FAB">
          <w:rPr>
            <w:rFonts w:cs="Times New Roman"/>
          </w:rPr>
          <w:t>s</w:t>
        </w:r>
      </w:ins>
      <w:ins w:id="2498" w:author="Orion" w:date="2011-05-05T18:44:00Z">
        <w:r w:rsidR="001A6151">
          <w:rPr>
            <w:rFonts w:cs="Times New Roman"/>
          </w:rPr>
          <w:t xml:space="preserve"> tipo</w:t>
        </w:r>
      </w:ins>
      <w:ins w:id="2499" w:author="IO" w:date="2011-05-13T12:30:00Z">
        <w:r w:rsidR="006B0FAB">
          <w:rPr>
            <w:rFonts w:cs="Times New Roman"/>
          </w:rPr>
          <w:t>s</w:t>
        </w:r>
      </w:ins>
      <w:ins w:id="2500" w:author="Orion" w:date="2011-05-05T18:44:00Z">
        <w:r w:rsidR="001A6151">
          <w:rPr>
            <w:rFonts w:cs="Times New Roman"/>
          </w:rPr>
          <w:t xml:space="preserve"> de requisitos dependiendo del elemento a modelar:</w:t>
        </w:r>
      </w:ins>
    </w:p>
    <w:p w:rsidR="001A6151" w:rsidRDefault="001A6151">
      <w:pPr>
        <w:jc w:val="both"/>
        <w:rPr>
          <w:ins w:id="2501" w:author="Orion" w:date="2011-05-05T18:45:00Z"/>
          <w:rFonts w:cs="Times New Roman"/>
        </w:rPr>
        <w:pPrChange w:id="2502" w:author="Orion" w:date="2011-05-09T00:17:00Z">
          <w:pPr/>
        </w:pPrChange>
      </w:pPr>
      <w:ins w:id="2503" w:author="Orion" w:date="2011-05-05T18:45:00Z">
        <w:r>
          <w:rPr>
            <w:rFonts w:cs="Times New Roman"/>
          </w:rPr>
          <w:t>Requisitos de las rutas:</w:t>
        </w:r>
      </w:ins>
    </w:p>
    <w:p w:rsidR="001A6151" w:rsidRDefault="001A6151">
      <w:pPr>
        <w:jc w:val="both"/>
        <w:rPr>
          <w:ins w:id="2504" w:author="Orion" w:date="2011-05-06T19:35:00Z"/>
          <w:rFonts w:cs="Times New Roman"/>
        </w:rPr>
        <w:pPrChange w:id="2505" w:author="Orion" w:date="2011-05-09T00:17:00Z">
          <w:pPr/>
        </w:pPrChange>
      </w:pPr>
      <w:ins w:id="2506" w:author="Orion" w:date="2011-05-05T18:45:00Z">
        <w:r>
          <w:rPr>
            <w:rFonts w:cs="Times New Roman"/>
          </w:rPr>
          <w:t xml:space="preserve">Puesto que este modelo es extensible a todo el mundo </w:t>
        </w:r>
      </w:ins>
      <w:ins w:id="2507" w:author="Orion" w:date="2011-05-09T00:34:00Z">
        <w:r w:rsidR="00572D5D">
          <w:rPr>
            <w:rFonts w:cs="Times New Roman"/>
          </w:rPr>
          <w:t>se va</w:t>
        </w:r>
      </w:ins>
      <w:ins w:id="2508" w:author="Orion" w:date="2011-05-05T18:45:00Z">
        <w:r w:rsidR="00871CB9">
          <w:rPr>
            <w:rFonts w:cs="Times New Roman"/>
          </w:rPr>
          <w:t xml:space="preserve"> a restringir</w:t>
        </w:r>
      </w:ins>
      <w:ins w:id="2509" w:author="Orion" w:date="2011-05-09T00:34:00Z">
        <w:r w:rsidR="00871CB9">
          <w:rPr>
            <w:rFonts w:cs="Times New Roman"/>
          </w:rPr>
          <w:t xml:space="preserve"> el entorno a</w:t>
        </w:r>
      </w:ins>
      <w:ins w:id="2510" w:author="Orion" w:date="2011-05-05T18:46:00Z">
        <w:r>
          <w:rPr>
            <w:rFonts w:cs="Times New Roman"/>
          </w:rPr>
          <w:t xml:space="preserve"> los</w:t>
        </w:r>
      </w:ins>
      <w:ins w:id="2511" w:author="Orion" w:date="2011-05-05T18:47:00Z">
        <w:r>
          <w:rPr>
            <w:rFonts w:cs="Times New Roman"/>
          </w:rPr>
          <w:t xml:space="preserve"> principales</w:t>
        </w:r>
      </w:ins>
      <w:ins w:id="2512" w:author="Orion" w:date="2011-05-05T18:46:00Z">
        <w:r>
          <w:rPr>
            <w:rFonts w:cs="Times New Roman"/>
          </w:rPr>
          <w:t xml:space="preserve"> aeropuertos españoles</w:t>
        </w:r>
      </w:ins>
      <w:ins w:id="2513" w:author="Orion" w:date="2011-05-05T18:47:00Z">
        <w:r>
          <w:rPr>
            <w:rFonts w:cs="Times New Roman"/>
          </w:rPr>
          <w:t xml:space="preserve"> de la península. De este modo sólo </w:t>
        </w:r>
      </w:ins>
      <w:ins w:id="2514" w:author="Orion" w:date="2011-05-09T00:34:00Z">
        <w:r w:rsidR="00735C2D">
          <w:rPr>
            <w:rFonts w:cs="Times New Roman"/>
          </w:rPr>
          <w:t>se representarán</w:t>
        </w:r>
      </w:ins>
      <w:ins w:id="2515" w:author="Orion" w:date="2011-05-05T18:47:00Z">
        <w:r>
          <w:rPr>
            <w:rFonts w:cs="Times New Roman"/>
          </w:rPr>
          <w:t xml:space="preserve"> vuelos que vayan desde y a los siguientes aeropuertos: </w:t>
        </w:r>
      </w:ins>
      <w:ins w:id="2516" w:author="Orion" w:date="2011-05-05T18:48:00Z">
        <w:r>
          <w:rPr>
            <w:rFonts w:cs="Times New Roman"/>
          </w:rPr>
          <w:t>Madrid, Barcelona, Palma de Mallorca, Málaga, Alicante</w:t>
        </w:r>
      </w:ins>
      <w:ins w:id="2517" w:author="Orion" w:date="2011-05-05T18:49:00Z">
        <w:r>
          <w:rPr>
            <w:rFonts w:cs="Times New Roman"/>
          </w:rPr>
          <w:t xml:space="preserve"> y Santiago de Compostela. A su vez </w:t>
        </w:r>
      </w:ins>
      <w:ins w:id="2518" w:author="Orion" w:date="2011-05-05T18:50:00Z">
        <w:r>
          <w:rPr>
            <w:rFonts w:cs="Times New Roman"/>
          </w:rPr>
          <w:t xml:space="preserve">únicamente </w:t>
        </w:r>
      </w:ins>
      <w:ins w:id="2519" w:author="Orion" w:date="2011-05-09T00:34:00Z">
        <w:r w:rsidR="00735C2D">
          <w:rPr>
            <w:rFonts w:cs="Times New Roman"/>
          </w:rPr>
          <w:t>se har</w:t>
        </w:r>
      </w:ins>
      <w:ins w:id="2520" w:author="Orion" w:date="2011-05-09T00:35:00Z">
        <w:r w:rsidR="00735C2D">
          <w:rPr>
            <w:rFonts w:cs="Times New Roman"/>
          </w:rPr>
          <w:t>á</w:t>
        </w:r>
      </w:ins>
      <w:ins w:id="2521" w:author="Orion" w:date="2011-05-05T18:50:00Z">
        <w:r>
          <w:rPr>
            <w:rFonts w:cs="Times New Roman"/>
          </w:rPr>
          <w:t xml:space="preserve"> uso de los </w:t>
        </w:r>
        <w:proofErr w:type="spellStart"/>
        <w:r>
          <w:rPr>
            <w:rFonts w:cs="Times New Roman"/>
          </w:rPr>
          <w:t>waypoints</w:t>
        </w:r>
        <w:proofErr w:type="spellEnd"/>
        <w:r>
          <w:rPr>
            <w:rFonts w:cs="Times New Roman"/>
          </w:rPr>
          <w:t xml:space="preserve"> establecidos para la península ibérica</w:t>
        </w:r>
      </w:ins>
      <w:ins w:id="2522" w:author="Orion" w:date="2011-05-06T13:15:00Z">
        <w:r w:rsidR="00744445">
          <w:rPr>
            <w:rFonts w:cs="Times New Roman"/>
          </w:rPr>
          <w:t xml:space="preserve"> </w:t>
        </w:r>
      </w:ins>
      <w:customXmlInsRangeStart w:id="2523" w:author="Orion" w:date="2011-05-06T13:15:00Z"/>
      <w:sdt>
        <w:sdtPr>
          <w:rPr>
            <w:rFonts w:cs="Times New Roman"/>
          </w:rPr>
          <w:id w:val="-809938376"/>
          <w:citation/>
        </w:sdtPr>
        <w:sdtContent>
          <w:customXmlInsRangeEnd w:id="2523"/>
          <w:ins w:id="2524" w:author="Orion" w:date="2011-05-06T13:15:00Z">
            <w:r w:rsidR="00744445">
              <w:rPr>
                <w:rFonts w:cs="Times New Roman"/>
              </w:rPr>
              <w:fldChar w:fldCharType="begin"/>
            </w:r>
            <w:r w:rsidR="00744445">
              <w:rPr>
                <w:rFonts w:cs="Times New Roman"/>
              </w:rPr>
              <w:instrText xml:space="preserve"> CITATION Dir \l 3082 </w:instrText>
            </w:r>
          </w:ins>
          <w:r w:rsidR="00744445">
            <w:rPr>
              <w:rFonts w:cs="Times New Roman"/>
            </w:rPr>
            <w:fldChar w:fldCharType="separate"/>
          </w:r>
          <w:r w:rsidR="002B2B1D" w:rsidRPr="002B2B1D">
            <w:rPr>
              <w:rFonts w:cs="Times New Roman"/>
              <w:noProof/>
            </w:rPr>
            <w:t>(38)</w:t>
          </w:r>
          <w:ins w:id="2525" w:author="Orion" w:date="2011-05-06T13:15:00Z">
            <w:r w:rsidR="00744445">
              <w:rPr>
                <w:rFonts w:cs="Times New Roman"/>
              </w:rPr>
              <w:fldChar w:fldCharType="end"/>
            </w:r>
          </w:ins>
          <w:customXmlInsRangeStart w:id="2526" w:author="Orion" w:date="2011-05-06T13:15:00Z"/>
        </w:sdtContent>
      </w:sdt>
      <w:customXmlInsRangeEnd w:id="2526"/>
      <w:ins w:id="2527" w:author="Orion" w:date="2011-05-05T18:50:00Z">
        <w:r>
          <w:rPr>
            <w:rFonts w:cs="Times New Roman"/>
          </w:rPr>
          <w:t>.</w:t>
        </w:r>
      </w:ins>
    </w:p>
    <w:p w:rsidR="00AF5BED" w:rsidRDefault="00AF5BED">
      <w:pPr>
        <w:jc w:val="both"/>
        <w:rPr>
          <w:ins w:id="2528" w:author="Orion" w:date="2011-05-06T19:35:00Z"/>
          <w:rFonts w:cs="Times New Roman"/>
        </w:rPr>
        <w:pPrChange w:id="2529" w:author="Orion" w:date="2011-05-09T00:17:00Z">
          <w:pPr/>
        </w:pPrChange>
      </w:pPr>
    </w:p>
    <w:p w:rsidR="00AF5BED" w:rsidRDefault="00AF5BED">
      <w:pPr>
        <w:jc w:val="both"/>
        <w:rPr>
          <w:ins w:id="2530" w:author="Orion" w:date="2011-05-06T19:35:00Z"/>
          <w:rFonts w:cs="Times New Roman"/>
        </w:rPr>
        <w:pPrChange w:id="2531" w:author="Orion" w:date="2011-05-09T00:17:00Z">
          <w:pPr/>
        </w:pPrChange>
      </w:pPr>
      <w:ins w:id="2532" w:author="Orion" w:date="2011-05-06T19:35:00Z">
        <w:r>
          <w:rPr>
            <w:rFonts w:cs="Times New Roman"/>
          </w:rPr>
          <w:t>Requisitos del avión:</w:t>
        </w:r>
      </w:ins>
    </w:p>
    <w:p w:rsidR="00AF5BED" w:rsidRDefault="008534DF">
      <w:pPr>
        <w:jc w:val="both"/>
        <w:rPr>
          <w:ins w:id="2533" w:author="Orion" w:date="2011-05-06T21:37:00Z"/>
          <w:rFonts w:cs="Times New Roman"/>
        </w:rPr>
        <w:pPrChange w:id="2534" w:author="Orion" w:date="2011-05-09T00:17:00Z">
          <w:pPr/>
        </w:pPrChange>
      </w:pPr>
      <w:ins w:id="2535" w:author="Orion" w:date="2011-05-06T20:18:00Z">
        <w:r>
          <w:rPr>
            <w:rFonts w:cs="Times New Roman"/>
          </w:rPr>
          <w:t xml:space="preserve">Para simplificar el modelado de los aviones que </w:t>
        </w:r>
      </w:ins>
      <w:ins w:id="2536" w:author="Orion" w:date="2011-05-06T20:19:00Z">
        <w:r>
          <w:rPr>
            <w:rFonts w:cs="Times New Roman"/>
          </w:rPr>
          <w:t>se van</w:t>
        </w:r>
        <w:del w:id="2537" w:author="IO" w:date="2011-05-13T12:30:00Z">
          <w:r w:rsidDel="006B0FAB">
            <w:rPr>
              <w:rFonts w:cs="Times New Roman"/>
            </w:rPr>
            <w:delText xml:space="preserve"> </w:delText>
          </w:r>
        </w:del>
      </w:ins>
      <w:ins w:id="2538" w:author="Orion" w:date="2011-05-06T20:18:00Z">
        <w:r>
          <w:rPr>
            <w:rFonts w:cs="Times New Roman"/>
          </w:rPr>
          <w:t xml:space="preserve"> a </w:t>
        </w:r>
      </w:ins>
      <w:ins w:id="2539" w:author="Orion" w:date="2011-05-06T20:19:00Z">
        <w:r>
          <w:rPr>
            <w:rFonts w:cs="Times New Roman"/>
          </w:rPr>
          <w:t>usar</w:t>
        </w:r>
      </w:ins>
      <w:ins w:id="2540" w:author="Orion" w:date="2011-05-06T20:18:00Z">
        <w:r>
          <w:rPr>
            <w:rFonts w:cs="Times New Roman"/>
          </w:rPr>
          <w:t xml:space="preserve"> en esta simulaci</w:t>
        </w:r>
      </w:ins>
      <w:ins w:id="2541" w:author="Orion" w:date="2011-05-06T20:19:00Z">
        <w:r>
          <w:rPr>
            <w:rFonts w:cs="Times New Roman"/>
          </w:rPr>
          <w:t xml:space="preserve">ón </w:t>
        </w:r>
      </w:ins>
      <w:ins w:id="2542" w:author="Orion" w:date="2011-05-06T20:20:00Z">
        <w:r>
          <w:rPr>
            <w:rFonts w:cs="Times New Roman"/>
          </w:rPr>
          <w:t xml:space="preserve">se establece que las aeronaves van a ser todas del modelo </w:t>
        </w:r>
        <w:commentRangeStart w:id="2543"/>
        <w:r>
          <w:rPr>
            <w:rFonts w:cs="Times New Roman"/>
          </w:rPr>
          <w:t>Airbus A-320</w:t>
        </w:r>
      </w:ins>
      <w:commentRangeEnd w:id="2543"/>
      <w:r w:rsidR="006B0FAB">
        <w:rPr>
          <w:rStyle w:val="CommentReference"/>
        </w:rPr>
        <w:commentReference w:id="2543"/>
      </w:r>
      <w:ins w:id="2544" w:author="Orion" w:date="2011-05-06T20:20:00Z">
        <w:r>
          <w:rPr>
            <w:rFonts w:cs="Times New Roman"/>
          </w:rPr>
          <w:t>. Se elige este modelo de aeronave basándonos en</w:t>
        </w:r>
      </w:ins>
      <w:ins w:id="2545" w:author="Orion" w:date="2011-05-06T20:21:00Z">
        <w:r>
          <w:rPr>
            <w:rFonts w:cs="Times New Roman"/>
          </w:rPr>
          <w:t xml:space="preserve"> </w:t>
        </w:r>
      </w:ins>
      <w:ins w:id="2546" w:author="Orion" w:date="2011-05-06T20:31:00Z">
        <w:r w:rsidR="001D4309">
          <w:rPr>
            <w:rFonts w:cs="Times New Roman"/>
          </w:rPr>
          <w:t xml:space="preserve">que </w:t>
        </w:r>
      </w:ins>
      <w:ins w:id="2547" w:author="Orion" w:date="2011-05-06T20:21:00Z">
        <w:r>
          <w:rPr>
            <w:rFonts w:cs="Times New Roman"/>
          </w:rPr>
          <w:t>es el m</w:t>
        </w:r>
      </w:ins>
      <w:ins w:id="2548" w:author="Orion" w:date="2011-05-06T20:22:00Z">
        <w:r>
          <w:rPr>
            <w:rFonts w:cs="Times New Roman"/>
          </w:rPr>
          <w:t xml:space="preserve">ás usado por </w:t>
        </w:r>
      </w:ins>
      <w:ins w:id="2549" w:author="Orion" w:date="2011-05-06T20:20:00Z">
        <w:r>
          <w:rPr>
            <w:rFonts w:cs="Times New Roman"/>
          </w:rPr>
          <w:t>Iberia (la mayor aerol</w:t>
        </w:r>
      </w:ins>
      <w:ins w:id="2550" w:author="Orion" w:date="2011-05-06T20:21:00Z">
        <w:r>
          <w:rPr>
            <w:rFonts w:cs="Times New Roman"/>
          </w:rPr>
          <w:t xml:space="preserve">ínea nacional española) </w:t>
        </w:r>
      </w:ins>
      <w:ins w:id="2551" w:author="Orion" w:date="2011-05-06T20:22:00Z">
        <w:r w:rsidR="00130DC7">
          <w:rPr>
            <w:rFonts w:cs="Times New Roman"/>
          </w:rPr>
          <w:t>en vuelos nacionales</w:t>
        </w:r>
      </w:ins>
      <w:customXmlInsRangeStart w:id="2552" w:author="Orion" w:date="2011-05-06T20:24:00Z"/>
      <w:sdt>
        <w:sdtPr>
          <w:rPr>
            <w:rFonts w:cs="Times New Roman"/>
          </w:rPr>
          <w:id w:val="-983390893"/>
          <w:citation/>
        </w:sdtPr>
        <w:sdtContent>
          <w:customXmlInsRangeEnd w:id="2552"/>
          <w:ins w:id="2553" w:author="Orion" w:date="2011-05-06T20:24:00Z">
            <w:r w:rsidR="00AE0B62">
              <w:rPr>
                <w:rFonts w:cs="Times New Roman"/>
              </w:rPr>
              <w:fldChar w:fldCharType="begin"/>
            </w:r>
            <w:r w:rsidR="00AE0B62">
              <w:rPr>
                <w:rFonts w:cs="Times New Roman"/>
              </w:rPr>
              <w:instrText xml:space="preserve"> CITATION Flo \l 3082 </w:instrText>
            </w:r>
          </w:ins>
          <w:r w:rsidR="00AE0B62">
            <w:rPr>
              <w:rFonts w:cs="Times New Roman"/>
            </w:rPr>
            <w:fldChar w:fldCharType="separate"/>
          </w:r>
          <w:r w:rsidR="002B2B1D">
            <w:rPr>
              <w:rFonts w:cs="Times New Roman"/>
              <w:noProof/>
            </w:rPr>
            <w:t xml:space="preserve"> </w:t>
          </w:r>
          <w:r w:rsidR="002B2B1D" w:rsidRPr="002B2B1D">
            <w:rPr>
              <w:rFonts w:cs="Times New Roman"/>
              <w:noProof/>
            </w:rPr>
            <w:t>(39)</w:t>
          </w:r>
          <w:ins w:id="2554" w:author="Orion" w:date="2011-05-06T20:24:00Z">
            <w:r w:rsidR="00AE0B62">
              <w:rPr>
                <w:rFonts w:cs="Times New Roman"/>
              </w:rPr>
              <w:fldChar w:fldCharType="end"/>
            </w:r>
          </w:ins>
          <w:customXmlInsRangeStart w:id="2555" w:author="Orion" w:date="2011-05-06T20:24:00Z"/>
        </w:sdtContent>
      </w:sdt>
      <w:customXmlInsRangeEnd w:id="2555"/>
      <w:ins w:id="2556" w:author="Orion" w:date="2011-05-09T00:22:00Z">
        <w:r w:rsidR="00130DC7">
          <w:rPr>
            <w:rFonts w:cs="Times New Roman"/>
          </w:rPr>
          <w:t>.</w:t>
        </w:r>
      </w:ins>
    </w:p>
    <w:p w:rsidR="008B712C" w:rsidRDefault="00DB4D1B">
      <w:pPr>
        <w:jc w:val="both"/>
        <w:rPr>
          <w:ins w:id="2557" w:author="Orion" w:date="2011-05-09T00:14:00Z"/>
          <w:rFonts w:cs="Times New Roman"/>
        </w:rPr>
        <w:pPrChange w:id="2558" w:author="Orion" w:date="2011-05-09T00:17:00Z">
          <w:pPr/>
        </w:pPrChange>
      </w:pPr>
      <w:ins w:id="2559" w:author="Orion" w:date="2011-05-09T00:24:00Z">
        <w:r>
          <w:rPr>
            <w:rFonts w:cs="Times New Roman"/>
          </w:rPr>
          <w:t>Las características que se van a tener en cuenta de estos aviones van a ser: el rumbo, la altura</w:t>
        </w:r>
      </w:ins>
      <w:ins w:id="2560" w:author="Orion" w:date="2011-05-09T00:25:00Z">
        <w:r w:rsidR="004D1B77">
          <w:rPr>
            <w:rFonts w:cs="Times New Roman"/>
          </w:rPr>
          <w:t xml:space="preserve">, la velocidad, la cantidad de combustible </w:t>
        </w:r>
      </w:ins>
      <w:ins w:id="2561" w:author="Orion" w:date="2011-05-09T00:26:00Z">
        <w:r w:rsidR="004D1B77">
          <w:rPr>
            <w:rFonts w:cs="Times New Roman"/>
          </w:rPr>
          <w:t>disponible y la posición actual de la aeronave.</w:t>
        </w:r>
      </w:ins>
      <w:ins w:id="2562" w:author="Orion" w:date="2011-05-09T00:27:00Z">
        <w:r w:rsidR="004D1B77">
          <w:rPr>
            <w:rFonts w:cs="Times New Roman"/>
          </w:rPr>
          <w:t xml:space="preserve"> </w:t>
        </w:r>
      </w:ins>
      <w:ins w:id="2563" w:author="Orion" w:date="2011-05-09T00:28:00Z">
        <w:r w:rsidR="004D1B77">
          <w:rPr>
            <w:rFonts w:cs="Times New Roman"/>
          </w:rPr>
          <w:t>Abstrayéndose</w:t>
        </w:r>
      </w:ins>
      <w:ins w:id="2564" w:author="Orion" w:date="2011-05-09T00:27:00Z">
        <w:r w:rsidR="004D1B77">
          <w:rPr>
            <w:rFonts w:cs="Times New Roman"/>
          </w:rPr>
          <w:t xml:space="preserve"> todas las maniobras</w:t>
        </w:r>
      </w:ins>
      <w:ins w:id="2565" w:author="Orion" w:date="2011-05-09T00:29:00Z">
        <w:r w:rsidR="004D1B77">
          <w:rPr>
            <w:rFonts w:cs="Times New Roman"/>
          </w:rPr>
          <w:t xml:space="preserve"> que se pueden realizar sobre</w:t>
        </w:r>
      </w:ins>
      <w:ins w:id="2566" w:author="Orion" w:date="2011-05-09T00:27:00Z">
        <w:r w:rsidR="004D1B77">
          <w:rPr>
            <w:rFonts w:cs="Times New Roman"/>
          </w:rPr>
          <w:t xml:space="preserve"> </w:t>
        </w:r>
      </w:ins>
      <w:ins w:id="2567" w:author="Orion" w:date="2011-05-09T00:35:00Z">
        <w:r w:rsidR="001836F1">
          <w:rPr>
            <w:rFonts w:cs="Times New Roman"/>
          </w:rPr>
          <w:t>los</w:t>
        </w:r>
      </w:ins>
      <w:ins w:id="2568" w:author="Orion" w:date="2011-05-09T00:27:00Z">
        <w:r w:rsidR="004D1B77">
          <w:rPr>
            <w:rFonts w:cs="Times New Roman"/>
          </w:rPr>
          <w:t xml:space="preserve"> aviones a posibles modificaciones de estos valores</w:t>
        </w:r>
      </w:ins>
      <w:ins w:id="2569" w:author="Orion" w:date="2011-05-09T00:28:00Z">
        <w:r w:rsidR="004D1B77">
          <w:rPr>
            <w:rFonts w:cs="Times New Roman"/>
          </w:rPr>
          <w:t>, en concreto del rumbo, la altura y la velocidad</w:t>
        </w:r>
      </w:ins>
      <w:ins w:id="2570" w:author="Orion" w:date="2011-05-09T00:29:00Z">
        <w:r w:rsidR="004D1B77">
          <w:rPr>
            <w:rFonts w:cs="Times New Roman"/>
          </w:rPr>
          <w:t xml:space="preserve">, ya que el resto se </w:t>
        </w:r>
      </w:ins>
      <w:ins w:id="2571" w:author="Orion" w:date="2011-05-09T00:31:00Z">
        <w:r w:rsidR="00D44A88">
          <w:rPr>
            <w:rFonts w:cs="Times New Roman"/>
          </w:rPr>
          <w:t>actualizarán</w:t>
        </w:r>
      </w:ins>
      <w:ins w:id="2572" w:author="Orion" w:date="2011-05-09T00:29:00Z">
        <w:r w:rsidR="004D1B77">
          <w:rPr>
            <w:rFonts w:cs="Times New Roman"/>
          </w:rPr>
          <w:t xml:space="preserve"> automáticamente.</w:t>
        </w:r>
      </w:ins>
      <w:ins w:id="2573" w:author="Orion" w:date="2011-05-09T00:30:00Z">
        <w:r w:rsidR="00D44A88">
          <w:rPr>
            <w:rFonts w:cs="Times New Roman"/>
          </w:rPr>
          <w:t xml:space="preserve"> Para ello también se tendrá en cuenta las limitaciones o especificaciones técn</w:t>
        </w:r>
      </w:ins>
      <w:ins w:id="2574" w:author="Orion" w:date="2011-05-09T00:31:00Z">
        <w:r w:rsidR="00D44A88">
          <w:rPr>
            <w:rFonts w:cs="Times New Roman"/>
          </w:rPr>
          <w:t xml:space="preserve">icas del modelo de avión Airbus A-320 </w:t>
        </w:r>
      </w:ins>
      <w:customXmlInsRangeStart w:id="2575" w:author="Orion" w:date="2011-05-09T00:31:00Z"/>
      <w:sdt>
        <w:sdtPr>
          <w:rPr>
            <w:rFonts w:cs="Times New Roman"/>
          </w:rPr>
          <w:id w:val="555510808"/>
          <w:citation/>
        </w:sdtPr>
        <w:sdtContent>
          <w:customXmlInsRangeEnd w:id="2575"/>
          <w:ins w:id="2576" w:author="Orion" w:date="2011-05-09T00:31:00Z">
            <w:r w:rsidR="00D44A88">
              <w:rPr>
                <w:rFonts w:cs="Times New Roman"/>
              </w:rPr>
              <w:fldChar w:fldCharType="begin"/>
            </w:r>
            <w:r w:rsidR="00D44A88">
              <w:rPr>
                <w:rFonts w:cs="Times New Roman"/>
              </w:rPr>
              <w:instrText xml:space="preserve"> CITATION Dim \l 3082 </w:instrText>
            </w:r>
            <w:r w:rsidR="00D44A88">
              <w:rPr>
                <w:rFonts w:cs="Times New Roman"/>
              </w:rPr>
              <w:fldChar w:fldCharType="separate"/>
            </w:r>
          </w:ins>
          <w:r w:rsidR="002B2B1D" w:rsidRPr="002B2B1D">
            <w:rPr>
              <w:rFonts w:cs="Times New Roman"/>
              <w:noProof/>
            </w:rPr>
            <w:t>(40)</w:t>
          </w:r>
          <w:ins w:id="2577" w:author="Orion" w:date="2011-05-09T00:31:00Z">
            <w:r w:rsidR="00D44A88">
              <w:rPr>
                <w:rFonts w:cs="Times New Roman"/>
              </w:rPr>
              <w:fldChar w:fldCharType="end"/>
            </w:r>
          </w:ins>
          <w:customXmlInsRangeStart w:id="2578" w:author="Orion" w:date="2011-05-09T00:31:00Z"/>
        </w:sdtContent>
      </w:sdt>
      <w:customXmlInsRangeEnd w:id="2578"/>
      <w:ins w:id="2579" w:author="Orion" w:date="2011-05-09T00:31:00Z">
        <w:r w:rsidR="00D44A88">
          <w:rPr>
            <w:rFonts w:cs="Times New Roman"/>
          </w:rPr>
          <w:t xml:space="preserve"> </w:t>
        </w:r>
      </w:ins>
      <w:customXmlInsRangeStart w:id="2580" w:author="Orion" w:date="2011-05-09T00:31:00Z"/>
      <w:sdt>
        <w:sdtPr>
          <w:rPr>
            <w:rFonts w:cs="Times New Roman"/>
          </w:rPr>
          <w:id w:val="515128216"/>
          <w:citation/>
        </w:sdtPr>
        <w:sdtContent>
          <w:customXmlInsRangeEnd w:id="2580"/>
          <w:ins w:id="2581" w:author="Orion" w:date="2011-05-09T00:31:00Z">
            <w:r w:rsidR="00D44A88">
              <w:rPr>
                <w:rFonts w:cs="Times New Roman"/>
              </w:rPr>
              <w:fldChar w:fldCharType="begin"/>
            </w:r>
            <w:r w:rsidR="00D44A88">
              <w:rPr>
                <w:rFonts w:cs="Times New Roman"/>
              </w:rPr>
              <w:instrText xml:space="preserve"> CITATION Air05 \l 3082 </w:instrText>
            </w:r>
            <w:r w:rsidR="00D44A88">
              <w:rPr>
                <w:rFonts w:cs="Times New Roman"/>
              </w:rPr>
              <w:fldChar w:fldCharType="separate"/>
            </w:r>
          </w:ins>
          <w:r w:rsidR="002B2B1D" w:rsidRPr="002B2B1D">
            <w:rPr>
              <w:rFonts w:cs="Times New Roman"/>
              <w:noProof/>
            </w:rPr>
            <w:t>(41)</w:t>
          </w:r>
          <w:ins w:id="2582" w:author="Orion" w:date="2011-05-09T00:31:00Z">
            <w:r w:rsidR="00D44A88">
              <w:rPr>
                <w:rFonts w:cs="Times New Roman"/>
              </w:rPr>
              <w:fldChar w:fldCharType="end"/>
            </w:r>
          </w:ins>
          <w:customXmlInsRangeStart w:id="2583" w:author="Orion" w:date="2011-05-09T00:31:00Z"/>
        </w:sdtContent>
      </w:sdt>
      <w:customXmlInsRangeEnd w:id="2583"/>
      <w:ins w:id="2584" w:author="Orion" w:date="2011-05-09T00:31:00Z">
        <w:r w:rsidR="00D44A88">
          <w:rPr>
            <w:rFonts w:cs="Times New Roman"/>
          </w:rPr>
          <w:t>.</w:t>
        </w:r>
      </w:ins>
    </w:p>
    <w:p w:rsidR="00AF5BED" w:rsidRDefault="00AF5BED">
      <w:pPr>
        <w:jc w:val="both"/>
        <w:rPr>
          <w:ins w:id="2585" w:author="Orion" w:date="2011-05-06T12:33:00Z"/>
          <w:rFonts w:cs="Times New Roman"/>
        </w:rPr>
        <w:pPrChange w:id="2586" w:author="Orion" w:date="2011-05-09T00:17:00Z">
          <w:pPr/>
        </w:pPrChange>
      </w:pPr>
    </w:p>
    <w:p w:rsidR="002E64BB" w:rsidRDefault="002E64BB">
      <w:pPr>
        <w:jc w:val="both"/>
        <w:rPr>
          <w:ins w:id="2587" w:author="Orion" w:date="2011-05-06T13:16:00Z"/>
          <w:rFonts w:cs="Times New Roman"/>
        </w:rPr>
        <w:pPrChange w:id="2588" w:author="Orion" w:date="2011-05-09T00:17:00Z">
          <w:pPr/>
        </w:pPrChange>
      </w:pPr>
      <w:ins w:id="2589" w:author="Orion" w:date="2011-05-06T12:33:00Z">
        <w:r>
          <w:rPr>
            <w:rFonts w:cs="Times New Roman"/>
          </w:rPr>
          <w:t>Planes de vuelo</w:t>
        </w:r>
      </w:ins>
      <w:ins w:id="2590" w:author="Orion" w:date="2011-05-06T13:24:00Z">
        <w:r w:rsidR="006A447F">
          <w:rPr>
            <w:rFonts w:cs="Times New Roman"/>
          </w:rPr>
          <w:t>:</w:t>
        </w:r>
      </w:ins>
    </w:p>
    <w:p w:rsidR="00724A09" w:rsidRDefault="00724A09">
      <w:pPr>
        <w:jc w:val="both"/>
        <w:rPr>
          <w:ins w:id="2591" w:author="Orion" w:date="2011-05-06T13:31:00Z"/>
          <w:rFonts w:cs="Times New Roman"/>
        </w:rPr>
        <w:pPrChange w:id="2592" w:author="Orion" w:date="2011-05-09T00:17:00Z">
          <w:pPr/>
        </w:pPrChange>
      </w:pPr>
      <w:ins w:id="2593" w:author="Orion" w:date="2011-05-06T13:28:00Z">
        <w:r>
          <w:rPr>
            <w:rFonts w:cs="Times New Roman"/>
          </w:rPr>
          <w:t xml:space="preserve">Los planes de vuelos son los </w:t>
        </w:r>
      </w:ins>
      <w:ins w:id="2594" w:author="Orion" w:date="2011-05-06T13:29:00Z">
        <w:r>
          <w:rPr>
            <w:rFonts w:cs="Times New Roman"/>
          </w:rPr>
          <w:t>informes</w:t>
        </w:r>
      </w:ins>
      <w:ins w:id="2595" w:author="Orion" w:date="2011-05-06T13:28:00Z">
        <w:r>
          <w:rPr>
            <w:rFonts w:cs="Times New Roman"/>
          </w:rPr>
          <w:t xml:space="preserve"> que contienen toda la informaci</w:t>
        </w:r>
      </w:ins>
      <w:ins w:id="2596" w:author="Orion" w:date="2011-05-06T13:29:00Z">
        <w:r>
          <w:rPr>
            <w:rFonts w:cs="Times New Roman"/>
          </w:rPr>
          <w:t xml:space="preserve">ón referente a un vuelo y que son suministrados por las compañías a los pilotos antes de iniciar el vuelo. </w:t>
        </w:r>
      </w:ins>
      <w:ins w:id="2597" w:author="Orion" w:date="2011-05-06T13:30:00Z">
        <w:r>
          <w:rPr>
            <w:rFonts w:cs="Times New Roman"/>
          </w:rPr>
          <w:t xml:space="preserve">Los planes de vuelo oficiales suelen contener numerosa información pero </w:t>
        </w:r>
      </w:ins>
      <w:ins w:id="2598" w:author="Orion" w:date="2011-05-06T13:37:00Z">
        <w:r w:rsidR="00A119EA">
          <w:rPr>
            <w:rFonts w:cs="Times New Roman"/>
          </w:rPr>
          <w:t>se va a</w:t>
        </w:r>
      </w:ins>
      <w:ins w:id="2599" w:author="Orion" w:date="2011-05-06T13:30:00Z">
        <w:r>
          <w:rPr>
            <w:rFonts w:cs="Times New Roman"/>
          </w:rPr>
          <w:t xml:space="preserve"> restringir a los datos que son imprescindibles para realizar el vuelo.</w:t>
        </w:r>
      </w:ins>
      <w:ins w:id="2600" w:author="Orion" w:date="2011-05-06T13:31:00Z">
        <w:r>
          <w:rPr>
            <w:rFonts w:cs="Times New Roman"/>
          </w:rPr>
          <w:t xml:space="preserve"> Estos datos son: </w:t>
        </w:r>
      </w:ins>
    </w:p>
    <w:p w:rsidR="006A447F" w:rsidRDefault="00724A09">
      <w:pPr>
        <w:pStyle w:val="ListParagraph"/>
        <w:numPr>
          <w:ilvl w:val="0"/>
          <w:numId w:val="14"/>
        </w:numPr>
        <w:jc w:val="both"/>
        <w:rPr>
          <w:ins w:id="2601" w:author="Orion" w:date="2011-05-06T13:32:00Z"/>
          <w:rFonts w:cs="Times New Roman"/>
        </w:rPr>
        <w:pPrChange w:id="2602" w:author="Orion" w:date="2011-05-09T00:17:00Z">
          <w:pPr/>
        </w:pPrChange>
      </w:pPr>
      <w:ins w:id="2603" w:author="Orion" w:date="2011-05-06T13:31:00Z">
        <w:r>
          <w:rPr>
            <w:rFonts w:cs="Times New Roman"/>
          </w:rPr>
          <w:t>El aeropuerto de origen</w:t>
        </w:r>
      </w:ins>
      <w:ins w:id="2604" w:author="Orion" w:date="2011-05-06T13:32:00Z">
        <w:r>
          <w:rPr>
            <w:rFonts w:cs="Times New Roman"/>
          </w:rPr>
          <w:t>.</w:t>
        </w:r>
      </w:ins>
    </w:p>
    <w:p w:rsidR="00724A09" w:rsidRDefault="00724A09">
      <w:pPr>
        <w:pStyle w:val="ListParagraph"/>
        <w:numPr>
          <w:ilvl w:val="0"/>
          <w:numId w:val="14"/>
        </w:numPr>
        <w:jc w:val="both"/>
        <w:rPr>
          <w:ins w:id="2605" w:author="Orion" w:date="2011-05-06T13:33:00Z"/>
          <w:rFonts w:cs="Times New Roman"/>
        </w:rPr>
        <w:pPrChange w:id="2606" w:author="Orion" w:date="2011-05-09T00:17:00Z">
          <w:pPr/>
        </w:pPrChange>
      </w:pPr>
      <w:ins w:id="2607" w:author="Orion" w:date="2011-05-06T13:32:00Z">
        <w:r>
          <w:rPr>
            <w:rFonts w:cs="Times New Roman"/>
          </w:rPr>
          <w:t>El aeropuerto de destino.</w:t>
        </w:r>
      </w:ins>
    </w:p>
    <w:p w:rsidR="00EF3422" w:rsidRDefault="00EF3422">
      <w:pPr>
        <w:pStyle w:val="ListParagraph"/>
        <w:numPr>
          <w:ilvl w:val="0"/>
          <w:numId w:val="14"/>
        </w:numPr>
        <w:jc w:val="both"/>
        <w:rPr>
          <w:ins w:id="2608" w:author="Orion" w:date="2011-05-06T13:34:00Z"/>
          <w:rFonts w:cs="Times New Roman"/>
        </w:rPr>
        <w:pPrChange w:id="2609" w:author="Orion" w:date="2011-05-09T00:17:00Z">
          <w:pPr/>
        </w:pPrChange>
      </w:pPr>
      <w:ins w:id="2610" w:author="Orion" w:date="2011-05-06T13:34:00Z">
        <w:r>
          <w:rPr>
            <w:rFonts w:cs="Times New Roman"/>
          </w:rPr>
          <w:t>La hora de despegue.</w:t>
        </w:r>
      </w:ins>
    </w:p>
    <w:p w:rsidR="00EF3422" w:rsidRDefault="00EF3422">
      <w:pPr>
        <w:pStyle w:val="ListParagraph"/>
        <w:numPr>
          <w:ilvl w:val="0"/>
          <w:numId w:val="14"/>
        </w:numPr>
        <w:jc w:val="both"/>
        <w:rPr>
          <w:ins w:id="2611" w:author="Orion" w:date="2011-05-06T13:34:00Z"/>
          <w:rFonts w:cs="Times New Roman"/>
        </w:rPr>
        <w:pPrChange w:id="2612" w:author="Orion" w:date="2011-05-09T00:17:00Z">
          <w:pPr/>
        </w:pPrChange>
      </w:pPr>
      <w:ins w:id="2613" w:author="Orion" w:date="2011-05-06T13:34:00Z">
        <w:r>
          <w:rPr>
            <w:rFonts w:cs="Times New Roman"/>
          </w:rPr>
          <w:t>La velocidad de crucero del avión. (determinado por el modelo del avión)</w:t>
        </w:r>
      </w:ins>
    </w:p>
    <w:p w:rsidR="00EF3422" w:rsidRDefault="00EF3422">
      <w:pPr>
        <w:pStyle w:val="ListParagraph"/>
        <w:numPr>
          <w:ilvl w:val="0"/>
          <w:numId w:val="14"/>
        </w:numPr>
        <w:jc w:val="both"/>
        <w:rPr>
          <w:ins w:id="2614" w:author="Orion" w:date="2011-05-06T13:35:00Z"/>
          <w:rFonts w:cs="Times New Roman"/>
        </w:rPr>
        <w:pPrChange w:id="2615" w:author="Orion" w:date="2011-05-09T00:17:00Z">
          <w:pPr/>
        </w:pPrChange>
      </w:pPr>
      <w:ins w:id="2616" w:author="Orion" w:date="2011-05-06T13:34:00Z">
        <w:r>
          <w:rPr>
            <w:rFonts w:cs="Times New Roman"/>
          </w:rPr>
          <w:t>La altura de crucero del avión.</w:t>
        </w:r>
      </w:ins>
    </w:p>
    <w:p w:rsidR="00937D19" w:rsidRDefault="00937D19">
      <w:pPr>
        <w:pStyle w:val="ListParagraph"/>
        <w:numPr>
          <w:ilvl w:val="0"/>
          <w:numId w:val="14"/>
        </w:numPr>
        <w:jc w:val="both"/>
        <w:rPr>
          <w:ins w:id="2617" w:author="Orion" w:date="2011-05-06T13:34:00Z"/>
          <w:rFonts w:cs="Times New Roman"/>
        </w:rPr>
        <w:pPrChange w:id="2618" w:author="Orion" w:date="2011-05-09T00:17:00Z">
          <w:pPr/>
        </w:pPrChange>
      </w:pPr>
      <w:ins w:id="2619" w:author="Orion" w:date="2011-05-06T13:35:00Z">
        <w:r>
          <w:rPr>
            <w:rFonts w:cs="Times New Roman"/>
          </w:rPr>
          <w:t xml:space="preserve">La  lista de </w:t>
        </w:r>
        <w:proofErr w:type="spellStart"/>
        <w:r>
          <w:rPr>
            <w:rFonts w:cs="Times New Roman"/>
          </w:rPr>
          <w:t>waypoints</w:t>
        </w:r>
        <w:proofErr w:type="spellEnd"/>
        <w:r>
          <w:rPr>
            <w:rFonts w:cs="Times New Roman"/>
          </w:rPr>
          <w:t xml:space="preserve"> por los que tiene que pasar el avión antes de llegar al destino.</w:t>
        </w:r>
      </w:ins>
    </w:p>
    <w:p w:rsidR="00EF3422" w:rsidRDefault="00937D19">
      <w:pPr>
        <w:pStyle w:val="ListParagraph"/>
        <w:numPr>
          <w:ilvl w:val="0"/>
          <w:numId w:val="14"/>
        </w:numPr>
        <w:jc w:val="both"/>
        <w:rPr>
          <w:ins w:id="2620" w:author="Orion" w:date="2011-05-06T13:35:00Z"/>
          <w:rFonts w:cs="Times New Roman"/>
        </w:rPr>
        <w:pPrChange w:id="2621" w:author="Orion" w:date="2011-05-09T00:17:00Z">
          <w:pPr/>
        </w:pPrChange>
      </w:pPr>
      <w:ins w:id="2622" w:author="Orion" w:date="2011-05-06T13:35:00Z">
        <w:r>
          <w:rPr>
            <w:rFonts w:cs="Times New Roman"/>
          </w:rPr>
          <w:lastRenderedPageBreak/>
          <w:t>Aeropuerto alternativo de destino.</w:t>
        </w:r>
      </w:ins>
    </w:p>
    <w:p w:rsidR="00937D19" w:rsidRDefault="00937D19">
      <w:pPr>
        <w:pStyle w:val="ListParagraph"/>
        <w:numPr>
          <w:ilvl w:val="0"/>
          <w:numId w:val="14"/>
        </w:numPr>
        <w:jc w:val="both"/>
        <w:rPr>
          <w:ins w:id="2623" w:author="Orion" w:date="2011-05-06T13:36:00Z"/>
          <w:rFonts w:cs="Times New Roman"/>
        </w:rPr>
        <w:pPrChange w:id="2624" w:author="Orion" w:date="2011-05-09T00:17:00Z">
          <w:pPr/>
        </w:pPrChange>
      </w:pPr>
      <w:ins w:id="2625" w:author="Orion" w:date="2011-05-06T13:36:00Z">
        <w:r>
          <w:rPr>
            <w:rFonts w:cs="Times New Roman"/>
          </w:rPr>
          <w:t>*Consumo de combustible previsto del vuelo.</w:t>
        </w:r>
      </w:ins>
    </w:p>
    <w:p w:rsidR="00937D19" w:rsidRDefault="00937D19">
      <w:pPr>
        <w:pStyle w:val="ListParagraph"/>
        <w:numPr>
          <w:ilvl w:val="0"/>
          <w:numId w:val="14"/>
        </w:numPr>
        <w:jc w:val="both"/>
        <w:rPr>
          <w:ins w:id="2626" w:author="Orion" w:date="2011-05-06T13:36:00Z"/>
          <w:rFonts w:cs="Times New Roman"/>
        </w:rPr>
        <w:pPrChange w:id="2627" w:author="Orion" w:date="2011-05-09T00:17:00Z">
          <w:pPr/>
        </w:pPrChange>
      </w:pPr>
      <w:ins w:id="2628" w:author="Orion" w:date="2011-05-06T13:36:00Z">
        <w:r>
          <w:rPr>
            <w:rFonts w:cs="Times New Roman"/>
          </w:rPr>
          <w:t>El piloto al que se le asigna el plan de vuelo.</w:t>
        </w:r>
      </w:ins>
    </w:p>
    <w:p w:rsidR="00937D19" w:rsidRDefault="00937D19">
      <w:pPr>
        <w:pStyle w:val="ListParagraph"/>
        <w:numPr>
          <w:ilvl w:val="0"/>
          <w:numId w:val="14"/>
        </w:numPr>
        <w:jc w:val="both"/>
        <w:rPr>
          <w:ins w:id="2629" w:author="Orion" w:date="2011-05-06T13:32:00Z"/>
          <w:rFonts w:cs="Times New Roman"/>
        </w:rPr>
        <w:pPrChange w:id="2630" w:author="Orion" w:date="2011-05-09T00:17:00Z">
          <w:pPr/>
        </w:pPrChange>
      </w:pPr>
      <w:ins w:id="2631" w:author="Orion" w:date="2011-05-06T13:36:00Z">
        <w:r>
          <w:rPr>
            <w:rFonts w:cs="Times New Roman"/>
          </w:rPr>
          <w:t>El avión al que va dirigido este plan de vuelo.</w:t>
        </w:r>
      </w:ins>
    </w:p>
    <w:p w:rsidR="0003054C" w:rsidRDefault="0003054C">
      <w:pPr>
        <w:jc w:val="both"/>
        <w:rPr>
          <w:ins w:id="2632" w:author="Orion" w:date="2011-05-06T13:46:00Z"/>
          <w:rFonts w:cs="Times New Roman"/>
        </w:rPr>
        <w:pPrChange w:id="2633" w:author="Orion" w:date="2011-05-09T00:17:00Z">
          <w:pPr/>
        </w:pPrChange>
      </w:pPr>
    </w:p>
    <w:p w:rsidR="001D4309" w:rsidRDefault="00AD0C4B">
      <w:pPr>
        <w:jc w:val="both"/>
        <w:rPr>
          <w:ins w:id="2634" w:author="Orion" w:date="2011-05-06T19:35:00Z"/>
          <w:rFonts w:cs="Times New Roman"/>
        </w:rPr>
        <w:pPrChange w:id="2635" w:author="Orion" w:date="2011-05-09T00:17:00Z">
          <w:pPr/>
        </w:pPrChange>
      </w:pPr>
      <w:commentRangeStart w:id="2636"/>
      <w:ins w:id="2637" w:author="Orion" w:date="2011-05-06T13:39:00Z">
        <w:r>
          <w:rPr>
            <w:rFonts w:cs="Times New Roman"/>
          </w:rPr>
          <w:t xml:space="preserve">La creación y coordinación de planes de vuelos es un proceso bastante costoso que no </w:t>
        </w:r>
        <w:r w:rsidR="0003054C">
          <w:rPr>
            <w:rFonts w:cs="Times New Roman"/>
          </w:rPr>
          <w:t xml:space="preserve">es objeto </w:t>
        </w:r>
      </w:ins>
      <w:ins w:id="2638" w:author="Orion" w:date="2011-05-06T13:46:00Z">
        <w:r w:rsidR="0003054C">
          <w:rPr>
            <w:rFonts w:cs="Times New Roman"/>
          </w:rPr>
          <w:t>d</w:t>
        </w:r>
      </w:ins>
      <w:ins w:id="2639" w:author="Orion" w:date="2011-05-06T13:39:00Z">
        <w:r>
          <w:rPr>
            <w:rFonts w:cs="Times New Roman"/>
          </w:rPr>
          <w:t xml:space="preserve">e estudio en este </w:t>
        </w:r>
      </w:ins>
      <w:ins w:id="2640" w:author="Orion" w:date="2011-05-16T11:37:00Z">
        <w:r w:rsidR="00482521">
          <w:rPr>
            <w:rFonts w:cs="Times New Roman"/>
          </w:rPr>
          <w:t>trabajo</w:t>
        </w:r>
      </w:ins>
      <w:ins w:id="2641" w:author="Orion" w:date="2011-05-06T13:39:00Z">
        <w:r>
          <w:rPr>
            <w:rFonts w:cs="Times New Roman"/>
          </w:rPr>
          <w:t xml:space="preserve">. </w:t>
        </w:r>
      </w:ins>
      <w:ins w:id="2642" w:author="Orion" w:date="2011-05-06T13:40:00Z">
        <w:r>
          <w:rPr>
            <w:rFonts w:cs="Times New Roman"/>
          </w:rPr>
          <w:t xml:space="preserve">Es por ello, por lo que la asignación tanto </w:t>
        </w:r>
      </w:ins>
      <w:ins w:id="2643" w:author="Orion" w:date="2011-05-06T13:47:00Z">
        <w:r w:rsidR="0003054C">
          <w:rPr>
            <w:rFonts w:cs="Times New Roman"/>
          </w:rPr>
          <w:t>d</w:t>
        </w:r>
      </w:ins>
      <w:ins w:id="2644" w:author="Orion" w:date="2011-05-06T13:40:00Z">
        <w:r>
          <w:rPr>
            <w:rFonts w:cs="Times New Roman"/>
          </w:rPr>
          <w:t xml:space="preserve">el origen como </w:t>
        </w:r>
      </w:ins>
      <w:ins w:id="2645" w:author="Orion" w:date="2011-05-06T13:47:00Z">
        <w:r w:rsidR="0003054C">
          <w:rPr>
            <w:rFonts w:cs="Times New Roman"/>
          </w:rPr>
          <w:t>d</w:t>
        </w:r>
      </w:ins>
      <w:ins w:id="2646" w:author="Orion" w:date="2011-05-06T13:40:00Z">
        <w:r>
          <w:rPr>
            <w:rFonts w:cs="Times New Roman"/>
          </w:rPr>
          <w:t xml:space="preserve">el destino de un plan de vuelo se </w:t>
        </w:r>
      </w:ins>
      <w:ins w:id="2647" w:author="Orion" w:date="2011-05-06T13:47:00Z">
        <w:r w:rsidR="00F521CE">
          <w:rPr>
            <w:rFonts w:cs="Times New Roman"/>
          </w:rPr>
          <w:t>hará</w:t>
        </w:r>
      </w:ins>
      <w:ins w:id="2648" w:author="Orion" w:date="2011-05-06T13:40:00Z">
        <w:r>
          <w:rPr>
            <w:rFonts w:cs="Times New Roman"/>
          </w:rPr>
          <w:t xml:space="preserve"> de manera aleatoria, s</w:t>
        </w:r>
      </w:ins>
      <w:ins w:id="2649" w:author="Orion" w:date="2011-05-06T13:41:00Z">
        <w:r>
          <w:rPr>
            <w:rFonts w:cs="Times New Roman"/>
          </w:rPr>
          <w:t xml:space="preserve">ólo restringiéndose a que no coincidan. </w:t>
        </w:r>
      </w:ins>
      <w:ins w:id="2650" w:author="Orion" w:date="2011-05-06T19:32:00Z">
        <w:r w:rsidR="0006359C">
          <w:rPr>
            <w:rFonts w:cs="Times New Roman"/>
          </w:rPr>
          <w:t xml:space="preserve">Del mismo modo los  </w:t>
        </w:r>
        <w:proofErr w:type="spellStart"/>
        <w:r w:rsidR="0006359C">
          <w:rPr>
            <w:rFonts w:cs="Times New Roman"/>
          </w:rPr>
          <w:t>waypoints</w:t>
        </w:r>
        <w:proofErr w:type="spellEnd"/>
        <w:r w:rsidR="0006359C">
          <w:rPr>
            <w:rFonts w:cs="Times New Roman"/>
          </w:rPr>
          <w:t xml:space="preserve"> también serán elegidos de manera aleatoria</w:t>
        </w:r>
      </w:ins>
      <w:ins w:id="2651" w:author="Orion" w:date="2011-05-06T19:33:00Z">
        <w:r w:rsidR="0006359C">
          <w:rPr>
            <w:rFonts w:cs="Times New Roman"/>
          </w:rPr>
          <w:t xml:space="preserve"> p</w:t>
        </w:r>
      </w:ins>
      <w:ins w:id="2652" w:author="Orion" w:date="2011-05-06T19:32:00Z">
        <w:r w:rsidR="0006359C">
          <w:rPr>
            <w:rFonts w:cs="Times New Roman"/>
          </w:rPr>
          <w:t>ero con alguna restricción</w:t>
        </w:r>
      </w:ins>
      <w:ins w:id="2653" w:author="Orion" w:date="2011-05-06T19:33:00Z">
        <w:r w:rsidR="0006359C">
          <w:rPr>
            <w:rFonts w:cs="Times New Roman"/>
          </w:rPr>
          <w:t>,</w:t>
        </w:r>
      </w:ins>
      <w:ins w:id="2654" w:author="Orion" w:date="2011-05-06T19:32:00Z">
        <w:r w:rsidR="0006359C">
          <w:rPr>
            <w:rFonts w:cs="Times New Roman"/>
          </w:rPr>
          <w:t xml:space="preserve"> </w:t>
        </w:r>
      </w:ins>
      <w:ins w:id="2655" w:author="Orion" w:date="2011-05-06T19:30:00Z">
        <w:r w:rsidR="0006359C">
          <w:rPr>
            <w:rFonts w:cs="Times New Roman"/>
          </w:rPr>
          <w:t xml:space="preserve">con el objetivo de que un avión no se desvié mucho de </w:t>
        </w:r>
      </w:ins>
      <w:ins w:id="2656" w:author="Orion" w:date="2011-05-06T19:34:00Z">
        <w:r w:rsidR="0006359C">
          <w:rPr>
            <w:rFonts w:cs="Times New Roman"/>
          </w:rPr>
          <w:t>la</w:t>
        </w:r>
      </w:ins>
      <w:ins w:id="2657" w:author="Orion" w:date="2011-05-06T19:30:00Z">
        <w:r w:rsidR="0006359C">
          <w:rPr>
            <w:rFonts w:cs="Times New Roman"/>
          </w:rPr>
          <w:t xml:space="preserve"> ruta más corta</w:t>
        </w:r>
      </w:ins>
      <w:ins w:id="2658" w:author="Orion" w:date="2011-05-06T19:33:00Z">
        <w:r w:rsidR="0006359C">
          <w:rPr>
            <w:rFonts w:cs="Times New Roman"/>
          </w:rPr>
          <w:t>. Dicha restricción es que</w:t>
        </w:r>
      </w:ins>
      <w:ins w:id="2659" w:author="Orion" w:date="2011-05-06T19:34:00Z">
        <w:r w:rsidR="0006359C">
          <w:rPr>
            <w:rFonts w:cs="Times New Roman"/>
          </w:rPr>
          <w:t xml:space="preserve">, a la hora de elegir un nuevo </w:t>
        </w:r>
        <w:proofErr w:type="spellStart"/>
        <w:r w:rsidR="0006359C">
          <w:rPr>
            <w:rFonts w:cs="Times New Roman"/>
          </w:rPr>
          <w:t>waypoint</w:t>
        </w:r>
        <w:proofErr w:type="spellEnd"/>
        <w:r w:rsidR="0006359C">
          <w:rPr>
            <w:rFonts w:cs="Times New Roman"/>
          </w:rPr>
          <w:t>,</w:t>
        </w:r>
      </w:ins>
      <w:ins w:id="2660" w:author="Orion" w:date="2011-05-06T13:46:00Z">
        <w:r w:rsidR="00FC6C69">
          <w:rPr>
            <w:rFonts w:cs="Times New Roman"/>
          </w:rPr>
          <w:t xml:space="preserve"> </w:t>
        </w:r>
      </w:ins>
      <w:ins w:id="2661" w:author="Orion" w:date="2011-05-06T13:44:00Z">
        <w:r>
          <w:rPr>
            <w:rFonts w:cs="Times New Roman"/>
          </w:rPr>
          <w:t xml:space="preserve">la distancia recorrida por el avión pasando el nuevo </w:t>
        </w:r>
        <w:proofErr w:type="spellStart"/>
        <w:r>
          <w:rPr>
            <w:rFonts w:cs="Times New Roman"/>
          </w:rPr>
          <w:t>waypoint</w:t>
        </w:r>
        <w:proofErr w:type="spellEnd"/>
        <w:r>
          <w:rPr>
            <w:rFonts w:cs="Times New Roman"/>
          </w:rPr>
          <w:t xml:space="preserve"> no se</w:t>
        </w:r>
      </w:ins>
      <w:ins w:id="2662" w:author="Orion" w:date="2011-05-06T19:34:00Z">
        <w:r w:rsidR="0006359C">
          <w:rPr>
            <w:rFonts w:cs="Times New Roman"/>
          </w:rPr>
          <w:t>rá</w:t>
        </w:r>
      </w:ins>
      <w:ins w:id="2663" w:author="Orion" w:date="2011-05-06T13:45:00Z">
        <w:r w:rsidR="00FC6C69">
          <w:rPr>
            <w:rFonts w:cs="Times New Roman"/>
          </w:rPr>
          <w:t xml:space="preserve"> </w:t>
        </w:r>
      </w:ins>
      <w:ins w:id="2664" w:author="Orion" w:date="2011-05-06T13:46:00Z">
        <w:r w:rsidR="00FC6C69">
          <w:rPr>
            <w:rFonts w:cs="Times New Roman"/>
          </w:rPr>
          <w:t>mayor</w:t>
        </w:r>
      </w:ins>
      <w:ins w:id="2665" w:author="Orion" w:date="2011-05-06T13:45:00Z">
        <w:r w:rsidR="00FC6C69">
          <w:rPr>
            <w:rFonts w:cs="Times New Roman"/>
          </w:rPr>
          <w:t xml:space="preserve"> de 1.5 veces </w:t>
        </w:r>
      </w:ins>
      <w:ins w:id="2666" w:author="Orion" w:date="2011-05-06T19:34:00Z">
        <w:r w:rsidR="0006359C">
          <w:rPr>
            <w:rFonts w:cs="Times New Roman"/>
          </w:rPr>
          <w:t>a</w:t>
        </w:r>
      </w:ins>
      <w:ins w:id="2667" w:author="Orion" w:date="2011-05-06T13:44:00Z">
        <w:r>
          <w:rPr>
            <w:rFonts w:cs="Times New Roman"/>
          </w:rPr>
          <w:t xml:space="preserve"> la distancia que se recorrer</w:t>
        </w:r>
      </w:ins>
      <w:ins w:id="2668" w:author="Orion" w:date="2011-05-06T13:45:00Z">
        <w:r>
          <w:rPr>
            <w:rFonts w:cs="Times New Roman"/>
          </w:rPr>
          <w:t xml:space="preserve">ía si no se tuviera que pasar por ese </w:t>
        </w:r>
        <w:proofErr w:type="spellStart"/>
        <w:r>
          <w:rPr>
            <w:rFonts w:cs="Times New Roman"/>
          </w:rPr>
          <w:t>waypoint</w:t>
        </w:r>
      </w:ins>
      <w:proofErr w:type="spellEnd"/>
      <w:ins w:id="2669" w:author="Orion" w:date="2011-05-06T13:48:00Z">
        <w:r w:rsidR="004C67D2">
          <w:rPr>
            <w:rFonts w:cs="Times New Roman"/>
          </w:rPr>
          <w:t>.</w:t>
        </w:r>
      </w:ins>
      <w:commentRangeEnd w:id="2636"/>
      <w:r w:rsidR="006016DF">
        <w:rPr>
          <w:rStyle w:val="CommentReference"/>
        </w:rPr>
        <w:commentReference w:id="2636"/>
      </w:r>
    </w:p>
    <w:p w:rsidR="008534DF" w:rsidRDefault="00AF5BED">
      <w:pPr>
        <w:jc w:val="both"/>
        <w:rPr>
          <w:ins w:id="2670" w:author="Orion" w:date="2011-05-06T20:38:00Z"/>
          <w:rFonts w:cs="Times New Roman"/>
        </w:rPr>
        <w:pPrChange w:id="2671" w:author="Orion" w:date="2011-05-09T00:17:00Z">
          <w:pPr>
            <w:pStyle w:val="Heading3"/>
            <w:spacing w:before="0"/>
          </w:pPr>
        </w:pPrChange>
      </w:pPr>
      <w:ins w:id="2672" w:author="Orion" w:date="2011-05-06T19:36:00Z">
        <w:r>
          <w:rPr>
            <w:rFonts w:cs="Times New Roman"/>
          </w:rPr>
          <w:t>En cuanto a la velocidad y altura de crucero</w:t>
        </w:r>
      </w:ins>
      <w:ins w:id="2673" w:author="Orion" w:date="2011-05-06T20:32:00Z">
        <w:r w:rsidR="001D4309">
          <w:rPr>
            <w:rFonts w:cs="Times New Roman"/>
          </w:rPr>
          <w:t xml:space="preserve"> estarán establecidas siempre a un valor por defecto</w:t>
        </w:r>
      </w:ins>
      <w:ins w:id="2674" w:author="Orion" w:date="2011-05-06T20:40:00Z">
        <w:r w:rsidR="007B0282">
          <w:rPr>
            <w:rFonts w:cs="Times New Roman"/>
          </w:rPr>
          <w:t xml:space="preserve"> que vendrán determinados por </w:t>
        </w:r>
      </w:ins>
      <w:ins w:id="2675" w:author="Orion" w:date="2011-05-06T20:32:00Z">
        <w:r w:rsidR="001D4309">
          <w:rPr>
            <w:rFonts w:cs="Times New Roman"/>
          </w:rPr>
          <w:t xml:space="preserve">las especificaciones técnicas de los aviones </w:t>
        </w:r>
      </w:ins>
      <w:ins w:id="2676" w:author="Orion" w:date="2011-05-06T20:18:00Z">
        <w:r w:rsidR="008534DF">
          <w:rPr>
            <w:rFonts w:cs="Times New Roman"/>
          </w:rPr>
          <w:t>Airbus A-320</w:t>
        </w:r>
      </w:ins>
      <w:ins w:id="2677" w:author="Orion" w:date="2011-05-06T20:33:00Z">
        <w:r w:rsidR="001D4309">
          <w:rPr>
            <w:rFonts w:cs="Times New Roman"/>
          </w:rPr>
          <w:t xml:space="preserve"> </w:t>
        </w:r>
      </w:ins>
      <w:customXmlInsRangeStart w:id="2678" w:author="Orion" w:date="2011-05-06T20:34:00Z"/>
      <w:sdt>
        <w:sdtPr>
          <w:rPr>
            <w:rFonts w:cs="Times New Roman"/>
          </w:rPr>
          <w:id w:val="-1043589710"/>
          <w:citation/>
        </w:sdtPr>
        <w:sdtContent>
          <w:customXmlInsRangeEnd w:id="2678"/>
          <w:ins w:id="2679" w:author="Orion" w:date="2011-05-06T20:34:00Z">
            <w:r w:rsidR="001D4309">
              <w:rPr>
                <w:rFonts w:cs="Times New Roman"/>
              </w:rPr>
              <w:fldChar w:fldCharType="begin"/>
            </w:r>
            <w:r w:rsidR="001D4309">
              <w:rPr>
                <w:rFonts w:cs="Times New Roman"/>
              </w:rPr>
              <w:instrText xml:space="preserve"> CITATION Dim \l 3082 </w:instrText>
            </w:r>
          </w:ins>
          <w:r w:rsidR="001D4309">
            <w:rPr>
              <w:rFonts w:cs="Times New Roman"/>
            </w:rPr>
            <w:fldChar w:fldCharType="separate"/>
          </w:r>
          <w:r w:rsidR="002B2B1D" w:rsidRPr="002B2B1D">
            <w:rPr>
              <w:rFonts w:cs="Times New Roman"/>
              <w:noProof/>
            </w:rPr>
            <w:t>(40)</w:t>
          </w:r>
          <w:ins w:id="2680" w:author="Orion" w:date="2011-05-06T20:34:00Z">
            <w:r w:rsidR="001D4309">
              <w:rPr>
                <w:rFonts w:cs="Times New Roman"/>
              </w:rPr>
              <w:fldChar w:fldCharType="end"/>
            </w:r>
          </w:ins>
          <w:customXmlInsRangeStart w:id="2681" w:author="Orion" w:date="2011-05-06T20:34:00Z"/>
        </w:sdtContent>
      </w:sdt>
      <w:customXmlInsRangeEnd w:id="2681"/>
      <w:ins w:id="2682" w:author="Orion" w:date="2011-05-06T20:34:00Z">
        <w:r w:rsidR="001D4309">
          <w:rPr>
            <w:rFonts w:cs="Times New Roman"/>
          </w:rPr>
          <w:t xml:space="preserve"> </w:t>
        </w:r>
      </w:ins>
      <w:customXmlInsRangeStart w:id="2683" w:author="Orion" w:date="2011-05-06T20:36:00Z"/>
      <w:sdt>
        <w:sdtPr>
          <w:rPr>
            <w:rFonts w:cs="Times New Roman"/>
          </w:rPr>
          <w:id w:val="1158422407"/>
          <w:citation/>
        </w:sdtPr>
        <w:sdtContent>
          <w:customXmlInsRangeEnd w:id="2683"/>
          <w:ins w:id="2684" w:author="Orion" w:date="2011-05-06T20:36:00Z">
            <w:r w:rsidR="001D4309">
              <w:rPr>
                <w:rFonts w:cs="Times New Roman"/>
              </w:rPr>
              <w:fldChar w:fldCharType="begin"/>
            </w:r>
            <w:r w:rsidR="001D4309">
              <w:rPr>
                <w:rFonts w:cs="Times New Roman"/>
              </w:rPr>
              <w:instrText xml:space="preserve"> CITATION Air05 \l 3082 </w:instrText>
            </w:r>
          </w:ins>
          <w:r w:rsidR="001D4309">
            <w:rPr>
              <w:rFonts w:cs="Times New Roman"/>
            </w:rPr>
            <w:fldChar w:fldCharType="separate"/>
          </w:r>
          <w:r w:rsidR="002B2B1D" w:rsidRPr="002B2B1D">
            <w:rPr>
              <w:rFonts w:cs="Times New Roman"/>
              <w:noProof/>
            </w:rPr>
            <w:t>(41)</w:t>
          </w:r>
          <w:ins w:id="2685" w:author="Orion" w:date="2011-05-06T20:36:00Z">
            <w:r w:rsidR="001D4309">
              <w:rPr>
                <w:rFonts w:cs="Times New Roman"/>
              </w:rPr>
              <w:fldChar w:fldCharType="end"/>
            </w:r>
          </w:ins>
          <w:customXmlInsRangeStart w:id="2686" w:author="Orion" w:date="2011-05-06T20:36:00Z"/>
        </w:sdtContent>
      </w:sdt>
      <w:customXmlInsRangeEnd w:id="2686"/>
      <w:ins w:id="2687" w:author="Orion" w:date="2011-05-06T20:41:00Z">
        <w:r w:rsidR="007C225D">
          <w:rPr>
            <w:rFonts w:cs="Times New Roman"/>
          </w:rPr>
          <w:t>,</w:t>
        </w:r>
      </w:ins>
      <w:ins w:id="2688" w:author="Orion" w:date="2011-05-06T20:38:00Z">
        <w:r w:rsidR="007B0282">
          <w:rPr>
            <w:rFonts w:cs="Times New Roman"/>
          </w:rPr>
          <w:t xml:space="preserve"> y vienen a corresponder con:</w:t>
        </w:r>
      </w:ins>
    </w:p>
    <w:p w:rsidR="007B0282" w:rsidRDefault="007B0282">
      <w:pPr>
        <w:pStyle w:val="ListParagraph"/>
        <w:numPr>
          <w:ilvl w:val="0"/>
          <w:numId w:val="16"/>
        </w:numPr>
        <w:jc w:val="both"/>
        <w:rPr>
          <w:ins w:id="2689" w:author="Orion" w:date="2011-05-06T20:39:00Z"/>
          <w:rFonts w:cs="Times New Roman"/>
        </w:rPr>
        <w:pPrChange w:id="2690" w:author="Orion" w:date="2011-05-09T00:17:00Z">
          <w:pPr>
            <w:pStyle w:val="Heading3"/>
            <w:spacing w:before="0"/>
          </w:pPr>
        </w:pPrChange>
      </w:pPr>
      <w:ins w:id="2691" w:author="Orion" w:date="2011-05-06T20:39:00Z">
        <w:r>
          <w:rPr>
            <w:rFonts w:cs="Times New Roman"/>
          </w:rPr>
          <w:t>Velocidad de crucero: Mach 0.76 (930 Km/h)</w:t>
        </w:r>
      </w:ins>
    </w:p>
    <w:p w:rsidR="007B0282" w:rsidRPr="0069355B" w:rsidRDefault="007B0282">
      <w:pPr>
        <w:pStyle w:val="ListParagraph"/>
        <w:numPr>
          <w:ilvl w:val="0"/>
          <w:numId w:val="16"/>
        </w:numPr>
        <w:jc w:val="both"/>
        <w:rPr>
          <w:ins w:id="2692" w:author="Orion" w:date="2011-05-06T20:38:00Z"/>
          <w:rFonts w:cs="Times New Roman"/>
        </w:rPr>
        <w:pPrChange w:id="2693" w:author="Orion" w:date="2011-05-09T00:17:00Z">
          <w:pPr>
            <w:pStyle w:val="Heading3"/>
            <w:spacing w:before="0"/>
          </w:pPr>
        </w:pPrChange>
      </w:pPr>
      <w:ins w:id="2694" w:author="Orion" w:date="2011-05-06T20:39:00Z">
        <w:r>
          <w:rPr>
            <w:rFonts w:cs="Times New Roman"/>
          </w:rPr>
          <w:t xml:space="preserve">Altura de crucero: </w:t>
        </w:r>
      </w:ins>
      <w:ins w:id="2695" w:author="Orion" w:date="2011-05-06T20:40:00Z">
        <w:r>
          <w:rPr>
            <w:rFonts w:cs="Times New Roman"/>
          </w:rPr>
          <w:t xml:space="preserve">36000 </w:t>
        </w:r>
        <w:proofErr w:type="spellStart"/>
        <w:r>
          <w:rPr>
            <w:rFonts w:cs="Times New Roman"/>
          </w:rPr>
          <w:t>feet</w:t>
        </w:r>
        <w:proofErr w:type="spellEnd"/>
        <w:r>
          <w:rPr>
            <w:rFonts w:cs="Times New Roman"/>
          </w:rPr>
          <w:t xml:space="preserve"> (11000 Km)</w:t>
        </w:r>
      </w:ins>
    </w:p>
    <w:p w:rsidR="007B0282" w:rsidRDefault="00934FE0">
      <w:pPr>
        <w:jc w:val="both"/>
        <w:rPr>
          <w:ins w:id="2696" w:author="Orion" w:date="2011-05-06T20:41:00Z"/>
          <w:rFonts w:cs="Times New Roman"/>
        </w:rPr>
        <w:pPrChange w:id="2697" w:author="Orion" w:date="2011-05-09T00:17:00Z">
          <w:pPr/>
        </w:pPrChange>
      </w:pPr>
      <w:ins w:id="2698" w:author="Orion" w:date="2011-05-06T20:41:00Z">
        <w:r>
          <w:rPr>
            <w:rFonts w:cs="Times New Roman"/>
          </w:rPr>
          <w:t xml:space="preserve">Por último, tanto el piloto como el avión asignados a este plan se </w:t>
        </w:r>
      </w:ins>
      <w:ins w:id="2699" w:author="Orion" w:date="2011-05-06T20:42:00Z">
        <w:r>
          <w:rPr>
            <w:rFonts w:cs="Times New Roman"/>
          </w:rPr>
          <w:t>corresponderán</w:t>
        </w:r>
      </w:ins>
      <w:ins w:id="2700" w:author="Orion" w:date="2011-05-06T20:41:00Z">
        <w:r>
          <w:rPr>
            <w:rFonts w:cs="Times New Roman"/>
          </w:rPr>
          <w:t xml:space="preserve"> </w:t>
        </w:r>
      </w:ins>
      <w:ins w:id="2701" w:author="Orion" w:date="2011-05-06T20:42:00Z">
        <w:r>
          <w:rPr>
            <w:rFonts w:cs="Times New Roman"/>
          </w:rPr>
          <w:t>con los primeros que el sistema vea disponibles, es decir, que no tengan otro plan asignado.</w:t>
        </w:r>
      </w:ins>
    </w:p>
    <w:p w:rsidR="00934FE0" w:rsidRDefault="00934FE0">
      <w:pPr>
        <w:jc w:val="both"/>
        <w:rPr>
          <w:ins w:id="2702" w:author="Orion" w:date="2011-05-06T20:39:00Z"/>
          <w:rFonts w:cs="Times New Roman"/>
        </w:rPr>
        <w:pPrChange w:id="2703" w:author="Orion" w:date="2011-05-09T00:17:00Z">
          <w:pPr/>
        </w:pPrChange>
      </w:pPr>
    </w:p>
    <w:p w:rsidR="002E64BB" w:rsidRDefault="002E64BB">
      <w:pPr>
        <w:jc w:val="both"/>
        <w:rPr>
          <w:ins w:id="2704" w:author="Orion" w:date="2011-05-06T20:43:00Z"/>
          <w:rFonts w:cs="Times New Roman"/>
        </w:rPr>
        <w:pPrChange w:id="2705" w:author="Orion" w:date="2011-05-09T00:17:00Z">
          <w:pPr/>
        </w:pPrChange>
      </w:pPr>
      <w:ins w:id="2706" w:author="Orion" w:date="2011-05-06T12:33:00Z">
        <w:r>
          <w:rPr>
            <w:rFonts w:cs="Times New Roman"/>
          </w:rPr>
          <w:t>Gen</w:t>
        </w:r>
        <w:r w:rsidR="004971A7">
          <w:rPr>
            <w:rFonts w:cs="Times New Roman"/>
          </w:rPr>
          <w:t>eradores de los planes de vuelo</w:t>
        </w:r>
      </w:ins>
      <w:ins w:id="2707" w:author="Orion" w:date="2011-05-06T20:43:00Z">
        <w:r w:rsidR="004971A7">
          <w:rPr>
            <w:rFonts w:cs="Times New Roman"/>
          </w:rPr>
          <w:t>:</w:t>
        </w:r>
      </w:ins>
    </w:p>
    <w:p w:rsidR="004971A7" w:rsidRDefault="004971A7">
      <w:pPr>
        <w:jc w:val="both"/>
        <w:rPr>
          <w:ins w:id="2708" w:author="Orion" w:date="2011-05-09T00:38:00Z"/>
          <w:rFonts w:cs="Times New Roman"/>
        </w:rPr>
        <w:pPrChange w:id="2709" w:author="Orion" w:date="2011-05-09T00:17:00Z">
          <w:pPr/>
        </w:pPrChange>
      </w:pPr>
      <w:ins w:id="2710" w:author="Orion" w:date="2011-05-06T20:43:00Z">
        <w:r>
          <w:rPr>
            <w:rFonts w:cs="Times New Roman"/>
          </w:rPr>
          <w:t>Habrá unas entidades encargadas en crear los planes de vuelo con las restricciones anteriormente mencionadas y que enviar</w:t>
        </w:r>
      </w:ins>
      <w:ins w:id="2711" w:author="IO" w:date="2011-05-13T12:35:00Z">
        <w:r w:rsidR="006016DF">
          <w:rPr>
            <w:rFonts w:cs="Times New Roman"/>
          </w:rPr>
          <w:t>á</w:t>
        </w:r>
      </w:ins>
      <w:ins w:id="2712" w:author="Orion" w:date="2011-05-06T20:43:00Z">
        <w:del w:id="2713" w:author="IO" w:date="2011-05-13T12:35:00Z">
          <w:r w:rsidDel="006016DF">
            <w:rPr>
              <w:rFonts w:cs="Times New Roman"/>
            </w:rPr>
            <w:delText>a</w:delText>
          </w:r>
        </w:del>
        <w:r>
          <w:rPr>
            <w:rFonts w:cs="Times New Roman"/>
          </w:rPr>
          <w:t>n estos planes a los pilotos correspondientes para que inicien el vuelo.</w:t>
        </w:r>
      </w:ins>
    </w:p>
    <w:p w:rsidR="001836F1" w:rsidRDefault="001836F1" w:rsidP="001836F1">
      <w:pPr>
        <w:jc w:val="both"/>
        <w:rPr>
          <w:ins w:id="2714" w:author="Orion" w:date="2011-05-09T00:38:00Z"/>
          <w:rFonts w:cs="Times New Roman"/>
        </w:rPr>
      </w:pPr>
    </w:p>
    <w:p w:rsidR="001836F1" w:rsidRDefault="001836F1" w:rsidP="001836F1">
      <w:pPr>
        <w:jc w:val="both"/>
        <w:rPr>
          <w:ins w:id="2715" w:author="Orion" w:date="2011-05-09T00:38:00Z"/>
          <w:rFonts w:cs="Times New Roman"/>
        </w:rPr>
      </w:pPr>
      <w:ins w:id="2716" w:author="Orion" w:date="2011-05-09T00:38:00Z">
        <w:r>
          <w:rPr>
            <w:rFonts w:cs="Times New Roman"/>
          </w:rPr>
          <w:t>Requisitos del vuelo:</w:t>
        </w:r>
      </w:ins>
    </w:p>
    <w:p w:rsidR="001836F1" w:rsidRDefault="001836F1" w:rsidP="001836F1">
      <w:pPr>
        <w:jc w:val="both"/>
        <w:rPr>
          <w:ins w:id="2717" w:author="Orion" w:date="2011-05-09T00:38:00Z"/>
          <w:rFonts w:cs="Times New Roman"/>
        </w:rPr>
      </w:pPr>
      <w:ins w:id="2718" w:author="Orion" w:date="2011-05-09T00:38:00Z">
        <w:r>
          <w:rPr>
            <w:rFonts w:cs="Times New Roman"/>
          </w:rPr>
          <w:t xml:space="preserve">No se van a considerar ni el despegue ni el aterrizaje de los aviones ya que no son muy relevantes para este estudio, centrándose la simulación más en el vuelo y las características de los aviones durante </w:t>
        </w:r>
      </w:ins>
      <w:ins w:id="2719" w:author="Orion" w:date="2011-05-09T01:01:00Z">
        <w:r w:rsidR="00483E03">
          <w:rPr>
            <w:rFonts w:cs="Times New Roman"/>
          </w:rPr>
          <w:t>el trayecto</w:t>
        </w:r>
      </w:ins>
      <w:ins w:id="2720" w:author="Orion" w:date="2011-05-09T00:38:00Z">
        <w:r>
          <w:rPr>
            <w:rFonts w:cs="Times New Roman"/>
          </w:rPr>
          <w:t>.</w:t>
        </w:r>
      </w:ins>
    </w:p>
    <w:p w:rsidR="001836F1" w:rsidRDefault="001836F1">
      <w:pPr>
        <w:jc w:val="both"/>
        <w:rPr>
          <w:ins w:id="2721" w:author="Orion" w:date="2011-05-05T18:45:00Z"/>
          <w:rFonts w:cs="Times New Roman"/>
        </w:rPr>
        <w:pPrChange w:id="2722" w:author="Orion" w:date="2011-05-09T00:17:00Z">
          <w:pPr/>
        </w:pPrChange>
      </w:pPr>
    </w:p>
    <w:p w:rsidR="001A6151" w:rsidRDefault="00261312">
      <w:pPr>
        <w:jc w:val="both"/>
        <w:rPr>
          <w:ins w:id="2723" w:author="Orion" w:date="2011-05-09T00:39:00Z"/>
          <w:rFonts w:cs="Times New Roman"/>
        </w:rPr>
        <w:pPrChange w:id="2724" w:author="Orion" w:date="2011-05-09T00:17:00Z">
          <w:pPr/>
        </w:pPrChange>
      </w:pPr>
      <w:ins w:id="2725" w:author="Orion" w:date="2011-05-09T00:39:00Z">
        <w:r>
          <w:rPr>
            <w:rFonts w:cs="Times New Roman"/>
          </w:rPr>
          <w:t>Requisitos de los pilotos:</w:t>
        </w:r>
      </w:ins>
    </w:p>
    <w:p w:rsidR="00261312" w:rsidRDefault="00261312">
      <w:pPr>
        <w:jc w:val="both"/>
        <w:rPr>
          <w:ins w:id="2726" w:author="Orion" w:date="2011-05-09T00:45:00Z"/>
          <w:rFonts w:cs="Times New Roman"/>
        </w:rPr>
        <w:pPrChange w:id="2727" w:author="Orion" w:date="2011-05-09T00:17:00Z">
          <w:pPr/>
        </w:pPrChange>
      </w:pPr>
      <w:ins w:id="2728" w:author="Orion" w:date="2011-05-09T00:40:00Z">
        <w:r>
          <w:rPr>
            <w:rFonts w:cs="Times New Roman"/>
          </w:rPr>
          <w:t>Los pilotos son las entidades encargadas de manejar y, por tanto, dar instrucciones a los aviones que estén pilotando.</w:t>
        </w:r>
      </w:ins>
      <w:ins w:id="2729" w:author="Orion" w:date="2011-05-09T00:41:00Z">
        <w:r>
          <w:rPr>
            <w:rFonts w:cs="Times New Roman"/>
          </w:rPr>
          <w:t xml:space="preserve"> </w:t>
        </w:r>
      </w:ins>
      <w:ins w:id="2730" w:author="Orion" w:date="2011-05-09T00:43:00Z">
        <w:r>
          <w:rPr>
            <w:rFonts w:cs="Times New Roman"/>
          </w:rPr>
          <w:t xml:space="preserve">Los pilotos </w:t>
        </w:r>
      </w:ins>
      <w:ins w:id="2731" w:author="Orion" w:date="2011-05-09T00:46:00Z">
        <w:r w:rsidR="003E2ECA">
          <w:rPr>
            <w:rFonts w:cs="Times New Roman"/>
          </w:rPr>
          <w:t>deben ser</w:t>
        </w:r>
      </w:ins>
      <w:ins w:id="2732" w:author="Orion" w:date="2011-05-09T00:43:00Z">
        <w:r w:rsidR="00B170A4">
          <w:rPr>
            <w:rFonts w:cs="Times New Roman"/>
          </w:rPr>
          <w:t xml:space="preserve"> conscientes de su plan de </w:t>
        </w:r>
        <w:r>
          <w:rPr>
            <w:rFonts w:cs="Times New Roman"/>
          </w:rPr>
          <w:t>vuelo</w:t>
        </w:r>
      </w:ins>
      <w:ins w:id="2733" w:author="Orion" w:date="2011-05-09T00:45:00Z">
        <w:r w:rsidR="00B170A4">
          <w:rPr>
            <w:rFonts w:cs="Times New Roman"/>
          </w:rPr>
          <w:t xml:space="preserve"> durante todo el trayecto</w:t>
        </w:r>
      </w:ins>
      <w:ins w:id="2734" w:author="Orion" w:date="2011-05-09T00:43:00Z">
        <w:r>
          <w:rPr>
            <w:rFonts w:cs="Times New Roman"/>
          </w:rPr>
          <w:t xml:space="preserve">, pero deberán acatar las </w:t>
        </w:r>
      </w:ins>
      <w:ins w:id="2735" w:author="Orion" w:date="2011-05-09T00:44:00Z">
        <w:r>
          <w:rPr>
            <w:rFonts w:cs="Times New Roman"/>
          </w:rPr>
          <w:t>órdenes</w:t>
        </w:r>
      </w:ins>
      <w:ins w:id="2736" w:author="Orion" w:date="2011-05-09T00:43:00Z">
        <w:r>
          <w:rPr>
            <w:rFonts w:cs="Times New Roman"/>
          </w:rPr>
          <w:t xml:space="preserve"> les puedan </w:t>
        </w:r>
      </w:ins>
      <w:ins w:id="2737" w:author="Orion" w:date="2011-05-09T00:44:00Z">
        <w:r w:rsidR="00B170A4">
          <w:rPr>
            <w:rFonts w:cs="Times New Roman"/>
          </w:rPr>
          <w:t>dar</w:t>
        </w:r>
      </w:ins>
      <w:ins w:id="2738" w:author="Orion" w:date="2011-05-09T00:43:00Z">
        <w:r>
          <w:rPr>
            <w:rFonts w:cs="Times New Roman"/>
          </w:rPr>
          <w:t xml:space="preserve"> los controladores</w:t>
        </w:r>
      </w:ins>
      <w:ins w:id="2739" w:author="Orion" w:date="2011-05-09T00:47:00Z">
        <w:r w:rsidR="00991DBD" w:rsidRPr="00991DBD">
          <w:rPr>
            <w:rFonts w:cs="Times New Roman"/>
          </w:rPr>
          <w:t xml:space="preserve"> </w:t>
        </w:r>
        <w:r w:rsidR="00991DBD">
          <w:rPr>
            <w:rFonts w:cs="Times New Roman"/>
          </w:rPr>
          <w:t>que en un momento dado</w:t>
        </w:r>
      </w:ins>
      <w:ins w:id="2740" w:author="Orion" w:date="2011-05-09T00:43:00Z">
        <w:r>
          <w:rPr>
            <w:rFonts w:cs="Times New Roman"/>
          </w:rPr>
          <w:t xml:space="preserve">. </w:t>
        </w:r>
      </w:ins>
      <w:ins w:id="2741" w:author="Orion" w:date="2011-05-09T00:45:00Z">
        <w:r w:rsidR="00DA2DBD">
          <w:rPr>
            <w:rFonts w:cs="Times New Roman"/>
          </w:rPr>
          <w:t>Por otro lado, s</w:t>
        </w:r>
      </w:ins>
      <w:ins w:id="2742" w:author="Orion" w:date="2011-05-09T00:41:00Z">
        <w:r>
          <w:rPr>
            <w:rFonts w:cs="Times New Roman"/>
          </w:rPr>
          <w:t xml:space="preserve">e </w:t>
        </w:r>
      </w:ins>
      <w:ins w:id="2743" w:author="Orion" w:date="2011-05-09T00:50:00Z">
        <w:r w:rsidR="00BF3A84">
          <w:rPr>
            <w:rFonts w:cs="Times New Roman"/>
          </w:rPr>
          <w:t>tendr</w:t>
        </w:r>
      </w:ins>
      <w:ins w:id="2744" w:author="Orion" w:date="2011-05-09T00:51:00Z">
        <w:r w:rsidR="00BF3A84">
          <w:rPr>
            <w:rFonts w:cs="Times New Roman"/>
          </w:rPr>
          <w:t>án</w:t>
        </w:r>
      </w:ins>
      <w:ins w:id="2745" w:author="Orion" w:date="2011-05-09T00:41:00Z">
        <w:r>
          <w:rPr>
            <w:rFonts w:cs="Times New Roman"/>
          </w:rPr>
          <w:t xml:space="preserve"> en cuenta algunas características de su comportamiento como pueden ser la experiencia, el </w:t>
        </w:r>
      </w:ins>
      <w:ins w:id="2746" w:author="Orion" w:date="2011-05-09T00:42:00Z">
        <w:r>
          <w:rPr>
            <w:rFonts w:cs="Times New Roman"/>
          </w:rPr>
          <w:t>estrés</w:t>
        </w:r>
      </w:ins>
      <w:ins w:id="2747" w:author="Orion" w:date="2011-05-09T00:41:00Z">
        <w:r w:rsidR="00DA2DBD">
          <w:rPr>
            <w:rFonts w:cs="Times New Roman"/>
          </w:rPr>
          <w:t>, la fatiga</w:t>
        </w:r>
      </w:ins>
      <w:ins w:id="2748" w:author="Orion" w:date="2011-05-09T00:45:00Z">
        <w:r w:rsidR="00DA2DBD">
          <w:rPr>
            <w:rFonts w:cs="Times New Roman"/>
          </w:rPr>
          <w:t xml:space="preserve"> o el tipo de agresividad a la hora de ejecutar las maniobras.</w:t>
        </w:r>
      </w:ins>
    </w:p>
    <w:p w:rsidR="006A1F8D" w:rsidRDefault="00BF3A84">
      <w:pPr>
        <w:jc w:val="both"/>
        <w:rPr>
          <w:ins w:id="2749" w:author="Orion" w:date="2011-05-06T20:44:00Z"/>
          <w:rFonts w:cs="Times New Roman"/>
        </w:rPr>
        <w:pPrChange w:id="2750" w:author="Orion" w:date="2011-05-09T00:54:00Z">
          <w:pPr/>
        </w:pPrChange>
      </w:pPr>
      <w:ins w:id="2751" w:author="Orion" w:date="2011-05-09T00:49:00Z">
        <w:r>
          <w:rPr>
            <w:rFonts w:cs="Times New Roman"/>
          </w:rPr>
          <w:t>Los UAV serán representados como pilotos donde</w:t>
        </w:r>
      </w:ins>
      <w:ins w:id="2752" w:author="Orion" w:date="2011-05-09T00:51:00Z">
        <w:r>
          <w:rPr>
            <w:rFonts w:cs="Times New Roman"/>
          </w:rPr>
          <w:t>,</w:t>
        </w:r>
      </w:ins>
      <w:ins w:id="2753" w:author="Orion" w:date="2011-05-09T00:49:00Z">
        <w:r>
          <w:rPr>
            <w:rFonts w:cs="Times New Roman"/>
          </w:rPr>
          <w:t xml:space="preserve"> por ejemplo</w:t>
        </w:r>
      </w:ins>
      <w:ins w:id="2754" w:author="Orion" w:date="2011-05-09T00:51:00Z">
        <w:r>
          <w:rPr>
            <w:rFonts w:cs="Times New Roman"/>
          </w:rPr>
          <w:t>,</w:t>
        </w:r>
      </w:ins>
      <w:ins w:id="2755" w:author="Orion" w:date="2011-05-09T00:49:00Z">
        <w:r>
          <w:rPr>
            <w:rFonts w:cs="Times New Roman"/>
          </w:rPr>
          <w:t xml:space="preserve"> tanto la fatiga como el estrés será</w:t>
        </w:r>
      </w:ins>
      <w:ins w:id="2756" w:author="Orion" w:date="2011-05-09T00:51:00Z">
        <w:r>
          <w:rPr>
            <w:rFonts w:cs="Times New Roman"/>
          </w:rPr>
          <w:t>n</w:t>
        </w:r>
      </w:ins>
      <w:ins w:id="2757" w:author="Orion" w:date="2011-05-09T00:49:00Z">
        <w:r>
          <w:rPr>
            <w:rFonts w:cs="Times New Roman"/>
          </w:rPr>
          <w:t xml:space="preserve"> siempre </w:t>
        </w:r>
      </w:ins>
      <w:ins w:id="2758" w:author="Orion" w:date="2011-05-09T00:50:00Z">
        <w:r>
          <w:rPr>
            <w:rFonts w:cs="Times New Roman"/>
          </w:rPr>
          <w:t xml:space="preserve">cero y no se incrementará por muchas horas de vuelo que </w:t>
        </w:r>
      </w:ins>
      <w:ins w:id="2759" w:author="Orion" w:date="2011-05-09T00:51:00Z">
        <w:r>
          <w:rPr>
            <w:rFonts w:cs="Times New Roman"/>
          </w:rPr>
          <w:t>vayan acumulando. Lo cual no será así para los pilotos que son representados por personas</w:t>
        </w:r>
      </w:ins>
      <w:ins w:id="2760" w:author="Orion" w:date="2011-05-09T00:55:00Z">
        <w:r w:rsidR="00A42AE3">
          <w:rPr>
            <w:rFonts w:cs="Times New Roman"/>
          </w:rPr>
          <w:t>,</w:t>
        </w:r>
      </w:ins>
      <w:ins w:id="2761" w:author="Orion" w:date="2011-05-09T00:53:00Z">
        <w:r>
          <w:rPr>
            <w:rFonts w:cs="Times New Roman"/>
          </w:rPr>
          <w:t xml:space="preserve"> donde estos valores</w:t>
        </w:r>
      </w:ins>
      <w:ins w:id="2762" w:author="Orion" w:date="2011-05-10T09:28:00Z">
        <w:r w:rsidR="005E4FAC">
          <w:rPr>
            <w:rFonts w:cs="Times New Roman"/>
          </w:rPr>
          <w:t>, asignados aleatoriamente en un principio,</w:t>
        </w:r>
      </w:ins>
      <w:ins w:id="2763" w:author="Orion" w:date="2011-05-09T00:53:00Z">
        <w:r>
          <w:rPr>
            <w:rFonts w:cs="Times New Roman"/>
          </w:rPr>
          <w:t xml:space="preserve"> irán incrementando durante el tiempo </w:t>
        </w:r>
      </w:ins>
      <w:ins w:id="2764" w:author="Orion" w:date="2011-05-09T00:55:00Z">
        <w:r w:rsidR="00375556">
          <w:rPr>
            <w:rFonts w:cs="Times New Roman"/>
          </w:rPr>
          <w:t>e</w:t>
        </w:r>
      </w:ins>
      <w:ins w:id="2765" w:author="Orion" w:date="2011-05-09T00:53:00Z">
        <w:r>
          <w:rPr>
            <w:rFonts w:cs="Times New Roman"/>
          </w:rPr>
          <w:t xml:space="preserve"> </w:t>
        </w:r>
      </w:ins>
      <w:ins w:id="2766" w:author="Orion" w:date="2011-05-09T00:55:00Z">
        <w:r w:rsidR="00161E38">
          <w:rPr>
            <w:rFonts w:cs="Times New Roman"/>
          </w:rPr>
          <w:t>influirán</w:t>
        </w:r>
      </w:ins>
      <w:ins w:id="2767" w:author="Orion" w:date="2011-05-09T00:53:00Z">
        <w:r>
          <w:rPr>
            <w:rFonts w:cs="Times New Roman"/>
          </w:rPr>
          <w:t xml:space="preserve"> negativamente en la toma de decisiones o </w:t>
        </w:r>
      </w:ins>
      <w:ins w:id="2768" w:author="Orion" w:date="2011-05-09T00:54:00Z">
        <w:r>
          <w:rPr>
            <w:rFonts w:cs="Times New Roman"/>
          </w:rPr>
          <w:t xml:space="preserve">a la hora de mandar </w:t>
        </w:r>
      </w:ins>
      <w:ins w:id="2769" w:author="Orion" w:date="2011-05-09T00:53:00Z">
        <w:r>
          <w:rPr>
            <w:rFonts w:cs="Times New Roman"/>
          </w:rPr>
          <w:t>ciertas instrucciones</w:t>
        </w:r>
      </w:ins>
      <w:ins w:id="2770" w:author="Orion" w:date="2011-05-09T00:54:00Z">
        <w:r>
          <w:rPr>
            <w:rFonts w:cs="Times New Roman"/>
          </w:rPr>
          <w:t xml:space="preserve"> al avión</w:t>
        </w:r>
      </w:ins>
      <w:ins w:id="2771" w:author="Orion" w:date="2011-05-09T00:51:00Z">
        <w:r>
          <w:rPr>
            <w:rFonts w:cs="Times New Roman"/>
          </w:rPr>
          <w:t>.</w:t>
        </w:r>
      </w:ins>
    </w:p>
    <w:p w:rsidR="002810B1" w:rsidRDefault="002810B1">
      <w:pPr>
        <w:jc w:val="both"/>
        <w:rPr>
          <w:ins w:id="2772" w:author="Orion" w:date="2011-05-09T00:55:00Z"/>
          <w:rFonts w:cs="Times New Roman"/>
        </w:rPr>
        <w:pPrChange w:id="2773" w:author="Orion" w:date="2011-05-09T00:17:00Z">
          <w:pPr/>
        </w:pPrChange>
      </w:pPr>
    </w:p>
    <w:p w:rsidR="002C624F" w:rsidRDefault="002C624F">
      <w:pPr>
        <w:jc w:val="both"/>
        <w:rPr>
          <w:ins w:id="2774" w:author="Orion" w:date="2011-05-09T00:56:00Z"/>
          <w:rFonts w:cs="Times New Roman"/>
        </w:rPr>
        <w:pPrChange w:id="2775" w:author="Orion" w:date="2011-05-09T00:17:00Z">
          <w:pPr/>
        </w:pPrChange>
      </w:pPr>
      <w:commentRangeStart w:id="2776"/>
      <w:ins w:id="2777" w:author="Orion" w:date="2011-05-09T00:56:00Z">
        <w:r>
          <w:rPr>
            <w:rFonts w:cs="Times New Roman"/>
          </w:rPr>
          <w:t>Requisitos de los controladores:</w:t>
        </w:r>
      </w:ins>
    </w:p>
    <w:p w:rsidR="00D7658E" w:rsidRDefault="002C624F">
      <w:pPr>
        <w:jc w:val="both"/>
        <w:rPr>
          <w:ins w:id="2778" w:author="Orion" w:date="2011-05-27T23:32:00Z"/>
          <w:rFonts w:cs="Times New Roman"/>
        </w:rPr>
        <w:pPrChange w:id="2779" w:author="Orion" w:date="2011-05-09T00:17:00Z">
          <w:pPr/>
        </w:pPrChange>
      </w:pPr>
      <w:ins w:id="2780" w:author="Orion" w:date="2011-05-09T00:56:00Z">
        <w:r>
          <w:rPr>
            <w:rFonts w:cs="Times New Roman"/>
          </w:rPr>
          <w:t>Los controladores se limitarán, en esta primera aproximación, a gestionar l</w:t>
        </w:r>
      </w:ins>
      <w:ins w:id="2781" w:author="Orion" w:date="2011-05-09T00:57:00Z">
        <w:r>
          <w:rPr>
            <w:rFonts w:cs="Times New Roman"/>
          </w:rPr>
          <w:t>a</w:t>
        </w:r>
      </w:ins>
      <w:ins w:id="2782" w:author="Orion" w:date="2011-05-09T00:56:00Z">
        <w:r>
          <w:rPr>
            <w:rFonts w:cs="Times New Roman"/>
          </w:rPr>
          <w:t xml:space="preserve">s posibles </w:t>
        </w:r>
      </w:ins>
      <w:ins w:id="2783" w:author="Orion" w:date="2011-05-09T00:57:00Z">
        <w:r>
          <w:rPr>
            <w:rFonts w:cs="Times New Roman"/>
          </w:rPr>
          <w:t>colisiones</w:t>
        </w:r>
      </w:ins>
      <w:ins w:id="2784" w:author="Orion" w:date="2011-05-09T00:56:00Z">
        <w:r>
          <w:rPr>
            <w:rFonts w:cs="Times New Roman"/>
          </w:rPr>
          <w:t xml:space="preserve"> que puedan surgir entre aviones</w:t>
        </w:r>
      </w:ins>
      <w:ins w:id="2785" w:author="Orion" w:date="2011-05-09T00:57:00Z">
        <w:r>
          <w:rPr>
            <w:rFonts w:cs="Times New Roman"/>
          </w:rPr>
          <w:t>.</w:t>
        </w:r>
      </w:ins>
      <w:ins w:id="2786" w:author="Orion" w:date="2011-05-27T23:22:00Z">
        <w:r w:rsidR="006E3841">
          <w:rPr>
            <w:rFonts w:cs="Times New Roman"/>
          </w:rPr>
          <w:t xml:space="preserve"> </w:t>
        </w:r>
      </w:ins>
      <w:ins w:id="2787" w:author="Orion" w:date="2011-05-27T23:25:00Z">
        <w:r w:rsidR="006E3841">
          <w:rPr>
            <w:rFonts w:cs="Times New Roman"/>
          </w:rPr>
          <w:t xml:space="preserve">Dichas gestiones las harán basándose en </w:t>
        </w:r>
      </w:ins>
      <w:ins w:id="2788" w:author="Orion" w:date="2011-05-27T23:26:00Z">
        <w:r w:rsidR="006E3841">
          <w:rPr>
            <w:rFonts w:cs="Times New Roman"/>
          </w:rPr>
          <w:t xml:space="preserve">las regulaciones y procedimientos descritos en el documento </w:t>
        </w:r>
      </w:ins>
      <w:customXmlInsRangeStart w:id="2789" w:author="Orion" w:date="2011-05-27T23:30:00Z"/>
      <w:sdt>
        <w:sdtPr>
          <w:rPr>
            <w:rFonts w:cs="Times New Roman"/>
          </w:rPr>
          <w:id w:val="-1021317923"/>
          <w:citation/>
        </w:sdtPr>
        <w:sdtContent>
          <w:customXmlInsRangeEnd w:id="2789"/>
          <w:ins w:id="2790" w:author="Orion" w:date="2011-05-27T23:30:00Z">
            <w:r w:rsidR="006E3841">
              <w:rPr>
                <w:rFonts w:cs="Times New Roman"/>
              </w:rPr>
              <w:fldChar w:fldCharType="begin"/>
            </w:r>
            <w:r w:rsidR="006E3841">
              <w:rPr>
                <w:rFonts w:cs="Times New Roman"/>
              </w:rPr>
              <w:instrText xml:space="preserve"> CITATION Fed10 \l 3082 </w:instrText>
            </w:r>
          </w:ins>
          <w:r w:rsidR="006E3841">
            <w:rPr>
              <w:rFonts w:cs="Times New Roman"/>
            </w:rPr>
            <w:fldChar w:fldCharType="separate"/>
          </w:r>
          <w:r w:rsidR="002B2B1D" w:rsidRPr="002B2B1D">
            <w:rPr>
              <w:rFonts w:cs="Times New Roman"/>
              <w:noProof/>
            </w:rPr>
            <w:t>(42)</w:t>
          </w:r>
          <w:ins w:id="2791" w:author="Orion" w:date="2011-05-27T23:30:00Z">
            <w:r w:rsidR="006E3841">
              <w:rPr>
                <w:rFonts w:cs="Times New Roman"/>
              </w:rPr>
              <w:fldChar w:fldCharType="end"/>
            </w:r>
          </w:ins>
          <w:customXmlInsRangeStart w:id="2792" w:author="Orion" w:date="2011-05-27T23:30:00Z"/>
        </w:sdtContent>
      </w:sdt>
      <w:customXmlInsRangeEnd w:id="2792"/>
      <w:ins w:id="2793" w:author="Orion" w:date="2011-05-27T23:32:00Z">
        <w:r w:rsidR="00D7658E">
          <w:rPr>
            <w:rFonts w:cs="Times New Roman"/>
          </w:rPr>
          <w:t xml:space="preserve">, donde se </w:t>
        </w:r>
      </w:ins>
      <w:ins w:id="2794" w:author="Orion" w:date="2011-05-27T23:40:00Z">
        <w:r w:rsidR="005730EA">
          <w:rPr>
            <w:rFonts w:cs="Times New Roman"/>
          </w:rPr>
          <w:t>establecen</w:t>
        </w:r>
      </w:ins>
      <w:ins w:id="2795" w:author="Orion" w:date="2011-05-27T23:32:00Z">
        <w:r w:rsidR="00D7658E">
          <w:rPr>
            <w:rFonts w:cs="Times New Roman"/>
          </w:rPr>
          <w:t xml:space="preserve"> los siguientes valores </w:t>
        </w:r>
      </w:ins>
      <w:ins w:id="2796" w:author="Orion" w:date="2011-05-27T23:40:00Z">
        <w:r w:rsidR="005730EA">
          <w:rPr>
            <w:rFonts w:cs="Times New Roman"/>
          </w:rPr>
          <w:t>mínimos</w:t>
        </w:r>
      </w:ins>
      <w:ins w:id="2797" w:author="Orion" w:date="2011-05-27T23:32:00Z">
        <w:r w:rsidR="00D7658E">
          <w:rPr>
            <w:rFonts w:cs="Times New Roman"/>
          </w:rPr>
          <w:t xml:space="preserve"> de separación</w:t>
        </w:r>
      </w:ins>
      <w:ins w:id="2798" w:author="Orion" w:date="2011-05-27T23:44:00Z">
        <w:r w:rsidR="007B3980">
          <w:rPr>
            <w:rFonts w:cs="Times New Roman"/>
          </w:rPr>
          <w:t xml:space="preserve"> entre aviones</w:t>
        </w:r>
      </w:ins>
      <w:ins w:id="2799" w:author="Orion" w:date="2011-05-27T23:32:00Z">
        <w:r w:rsidR="00D7658E">
          <w:rPr>
            <w:rFonts w:cs="Times New Roman"/>
          </w:rPr>
          <w:t>:</w:t>
        </w:r>
      </w:ins>
    </w:p>
    <w:p w:rsidR="00D7658E" w:rsidRDefault="00D7658E" w:rsidP="00D7658E">
      <w:pPr>
        <w:pStyle w:val="ListParagraph"/>
        <w:numPr>
          <w:ilvl w:val="0"/>
          <w:numId w:val="23"/>
        </w:numPr>
        <w:jc w:val="both"/>
        <w:rPr>
          <w:ins w:id="2800" w:author="Orion" w:date="2011-05-27T23:33:00Z"/>
          <w:rFonts w:cs="Times New Roman"/>
        </w:rPr>
        <w:pPrChange w:id="2801" w:author="Orion" w:date="2011-05-27T23:32:00Z">
          <w:pPr/>
        </w:pPrChange>
      </w:pPr>
      <w:ins w:id="2802" w:author="Orion" w:date="2011-05-27T23:33:00Z">
        <w:r>
          <w:rPr>
            <w:rFonts w:cs="Times New Roman"/>
          </w:rPr>
          <w:t>Separación vertical:</w:t>
        </w:r>
      </w:ins>
    </w:p>
    <w:p w:rsidR="00D7658E" w:rsidRDefault="00D7658E" w:rsidP="00D7658E">
      <w:pPr>
        <w:pStyle w:val="ListParagraph"/>
        <w:numPr>
          <w:ilvl w:val="1"/>
          <w:numId w:val="23"/>
        </w:numPr>
        <w:jc w:val="both"/>
        <w:rPr>
          <w:ins w:id="2803" w:author="Orion" w:date="2011-05-27T23:38:00Z"/>
          <w:rFonts w:cs="Times New Roman"/>
        </w:rPr>
        <w:pPrChange w:id="2804" w:author="Orion" w:date="2011-05-27T23:33:00Z">
          <w:pPr/>
        </w:pPrChange>
      </w:pPr>
      <w:ins w:id="2805" w:author="Orion" w:date="2011-05-27T23:38:00Z">
        <w:r>
          <w:rPr>
            <w:rFonts w:cs="Times New Roman"/>
          </w:rPr>
          <w:t>1000 pies</w:t>
        </w:r>
      </w:ins>
      <w:ins w:id="2806" w:author="Orion" w:date="2011-05-27T23:39:00Z">
        <w:r>
          <w:rPr>
            <w:rFonts w:cs="Times New Roman"/>
          </w:rPr>
          <w:t xml:space="preserve"> </w:t>
        </w:r>
      </w:ins>
      <w:ins w:id="2807" w:author="Orion" w:date="2011-05-27T23:38:00Z">
        <w:r>
          <w:rPr>
            <w:rFonts w:cs="Times New Roman"/>
          </w:rPr>
          <w:t>(</w:t>
        </w:r>
      </w:ins>
      <w:ins w:id="2808" w:author="Orion" w:date="2011-05-27T23:39:00Z">
        <w:r>
          <w:rPr>
            <w:rFonts w:cs="Times New Roman"/>
          </w:rPr>
          <w:t>305 metros</w:t>
        </w:r>
      </w:ins>
      <w:ins w:id="2809" w:author="Orion" w:date="2011-05-27T23:38:00Z">
        <w:r>
          <w:rPr>
            <w:rFonts w:cs="Times New Roman"/>
          </w:rPr>
          <w:t>) cuando se vuela p</w:t>
        </w:r>
      </w:ins>
      <w:ins w:id="2810" w:author="Orion" w:date="2011-05-27T23:35:00Z">
        <w:r>
          <w:rPr>
            <w:rFonts w:cs="Times New Roman"/>
          </w:rPr>
          <w:t>or debajo de los 29</w:t>
        </w:r>
      </w:ins>
      <w:ins w:id="2811" w:author="Orion" w:date="2011-05-27T23:39:00Z">
        <w:r>
          <w:rPr>
            <w:rFonts w:cs="Times New Roman"/>
          </w:rPr>
          <w:t>.</w:t>
        </w:r>
      </w:ins>
      <w:ins w:id="2812" w:author="Orion" w:date="2011-05-27T23:35:00Z">
        <w:r>
          <w:rPr>
            <w:rFonts w:cs="Times New Roman"/>
          </w:rPr>
          <w:t>000 pies (</w:t>
        </w:r>
      </w:ins>
      <w:ins w:id="2813" w:author="Orion" w:date="2011-05-27T23:37:00Z">
        <w:r>
          <w:rPr>
            <w:rFonts w:cs="Times New Roman"/>
          </w:rPr>
          <w:t>8</w:t>
        </w:r>
      </w:ins>
      <w:ins w:id="2814" w:author="Orion" w:date="2011-05-27T23:39:00Z">
        <w:r>
          <w:rPr>
            <w:rFonts w:cs="Times New Roman"/>
          </w:rPr>
          <w:t>.</w:t>
        </w:r>
      </w:ins>
      <w:ins w:id="2815" w:author="Orion" w:date="2011-05-27T23:37:00Z">
        <w:r>
          <w:rPr>
            <w:rFonts w:cs="Times New Roman"/>
          </w:rPr>
          <w:t>839 m</w:t>
        </w:r>
      </w:ins>
      <w:ins w:id="2816" w:author="Orion" w:date="2011-05-27T23:38:00Z">
        <w:r>
          <w:rPr>
            <w:rFonts w:cs="Times New Roman"/>
          </w:rPr>
          <w:t>etros)</w:t>
        </w:r>
      </w:ins>
      <w:ins w:id="2817" w:author="Orion" w:date="2011-05-27T23:39:00Z">
        <w:r>
          <w:rPr>
            <w:rFonts w:cs="Times New Roman"/>
          </w:rPr>
          <w:t>.</w:t>
        </w:r>
      </w:ins>
    </w:p>
    <w:p w:rsidR="00D7658E" w:rsidRDefault="00D7658E" w:rsidP="00D7658E">
      <w:pPr>
        <w:pStyle w:val="ListParagraph"/>
        <w:numPr>
          <w:ilvl w:val="1"/>
          <w:numId w:val="23"/>
        </w:numPr>
        <w:jc w:val="both"/>
        <w:rPr>
          <w:ins w:id="2818" w:author="Orion" w:date="2011-05-27T23:33:00Z"/>
          <w:rFonts w:cs="Times New Roman"/>
        </w:rPr>
        <w:pPrChange w:id="2819" w:author="Orion" w:date="2011-05-27T23:33:00Z">
          <w:pPr/>
        </w:pPrChange>
      </w:pPr>
      <w:ins w:id="2820" w:author="Orion" w:date="2011-05-27T23:39:00Z">
        <w:r>
          <w:rPr>
            <w:rFonts w:cs="Times New Roman"/>
          </w:rPr>
          <w:t xml:space="preserve">2000 pies (610 metros) cuando se vuela por encima de los </w:t>
        </w:r>
        <w:r>
          <w:rPr>
            <w:rFonts w:cs="Times New Roman"/>
          </w:rPr>
          <w:t>29</w:t>
        </w:r>
        <w:r>
          <w:rPr>
            <w:rFonts w:cs="Times New Roman"/>
          </w:rPr>
          <w:t>.</w:t>
        </w:r>
        <w:r>
          <w:rPr>
            <w:rFonts w:cs="Times New Roman"/>
          </w:rPr>
          <w:t>000 pies (8</w:t>
        </w:r>
        <w:r>
          <w:rPr>
            <w:rFonts w:cs="Times New Roman"/>
          </w:rPr>
          <w:t>.839</w:t>
        </w:r>
      </w:ins>
      <w:ins w:id="2821" w:author="Orion" w:date="2011-05-27T23:40:00Z">
        <w:r>
          <w:rPr>
            <w:rFonts w:cs="Times New Roman"/>
          </w:rPr>
          <w:t>.</w:t>
        </w:r>
      </w:ins>
      <w:ins w:id="2822" w:author="Orion" w:date="2011-05-27T23:39:00Z">
        <w:r>
          <w:rPr>
            <w:rFonts w:cs="Times New Roman"/>
          </w:rPr>
          <w:t>metros)</w:t>
        </w:r>
      </w:ins>
    </w:p>
    <w:p w:rsidR="00D7658E" w:rsidRPr="005730EA" w:rsidRDefault="00D7658E" w:rsidP="005730EA">
      <w:pPr>
        <w:pStyle w:val="ListParagraph"/>
        <w:numPr>
          <w:ilvl w:val="0"/>
          <w:numId w:val="23"/>
        </w:numPr>
        <w:jc w:val="both"/>
        <w:rPr>
          <w:ins w:id="2823" w:author="Orion" w:date="2011-05-27T23:32:00Z"/>
          <w:rFonts w:cs="Times New Roman"/>
          <w:rPrChange w:id="2824" w:author="Orion" w:date="2011-05-27T23:42:00Z">
            <w:rPr>
              <w:ins w:id="2825" w:author="Orion" w:date="2011-05-27T23:32:00Z"/>
            </w:rPr>
          </w:rPrChange>
        </w:rPr>
        <w:pPrChange w:id="2826" w:author="Orion" w:date="2011-05-27T23:42:00Z">
          <w:pPr/>
        </w:pPrChange>
      </w:pPr>
      <w:ins w:id="2827" w:author="Orion" w:date="2011-05-27T23:34:00Z">
        <w:r>
          <w:rPr>
            <w:rFonts w:cs="Times New Roman"/>
          </w:rPr>
          <w:t>Separación longitudinal:</w:t>
        </w:r>
      </w:ins>
      <w:ins w:id="2828" w:author="Orion" w:date="2011-05-27T23:40:00Z">
        <w:r w:rsidR="005730EA">
          <w:rPr>
            <w:rFonts w:cs="Times New Roman"/>
          </w:rPr>
          <w:t xml:space="preserve"> 5</w:t>
        </w:r>
      </w:ins>
      <w:ins w:id="2829" w:author="Orion" w:date="2011-05-27T23:43:00Z">
        <w:r w:rsidR="00C337A2">
          <w:rPr>
            <w:rFonts w:cs="Times New Roman"/>
          </w:rPr>
          <w:t>-10</w:t>
        </w:r>
      </w:ins>
      <w:ins w:id="2830" w:author="Orion" w:date="2011-05-27T23:40:00Z">
        <w:r w:rsidR="005730EA">
          <w:rPr>
            <w:rFonts w:cs="Times New Roman"/>
          </w:rPr>
          <w:t xml:space="preserve"> millas </w:t>
        </w:r>
      </w:ins>
      <w:ins w:id="2831" w:author="Orion" w:date="2011-05-27T23:41:00Z">
        <w:r w:rsidR="005730EA">
          <w:rPr>
            <w:rFonts w:cs="Times New Roman"/>
          </w:rPr>
          <w:t>náuticas (9.260</w:t>
        </w:r>
      </w:ins>
      <w:ins w:id="2832" w:author="Orion" w:date="2011-05-27T23:43:00Z">
        <w:r w:rsidR="00830438">
          <w:rPr>
            <w:rFonts w:cs="Times New Roman"/>
          </w:rPr>
          <w:t xml:space="preserve"> - 18520</w:t>
        </w:r>
      </w:ins>
      <w:ins w:id="2833" w:author="Orion" w:date="2011-05-27T23:41:00Z">
        <w:r w:rsidR="005730EA">
          <w:rPr>
            <w:rFonts w:cs="Times New Roman"/>
          </w:rPr>
          <w:t xml:space="preserve"> metros).</w:t>
        </w:r>
      </w:ins>
    </w:p>
    <w:p w:rsidR="002C624F" w:rsidRDefault="0093428E">
      <w:pPr>
        <w:jc w:val="both"/>
        <w:rPr>
          <w:ins w:id="2834" w:author="Orion" w:date="2011-05-09T00:57:00Z"/>
          <w:rFonts w:cs="Times New Roman"/>
        </w:rPr>
        <w:pPrChange w:id="2835" w:author="Orion" w:date="2011-05-09T00:17:00Z">
          <w:pPr/>
        </w:pPrChange>
      </w:pPr>
      <w:ins w:id="2836" w:author="Orion" w:date="2011-05-27T23:45:00Z">
        <w:r>
          <w:rPr>
            <w:rFonts w:cs="Times New Roman"/>
          </w:rPr>
          <w:lastRenderedPageBreak/>
          <w:t>No considerandose</w:t>
        </w:r>
      </w:ins>
      <w:bookmarkStart w:id="2837" w:name="_GoBack"/>
      <w:bookmarkEnd w:id="2837"/>
      <w:ins w:id="2838" w:author="Orion" w:date="2011-05-09T00:58:00Z">
        <w:r w:rsidR="002C624F">
          <w:rPr>
            <w:rFonts w:cs="Times New Roman"/>
          </w:rPr>
          <w:t xml:space="preserve"> muy relevantes para el estudio de este </w:t>
        </w:r>
      </w:ins>
      <w:ins w:id="2839" w:author="Orion" w:date="2011-05-16T11:37:00Z">
        <w:r w:rsidR="00482521">
          <w:rPr>
            <w:rFonts w:cs="Times New Roman"/>
          </w:rPr>
          <w:t>trabajo</w:t>
        </w:r>
      </w:ins>
      <w:ins w:id="2840" w:author="Orion" w:date="2011-05-09T00:59:00Z">
        <w:r w:rsidR="002C624F">
          <w:rPr>
            <w:rFonts w:cs="Times New Roman"/>
          </w:rPr>
          <w:t xml:space="preserve"> </w:t>
        </w:r>
      </w:ins>
      <w:ins w:id="2841" w:author="Orion" w:date="2011-05-09T00:57:00Z">
        <w:r w:rsidR="002C624F">
          <w:rPr>
            <w:rFonts w:cs="Times New Roman"/>
          </w:rPr>
          <w:t xml:space="preserve">otras posibles tareas que </w:t>
        </w:r>
      </w:ins>
      <w:ins w:id="2842" w:author="Orion" w:date="2011-05-27T23:31:00Z">
        <w:r w:rsidR="006E3841">
          <w:rPr>
            <w:rFonts w:cs="Times New Roman"/>
          </w:rPr>
          <w:t xml:space="preserve">los controladores </w:t>
        </w:r>
      </w:ins>
      <w:ins w:id="2843" w:author="Orion" w:date="2011-05-09T00:57:00Z">
        <w:r w:rsidR="002C624F">
          <w:rPr>
            <w:rFonts w:cs="Times New Roman"/>
          </w:rPr>
          <w:t>suelen tener en la realidad</w:t>
        </w:r>
      </w:ins>
      <w:ins w:id="2844" w:author="Orion" w:date="2011-05-09T01:02:00Z">
        <w:r w:rsidR="00BE436B">
          <w:rPr>
            <w:rFonts w:cs="Times New Roman"/>
          </w:rPr>
          <w:t>,</w:t>
        </w:r>
      </w:ins>
      <w:ins w:id="2845" w:author="Orion" w:date="2011-05-09T00:59:00Z">
        <w:r w:rsidR="002C624F">
          <w:rPr>
            <w:rFonts w:cs="Times New Roman"/>
          </w:rPr>
          <w:t xml:space="preserve"> como pueden ser la gestión de las aproximaciones a los aeropuertos o la gesti</w:t>
        </w:r>
      </w:ins>
      <w:ins w:id="2846" w:author="Orion" w:date="2011-05-09T01:00:00Z">
        <w:r w:rsidR="002C624F">
          <w:rPr>
            <w:rFonts w:cs="Times New Roman"/>
          </w:rPr>
          <w:t>ón de aterrizajes y despegues.</w:t>
        </w:r>
      </w:ins>
      <w:commentRangeEnd w:id="2776"/>
      <w:r w:rsidR="006016DF">
        <w:rPr>
          <w:rStyle w:val="CommentReference"/>
        </w:rPr>
        <w:commentReference w:id="2776"/>
      </w:r>
    </w:p>
    <w:p w:rsidR="002F3025" w:rsidRDefault="002F3025">
      <w:pPr>
        <w:jc w:val="both"/>
        <w:rPr>
          <w:ins w:id="2847" w:author="Orion" w:date="2011-05-09T01:00:00Z"/>
          <w:rFonts w:cs="Times New Roman"/>
        </w:rPr>
        <w:pPrChange w:id="2848" w:author="Orion" w:date="2011-05-09T00:17:00Z">
          <w:pPr/>
        </w:pPrChange>
      </w:pPr>
    </w:p>
    <w:p w:rsidR="0015736B" w:rsidRPr="00650D90" w:rsidRDefault="001D2364" w:rsidP="0015736B">
      <w:pPr>
        <w:pStyle w:val="Subtitle"/>
        <w:outlineLvl w:val="1"/>
        <w:rPr>
          <w:ins w:id="2849" w:author="Orion" w:date="2011-05-05T17:42:00Z"/>
          <w:rFonts w:cs="Times New Roman"/>
        </w:rPr>
      </w:pPr>
      <w:bookmarkStart w:id="2850" w:name="_Toc293422061"/>
      <w:commentRangeStart w:id="2851"/>
      <w:commentRangeStart w:id="2852"/>
      <w:ins w:id="2853" w:author="Orion" w:date="2011-05-17T18:34:00Z">
        <w:r>
          <w:t>Infraestructura y desarroll</w:t>
        </w:r>
      </w:ins>
      <w:ins w:id="2854" w:author="Orion" w:date="2011-05-17T18:35:00Z">
        <w:r>
          <w:t>o</w:t>
        </w:r>
      </w:ins>
      <w:commentRangeEnd w:id="2851"/>
      <w:r w:rsidR="005B18D2">
        <w:rPr>
          <w:rStyle w:val="CommentReference"/>
          <w:rFonts w:ascii="Times New Roman" w:eastAsia="SimSun" w:hAnsi="Times New Roman"/>
          <w:i w:val="0"/>
          <w:iCs w:val="0"/>
          <w:color w:val="auto"/>
          <w:spacing w:val="0"/>
        </w:rPr>
        <w:commentReference w:id="2851"/>
      </w:r>
      <w:bookmarkEnd w:id="2850"/>
    </w:p>
    <w:p w:rsidR="0083202F" w:rsidRDefault="0083202F" w:rsidP="00A74327">
      <w:pPr>
        <w:spacing w:before="120"/>
        <w:jc w:val="both"/>
        <w:rPr>
          <w:ins w:id="2855" w:author="Orion" w:date="2011-05-09T11:57:00Z"/>
        </w:rPr>
      </w:pPr>
      <w:ins w:id="2856" w:author="Orion" w:date="2011-05-09T11:57:00Z">
        <w:r>
          <w:t>La aplicación ha sido desarrollada siguiendo la metodología INGENIAS</w:t>
        </w:r>
        <w:commentRangeStart w:id="2857"/>
        <w:r>
          <w:t xml:space="preserve"> </w:t>
        </w:r>
      </w:ins>
      <w:customXmlInsRangeStart w:id="2858" w:author="Orion" w:date="2011-05-09T12:15:00Z"/>
      <w:sdt>
        <w:sdtPr>
          <w:id w:val="1913111022"/>
          <w:citation/>
        </w:sdtPr>
        <w:sdtContent>
          <w:customXmlInsRangeEnd w:id="2858"/>
          <w:ins w:id="2859" w:author="Orion" w:date="2011-05-09T12:15:00Z">
            <w:r w:rsidR="00EA225F">
              <w:fldChar w:fldCharType="begin"/>
            </w:r>
            <w:r w:rsidR="00EA225F">
              <w:instrText xml:space="preserve"> CITATION Pav05 \l 3082 </w:instrText>
            </w:r>
          </w:ins>
          <w:r w:rsidR="00EA225F">
            <w:fldChar w:fldCharType="separate"/>
          </w:r>
          <w:r w:rsidR="002B2B1D">
            <w:rPr>
              <w:noProof/>
            </w:rPr>
            <w:t>(43)</w:t>
          </w:r>
          <w:ins w:id="2860" w:author="Orion" w:date="2011-05-09T12:15:00Z">
            <w:r w:rsidR="00EA225F">
              <w:fldChar w:fldCharType="end"/>
            </w:r>
          </w:ins>
          <w:customXmlInsRangeStart w:id="2861" w:author="Orion" w:date="2011-05-09T12:15:00Z"/>
        </w:sdtContent>
      </w:sdt>
      <w:customXmlInsRangeEnd w:id="2861"/>
      <w:customXmlInsRangeStart w:id="2862" w:author="Orion" w:date="2011-05-09T12:15:00Z"/>
      <w:sdt>
        <w:sdtPr>
          <w:id w:val="-416102767"/>
          <w:citation/>
        </w:sdtPr>
        <w:sdtContent>
          <w:customXmlInsRangeEnd w:id="2862"/>
          <w:ins w:id="2863" w:author="Orion" w:date="2011-05-09T12:15:00Z">
            <w:r w:rsidR="00EA225F">
              <w:fldChar w:fldCharType="begin"/>
            </w:r>
            <w:r w:rsidR="00EA225F">
              <w:instrText xml:space="preserve"> CITATION Bot08 \l 3082 </w:instrText>
            </w:r>
          </w:ins>
          <w:r w:rsidR="00EA225F">
            <w:fldChar w:fldCharType="separate"/>
          </w:r>
          <w:r w:rsidR="002B2B1D">
            <w:rPr>
              <w:noProof/>
            </w:rPr>
            <w:t xml:space="preserve"> (44)</w:t>
          </w:r>
          <w:ins w:id="2864" w:author="Orion" w:date="2011-05-09T12:15:00Z">
            <w:r w:rsidR="00EA225F">
              <w:fldChar w:fldCharType="end"/>
            </w:r>
          </w:ins>
          <w:customXmlInsRangeStart w:id="2865" w:author="Orion" w:date="2011-05-09T12:15:00Z"/>
        </w:sdtContent>
      </w:sdt>
      <w:customXmlInsRangeEnd w:id="2865"/>
      <w:ins w:id="2866" w:author="Orion" w:date="2011-05-09T11:57:00Z">
        <w:r>
          <w:t xml:space="preserve"> </w:t>
        </w:r>
      </w:ins>
      <w:commentRangeEnd w:id="2857"/>
      <w:r w:rsidR="00C86240">
        <w:rPr>
          <w:rStyle w:val="CommentReference"/>
        </w:rPr>
        <w:commentReference w:id="2857"/>
      </w:r>
      <w:ins w:id="2867" w:author="Orion" w:date="2011-05-09T11:57:00Z">
        <w:r>
          <w:t xml:space="preserve">y usando JAVA como lenguaje de programación. INGENIAS proporciona un lenguaje de modelado y un proceso software para la especificación de </w:t>
        </w:r>
        <w:r w:rsidRPr="00877C7B">
          <w:t>los agentes</w:t>
        </w:r>
        <w:r>
          <w:t>,</w:t>
        </w:r>
        <w:r w:rsidRPr="00877C7B">
          <w:t xml:space="preserve"> </w:t>
        </w:r>
        <w:r>
          <w:t>su entorno,</w:t>
        </w:r>
        <w:r w:rsidRPr="00877C7B">
          <w:t xml:space="preserve"> </w:t>
        </w:r>
        <w:r>
          <w:t xml:space="preserve">y el código asociado </w:t>
        </w:r>
      </w:ins>
      <w:customXmlInsRangeStart w:id="2868" w:author="Orion" w:date="2011-05-09T12:15:00Z"/>
      <w:sdt>
        <w:sdtPr>
          <w:id w:val="-1027635427"/>
          <w:citation/>
        </w:sdtPr>
        <w:sdtContent>
          <w:customXmlInsRangeEnd w:id="2868"/>
          <w:ins w:id="2869" w:author="Orion" w:date="2011-05-09T12:15:00Z">
            <w:r w:rsidR="00EA225F">
              <w:fldChar w:fldCharType="begin"/>
            </w:r>
            <w:r w:rsidR="00EA225F">
              <w:instrText xml:space="preserve"> CITATION Sot06 \l 3082 </w:instrText>
            </w:r>
          </w:ins>
          <w:r w:rsidR="00EA225F">
            <w:fldChar w:fldCharType="separate"/>
          </w:r>
          <w:r w:rsidR="002B2B1D">
            <w:rPr>
              <w:noProof/>
            </w:rPr>
            <w:t>(45)</w:t>
          </w:r>
          <w:ins w:id="2870" w:author="Orion" w:date="2011-05-09T12:15:00Z">
            <w:r w:rsidR="00EA225F">
              <w:fldChar w:fldCharType="end"/>
            </w:r>
          </w:ins>
          <w:customXmlInsRangeStart w:id="2871" w:author="Orion" w:date="2011-05-09T12:15:00Z"/>
        </w:sdtContent>
      </w:sdt>
      <w:customXmlInsRangeEnd w:id="2871"/>
      <w:ins w:id="2872" w:author="Orion" w:date="2011-05-09T12:15:00Z">
        <w:r w:rsidR="00EA225F">
          <w:t>.</w:t>
        </w:r>
      </w:ins>
      <w:ins w:id="2873" w:author="Orion" w:date="2011-05-09T11:57:00Z">
        <w:r>
          <w:t xml:space="preserve"> Además dispone de la herramienta IDK</w:t>
        </w:r>
      </w:ins>
      <w:ins w:id="2874" w:author="Orion" w:date="2011-05-09T13:25:00Z">
        <w:r w:rsidR="0096144B">
          <w:t>,</w:t>
        </w:r>
      </w:ins>
      <w:ins w:id="2875" w:author="Orion" w:date="2011-05-09T13:24:00Z">
        <w:r w:rsidR="00DC5C66">
          <w:t xml:space="preserve"> </w:t>
        </w:r>
      </w:ins>
      <w:ins w:id="2876" w:author="Orion" w:date="2011-05-09T11:57:00Z">
        <w:r>
          <w:t>la cual soporta tanto el modelado</w:t>
        </w:r>
        <w:r w:rsidRPr="00877C7B">
          <w:t xml:space="preserve"> </w:t>
        </w:r>
        <w:r>
          <w:t xml:space="preserve">como </w:t>
        </w:r>
        <w:r w:rsidRPr="00877C7B">
          <w:t xml:space="preserve">la generación de código de manera automática </w:t>
        </w:r>
        <w:r>
          <w:t xml:space="preserve">además de la </w:t>
        </w:r>
        <w:r w:rsidRPr="00877C7B">
          <w:t>creación de documentación HTML.</w:t>
        </w:r>
      </w:ins>
    </w:p>
    <w:p w:rsidR="0015736B" w:rsidRDefault="00C757E1">
      <w:pPr>
        <w:jc w:val="both"/>
        <w:rPr>
          <w:ins w:id="2877" w:author="Orion" w:date="2011-05-17T18:39:00Z"/>
          <w:rStyle w:val="apple-style-span"/>
          <w:rFonts w:cs="Times New Roman"/>
          <w:color w:val="000000"/>
        </w:rPr>
        <w:pPrChange w:id="2878" w:author="Orion" w:date="2011-05-09T12:53:00Z">
          <w:pPr/>
        </w:pPrChange>
      </w:pPr>
      <w:ins w:id="2879" w:author="Orion" w:date="2011-05-09T12:19:00Z">
        <w:r>
          <w:rPr>
            <w:rFonts w:cs="Times New Roman"/>
          </w:rPr>
          <w:t xml:space="preserve">Las últimas versiones de </w:t>
        </w:r>
      </w:ins>
      <w:ins w:id="2880" w:author="Orion" w:date="2011-05-09T12:17:00Z">
        <w:r w:rsidR="002E2310">
          <w:rPr>
            <w:rFonts w:cs="Times New Roman"/>
          </w:rPr>
          <w:t>INGENIAS se basa</w:t>
        </w:r>
      </w:ins>
      <w:ins w:id="2881" w:author="Orion" w:date="2011-05-09T12:19:00Z">
        <w:r>
          <w:rPr>
            <w:rFonts w:cs="Times New Roman"/>
          </w:rPr>
          <w:t>n</w:t>
        </w:r>
      </w:ins>
      <w:ins w:id="2882" w:author="Orion" w:date="2011-05-09T12:17:00Z">
        <w:r w:rsidR="002E2310">
          <w:rPr>
            <w:rFonts w:cs="Times New Roman"/>
          </w:rPr>
          <w:t xml:space="preserve"> en la </w:t>
        </w:r>
        <w:del w:id="2883" w:author="IO" w:date="2011-05-13T12:50:00Z">
          <w:r w:rsidR="002E2310" w:rsidDel="004B5D0F">
            <w:rPr>
              <w:rFonts w:cs="Times New Roman"/>
            </w:rPr>
            <w:delText>metodología</w:delText>
          </w:r>
        </w:del>
      </w:ins>
      <w:ins w:id="2884" w:author="IO" w:date="2011-05-13T12:50:00Z">
        <w:r w:rsidR="004B5D0F">
          <w:rPr>
            <w:rFonts w:cs="Times New Roman"/>
          </w:rPr>
          <w:t>aproximación</w:t>
        </w:r>
      </w:ins>
      <w:ins w:id="2885" w:author="Orion" w:date="2011-05-09T12:25:00Z">
        <w:r>
          <w:rPr>
            <w:rFonts w:cs="Times New Roman"/>
          </w:rPr>
          <w:t xml:space="preserve"> MDE</w:t>
        </w:r>
      </w:ins>
      <w:ins w:id="2886" w:author="Orion" w:date="2011-05-09T12:19:00Z">
        <w:r>
          <w:rPr>
            <w:rFonts w:cs="Times New Roman"/>
          </w:rPr>
          <w:t xml:space="preserve">, </w:t>
        </w:r>
        <w:r w:rsidRPr="00C757E1">
          <w:rPr>
            <w:rFonts w:cs="Times New Roman"/>
          </w:rPr>
          <w:t xml:space="preserve">que es un paradigma de </w:t>
        </w:r>
        <w:commentRangeStart w:id="2887"/>
        <w:r w:rsidRPr="00C757E1">
          <w:rPr>
            <w:rFonts w:cs="Times New Roman"/>
          </w:rPr>
          <w:t xml:space="preserve">desarrollo de software que </w:t>
        </w:r>
      </w:ins>
      <w:ins w:id="2888" w:author="Orion" w:date="2011-05-09T12:21:00Z">
        <w:r w:rsidRPr="00C757E1">
          <w:rPr>
            <w:rStyle w:val="apple-style-span"/>
            <w:rFonts w:cs="Times New Roman"/>
            <w:color w:val="000000"/>
            <w:rPrChange w:id="2889" w:author="Orion" w:date="2011-05-09T12:21:00Z">
              <w:rPr>
                <w:rStyle w:val="apple-style-span"/>
                <w:rFonts w:ascii="Arial" w:hAnsi="Arial" w:cs="Arial"/>
                <w:color w:val="000000"/>
                <w:sz w:val="20"/>
                <w:szCs w:val="20"/>
              </w:rPr>
            </w:rPrChange>
          </w:rPr>
          <w:t>se centra en la creación y explotación de modelos de dominio (es decir, representaciones abstractas de los conocimientos y actividades que rigen un dominio de aplicación particular), más que en conceptos informáticos (o algoritmos</w:t>
        </w:r>
      </w:ins>
      <w:commentRangeEnd w:id="2887"/>
      <w:r w:rsidR="004B5D0F">
        <w:rPr>
          <w:rStyle w:val="CommentReference"/>
        </w:rPr>
        <w:commentReference w:id="2887"/>
      </w:r>
      <w:ins w:id="2890" w:author="Orion" w:date="2011-05-09T12:21:00Z">
        <w:r w:rsidRPr="00C757E1">
          <w:rPr>
            <w:rStyle w:val="apple-style-span"/>
            <w:rFonts w:cs="Times New Roman"/>
            <w:color w:val="000000"/>
            <w:rPrChange w:id="2891" w:author="Orion" w:date="2011-05-09T12:21:00Z">
              <w:rPr>
                <w:rStyle w:val="apple-style-span"/>
                <w:rFonts w:ascii="Arial" w:hAnsi="Arial" w:cs="Arial"/>
                <w:color w:val="000000"/>
                <w:sz w:val="20"/>
                <w:szCs w:val="20"/>
              </w:rPr>
            </w:rPrChange>
          </w:rPr>
          <w:t>)</w:t>
        </w:r>
      </w:ins>
      <w:customXmlInsRangeStart w:id="2892" w:author="Orion" w:date="2011-05-09T12:35:00Z"/>
      <w:sdt>
        <w:sdtPr>
          <w:rPr>
            <w:rStyle w:val="apple-style-span"/>
            <w:rFonts w:cs="Times New Roman"/>
            <w:color w:val="000000"/>
          </w:rPr>
          <w:id w:val="1080033518"/>
          <w:citation/>
        </w:sdtPr>
        <w:sdtContent>
          <w:customXmlInsRangeEnd w:id="2892"/>
          <w:ins w:id="2893" w:author="Orion" w:date="2011-05-09T12:35:00Z">
            <w:r w:rsidR="006920FF">
              <w:rPr>
                <w:rStyle w:val="apple-style-span"/>
                <w:rFonts w:cs="Times New Roman"/>
                <w:color w:val="000000"/>
              </w:rPr>
              <w:fldChar w:fldCharType="begin"/>
            </w:r>
            <w:r w:rsidR="006920FF">
              <w:rPr>
                <w:rStyle w:val="apple-style-span"/>
                <w:rFonts w:cs="Times New Roman"/>
                <w:color w:val="000000"/>
              </w:rPr>
              <w:instrText xml:space="preserve"> CITATION Fra03 \l 3082 </w:instrText>
            </w:r>
          </w:ins>
          <w:r w:rsidR="006920FF">
            <w:rPr>
              <w:rStyle w:val="apple-style-span"/>
              <w:rFonts w:cs="Times New Roman"/>
              <w:color w:val="000000"/>
            </w:rPr>
            <w:fldChar w:fldCharType="separate"/>
          </w:r>
          <w:r w:rsidR="002B2B1D">
            <w:rPr>
              <w:rStyle w:val="apple-style-span"/>
              <w:rFonts w:cs="Times New Roman"/>
              <w:noProof/>
              <w:color w:val="000000"/>
            </w:rPr>
            <w:t xml:space="preserve"> </w:t>
          </w:r>
          <w:r w:rsidR="002B2B1D" w:rsidRPr="002B2B1D">
            <w:rPr>
              <w:rFonts w:cs="Times New Roman"/>
              <w:noProof/>
              <w:color w:val="000000"/>
            </w:rPr>
            <w:t>(46)</w:t>
          </w:r>
          <w:ins w:id="2894" w:author="Orion" w:date="2011-05-09T12:35:00Z">
            <w:r w:rsidR="006920FF">
              <w:rPr>
                <w:rStyle w:val="apple-style-span"/>
                <w:rFonts w:cs="Times New Roman"/>
                <w:color w:val="000000"/>
              </w:rPr>
              <w:fldChar w:fldCharType="end"/>
            </w:r>
          </w:ins>
          <w:customXmlInsRangeStart w:id="2895" w:author="Orion" w:date="2011-05-09T12:35:00Z"/>
        </w:sdtContent>
      </w:sdt>
      <w:customXmlInsRangeEnd w:id="2895"/>
      <w:ins w:id="2896" w:author="Orion" w:date="2011-05-09T12:21:00Z">
        <w:r w:rsidRPr="00C757E1">
          <w:rPr>
            <w:rStyle w:val="apple-style-span"/>
            <w:rFonts w:cs="Times New Roman"/>
            <w:color w:val="000000"/>
            <w:rPrChange w:id="2897" w:author="Orion" w:date="2011-05-09T12:21:00Z">
              <w:rPr>
                <w:rStyle w:val="apple-style-span"/>
                <w:rFonts w:ascii="Arial" w:hAnsi="Arial" w:cs="Arial"/>
                <w:color w:val="000000"/>
                <w:sz w:val="20"/>
                <w:szCs w:val="20"/>
              </w:rPr>
            </w:rPrChange>
          </w:rPr>
          <w:t xml:space="preserve">. </w:t>
        </w:r>
      </w:ins>
      <w:ins w:id="2898" w:author="Orion" w:date="2011-05-09T12:42:00Z">
        <w:r w:rsidR="00B8369E">
          <w:rPr>
            <w:rStyle w:val="apple-style-span"/>
            <w:rFonts w:cs="Times New Roman"/>
            <w:color w:val="000000"/>
          </w:rPr>
          <w:t xml:space="preserve">Por lo tanto, </w:t>
        </w:r>
      </w:ins>
      <w:ins w:id="2899" w:author="Orion" w:date="2011-05-09T12:38:00Z">
        <w:r w:rsidR="00B8369E">
          <w:rPr>
            <w:rStyle w:val="apple-style-span"/>
            <w:rFonts w:cs="Times New Roman"/>
            <w:color w:val="000000"/>
          </w:rPr>
          <w:t>INGENIAS se basa en la programaci</w:t>
        </w:r>
      </w:ins>
      <w:ins w:id="2900" w:author="Orion" w:date="2011-05-09T12:39:00Z">
        <w:r w:rsidR="00B8369E">
          <w:rPr>
            <w:rStyle w:val="apple-style-span"/>
            <w:rFonts w:cs="Times New Roman"/>
            <w:color w:val="000000"/>
          </w:rPr>
          <w:t>ón por modelos como principal forma de expresión</w:t>
        </w:r>
      </w:ins>
      <w:ins w:id="2901" w:author="Orion" w:date="2011-05-09T12:47:00Z">
        <w:r w:rsidR="00B8369E">
          <w:rPr>
            <w:rStyle w:val="apple-style-span"/>
            <w:rFonts w:cs="Times New Roman"/>
            <w:color w:val="000000"/>
          </w:rPr>
          <w:t>. E</w:t>
        </w:r>
      </w:ins>
      <w:ins w:id="2902" w:author="Orion" w:date="2011-05-09T12:40:00Z">
        <w:r w:rsidR="00B8369E">
          <w:rPr>
            <w:rStyle w:val="apple-style-span"/>
            <w:rFonts w:cs="Times New Roman"/>
            <w:color w:val="000000"/>
          </w:rPr>
          <w:t>stos modelos son creados incluyendo acciones de ejecuci</w:t>
        </w:r>
      </w:ins>
      <w:ins w:id="2903" w:author="Orion" w:date="2011-05-09T12:41:00Z">
        <w:r w:rsidR="00B8369E">
          <w:rPr>
            <w:rStyle w:val="apple-style-span"/>
            <w:rFonts w:cs="Times New Roman"/>
            <w:color w:val="000000"/>
          </w:rPr>
          <w:t xml:space="preserve">ón </w:t>
        </w:r>
      </w:ins>
      <w:ins w:id="2904" w:author="Orion" w:date="2011-05-09T12:44:00Z">
        <w:r w:rsidR="00B8369E">
          <w:rPr>
            <w:rStyle w:val="apple-style-span"/>
            <w:rFonts w:cs="Times New Roman"/>
            <w:color w:val="000000"/>
          </w:rPr>
          <w:t xml:space="preserve">y </w:t>
        </w:r>
      </w:ins>
      <w:ins w:id="2905" w:author="Orion" w:date="2011-05-09T12:48:00Z">
        <w:r w:rsidR="00B8369E">
          <w:rPr>
            <w:rStyle w:val="apple-style-span"/>
            <w:rFonts w:cs="Times New Roman"/>
            <w:color w:val="000000"/>
          </w:rPr>
          <w:t xml:space="preserve">a partir de </w:t>
        </w:r>
      </w:ins>
      <w:ins w:id="2906" w:author="Orion" w:date="2011-05-09T12:50:00Z">
        <w:r w:rsidR="00A276BA">
          <w:rPr>
            <w:rStyle w:val="apple-style-span"/>
            <w:rFonts w:cs="Times New Roman"/>
            <w:color w:val="000000"/>
          </w:rPr>
          <w:t>ellos</w:t>
        </w:r>
      </w:ins>
      <w:ins w:id="2907" w:author="Orion" w:date="2011-05-09T12:48:00Z">
        <w:r w:rsidR="00B8369E">
          <w:rPr>
            <w:rStyle w:val="apple-style-span"/>
            <w:rFonts w:cs="Times New Roman"/>
            <w:color w:val="000000"/>
          </w:rPr>
          <w:t xml:space="preserve"> </w:t>
        </w:r>
      </w:ins>
      <w:ins w:id="2908" w:author="Orion" w:date="2011-05-09T12:44:00Z">
        <w:r w:rsidR="00B8369E">
          <w:rPr>
            <w:rStyle w:val="apple-style-span"/>
            <w:rFonts w:cs="Times New Roman"/>
            <w:color w:val="000000"/>
          </w:rPr>
          <w:t xml:space="preserve">se </w:t>
        </w:r>
      </w:ins>
      <w:ins w:id="2909" w:author="Orion" w:date="2011-05-09T12:42:00Z">
        <w:r w:rsidR="00B8369E">
          <w:rPr>
            <w:rStyle w:val="apple-style-span"/>
            <w:rFonts w:cs="Times New Roman"/>
            <w:color w:val="000000"/>
          </w:rPr>
          <w:t>genera</w:t>
        </w:r>
      </w:ins>
      <w:ins w:id="2910" w:author="Orion" w:date="2011-05-09T12:41:00Z">
        <w:r w:rsidR="00B8369E">
          <w:rPr>
            <w:rStyle w:val="apple-style-span"/>
            <w:rFonts w:cs="Times New Roman"/>
            <w:color w:val="000000"/>
          </w:rPr>
          <w:t xml:space="preserve"> el código</w:t>
        </w:r>
      </w:ins>
      <w:ins w:id="2911" w:author="Orion" w:date="2011-05-09T12:44:00Z">
        <w:r w:rsidR="00B8369E">
          <w:rPr>
            <w:rStyle w:val="apple-style-span"/>
            <w:rFonts w:cs="Times New Roman"/>
            <w:color w:val="000000"/>
          </w:rPr>
          <w:t xml:space="preserve">, pudiéndose modificar o añadir </w:t>
        </w:r>
      </w:ins>
      <w:ins w:id="2912" w:author="Orion" w:date="2011-05-09T12:45:00Z">
        <w:r w:rsidR="00B8369E">
          <w:rPr>
            <w:rStyle w:val="apple-style-span"/>
            <w:rFonts w:cs="Times New Roman"/>
            <w:color w:val="000000"/>
          </w:rPr>
          <w:t>código</w:t>
        </w:r>
      </w:ins>
      <w:ins w:id="2913" w:author="Orion" w:date="2011-05-09T12:44:00Z">
        <w:r w:rsidR="00B8369E">
          <w:rPr>
            <w:rStyle w:val="apple-style-span"/>
            <w:rFonts w:cs="Times New Roman"/>
            <w:color w:val="000000"/>
          </w:rPr>
          <w:t xml:space="preserve"> a mano</w:t>
        </w:r>
      </w:ins>
      <w:ins w:id="2914" w:author="Orion" w:date="2011-05-09T12:51:00Z">
        <w:r w:rsidR="000572CC">
          <w:rPr>
            <w:rStyle w:val="apple-style-span"/>
            <w:rFonts w:cs="Times New Roman"/>
            <w:color w:val="000000"/>
          </w:rPr>
          <w:t xml:space="preserve"> a posteriori</w:t>
        </w:r>
      </w:ins>
      <w:ins w:id="2915" w:author="Orion" w:date="2011-05-09T12:45:00Z">
        <w:r w:rsidR="00B8369E">
          <w:rPr>
            <w:rStyle w:val="apple-style-span"/>
            <w:rFonts w:cs="Times New Roman"/>
            <w:color w:val="000000"/>
          </w:rPr>
          <w:t xml:space="preserve"> para </w:t>
        </w:r>
      </w:ins>
      <w:ins w:id="2916" w:author="Orion" w:date="2011-05-09T12:47:00Z">
        <w:r w:rsidR="00B8369E">
          <w:rPr>
            <w:rStyle w:val="apple-style-span"/>
            <w:rFonts w:cs="Times New Roman"/>
            <w:color w:val="000000"/>
          </w:rPr>
          <w:t>especificar acciones concretas</w:t>
        </w:r>
      </w:ins>
      <w:ins w:id="2917" w:author="Orion" w:date="2011-05-09T12:40:00Z">
        <w:r w:rsidR="00B8369E">
          <w:rPr>
            <w:rStyle w:val="apple-style-span"/>
            <w:rFonts w:cs="Times New Roman"/>
            <w:color w:val="000000"/>
          </w:rPr>
          <w:t>.</w:t>
        </w:r>
      </w:ins>
      <w:ins w:id="2918" w:author="Orion" w:date="2011-05-09T12:42:00Z">
        <w:r w:rsidR="00B8369E">
          <w:rPr>
            <w:rStyle w:val="apple-style-span"/>
            <w:rFonts w:cs="Times New Roman"/>
            <w:color w:val="000000"/>
          </w:rPr>
          <w:t xml:space="preserve"> </w:t>
        </w:r>
      </w:ins>
    </w:p>
    <w:p w:rsidR="00DA06DD" w:rsidRDefault="00DA06DD">
      <w:pPr>
        <w:jc w:val="both"/>
        <w:rPr>
          <w:ins w:id="2919" w:author="Orion" w:date="2011-05-10T18:21:00Z"/>
          <w:rStyle w:val="apple-style-span"/>
          <w:rFonts w:cs="Times New Roman"/>
          <w:color w:val="000000"/>
        </w:rPr>
        <w:pPrChange w:id="2920" w:author="Orion" w:date="2011-05-09T12:53:00Z">
          <w:pPr/>
        </w:pPrChange>
      </w:pPr>
    </w:p>
    <w:p w:rsidR="00B70619" w:rsidRDefault="00DA06DD">
      <w:pPr>
        <w:jc w:val="both"/>
        <w:rPr>
          <w:ins w:id="2921" w:author="Orion" w:date="2011-05-10T18:26:00Z"/>
          <w:rFonts w:cs="Times New Roman"/>
        </w:rPr>
        <w:pPrChange w:id="2922" w:author="Orion" w:date="2011-05-09T12:53:00Z">
          <w:pPr/>
        </w:pPrChange>
      </w:pPr>
      <w:ins w:id="2923" w:author="Orion" w:date="2011-05-17T18:39:00Z">
        <w:r>
          <w:rPr>
            <w:rFonts w:cs="Times New Roman"/>
          </w:rPr>
          <w:t xml:space="preserve">De esta forma </w:t>
        </w:r>
      </w:ins>
      <w:ins w:id="2924" w:author="Orion" w:date="2011-05-10T18:28:00Z">
        <w:del w:id="2925" w:author="IO" w:date="2011-05-13T12:52:00Z">
          <w:r w:rsidR="00F256A8" w:rsidDel="004B5D0F">
            <w:rPr>
              <w:rFonts w:cs="Times New Roman"/>
            </w:rPr>
            <w:delText>Esta metodolog</w:delText>
          </w:r>
        </w:del>
      </w:ins>
      <w:ins w:id="2926" w:author="Orion" w:date="2011-05-10T18:29:00Z">
        <w:del w:id="2927" w:author="IO" w:date="2011-05-13T12:52:00Z">
          <w:r w:rsidR="00F256A8" w:rsidDel="004B5D0F">
            <w:rPr>
              <w:rFonts w:cs="Times New Roman"/>
            </w:rPr>
            <w:delText>ía nos</w:delText>
          </w:r>
        </w:del>
      </w:ins>
      <w:ins w:id="2928" w:author="IO" w:date="2011-05-13T12:52:00Z">
        <w:r w:rsidR="004B5D0F">
          <w:rPr>
            <w:rFonts w:cs="Times New Roman"/>
          </w:rPr>
          <w:t xml:space="preserve">INGENIAS </w:t>
        </w:r>
      </w:ins>
      <w:ins w:id="2929" w:author="Orion" w:date="2011-05-10T18:29:00Z">
        <w:del w:id="2930" w:author="IO" w:date="2011-05-13T12:52:00Z">
          <w:r w:rsidR="00F256A8" w:rsidDel="004B5D0F">
            <w:rPr>
              <w:rFonts w:cs="Times New Roman"/>
            </w:rPr>
            <w:delText xml:space="preserve"> </w:delText>
          </w:r>
        </w:del>
        <w:r w:rsidR="00F256A8">
          <w:rPr>
            <w:rFonts w:cs="Times New Roman"/>
          </w:rPr>
          <w:t>permite</w:t>
        </w:r>
      </w:ins>
      <w:ins w:id="2931" w:author="Orion" w:date="2011-05-10T18:27:00Z">
        <w:r w:rsidR="00F256A8">
          <w:rPr>
            <w:rFonts w:cs="Times New Roman"/>
          </w:rPr>
          <w:t xml:space="preserve"> desarrollar sistemas distribuidos complejos </w:t>
        </w:r>
      </w:ins>
      <w:ins w:id="2932" w:author="Orion" w:date="2011-05-10T18:28:00Z">
        <w:r w:rsidR="00F256A8">
          <w:rPr>
            <w:rFonts w:cs="Times New Roman"/>
          </w:rPr>
          <w:t>y</w:t>
        </w:r>
      </w:ins>
      <w:ins w:id="2933" w:author="Orion" w:date="2011-05-10T18:27:00Z">
        <w:r w:rsidR="00F256A8">
          <w:rPr>
            <w:rFonts w:cs="Times New Roman"/>
          </w:rPr>
          <w:t xml:space="preserve"> din</w:t>
        </w:r>
      </w:ins>
      <w:ins w:id="2934" w:author="Orion" w:date="2011-05-10T18:28:00Z">
        <w:r w:rsidR="00F256A8">
          <w:rPr>
            <w:rFonts w:cs="Times New Roman"/>
          </w:rPr>
          <w:t>ámicos usando el paradigma de agentes.</w:t>
        </w:r>
      </w:ins>
      <w:ins w:id="2935" w:author="Orion" w:date="2011-05-10T18:30:00Z">
        <w:r w:rsidR="00F256A8">
          <w:rPr>
            <w:rFonts w:cs="Times New Roman"/>
          </w:rPr>
          <w:t xml:space="preserve"> Un agente es una entidad software que contiene su propio hilo de control y esta modelada </w:t>
        </w:r>
      </w:ins>
      <w:ins w:id="2936" w:author="Orion" w:date="2011-05-10T18:39:00Z">
        <w:r w:rsidR="00B57D58">
          <w:rPr>
            <w:rFonts w:cs="Times New Roman"/>
          </w:rPr>
          <w:t xml:space="preserve">en </w:t>
        </w:r>
      </w:ins>
      <w:ins w:id="2937" w:author="Orion" w:date="2011-05-10T18:30:00Z">
        <w:r w:rsidR="00F256A8">
          <w:rPr>
            <w:rFonts w:cs="Times New Roman"/>
          </w:rPr>
          <w:t>cuanto a su comportamiento y conceptos sociales como objetivos, intenciones, tareas, roles, etc</w:t>
        </w:r>
      </w:ins>
      <w:ins w:id="2938" w:author="Orion" w:date="2011-05-10T18:40:00Z">
        <w:r w:rsidR="00927826">
          <w:rPr>
            <w:rFonts w:cs="Times New Roman"/>
          </w:rPr>
          <w:t>.</w:t>
        </w:r>
      </w:ins>
      <w:ins w:id="2939" w:author="Orion" w:date="2011-05-10T18:41:00Z">
        <w:r w:rsidR="00927826">
          <w:rPr>
            <w:rFonts w:cs="Times New Roman"/>
          </w:rPr>
          <w:t xml:space="preserve"> </w:t>
        </w:r>
      </w:ins>
      <w:ins w:id="2940" w:author="Orion" w:date="2011-05-10T18:40:00Z">
        <w:r w:rsidR="00927826">
          <w:rPr>
            <w:rFonts w:cs="Times New Roman"/>
          </w:rPr>
          <w:t xml:space="preserve">Todos estos conceptos serán representados </w:t>
        </w:r>
      </w:ins>
      <w:ins w:id="2941" w:author="Orion" w:date="2011-05-10T18:41:00Z">
        <w:r w:rsidR="00927826">
          <w:rPr>
            <w:rFonts w:cs="Times New Roman"/>
          </w:rPr>
          <w:t>como ciertos componentes que se pueden añadir a los modelos</w:t>
        </w:r>
      </w:ins>
      <w:ins w:id="2942" w:author="Orion" w:date="2011-05-10T18:30:00Z">
        <w:r w:rsidR="00F256A8">
          <w:rPr>
            <w:rFonts w:cs="Times New Roman"/>
          </w:rPr>
          <w:t>.</w:t>
        </w:r>
      </w:ins>
      <w:ins w:id="2943" w:author="Orion" w:date="2011-05-10T18:32:00Z">
        <w:r w:rsidR="00F256A8">
          <w:rPr>
            <w:rFonts w:cs="Times New Roman"/>
          </w:rPr>
          <w:t xml:space="preserve"> </w:t>
        </w:r>
        <w:commentRangeStart w:id="2944"/>
        <w:r w:rsidR="00F256A8">
          <w:rPr>
            <w:rFonts w:cs="Times New Roman"/>
          </w:rPr>
          <w:t xml:space="preserve">El hecho de usar los conceptos de modelado de agentes hace que el </w:t>
        </w:r>
      </w:ins>
      <w:ins w:id="2945" w:author="Orion" w:date="2011-05-10T18:33:00Z">
        <w:r w:rsidR="00F256A8">
          <w:rPr>
            <w:rFonts w:cs="Times New Roman"/>
          </w:rPr>
          <w:t>diseño</w:t>
        </w:r>
      </w:ins>
      <w:ins w:id="2946" w:author="Orion" w:date="2011-05-10T18:32:00Z">
        <w:r w:rsidR="00F256A8">
          <w:rPr>
            <w:rFonts w:cs="Times New Roman"/>
          </w:rPr>
          <w:t xml:space="preserve"> </w:t>
        </w:r>
      </w:ins>
      <w:ins w:id="2947" w:author="Orion" w:date="2011-05-10T18:33:00Z">
        <w:r w:rsidR="00F256A8">
          <w:rPr>
            <w:rFonts w:cs="Times New Roman"/>
          </w:rPr>
          <w:t>y el análisis sean más fáciles de entender ya que estos conceptos son más cercanos a los comportamientos humanos</w:t>
        </w:r>
      </w:ins>
      <w:ins w:id="2948" w:author="Orion" w:date="2011-05-10T18:29:00Z">
        <w:r w:rsidR="00F256A8">
          <w:rPr>
            <w:rFonts w:cs="Times New Roman"/>
          </w:rPr>
          <w:t xml:space="preserve"> </w:t>
        </w:r>
      </w:ins>
      <w:customXmlInsRangeStart w:id="2949" w:author="Orion" w:date="2011-05-10T18:37:00Z"/>
      <w:sdt>
        <w:sdtPr>
          <w:rPr>
            <w:rFonts w:cs="Times New Roman"/>
          </w:rPr>
          <w:id w:val="564761202"/>
          <w:citation/>
        </w:sdtPr>
        <w:sdtContent>
          <w:customXmlInsRangeEnd w:id="2949"/>
          <w:ins w:id="2950" w:author="Orion" w:date="2011-05-10T18:37:00Z">
            <w:r w:rsidR="009F3DCC">
              <w:rPr>
                <w:rFonts w:cs="Times New Roman"/>
              </w:rPr>
              <w:fldChar w:fldCharType="begin"/>
            </w:r>
            <w:r w:rsidR="009F3DCC">
              <w:rPr>
                <w:rFonts w:cs="Times New Roman"/>
              </w:rPr>
              <w:instrText xml:space="preserve"> CITATION Pav06 \l 3082 </w:instrText>
            </w:r>
          </w:ins>
          <w:r w:rsidR="009F3DCC">
            <w:rPr>
              <w:rFonts w:cs="Times New Roman"/>
            </w:rPr>
            <w:fldChar w:fldCharType="separate"/>
          </w:r>
          <w:r w:rsidR="002B2B1D" w:rsidRPr="002B2B1D">
            <w:rPr>
              <w:rFonts w:cs="Times New Roman"/>
              <w:noProof/>
            </w:rPr>
            <w:t>(47)</w:t>
          </w:r>
          <w:ins w:id="2951" w:author="Orion" w:date="2011-05-10T18:37:00Z">
            <w:r w:rsidR="009F3DCC">
              <w:rPr>
                <w:rFonts w:cs="Times New Roman"/>
              </w:rPr>
              <w:fldChar w:fldCharType="end"/>
            </w:r>
          </w:ins>
          <w:customXmlInsRangeStart w:id="2952" w:author="Orion" w:date="2011-05-10T18:37:00Z"/>
        </w:sdtContent>
      </w:sdt>
      <w:customXmlInsRangeEnd w:id="2952"/>
      <w:ins w:id="2953" w:author="Orion" w:date="2011-05-10T18:37:00Z">
        <w:r w:rsidR="009F3DCC">
          <w:rPr>
            <w:rFonts w:cs="Times New Roman"/>
          </w:rPr>
          <w:t>.</w:t>
        </w:r>
      </w:ins>
      <w:ins w:id="2954" w:author="Orion" w:date="2011-05-10T18:38:00Z">
        <w:r w:rsidR="009F3DCC">
          <w:rPr>
            <w:rFonts w:cs="Times New Roman"/>
          </w:rPr>
          <w:t xml:space="preserve"> </w:t>
        </w:r>
      </w:ins>
      <w:commentRangeEnd w:id="2944"/>
      <w:r w:rsidR="004B5D0F">
        <w:rPr>
          <w:rStyle w:val="CommentReference"/>
        </w:rPr>
        <w:commentReference w:id="2944"/>
      </w:r>
      <w:commentRangeStart w:id="2955"/>
      <w:ins w:id="2956" w:author="Orion" w:date="2011-05-10T18:38:00Z">
        <w:r w:rsidR="009F3DCC">
          <w:rPr>
            <w:rFonts w:cs="Times New Roman"/>
          </w:rPr>
          <w:t>De esta manera en INGENIAS cuando un determinado agente puede satisfacer un objetivo, es decir, se dan todas las condiciones para que un objetivo pueda ser cumplido, entonces la correspondiente tarea</w:t>
        </w:r>
      </w:ins>
      <w:ins w:id="2957" w:author="Orion" w:date="2011-05-10T18:42:00Z">
        <w:r w:rsidR="00927826">
          <w:rPr>
            <w:rFonts w:cs="Times New Roman"/>
          </w:rPr>
          <w:t xml:space="preserve">, </w:t>
        </w:r>
      </w:ins>
      <w:ins w:id="2958" w:author="Orion" w:date="2011-05-10T18:38:00Z">
        <w:r w:rsidR="009F3DCC">
          <w:rPr>
            <w:rFonts w:cs="Times New Roman"/>
          </w:rPr>
          <w:t>que</w:t>
        </w:r>
      </w:ins>
      <w:ins w:id="2959" w:author="Orion" w:date="2011-05-17T18:41:00Z">
        <w:r w:rsidRPr="00DA06DD">
          <w:rPr>
            <w:rFonts w:cs="Times New Roman"/>
          </w:rPr>
          <w:t xml:space="preserve"> </w:t>
        </w:r>
        <w:r>
          <w:rPr>
            <w:rFonts w:cs="Times New Roman"/>
          </w:rPr>
          <w:t>tiene asociada el agente en el modelo y</w:t>
        </w:r>
      </w:ins>
      <w:ins w:id="2960" w:author="Orion" w:date="2011-05-17T18:40:00Z">
        <w:r>
          <w:rPr>
            <w:rFonts w:cs="Times New Roman"/>
          </w:rPr>
          <w:t xml:space="preserve"> puede </w:t>
        </w:r>
      </w:ins>
      <w:ins w:id="2961" w:author="Orion" w:date="2011-05-10T18:38:00Z">
        <w:r w:rsidR="009F3DCC">
          <w:rPr>
            <w:rFonts w:cs="Times New Roman"/>
          </w:rPr>
          <w:t>satisface</w:t>
        </w:r>
      </w:ins>
      <w:ins w:id="2962" w:author="Orion" w:date="2011-05-17T18:40:00Z">
        <w:r>
          <w:rPr>
            <w:rFonts w:cs="Times New Roman"/>
          </w:rPr>
          <w:t>r</w:t>
        </w:r>
      </w:ins>
      <w:ins w:id="2963" w:author="Orion" w:date="2011-05-10T18:38:00Z">
        <w:r w:rsidR="009F3DCC">
          <w:rPr>
            <w:rFonts w:cs="Times New Roman"/>
          </w:rPr>
          <w:t xml:space="preserve"> ese objetivo</w:t>
        </w:r>
      </w:ins>
      <w:ins w:id="2964" w:author="Orion" w:date="2011-05-17T18:40:00Z">
        <w:r>
          <w:rPr>
            <w:rFonts w:cs="Times New Roman"/>
          </w:rPr>
          <w:t xml:space="preserve"> potencialmente</w:t>
        </w:r>
      </w:ins>
      <w:ins w:id="2965" w:author="Orion" w:date="2011-05-10T18:42:00Z">
        <w:r w:rsidR="00927826">
          <w:rPr>
            <w:rFonts w:cs="Times New Roman"/>
          </w:rPr>
          <w:t>,</w:t>
        </w:r>
      </w:ins>
      <w:ins w:id="2966" w:author="Orion" w:date="2011-05-10T18:38:00Z">
        <w:r w:rsidR="009F3DCC">
          <w:rPr>
            <w:rFonts w:cs="Times New Roman"/>
          </w:rPr>
          <w:t xml:space="preserve"> es ejecutada</w:t>
        </w:r>
      </w:ins>
      <w:commentRangeEnd w:id="2955"/>
      <w:r w:rsidR="004B5D0F">
        <w:rPr>
          <w:rStyle w:val="CommentReference"/>
        </w:rPr>
        <w:commentReference w:id="2955"/>
      </w:r>
      <w:ins w:id="2967" w:author="Orion" w:date="2011-05-10T18:38:00Z">
        <w:r w:rsidR="009F3DCC">
          <w:rPr>
            <w:rFonts w:cs="Times New Roman"/>
          </w:rPr>
          <w:t>.</w:t>
        </w:r>
      </w:ins>
      <w:commentRangeEnd w:id="2852"/>
      <w:r w:rsidR="00B7162E">
        <w:rPr>
          <w:rStyle w:val="CommentReference"/>
        </w:rPr>
        <w:commentReference w:id="2852"/>
      </w:r>
    </w:p>
    <w:p w:rsidR="00B937FD" w:rsidRPr="00927826" w:rsidRDefault="00B937FD" w:rsidP="007A6E14">
      <w:pPr>
        <w:rPr>
          <w:ins w:id="2968" w:author="Orion" w:date="2011-05-04T19:48:00Z"/>
          <w:rFonts w:cs="Times New Roman"/>
        </w:rPr>
      </w:pPr>
    </w:p>
    <w:p w:rsidR="00CE1499" w:rsidRDefault="00B937FD">
      <w:pPr>
        <w:pStyle w:val="Title"/>
        <w:outlineLvl w:val="0"/>
        <w:rPr>
          <w:ins w:id="2969" w:author="Orion" w:date="2011-05-05T17:38:00Z"/>
          <w:rFonts w:cs="Times New Roman"/>
        </w:rPr>
        <w:pPrChange w:id="2970" w:author="Orion" w:date="2011-05-04T19:49:00Z">
          <w:pPr/>
        </w:pPrChange>
      </w:pPr>
      <w:bookmarkStart w:id="2971" w:name="_Toc293422062"/>
      <w:ins w:id="2972" w:author="Orion" w:date="2011-05-05T17:38:00Z">
        <w:r>
          <w:rPr>
            <w:rFonts w:ascii="Times New Roman" w:hAnsi="Times New Roman" w:cs="Times New Roman"/>
          </w:rPr>
          <w:t>Plataforma</w:t>
        </w:r>
        <w:bookmarkEnd w:id="2971"/>
      </w:ins>
    </w:p>
    <w:p w:rsidR="00CE1B22" w:rsidRDefault="00E8071A">
      <w:pPr>
        <w:spacing w:before="120"/>
        <w:jc w:val="both"/>
        <w:rPr>
          <w:ins w:id="2973" w:author="Orion" w:date="2011-05-10T22:49:00Z"/>
        </w:rPr>
        <w:pPrChange w:id="2974" w:author="Orion" w:date="2011-05-09T12:58:00Z">
          <w:pPr>
            <w:spacing w:before="120"/>
            <w:ind w:left="360"/>
            <w:jc w:val="both"/>
          </w:pPr>
        </w:pPrChange>
      </w:pPr>
      <w:ins w:id="2975" w:author="Orion" w:date="2011-05-10T22:41:00Z">
        <w:r>
          <w:t>En esta sección se presenta</w:t>
        </w:r>
      </w:ins>
      <w:ins w:id="2976" w:author="Orion" w:date="2011-05-10T22:59:00Z">
        <w:r w:rsidR="008707D8">
          <w:t>n</w:t>
        </w:r>
      </w:ins>
      <w:ins w:id="2977" w:author="Orion" w:date="2011-05-10T22:45:00Z">
        <w:r>
          <w:t xml:space="preserve"> los distintos diagramas d</w:t>
        </w:r>
      </w:ins>
      <w:ins w:id="2978" w:author="Orion" w:date="2011-05-10T22:41:00Z">
        <w:r>
          <w:t>el modelo diseñado en el IDK</w:t>
        </w:r>
      </w:ins>
      <w:ins w:id="2979" w:author="Orion" w:date="2011-05-10T22:56:00Z">
        <w:r w:rsidR="008707D8">
          <w:t xml:space="preserve"> y la </w:t>
        </w:r>
      </w:ins>
      <w:ins w:id="2980" w:author="Orion" w:date="2011-05-10T22:42:00Z">
        <w:r>
          <w:t xml:space="preserve"> arquitectura del programa </w:t>
        </w:r>
      </w:ins>
      <w:ins w:id="2981" w:author="Orion" w:date="2011-05-10T22:45:00Z">
        <w:r>
          <w:t>global y su interacción con la simulación.</w:t>
        </w:r>
      </w:ins>
      <w:ins w:id="2982" w:author="Orion" w:date="2011-05-10T22:43:00Z">
        <w:r>
          <w:t xml:space="preserve"> </w:t>
        </w:r>
      </w:ins>
      <w:ins w:id="2983" w:author="Orion" w:date="2011-05-09T13:00:00Z">
        <w:r w:rsidR="00CF2357">
          <w:t>En primer lugar</w:t>
        </w:r>
      </w:ins>
      <w:ins w:id="2984" w:author="Orion" w:date="2011-05-09T12:58:00Z">
        <w:r w:rsidR="00A22736">
          <w:t xml:space="preserve"> indica</w:t>
        </w:r>
      </w:ins>
      <w:ins w:id="2985" w:author="Orion" w:date="2011-05-09T13:00:00Z">
        <w:r w:rsidR="00CF2357">
          <w:t>r</w:t>
        </w:r>
      </w:ins>
      <w:ins w:id="2986" w:author="Orion" w:date="2011-05-09T12:58:00Z">
        <w:r w:rsidR="00A22736">
          <w:t xml:space="preserve"> que el sistema desarrollado</w:t>
        </w:r>
        <w:r w:rsidR="00A22736" w:rsidRPr="00440F66">
          <w:t xml:space="preserve"> </w:t>
        </w:r>
        <w:r w:rsidR="00A22736">
          <w:t xml:space="preserve">es un </w:t>
        </w:r>
      </w:ins>
      <w:ins w:id="2987" w:author="Orion" w:date="2011-05-17T17:30:00Z">
        <w:r w:rsidR="008419B7">
          <w:t>MAS,</w:t>
        </w:r>
      </w:ins>
      <w:ins w:id="2988" w:author="Orion" w:date="2011-05-10T22:46:00Z">
        <w:r w:rsidR="00CF1DC9">
          <w:rPr>
            <w:rFonts w:eastAsia="Times New Roman" w:cs="Times New Roman"/>
          </w:rPr>
          <w:t xml:space="preserve"> por lo que los diagramas</w:t>
        </w:r>
      </w:ins>
      <w:ins w:id="2989" w:author="Orion" w:date="2011-05-10T22:57:00Z">
        <w:r w:rsidR="008707D8">
          <w:rPr>
            <w:rFonts w:eastAsia="Times New Roman" w:cs="Times New Roman"/>
          </w:rPr>
          <w:t xml:space="preserve"> </w:t>
        </w:r>
      </w:ins>
      <w:ins w:id="2990" w:author="Orion" w:date="2011-05-10T22:46:00Z">
        <w:r w:rsidR="00CF1DC9">
          <w:rPr>
            <w:rFonts w:eastAsia="Times New Roman" w:cs="Times New Roman"/>
          </w:rPr>
          <w:t>se centran principalmente en como los agentes realizan las distintas operaciones</w:t>
        </w:r>
      </w:ins>
      <w:ins w:id="2991" w:author="Orion" w:date="2011-05-09T12:58:00Z">
        <w:r w:rsidR="00A22736">
          <w:t>.</w:t>
        </w:r>
      </w:ins>
      <w:ins w:id="2992" w:author="Orion" w:date="2011-05-10T22:47:00Z">
        <w:r w:rsidR="00CE1B22">
          <w:t xml:space="preserve"> </w:t>
        </w:r>
      </w:ins>
      <w:ins w:id="2993" w:author="Orion" w:date="2011-05-10T22:58:00Z">
        <w:r w:rsidR="008707D8">
          <w:t xml:space="preserve">Con la herramienta de IDK se </w:t>
        </w:r>
      </w:ins>
      <w:ins w:id="2994" w:author="Orion" w:date="2011-05-10T22:59:00Z">
        <w:r w:rsidR="008707D8">
          <w:t>ha generado</w:t>
        </w:r>
      </w:ins>
      <w:ins w:id="2995" w:author="Orion" w:date="2011-05-10T22:58:00Z">
        <w:r w:rsidR="008707D8">
          <w:t xml:space="preserve"> una especificaci</w:t>
        </w:r>
      </w:ins>
      <w:ins w:id="2996" w:author="Orion" w:date="2011-05-10T22:59:00Z">
        <w:r w:rsidR="008707D8">
          <w:t xml:space="preserve">ón donde se pueden ver y modificar todos estos diagramas. </w:t>
        </w:r>
      </w:ins>
      <w:ins w:id="2997" w:author="Orion" w:date="2011-05-10T23:00:00Z">
        <w:r w:rsidR="008707D8">
          <w:t xml:space="preserve">En el siguiente apartado de esta sección </w:t>
        </w:r>
      </w:ins>
      <w:ins w:id="2998" w:author="Orion" w:date="2011-05-10T23:02:00Z">
        <w:r w:rsidR="0096700B">
          <w:t>se entrará</w:t>
        </w:r>
      </w:ins>
      <w:ins w:id="2999" w:author="Orion" w:date="2011-05-10T23:00:00Z">
        <w:r w:rsidR="008707D8">
          <w:t xml:space="preserve"> m</w:t>
        </w:r>
      </w:ins>
      <w:ins w:id="3000" w:author="Orion" w:date="2011-05-10T23:01:00Z">
        <w:r w:rsidR="008707D8">
          <w:t>ás en detalle en la especificación y en la explicación de cada uno de los diagramas.</w:t>
        </w:r>
      </w:ins>
    </w:p>
    <w:p w:rsidR="00A22736" w:rsidRDefault="00CE1B22">
      <w:pPr>
        <w:spacing w:before="120"/>
        <w:jc w:val="both"/>
        <w:rPr>
          <w:ins w:id="3001" w:author="Orion" w:date="2011-05-09T12:59:00Z"/>
        </w:rPr>
        <w:pPrChange w:id="3002" w:author="Orion" w:date="2011-05-09T12:58:00Z">
          <w:pPr>
            <w:spacing w:before="120"/>
            <w:ind w:left="360"/>
            <w:jc w:val="both"/>
          </w:pPr>
        </w:pPrChange>
      </w:pPr>
      <w:ins w:id="3003" w:author="Orion" w:date="2011-05-10T22:48:00Z">
        <w:r>
          <w:t>Por otro lado, d</w:t>
        </w:r>
      </w:ins>
      <w:ins w:id="3004" w:author="Orion" w:date="2011-05-09T12:58:00Z">
        <w:r w:rsidR="00A22736">
          <w:t>esde el punto de vista de su arquitectura</w:t>
        </w:r>
      </w:ins>
      <w:ins w:id="3005" w:author="Orion" w:date="2011-05-10T22:48:00Z">
        <w:r>
          <w:t xml:space="preserve"> de</w:t>
        </w:r>
      </w:ins>
      <w:ins w:id="3006" w:author="IO" w:date="2011-05-13T12:55:00Z">
        <w:r w:rsidR="004B5D0F">
          <w:t xml:space="preserve"> </w:t>
        </w:r>
      </w:ins>
      <w:ins w:id="3007" w:author="Orion" w:date="2011-05-10T22:48:00Z">
        <w:r>
          <w:t>l</w:t>
        </w:r>
      </w:ins>
      <w:ins w:id="3008" w:author="IO" w:date="2011-05-13T12:55:00Z">
        <w:r w:rsidR="004B5D0F">
          <w:t>a</w:t>
        </w:r>
      </w:ins>
      <w:ins w:id="3009" w:author="Orion" w:date="2011-05-10T22:48:00Z">
        <w:r>
          <w:t xml:space="preserve"> </w:t>
        </w:r>
      </w:ins>
      <w:ins w:id="3010" w:author="IO" w:date="2011-05-13T12:55:00Z">
        <w:r w:rsidR="004B5D0F">
          <w:t>aplicación</w:t>
        </w:r>
      </w:ins>
      <w:ins w:id="3011" w:author="Orion" w:date="2011-05-10T22:48:00Z">
        <w:del w:id="3012" w:author="IO" w:date="2011-05-13T12:55:00Z">
          <w:r w:rsidDel="004B5D0F">
            <w:delText>programa</w:delText>
          </w:r>
        </w:del>
      </w:ins>
      <w:ins w:id="3013" w:author="Orion" w:date="2011-05-09T12:58:00Z">
        <w:r w:rsidR="00A22736">
          <w:t>,</w:t>
        </w:r>
        <w:del w:id="3014" w:author="IO" w:date="2011-05-13T12:55:00Z">
          <w:r w:rsidR="00A22736" w:rsidDel="004B5D0F">
            <w:delText xml:space="preserve"> </w:delText>
          </w:r>
        </w:del>
      </w:ins>
      <w:ins w:id="3015" w:author="Orion" w:date="2011-05-10T22:49:00Z">
        <w:r>
          <w:t xml:space="preserve"> se </w:t>
        </w:r>
      </w:ins>
      <w:ins w:id="3016" w:author="Orion" w:date="2011-05-09T12:58:00Z">
        <w:r w:rsidR="00A22736" w:rsidRPr="00440F66">
          <w:t>utiliza</w:t>
        </w:r>
      </w:ins>
      <w:ins w:id="3017" w:author="Orion" w:date="2011-05-10T22:49:00Z">
        <w:del w:id="3018" w:author="IO" w:date="2011-05-13T12:55:00Z">
          <w:r w:rsidDel="004B5D0F">
            <w:delText>n</w:delText>
          </w:r>
        </w:del>
      </w:ins>
      <w:ins w:id="3019" w:author="Orion" w:date="2011-05-09T12:58:00Z">
        <w:r w:rsidR="00A22736" w:rsidRPr="00440F66">
          <w:t xml:space="preserve"> </w:t>
        </w:r>
      </w:ins>
      <w:ins w:id="3020" w:author="Orion" w:date="2011-05-10T23:02:00Z">
        <w:del w:id="3021" w:author="IO" w:date="2011-05-13T12:55:00Z">
          <w:r w:rsidR="001E1F63" w:rsidDel="004B5D0F">
            <w:delText>un</w:delText>
          </w:r>
        </w:del>
      </w:ins>
      <w:ins w:id="3022" w:author="IO" w:date="2011-05-13T12:55:00Z">
        <w:r w:rsidR="004B5D0F">
          <w:t>el</w:t>
        </w:r>
      </w:ins>
      <w:ins w:id="3023" w:author="Orion" w:date="2011-05-10T23:02:00Z">
        <w:r w:rsidR="001E1F63">
          <w:t xml:space="preserve"> </w:t>
        </w:r>
      </w:ins>
      <w:ins w:id="3024" w:author="Orion" w:date="2011-05-10T22:49:00Z">
        <w:r>
          <w:t xml:space="preserve">patrón </w:t>
        </w:r>
        <w:del w:id="3025" w:author="IO" w:date="2011-05-13T12:55:00Z">
          <w:r w:rsidDel="004B5D0F">
            <w:delText xml:space="preserve">conocido como </w:delText>
          </w:r>
        </w:del>
      </w:ins>
      <w:ins w:id="3026" w:author="Orion" w:date="2011-05-09T12:58:00Z">
        <w:r w:rsidR="00A22736">
          <w:t>Modelo-Vista-Controlador (</w:t>
        </w:r>
        <w:r w:rsidR="00A22736" w:rsidRPr="00440F66">
          <w:t>MVC</w:t>
        </w:r>
      </w:ins>
      <w:ins w:id="3027" w:author="Orion" w:date="2011-05-17T18:21:00Z">
        <w:r w:rsidR="00090943">
          <w:t xml:space="preserve">, </w:t>
        </w:r>
      </w:ins>
      <w:proofErr w:type="spellStart"/>
      <w:ins w:id="3028" w:author="Orion" w:date="2011-05-17T18:22:00Z">
        <w:r w:rsidR="00090943" w:rsidRPr="00090943">
          <w:t>Model</w:t>
        </w:r>
        <w:proofErr w:type="spellEnd"/>
        <w:r w:rsidR="00090943" w:rsidRPr="00090943">
          <w:t>–</w:t>
        </w:r>
        <w:proofErr w:type="spellStart"/>
        <w:r w:rsidR="00090943" w:rsidRPr="00090943">
          <w:t>view</w:t>
        </w:r>
        <w:proofErr w:type="spellEnd"/>
        <w:r w:rsidR="00090943" w:rsidRPr="00090943">
          <w:t>–</w:t>
        </w:r>
        <w:proofErr w:type="spellStart"/>
        <w:r w:rsidR="00090943" w:rsidRPr="00090943">
          <w:t>controller</w:t>
        </w:r>
      </w:ins>
      <w:proofErr w:type="spellEnd"/>
      <w:ins w:id="3029" w:author="Orion" w:date="2011-05-09T12:58:00Z">
        <w:r w:rsidR="00A22736">
          <w:t>)</w:t>
        </w:r>
      </w:ins>
      <w:customXmlInsRangeStart w:id="3030" w:author="Orion" w:date="2011-05-17T18:31:00Z"/>
      <w:sdt>
        <w:sdtPr>
          <w:id w:val="-1454016864"/>
          <w:citation/>
        </w:sdtPr>
        <w:sdtContent>
          <w:customXmlInsRangeEnd w:id="3030"/>
          <w:ins w:id="3031" w:author="Orion" w:date="2011-05-17T18:31:00Z">
            <w:r w:rsidR="00090943">
              <w:fldChar w:fldCharType="begin"/>
            </w:r>
            <w:r w:rsidR="00090943">
              <w:instrText xml:space="preserve"> CITATION TMH \l 3082 </w:instrText>
            </w:r>
          </w:ins>
          <w:r w:rsidR="00090943">
            <w:fldChar w:fldCharType="separate"/>
          </w:r>
          <w:r w:rsidR="002B2B1D">
            <w:rPr>
              <w:noProof/>
            </w:rPr>
            <w:t xml:space="preserve"> (48)</w:t>
          </w:r>
          <w:ins w:id="3032" w:author="Orion" w:date="2011-05-17T18:31:00Z">
            <w:r w:rsidR="00090943">
              <w:fldChar w:fldCharType="end"/>
            </w:r>
          </w:ins>
          <w:customXmlInsRangeStart w:id="3033" w:author="Orion" w:date="2011-05-17T18:31:00Z"/>
        </w:sdtContent>
      </w:sdt>
      <w:customXmlInsRangeEnd w:id="3033"/>
      <w:ins w:id="3034" w:author="Orion" w:date="2011-05-09T12:58:00Z">
        <w:r w:rsidR="00A22736">
          <w:t xml:space="preserve">. </w:t>
        </w:r>
      </w:ins>
      <w:ins w:id="3035" w:author="Orion" w:date="2011-05-10T22:49:00Z">
        <w:r>
          <w:t>Esto supone que l</w:t>
        </w:r>
      </w:ins>
      <w:ins w:id="3036" w:author="Orion" w:date="2011-05-09T12:58:00Z">
        <w:r w:rsidR="00A22736">
          <w:t xml:space="preserve">a aplicación </w:t>
        </w:r>
        <w:r w:rsidR="00A22736" w:rsidRPr="00440F66">
          <w:t xml:space="preserve">está dividida en </w:t>
        </w:r>
      </w:ins>
      <w:ins w:id="3037" w:author="Orion" w:date="2011-05-09T12:59:00Z">
        <w:r w:rsidR="00175D94">
          <w:t>tres</w:t>
        </w:r>
      </w:ins>
      <w:ins w:id="3038" w:author="Orion" w:date="2011-05-09T12:58:00Z">
        <w:r w:rsidR="00A22736" w:rsidRPr="00440F66">
          <w:t xml:space="preserve"> capas:</w:t>
        </w:r>
      </w:ins>
    </w:p>
    <w:p w:rsidR="00175D94" w:rsidRDefault="00175D94">
      <w:pPr>
        <w:pStyle w:val="ListParagraph"/>
        <w:numPr>
          <w:ilvl w:val="0"/>
          <w:numId w:val="17"/>
        </w:numPr>
        <w:spacing w:before="120"/>
        <w:jc w:val="both"/>
        <w:rPr>
          <w:ins w:id="3039" w:author="Orion" w:date="2011-05-09T13:50:00Z"/>
        </w:rPr>
        <w:pPrChange w:id="3040" w:author="Orion" w:date="2011-05-09T12:59:00Z">
          <w:pPr>
            <w:spacing w:before="120"/>
            <w:ind w:left="360"/>
            <w:jc w:val="both"/>
          </w:pPr>
        </w:pPrChange>
      </w:pPr>
      <w:commentRangeStart w:id="3041"/>
      <w:ins w:id="3042" w:author="Orion" w:date="2011-05-09T12:59:00Z">
        <w:r>
          <w:t>Módulo de l</w:t>
        </w:r>
        <w:r w:rsidR="00DC5C66">
          <w:t>ógica</w:t>
        </w:r>
      </w:ins>
      <w:ins w:id="3043" w:author="Orion" w:date="2011-05-09T13:23:00Z">
        <w:r w:rsidR="00DC5C66">
          <w:t xml:space="preserve">: formada por todas las clases generadas a partir del modelo </w:t>
        </w:r>
      </w:ins>
      <w:ins w:id="3044" w:author="Orion" w:date="2011-05-09T13:24:00Z">
        <w:r w:rsidR="00DC5C66">
          <w:t>desarrollado en el IDK</w:t>
        </w:r>
      </w:ins>
      <w:ins w:id="3045" w:author="Orion" w:date="2011-05-09T13:26:00Z">
        <w:r w:rsidR="008A5EFB">
          <w:t>.</w:t>
        </w:r>
      </w:ins>
      <w:ins w:id="3046" w:author="Orion" w:date="2011-05-10T22:50:00Z">
        <w:r w:rsidR="00950349">
          <w:t xml:space="preserve"> Aquí se incluirá</w:t>
        </w:r>
      </w:ins>
      <w:ins w:id="3047" w:author="Orion" w:date="2011-05-10T22:53:00Z">
        <w:r w:rsidR="00950349">
          <w:t xml:space="preserve"> la mayor parte del código autogenerado, esto quiere decir, que se incluir</w:t>
        </w:r>
      </w:ins>
      <w:ins w:id="3048" w:author="Orion" w:date="2011-05-10T22:54:00Z">
        <w:r w:rsidR="00950349">
          <w:t>á</w:t>
        </w:r>
      </w:ins>
      <w:ins w:id="3049" w:author="Orion" w:date="2011-05-10T22:50:00Z">
        <w:r w:rsidR="00950349">
          <w:t xml:space="preserve"> tanto las clases que</w:t>
        </w:r>
      </w:ins>
      <w:ins w:id="3050" w:author="Orion" w:date="2011-05-10T22:51:00Z">
        <w:r w:rsidR="00950349">
          <w:t xml:space="preserve"> se basan estrictamente en la lógica del sistema (normalmente representadas por tareas)</w:t>
        </w:r>
      </w:ins>
      <w:ins w:id="3051" w:author="Orion" w:date="2011-05-10T22:50:00Z">
        <w:r w:rsidR="00950349">
          <w:t xml:space="preserve"> como las clases que representan entidades o agentes</w:t>
        </w:r>
      </w:ins>
      <w:ins w:id="3052" w:author="Orion" w:date="2011-05-10T22:51:00Z">
        <w:r w:rsidR="00950349">
          <w:t xml:space="preserve">. Estas últimas clases se incluyen </w:t>
        </w:r>
      </w:ins>
      <w:ins w:id="3053" w:author="Orion" w:date="2011-05-10T22:54:00Z">
        <w:r w:rsidR="00950349">
          <w:t>en esta capa</w:t>
        </w:r>
      </w:ins>
      <w:ins w:id="3054" w:author="Orion" w:date="2011-05-10T22:52:00Z">
        <w:r w:rsidR="00950349">
          <w:t xml:space="preserve"> porque el IDK al transforma</w:t>
        </w:r>
      </w:ins>
      <w:ins w:id="3055" w:author="Orion" w:date="2011-05-10T22:54:00Z">
        <w:r w:rsidR="00950349">
          <w:t>r</w:t>
        </w:r>
      </w:ins>
      <w:ins w:id="3056" w:author="Orion" w:date="2011-05-10T22:52:00Z">
        <w:r w:rsidR="00950349">
          <w:t xml:space="preserve"> agentes a c</w:t>
        </w:r>
      </w:ins>
      <w:ins w:id="3057" w:author="Orion" w:date="2011-05-10T22:53:00Z">
        <w:r w:rsidR="00950349">
          <w:t xml:space="preserve">ódigo </w:t>
        </w:r>
      </w:ins>
      <w:ins w:id="3058" w:author="Orion" w:date="2011-05-10T22:55:00Z">
        <w:r w:rsidR="00950349">
          <w:t>genera algo de lógica en estas clases (como puede ser que tareas se han de ejecutar cuando un objetivo se puede satisfacer).</w:t>
        </w:r>
      </w:ins>
    </w:p>
    <w:p w:rsidR="00175D94" w:rsidRDefault="00E42A79">
      <w:pPr>
        <w:pStyle w:val="ListParagraph"/>
        <w:numPr>
          <w:ilvl w:val="0"/>
          <w:numId w:val="17"/>
        </w:numPr>
        <w:spacing w:before="120"/>
        <w:jc w:val="both"/>
        <w:rPr>
          <w:ins w:id="3059" w:author="Orion" w:date="2011-05-09T12:59:00Z"/>
        </w:rPr>
        <w:pPrChange w:id="3060" w:author="Orion" w:date="2011-05-09T13:50:00Z">
          <w:pPr>
            <w:spacing w:before="120"/>
            <w:ind w:left="360"/>
            <w:jc w:val="both"/>
          </w:pPr>
        </w:pPrChange>
      </w:pPr>
      <w:ins w:id="3061" w:author="Orion" w:date="2011-05-10T09:37:00Z">
        <w:r>
          <w:t>Vista</w:t>
        </w:r>
      </w:ins>
      <w:ins w:id="3062" w:author="Orion" w:date="2011-05-09T13:26:00Z">
        <w:r w:rsidR="008A5EFB" w:rsidRPr="00A74327">
          <w:t>:</w:t>
        </w:r>
      </w:ins>
      <w:ins w:id="3063" w:author="Orion" w:date="2011-05-09T13:27:00Z">
        <w:r w:rsidR="008A5EFB" w:rsidRPr="00A74327">
          <w:t xml:space="preserve"> Hay dos posibles tipos de visualización. </w:t>
        </w:r>
        <w:r w:rsidR="008A5EFB">
          <w:t xml:space="preserve">Por un lado </w:t>
        </w:r>
      </w:ins>
      <w:ins w:id="3064" w:author="Orion" w:date="2011-05-09T13:28:00Z">
        <w:r w:rsidR="008A5EFB">
          <w:t>está</w:t>
        </w:r>
      </w:ins>
      <w:ins w:id="3065" w:author="Orion" w:date="2011-05-09T13:27:00Z">
        <w:r w:rsidR="008A5EFB">
          <w:t xml:space="preserve"> la </w:t>
        </w:r>
      </w:ins>
      <w:ins w:id="3066" w:author="Orion" w:date="2011-05-09T13:33:00Z">
        <w:r w:rsidR="0027784A">
          <w:t>visualización</w:t>
        </w:r>
      </w:ins>
      <w:ins w:id="3067" w:author="Orion" w:date="2011-05-09T13:27:00Z">
        <w:r w:rsidR="008A5EFB">
          <w:t xml:space="preserve"> que nos </w:t>
        </w:r>
        <w:r w:rsidR="008A5EFB">
          <w:lastRenderedPageBreak/>
          <w:t xml:space="preserve">aporta el IAF (INGENIAS </w:t>
        </w:r>
      </w:ins>
      <w:proofErr w:type="spellStart"/>
      <w:ins w:id="3068" w:author="Orion" w:date="2011-05-09T13:28:00Z">
        <w:r w:rsidR="008A5EFB">
          <w:t>A</w:t>
        </w:r>
      </w:ins>
      <w:ins w:id="3069" w:author="Orion" w:date="2011-05-09T13:27:00Z">
        <w:r w:rsidR="008A5EFB">
          <w:t>gent</w:t>
        </w:r>
        <w:proofErr w:type="spellEnd"/>
        <w:r w:rsidR="008A5EFB">
          <w:t xml:space="preserve"> Framework)</w:t>
        </w:r>
      </w:ins>
      <w:ins w:id="3070" w:author="Orion" w:date="2011-05-10T09:30:00Z">
        <w:r w:rsidR="00511A6C">
          <w:t>, que es la que por defecto nos aporta el código autogenerado. En este tipo de visualización podremos ver los estados mentales de cada uno de los agentes, as</w:t>
        </w:r>
      </w:ins>
      <w:ins w:id="3071" w:author="Orion" w:date="2011-05-10T09:31:00Z">
        <w:r w:rsidR="00511A6C">
          <w:t>í como las interacciones y las tareas que van ejecutando en cada momento dichos agentes</w:t>
        </w:r>
      </w:ins>
      <w:ins w:id="3072" w:author="Orion" w:date="2011-05-09T13:34:00Z">
        <w:r w:rsidR="00C9245E">
          <w:t xml:space="preserve">. </w:t>
        </w:r>
        <w:r w:rsidR="00C9245E" w:rsidRPr="005E4FAC">
          <w:t xml:space="preserve">Por otro lado </w:t>
        </w:r>
      </w:ins>
      <w:ins w:id="3073" w:author="Orion" w:date="2011-05-09T13:36:00Z">
        <w:r w:rsidR="00C9245E" w:rsidRPr="00A74327">
          <w:t xml:space="preserve">hay una visualización gráfica más </w:t>
        </w:r>
        <w:r w:rsidR="00C9245E" w:rsidRPr="00A74327">
          <w:rPr>
            <w:rFonts w:cs="Times New Roman"/>
          </w:rPr>
          <w:t xml:space="preserve">realista donde se hace uso de </w:t>
        </w:r>
      </w:ins>
      <w:ins w:id="3074" w:author="Orion" w:date="2011-05-09T13:38:00Z">
        <w:r w:rsidR="00C9245E" w:rsidRPr="00A74327">
          <w:rPr>
            <w:rFonts w:cs="Times New Roman"/>
          </w:rPr>
          <w:t xml:space="preserve">una herramienta </w:t>
        </w:r>
      </w:ins>
      <w:ins w:id="3075" w:author="Orion" w:date="2011-05-09T13:40:00Z">
        <w:r w:rsidR="00C9245E" w:rsidRPr="00A74327">
          <w:rPr>
            <w:rFonts w:cs="Times New Roman"/>
          </w:rPr>
          <w:t xml:space="preserve">llamada </w:t>
        </w:r>
        <w:proofErr w:type="spellStart"/>
        <w:r w:rsidR="00C9245E" w:rsidRPr="00A74327">
          <w:rPr>
            <w:rFonts w:cs="Times New Roman"/>
          </w:rPr>
          <w:t>World</w:t>
        </w:r>
        <w:proofErr w:type="spellEnd"/>
        <w:r w:rsidR="00C9245E" w:rsidRPr="00A74327">
          <w:rPr>
            <w:rFonts w:cs="Times New Roman"/>
          </w:rPr>
          <w:t xml:space="preserve"> </w:t>
        </w:r>
        <w:proofErr w:type="spellStart"/>
        <w:r w:rsidR="00C9245E" w:rsidRPr="00A74327">
          <w:rPr>
            <w:rFonts w:cs="Times New Roman"/>
          </w:rPr>
          <w:t>Wind</w:t>
        </w:r>
      </w:ins>
      <w:proofErr w:type="spellEnd"/>
      <w:ins w:id="3076" w:author="Orion" w:date="2011-05-09T13:46:00Z">
        <w:r w:rsidR="002F2CBC" w:rsidRPr="00A74327">
          <w:rPr>
            <w:rFonts w:cs="Times New Roman"/>
          </w:rPr>
          <w:t xml:space="preserve"> de la NASA</w:t>
        </w:r>
      </w:ins>
      <w:customXmlInsRangeStart w:id="3077" w:author="Orion" w:date="2011-05-09T13:47:00Z"/>
      <w:sdt>
        <w:sdtPr>
          <w:rPr>
            <w:rFonts w:cs="Times New Roman"/>
          </w:rPr>
          <w:id w:val="-304163868"/>
          <w:citation/>
        </w:sdtPr>
        <w:sdtContent>
          <w:customXmlInsRangeEnd w:id="3077"/>
          <w:ins w:id="3078" w:author="Orion" w:date="2011-05-09T13:47:00Z">
            <w:r w:rsidR="002F2CBC" w:rsidRPr="00A74327">
              <w:rPr>
                <w:rFonts w:cs="Times New Roman"/>
              </w:rPr>
              <w:fldChar w:fldCharType="begin"/>
            </w:r>
            <w:r w:rsidR="002F2CBC" w:rsidRPr="0014373B">
              <w:rPr>
                <w:rFonts w:cs="Times New Roman"/>
              </w:rPr>
              <w:instrText xml:space="preserve"> CITATION Wor \l 3082 </w:instrText>
            </w:r>
          </w:ins>
          <w:r w:rsidR="002F2CBC" w:rsidRPr="00A74327">
            <w:rPr>
              <w:rFonts w:cs="Times New Roman"/>
            </w:rPr>
            <w:fldChar w:fldCharType="separate"/>
          </w:r>
          <w:r w:rsidR="002B2B1D">
            <w:rPr>
              <w:rFonts w:cs="Times New Roman"/>
              <w:noProof/>
            </w:rPr>
            <w:t xml:space="preserve"> </w:t>
          </w:r>
          <w:r w:rsidR="002B2B1D" w:rsidRPr="002B2B1D">
            <w:rPr>
              <w:rFonts w:cs="Times New Roman"/>
              <w:noProof/>
            </w:rPr>
            <w:t>(49)</w:t>
          </w:r>
          <w:ins w:id="3079" w:author="Orion" w:date="2011-05-09T13:47:00Z">
            <w:r w:rsidR="002F2CBC" w:rsidRPr="00A74327">
              <w:rPr>
                <w:rFonts w:cs="Times New Roman"/>
              </w:rPr>
              <w:fldChar w:fldCharType="end"/>
            </w:r>
          </w:ins>
          <w:customXmlInsRangeStart w:id="3080" w:author="Orion" w:date="2011-05-09T13:47:00Z"/>
        </w:sdtContent>
      </w:sdt>
      <w:customXmlInsRangeEnd w:id="3080"/>
      <w:ins w:id="3081" w:author="Orion" w:date="2011-05-10T09:31:00Z">
        <w:r w:rsidR="00D64C68">
          <w:rPr>
            <w:rFonts w:cs="Times New Roman"/>
          </w:rPr>
          <w:t>, donde se mostrar</w:t>
        </w:r>
      </w:ins>
      <w:ins w:id="3082" w:author="Orion" w:date="2011-05-10T09:32:00Z">
        <w:r w:rsidR="00D64C68">
          <w:rPr>
            <w:rFonts w:cs="Times New Roman"/>
          </w:rPr>
          <w:t xml:space="preserve">án los mapas, </w:t>
        </w:r>
        <w:proofErr w:type="spellStart"/>
        <w:r w:rsidR="00D64C68">
          <w:rPr>
            <w:rFonts w:cs="Times New Roman"/>
          </w:rPr>
          <w:t>waypoints</w:t>
        </w:r>
        <w:proofErr w:type="spellEnd"/>
        <w:r w:rsidR="00D64C68">
          <w:rPr>
            <w:rFonts w:cs="Times New Roman"/>
          </w:rPr>
          <w:t xml:space="preserve"> y aeropuertos, y </w:t>
        </w:r>
      </w:ins>
      <w:ins w:id="3083" w:author="Orion" w:date="2011-05-10T09:33:00Z">
        <w:r w:rsidR="00D64C68">
          <w:rPr>
            <w:rFonts w:cs="Times New Roman"/>
          </w:rPr>
          <w:t>como se van desplazando los aviones para llegar a su destino</w:t>
        </w:r>
      </w:ins>
      <w:ins w:id="3084" w:author="Orion" w:date="2011-05-09T13:40:00Z">
        <w:r w:rsidR="00C9245E" w:rsidRPr="005E4FAC">
          <w:rPr>
            <w:rFonts w:cs="Times New Roman"/>
          </w:rPr>
          <w:t xml:space="preserve">. </w:t>
        </w:r>
      </w:ins>
    </w:p>
    <w:p w:rsidR="00175D94" w:rsidRPr="00440F66" w:rsidRDefault="00C9246C">
      <w:pPr>
        <w:pStyle w:val="ListParagraph"/>
        <w:numPr>
          <w:ilvl w:val="0"/>
          <w:numId w:val="17"/>
        </w:numPr>
        <w:spacing w:before="120"/>
        <w:jc w:val="both"/>
        <w:rPr>
          <w:ins w:id="3085" w:author="Orion" w:date="2011-05-09T12:58:00Z"/>
        </w:rPr>
        <w:pPrChange w:id="3086" w:author="Orion" w:date="2011-05-09T12:59:00Z">
          <w:pPr>
            <w:spacing w:before="120"/>
            <w:ind w:left="360"/>
            <w:jc w:val="both"/>
          </w:pPr>
        </w:pPrChange>
      </w:pPr>
      <w:ins w:id="3087" w:author="Orion" w:date="2011-05-09T12:59:00Z">
        <w:r>
          <w:t>Controlador</w:t>
        </w:r>
      </w:ins>
      <w:ins w:id="3088" w:author="Orion" w:date="2011-05-09T13:58:00Z">
        <w:r>
          <w:t>: Será el módulo que sincronizará</w:t>
        </w:r>
      </w:ins>
      <w:ins w:id="3089" w:author="Orion" w:date="2011-05-09T13:59:00Z">
        <w:r>
          <w:t xml:space="preserve"> el estado de</w:t>
        </w:r>
      </w:ins>
      <w:ins w:id="3090" w:author="Orion" w:date="2011-05-09T13:58:00Z">
        <w:r>
          <w:t xml:space="preserve"> las entidades de la l</w:t>
        </w:r>
      </w:ins>
      <w:ins w:id="3091" w:author="Orion" w:date="2011-05-09T13:59:00Z">
        <w:r>
          <w:t>ógica con el representado por la visualización</w:t>
        </w:r>
      </w:ins>
      <w:ins w:id="3092" w:author="Orion" w:date="2011-05-10T09:33:00Z">
        <w:r w:rsidR="00576265">
          <w:t>, para que en todo momento tengamos una situación actualizada de las posiciones de los aviones</w:t>
        </w:r>
      </w:ins>
      <w:ins w:id="3093" w:author="Orion" w:date="2011-05-09T13:59:00Z">
        <w:r>
          <w:t>.</w:t>
        </w:r>
      </w:ins>
      <w:commentRangeEnd w:id="3041"/>
      <w:r w:rsidR="004B5D0F">
        <w:rPr>
          <w:rStyle w:val="CommentReference"/>
        </w:rPr>
        <w:commentReference w:id="3041"/>
      </w:r>
    </w:p>
    <w:p w:rsidR="00A22736" w:rsidRDefault="00A22736" w:rsidP="00B937FD">
      <w:pPr>
        <w:rPr>
          <w:ins w:id="3094" w:author="Orion" w:date="2011-05-05T17:43:00Z"/>
          <w:rFonts w:cs="Times New Roman"/>
        </w:rPr>
      </w:pPr>
    </w:p>
    <w:p w:rsidR="00B937FD" w:rsidRDefault="00B937FD" w:rsidP="00B937FD">
      <w:pPr>
        <w:rPr>
          <w:ins w:id="3095" w:author="Orion" w:date="2011-05-05T17:38:00Z"/>
          <w:rFonts w:cs="Times New Roman"/>
        </w:rPr>
      </w:pPr>
    </w:p>
    <w:p w:rsidR="00B937FD" w:rsidRPr="00650D90" w:rsidRDefault="00B937FD" w:rsidP="00B937FD">
      <w:pPr>
        <w:pStyle w:val="Subtitle"/>
        <w:outlineLvl w:val="1"/>
        <w:rPr>
          <w:ins w:id="3096" w:author="Orion" w:date="2011-05-05T17:38:00Z"/>
          <w:rFonts w:cs="Times New Roman"/>
        </w:rPr>
      </w:pPr>
      <w:bookmarkStart w:id="3097" w:name="_Toc293422063"/>
      <w:ins w:id="3098" w:author="Orion" w:date="2011-05-05T17:39:00Z">
        <w:r>
          <w:rPr>
            <w:rFonts w:ascii="Times New Roman" w:hAnsi="Times New Roman" w:cs="Times New Roman"/>
          </w:rPr>
          <w:t>Especificación</w:t>
        </w:r>
      </w:ins>
      <w:bookmarkEnd w:id="3097"/>
    </w:p>
    <w:p w:rsidR="00B70619" w:rsidRDefault="00B70619">
      <w:pPr>
        <w:keepNext/>
        <w:jc w:val="both"/>
        <w:rPr>
          <w:ins w:id="3099" w:author="Orion" w:date="2011-05-10T23:03:00Z"/>
          <w:rFonts w:cs="Times New Roman"/>
        </w:rPr>
        <w:pPrChange w:id="3100" w:author="Orion" w:date="2011-05-10T23:28:00Z">
          <w:pPr/>
        </w:pPrChange>
      </w:pPr>
      <w:commentRangeStart w:id="3101"/>
      <w:ins w:id="3102" w:author="Orion" w:date="2011-05-10T18:21:00Z">
        <w:r>
          <w:rPr>
            <w:rFonts w:cs="Times New Roman"/>
          </w:rPr>
          <w:t xml:space="preserve">En primer lugar </w:t>
        </w:r>
      </w:ins>
      <w:ins w:id="3103" w:author="Orion" w:date="2011-05-10T23:02:00Z">
        <w:r w:rsidR="007F1F70">
          <w:rPr>
            <w:rFonts w:cs="Times New Roman"/>
          </w:rPr>
          <w:t xml:space="preserve">vamos a presentar </w:t>
        </w:r>
      </w:ins>
      <w:ins w:id="3104" w:author="Orion" w:date="2011-05-10T23:04:00Z">
        <w:r w:rsidR="007F1F70">
          <w:rPr>
            <w:rFonts w:cs="Times New Roman"/>
          </w:rPr>
          <w:t xml:space="preserve">los casos de uso principales para el agente piloto, que es el agente principal de este estudio. Como </w:t>
        </w:r>
      </w:ins>
      <w:ins w:id="3105" w:author="Orion" w:date="2011-05-10T23:28:00Z">
        <w:r w:rsidR="00AB052D">
          <w:rPr>
            <w:rFonts w:cs="Times New Roman"/>
          </w:rPr>
          <w:t>se puede</w:t>
        </w:r>
      </w:ins>
      <w:ins w:id="3106" w:author="Orion" w:date="2011-05-10T23:04:00Z">
        <w:r w:rsidR="007F1F70">
          <w:rPr>
            <w:rFonts w:cs="Times New Roman"/>
          </w:rPr>
          <w:t xml:space="preserve"> observar</w:t>
        </w:r>
      </w:ins>
      <w:ins w:id="3107" w:author="Orion" w:date="2011-05-10T23:27:00Z">
        <w:r w:rsidR="00BC701B">
          <w:rPr>
            <w:rFonts w:cs="Times New Roman"/>
          </w:rPr>
          <w:t xml:space="preserve"> en la </w:t>
        </w:r>
        <w:r w:rsidR="00BC701B">
          <w:rPr>
            <w:rFonts w:cs="Times New Roman"/>
          </w:rPr>
          <w:fldChar w:fldCharType="begin"/>
        </w:r>
        <w:r w:rsidR="00BC701B">
          <w:rPr>
            <w:rFonts w:cs="Times New Roman"/>
          </w:rPr>
          <w:instrText xml:space="preserve"> REF _Ref292833383 \h </w:instrText>
        </w:r>
      </w:ins>
      <w:r w:rsidR="00AB052D">
        <w:rPr>
          <w:rFonts w:cs="Times New Roman"/>
        </w:rPr>
        <w:instrText xml:space="preserve"> \* MERGEFORMAT </w:instrText>
      </w:r>
      <w:r w:rsidR="00BC701B">
        <w:rPr>
          <w:rFonts w:cs="Times New Roman"/>
        </w:rPr>
      </w:r>
      <w:r w:rsidR="00BC701B">
        <w:rPr>
          <w:rFonts w:cs="Times New Roman"/>
        </w:rPr>
        <w:fldChar w:fldCharType="separate"/>
      </w:r>
      <w:ins w:id="3108" w:author="IO" w:date="2011-05-12T11:11:00Z">
        <w:r w:rsidR="00A74327">
          <w:t xml:space="preserve">Figura </w:t>
        </w:r>
        <w:r w:rsidR="00A74327">
          <w:rPr>
            <w:noProof/>
          </w:rPr>
          <w:t>1</w:t>
        </w:r>
      </w:ins>
      <w:ins w:id="3109" w:author="Orion" w:date="2011-05-10T23:27:00Z">
        <w:r w:rsidR="00BC701B">
          <w:rPr>
            <w:rFonts w:cs="Times New Roman"/>
          </w:rPr>
          <w:fldChar w:fldCharType="end"/>
        </w:r>
      </w:ins>
      <w:ins w:id="3110" w:author="Orion" w:date="2011-05-10T23:24:00Z">
        <w:r w:rsidR="00266A4F">
          <w:t>,</w:t>
        </w:r>
      </w:ins>
      <w:ins w:id="3111" w:author="Orion" w:date="2011-05-10T23:04:00Z">
        <w:r w:rsidR="007F1F70">
          <w:rPr>
            <w:rFonts w:cs="Times New Roman"/>
          </w:rPr>
          <w:t xml:space="preserve"> a groso modo, el piloto tendr</w:t>
        </w:r>
      </w:ins>
      <w:ins w:id="3112" w:author="Orion" w:date="2011-05-10T23:05:00Z">
        <w:r w:rsidR="007F1F70">
          <w:rPr>
            <w:rFonts w:cs="Times New Roman"/>
          </w:rPr>
          <w:t>ía como casos de uso principales despegar el avi</w:t>
        </w:r>
      </w:ins>
      <w:ins w:id="3113" w:author="Orion" w:date="2011-05-10T23:06:00Z">
        <w:r w:rsidR="007F1F70">
          <w:rPr>
            <w:rFonts w:cs="Times New Roman"/>
          </w:rPr>
          <w:t xml:space="preserve">ón, interaccionar con el entorno (que podría traducirse como pilotar el </w:t>
        </w:r>
      </w:ins>
      <w:ins w:id="3114" w:author="Orion" w:date="2011-05-10T23:07:00Z">
        <w:r w:rsidR="007F1F70">
          <w:rPr>
            <w:rFonts w:cs="Times New Roman"/>
          </w:rPr>
          <w:t>avión</w:t>
        </w:r>
      </w:ins>
      <w:ins w:id="3115" w:author="Orion" w:date="2011-05-10T23:06:00Z">
        <w:r w:rsidR="007F1F70">
          <w:rPr>
            <w:rFonts w:cs="Times New Roman"/>
          </w:rPr>
          <w:t xml:space="preserve"> </w:t>
        </w:r>
      </w:ins>
      <w:ins w:id="3116" w:author="Orion" w:date="2011-05-10T23:07:00Z">
        <w:r w:rsidR="007F1F70">
          <w:rPr>
            <w:rFonts w:cs="Times New Roman"/>
          </w:rPr>
          <w:t>durante la toda la ruta del vuelo, recibiendo señales externas y emitiendo señales al exterior), y aterrizar dicho avi</w:t>
        </w:r>
      </w:ins>
      <w:ins w:id="3117" w:author="Orion" w:date="2011-05-10T23:08:00Z">
        <w:r w:rsidR="007F1F70">
          <w:rPr>
            <w:rFonts w:cs="Times New Roman"/>
          </w:rPr>
          <w:t>ón. Todo esto con el objetivo final</w:t>
        </w:r>
      </w:ins>
      <w:ins w:id="3118" w:author="Orion" w:date="2011-05-10T23:17:00Z">
        <w:r w:rsidR="00CB1C49">
          <w:rPr>
            <w:rFonts w:cs="Times New Roman"/>
          </w:rPr>
          <w:t>, que será el objetivo fundamental de la aplicación,</w:t>
        </w:r>
      </w:ins>
      <w:ins w:id="3119" w:author="Orion" w:date="2011-05-10T23:08:00Z">
        <w:r w:rsidR="007F1F70">
          <w:rPr>
            <w:rFonts w:cs="Times New Roman"/>
          </w:rPr>
          <w:t xml:space="preserve"> de que toda la </w:t>
        </w:r>
      </w:ins>
      <w:ins w:id="3120" w:author="Orion" w:date="2011-05-10T23:09:00Z">
        <w:r w:rsidR="007F1F70">
          <w:rPr>
            <w:rFonts w:cs="Times New Roman"/>
          </w:rPr>
          <w:t>tripulación llegue al destino sana y salvo</w:t>
        </w:r>
      </w:ins>
      <w:ins w:id="3121" w:author="Orion" w:date="2011-05-10T23:21:00Z">
        <w:r w:rsidR="00FD25D2">
          <w:rPr>
            <w:rFonts w:cs="Times New Roman"/>
          </w:rPr>
          <w:t xml:space="preserve"> (</w:t>
        </w:r>
        <w:proofErr w:type="spellStart"/>
        <w:r w:rsidR="00FD25D2">
          <w:rPr>
            <w:rFonts w:cs="Times New Roman"/>
          </w:rPr>
          <w:t>Arrive</w:t>
        </w:r>
        <w:proofErr w:type="spellEnd"/>
        <w:r w:rsidR="00FD25D2">
          <w:rPr>
            <w:rFonts w:cs="Times New Roman"/>
          </w:rPr>
          <w:t xml:space="preserve"> </w:t>
        </w:r>
        <w:proofErr w:type="spellStart"/>
        <w:r w:rsidR="00FD25D2">
          <w:rPr>
            <w:rFonts w:cs="Times New Roman"/>
          </w:rPr>
          <w:t>Safe</w:t>
        </w:r>
        <w:proofErr w:type="spellEnd"/>
        <w:r w:rsidR="00FD25D2">
          <w:rPr>
            <w:rFonts w:cs="Times New Roman"/>
          </w:rPr>
          <w:t xml:space="preserve"> And </w:t>
        </w:r>
        <w:proofErr w:type="spellStart"/>
        <w:r w:rsidR="00FD25D2">
          <w:rPr>
            <w:rFonts w:cs="Times New Roman"/>
          </w:rPr>
          <w:t>Sound</w:t>
        </w:r>
        <w:proofErr w:type="spellEnd"/>
        <w:r w:rsidR="00FD25D2">
          <w:rPr>
            <w:rFonts w:cs="Times New Roman"/>
          </w:rPr>
          <w:t>)</w:t>
        </w:r>
      </w:ins>
      <w:ins w:id="3122" w:author="Orion" w:date="2011-05-10T23:09:00Z">
        <w:r w:rsidR="007F1F70">
          <w:rPr>
            <w:rFonts w:cs="Times New Roman"/>
          </w:rPr>
          <w:t xml:space="preserve">. Como se ha especificado en los requisitos y como se verá a continuación, este </w:t>
        </w:r>
      </w:ins>
      <w:ins w:id="3123" w:author="Orion" w:date="2011-05-10T23:10:00Z">
        <w:r w:rsidR="007F1F70">
          <w:rPr>
            <w:rFonts w:cs="Times New Roman"/>
          </w:rPr>
          <w:t>estudio</w:t>
        </w:r>
      </w:ins>
      <w:ins w:id="3124" w:author="Orion" w:date="2011-05-10T23:09:00Z">
        <w:r w:rsidR="007F1F70">
          <w:rPr>
            <w:rFonts w:cs="Times New Roman"/>
          </w:rPr>
          <w:t xml:space="preserve"> se ha centrado principalmente</w:t>
        </w:r>
      </w:ins>
      <w:ins w:id="3125" w:author="Orion" w:date="2011-05-10T23:10:00Z">
        <w:r w:rsidR="007F1F70">
          <w:rPr>
            <w:rFonts w:cs="Times New Roman"/>
          </w:rPr>
          <w:t xml:space="preserve"> en el pilotaje del avión durante la realización del trayecto y las </w:t>
        </w:r>
      </w:ins>
      <w:ins w:id="3126" w:author="Orion" w:date="2011-05-10T23:11:00Z">
        <w:r w:rsidR="007F1F70">
          <w:rPr>
            <w:rFonts w:cs="Times New Roman"/>
          </w:rPr>
          <w:t>interacciones</w:t>
        </w:r>
      </w:ins>
      <w:ins w:id="3127" w:author="Orion" w:date="2011-05-10T23:10:00Z">
        <w:r w:rsidR="007F1F70">
          <w:rPr>
            <w:rFonts w:cs="Times New Roman"/>
          </w:rPr>
          <w:t xml:space="preserve"> con el </w:t>
        </w:r>
      </w:ins>
      <w:ins w:id="3128" w:author="Orion" w:date="2011-05-10T23:11:00Z">
        <w:r w:rsidR="007F1F70">
          <w:rPr>
            <w:rFonts w:cs="Times New Roman"/>
          </w:rPr>
          <w:t>exterior</w:t>
        </w:r>
      </w:ins>
      <w:ins w:id="3129" w:author="Orion" w:date="2011-05-10T23:10:00Z">
        <w:r w:rsidR="007F1F70">
          <w:rPr>
            <w:rFonts w:cs="Times New Roman"/>
          </w:rPr>
          <w:t xml:space="preserve"> que durante este </w:t>
        </w:r>
      </w:ins>
      <w:ins w:id="3130" w:author="Orion" w:date="2011-05-10T23:11:00Z">
        <w:r w:rsidR="007F1F70">
          <w:rPr>
            <w:rFonts w:cs="Times New Roman"/>
          </w:rPr>
          <w:t>puedan</w:t>
        </w:r>
      </w:ins>
      <w:ins w:id="3131" w:author="Orion" w:date="2011-05-10T23:10:00Z">
        <w:r w:rsidR="007F1F70">
          <w:rPr>
            <w:rFonts w:cs="Times New Roman"/>
          </w:rPr>
          <w:t xml:space="preserve"> </w:t>
        </w:r>
      </w:ins>
      <w:ins w:id="3132" w:author="Orion" w:date="2011-05-10T23:11:00Z">
        <w:r w:rsidR="007F1F70">
          <w:rPr>
            <w:rFonts w:cs="Times New Roman"/>
          </w:rPr>
          <w:t>surgir</w:t>
        </w:r>
      </w:ins>
      <w:ins w:id="3133" w:author="Orion" w:date="2011-05-10T23:10:00Z">
        <w:r w:rsidR="007F1F70">
          <w:rPr>
            <w:rFonts w:cs="Times New Roman"/>
          </w:rPr>
          <w:t>.</w:t>
        </w:r>
      </w:ins>
      <w:commentRangeEnd w:id="3101"/>
      <w:r w:rsidR="004C6681">
        <w:rPr>
          <w:rStyle w:val="CommentReference"/>
        </w:rPr>
        <w:commentReference w:id="3101"/>
      </w:r>
    </w:p>
    <w:p w:rsidR="007F1F70" w:rsidRDefault="007F1F70" w:rsidP="007A6E14">
      <w:pPr>
        <w:rPr>
          <w:ins w:id="3134" w:author="Orion" w:date="2011-05-10T23:03:00Z"/>
          <w:rFonts w:cs="Times New Roman"/>
        </w:rPr>
      </w:pPr>
    </w:p>
    <w:p w:rsidR="007F1F70" w:rsidRDefault="007F1F70" w:rsidP="007A6E14">
      <w:pPr>
        <w:rPr>
          <w:ins w:id="3135" w:author="Orion" w:date="2011-05-10T18:16:00Z"/>
          <w:rFonts w:cs="Times New Roman"/>
        </w:rPr>
      </w:pPr>
    </w:p>
    <w:p w:rsidR="00B70619" w:rsidRDefault="00B70619" w:rsidP="007A6E14">
      <w:pPr>
        <w:rPr>
          <w:ins w:id="3136" w:author="Orion" w:date="2011-05-10T23:12:00Z"/>
          <w:rFonts w:cs="Times New Roman"/>
        </w:rPr>
      </w:pPr>
      <w:ins w:id="3137" w:author="Orion" w:date="2011-05-10T18:20:00Z">
        <w:r w:rsidRPr="00491715">
          <w:rPr>
            <w:rFonts w:cs="Times New Roman"/>
            <w:noProof/>
            <w:lang w:eastAsia="es-ES" w:bidi="ar-SA"/>
          </w:rPr>
          <w:drawing>
            <wp:inline distT="0" distB="0" distL="0" distR="0" wp14:anchorId="1D037BBA" wp14:editId="29AE433F">
              <wp:extent cx="6113780" cy="232854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3780" cy="2328545"/>
                      </a:xfrm>
                      <a:prstGeom prst="rect">
                        <a:avLst/>
                      </a:prstGeom>
                      <a:noFill/>
                      <a:ln>
                        <a:noFill/>
                      </a:ln>
                    </pic:spPr>
                  </pic:pic>
                </a:graphicData>
              </a:graphic>
            </wp:inline>
          </w:drawing>
        </w:r>
      </w:ins>
    </w:p>
    <w:p w:rsidR="00FE466F" w:rsidRDefault="00FE466F">
      <w:pPr>
        <w:pStyle w:val="Caption"/>
        <w:rPr>
          <w:ins w:id="3138" w:author="Orion" w:date="2011-05-10T18:16:00Z"/>
          <w:rFonts w:cs="Times New Roman"/>
        </w:rPr>
        <w:pPrChange w:id="3139" w:author="Orion" w:date="2011-05-10T23:13:00Z">
          <w:pPr/>
        </w:pPrChange>
      </w:pPr>
      <w:bookmarkStart w:id="3140" w:name="_Ref292833383"/>
      <w:bookmarkStart w:id="3141" w:name="_Ref292833218"/>
      <w:bookmarkStart w:id="3142" w:name="_Toc294282636"/>
      <w:ins w:id="3143" w:author="Orion" w:date="2011-05-10T23:13:00Z">
        <w:r>
          <w:t xml:space="preserve">Figura </w:t>
        </w:r>
        <w:r>
          <w:fldChar w:fldCharType="begin"/>
        </w:r>
        <w:r>
          <w:instrText xml:space="preserve"> SEQ Figura \* ARABIC </w:instrText>
        </w:r>
      </w:ins>
      <w:r>
        <w:fldChar w:fldCharType="separate"/>
      </w:r>
      <w:ins w:id="3144" w:author="Orion" w:date="2011-05-27T14:08:00Z">
        <w:r w:rsidR="004B01EE">
          <w:rPr>
            <w:noProof/>
          </w:rPr>
          <w:t>1</w:t>
        </w:r>
      </w:ins>
      <w:ins w:id="3145" w:author="Orion" w:date="2011-05-10T23:13:00Z">
        <w:r>
          <w:fldChar w:fldCharType="end"/>
        </w:r>
      </w:ins>
      <w:bookmarkEnd w:id="3140"/>
      <w:ins w:id="3146" w:author="Orion" w:date="2011-05-10T23:15:00Z">
        <w:r>
          <w:t>:</w:t>
        </w:r>
      </w:ins>
      <w:ins w:id="3147" w:author="Orion" w:date="2011-05-10T23:26:00Z">
        <w:r w:rsidR="00266A4F">
          <w:t xml:space="preserve"> </w:t>
        </w:r>
      </w:ins>
      <w:ins w:id="3148" w:author="Orion" w:date="2011-05-10T23:15:00Z">
        <w:r>
          <w:t>Casos de Uso</w:t>
        </w:r>
      </w:ins>
      <w:bookmarkEnd w:id="3141"/>
      <w:bookmarkEnd w:id="3142"/>
    </w:p>
    <w:p w:rsidR="008329B4" w:rsidRDefault="00FD25D2">
      <w:pPr>
        <w:jc w:val="both"/>
        <w:rPr>
          <w:ins w:id="3149" w:author="Orion" w:date="2011-05-27T13:21:00Z"/>
          <w:rFonts w:cs="Times New Roman"/>
        </w:rPr>
        <w:pPrChange w:id="3150" w:author="Orion" w:date="2011-05-10T23:33:00Z">
          <w:pPr/>
        </w:pPrChange>
      </w:pPr>
      <w:commentRangeStart w:id="3151"/>
      <w:ins w:id="3152" w:author="Orion" w:date="2011-05-10T23:20:00Z">
        <w:r>
          <w:rPr>
            <w:rFonts w:cs="Times New Roman"/>
          </w:rPr>
          <w:t xml:space="preserve">A continuación </w:t>
        </w:r>
      </w:ins>
      <w:ins w:id="3153" w:author="Orion" w:date="2011-05-10T23:36:00Z">
        <w:r w:rsidR="00373FD0">
          <w:rPr>
            <w:rFonts w:cs="Times New Roman"/>
          </w:rPr>
          <w:t>se parará</w:t>
        </w:r>
      </w:ins>
      <w:ins w:id="3154" w:author="Orion" w:date="2011-05-10T23:20:00Z">
        <w:r>
          <w:rPr>
            <w:rFonts w:cs="Times New Roman"/>
          </w:rPr>
          <w:t xml:space="preserve"> a explicar </w:t>
        </w:r>
      </w:ins>
      <w:commentRangeEnd w:id="3151"/>
      <w:r w:rsidR="007D0738">
        <w:rPr>
          <w:rStyle w:val="CommentReference"/>
        </w:rPr>
        <w:commentReference w:id="3151"/>
      </w:r>
      <w:ins w:id="3155" w:author="Orion" w:date="2011-05-10T23:20:00Z">
        <w:r>
          <w:rPr>
            <w:rFonts w:cs="Times New Roman"/>
          </w:rPr>
          <w:t>los principales objetivos del piloto, o lo que es</w:t>
        </w:r>
      </w:ins>
      <w:ins w:id="3156" w:author="Orion" w:date="2011-05-10T23:21:00Z">
        <w:r>
          <w:rPr>
            <w:rFonts w:cs="Times New Roman"/>
          </w:rPr>
          <w:t xml:space="preserve"> lo mismo los objetivos de los que depende y se descompone el objetivo</w:t>
        </w:r>
      </w:ins>
      <w:ins w:id="3157" w:author="Orion" w:date="2011-05-10T23:22:00Z">
        <w:r>
          <w:rPr>
            <w:rFonts w:cs="Times New Roman"/>
          </w:rPr>
          <w:t xml:space="preserve"> llegar sano y salvo (</w:t>
        </w:r>
        <w:proofErr w:type="spellStart"/>
        <w:r>
          <w:rPr>
            <w:rFonts w:cs="Times New Roman"/>
          </w:rPr>
          <w:t>Arrive</w:t>
        </w:r>
        <w:proofErr w:type="spellEnd"/>
        <w:r>
          <w:rPr>
            <w:rFonts w:cs="Times New Roman"/>
          </w:rPr>
          <w:t xml:space="preserve"> </w:t>
        </w:r>
        <w:proofErr w:type="spellStart"/>
        <w:r>
          <w:rPr>
            <w:rFonts w:cs="Times New Roman"/>
          </w:rPr>
          <w:t>Safe</w:t>
        </w:r>
        <w:proofErr w:type="spellEnd"/>
        <w:r>
          <w:rPr>
            <w:rFonts w:cs="Times New Roman"/>
          </w:rPr>
          <w:t xml:space="preserve"> And </w:t>
        </w:r>
        <w:proofErr w:type="spellStart"/>
        <w:r>
          <w:rPr>
            <w:rFonts w:cs="Times New Roman"/>
          </w:rPr>
          <w:t>Sound</w:t>
        </w:r>
        <w:proofErr w:type="spellEnd"/>
        <w:r>
          <w:rPr>
            <w:rFonts w:cs="Times New Roman"/>
          </w:rPr>
          <w:t>)</w:t>
        </w:r>
        <w:r w:rsidR="000C2851">
          <w:rPr>
            <w:rFonts w:cs="Times New Roman"/>
          </w:rPr>
          <w:t>.</w:t>
        </w:r>
      </w:ins>
      <w:ins w:id="3158" w:author="Orion" w:date="2011-05-10T23:28:00Z">
        <w:r w:rsidR="00AB052D">
          <w:rPr>
            <w:rFonts w:cs="Times New Roman"/>
          </w:rPr>
          <w:t xml:space="preserve"> De este modo</w:t>
        </w:r>
      </w:ins>
      <w:ins w:id="3159" w:author="Orion" w:date="2011-05-10T23:29:00Z">
        <w:r w:rsidR="00AB052D">
          <w:rPr>
            <w:rFonts w:cs="Times New Roman"/>
          </w:rPr>
          <w:t xml:space="preserve"> en la </w:t>
        </w:r>
      </w:ins>
      <w:ins w:id="3160" w:author="Orion" w:date="2011-05-10T23:28:00Z">
        <w:r w:rsidR="00AB052D">
          <w:rPr>
            <w:rFonts w:cs="Times New Roman"/>
          </w:rPr>
          <w:fldChar w:fldCharType="begin"/>
        </w:r>
        <w:r w:rsidR="00AB052D">
          <w:rPr>
            <w:rFonts w:cs="Times New Roman"/>
          </w:rPr>
          <w:instrText xml:space="preserve"> REF _Ref292833412 \h </w:instrText>
        </w:r>
      </w:ins>
      <w:r w:rsidR="00AB052D">
        <w:rPr>
          <w:rFonts w:cs="Times New Roman"/>
        </w:rPr>
        <w:instrText xml:space="preserve"> \* MERGEFORMAT </w:instrText>
      </w:r>
      <w:r w:rsidR="00AB052D">
        <w:rPr>
          <w:rFonts w:cs="Times New Roman"/>
        </w:rPr>
      </w:r>
      <w:r w:rsidR="00AB052D">
        <w:rPr>
          <w:rFonts w:cs="Times New Roman"/>
        </w:rPr>
        <w:fldChar w:fldCharType="separate"/>
      </w:r>
      <w:ins w:id="3161" w:author="IO" w:date="2011-05-12T11:11:00Z">
        <w:r w:rsidR="00A74327">
          <w:t xml:space="preserve">Figura </w:t>
        </w:r>
        <w:r w:rsidR="00A74327">
          <w:rPr>
            <w:noProof/>
          </w:rPr>
          <w:t>2</w:t>
        </w:r>
      </w:ins>
      <w:ins w:id="3162" w:author="Orion" w:date="2011-05-10T23:28:00Z">
        <w:r w:rsidR="00AB052D">
          <w:rPr>
            <w:rFonts w:cs="Times New Roman"/>
          </w:rPr>
          <w:fldChar w:fldCharType="end"/>
        </w:r>
      </w:ins>
      <w:ins w:id="3163" w:author="Orion" w:date="2011-05-10T23:29:00Z">
        <w:r w:rsidR="00AB052D">
          <w:rPr>
            <w:rFonts w:cs="Times New Roman"/>
          </w:rPr>
          <w:t xml:space="preserve"> </w:t>
        </w:r>
      </w:ins>
      <w:ins w:id="3164" w:author="Orion" w:date="2011-05-10T23:30:00Z">
        <w:r w:rsidR="00AB052D">
          <w:rPr>
            <w:rFonts w:cs="Times New Roman"/>
          </w:rPr>
          <w:t xml:space="preserve">se puede </w:t>
        </w:r>
      </w:ins>
      <w:ins w:id="3165" w:author="Orion" w:date="2011-05-10T23:29:00Z">
        <w:r w:rsidR="00AB052D">
          <w:rPr>
            <w:rFonts w:cs="Times New Roman"/>
          </w:rPr>
          <w:t>ver que lo primero que</w:t>
        </w:r>
      </w:ins>
      <w:ins w:id="3166" w:author="Orion" w:date="2011-05-10T23:30:00Z">
        <w:r w:rsidR="00AB052D">
          <w:rPr>
            <w:rFonts w:cs="Times New Roman"/>
          </w:rPr>
          <w:t xml:space="preserve"> un piloto </w:t>
        </w:r>
      </w:ins>
      <w:ins w:id="3167" w:author="Orion" w:date="2011-05-10T23:29:00Z">
        <w:r w:rsidR="00AB052D">
          <w:rPr>
            <w:rFonts w:cs="Times New Roman"/>
          </w:rPr>
          <w:t xml:space="preserve">tendría que hacer antes de poder satisfacer el objetivo </w:t>
        </w:r>
      </w:ins>
      <w:ins w:id="3168" w:author="Orion" w:date="2011-05-10T23:30:00Z">
        <w:r w:rsidR="00AB052D">
          <w:rPr>
            <w:rFonts w:cs="Times New Roman"/>
          </w:rPr>
          <w:t>“</w:t>
        </w:r>
        <w:proofErr w:type="spellStart"/>
        <w:r w:rsidR="00AB052D">
          <w:rPr>
            <w:rFonts w:cs="Times New Roman"/>
          </w:rPr>
          <w:t>Arrive</w:t>
        </w:r>
        <w:proofErr w:type="spellEnd"/>
        <w:r w:rsidR="00AB052D">
          <w:rPr>
            <w:rFonts w:cs="Times New Roman"/>
          </w:rPr>
          <w:t xml:space="preserve"> </w:t>
        </w:r>
        <w:proofErr w:type="spellStart"/>
        <w:r w:rsidR="00AB052D">
          <w:rPr>
            <w:rFonts w:cs="Times New Roman"/>
          </w:rPr>
          <w:t>Safe</w:t>
        </w:r>
        <w:proofErr w:type="spellEnd"/>
        <w:r w:rsidR="00AB052D">
          <w:rPr>
            <w:rFonts w:cs="Times New Roman"/>
          </w:rPr>
          <w:t xml:space="preserve"> And </w:t>
        </w:r>
        <w:proofErr w:type="spellStart"/>
        <w:r w:rsidR="00AB052D">
          <w:rPr>
            <w:rFonts w:cs="Times New Roman"/>
          </w:rPr>
          <w:t>Sound</w:t>
        </w:r>
        <w:proofErr w:type="spellEnd"/>
        <w:r w:rsidR="00AB052D">
          <w:rPr>
            <w:rFonts w:cs="Times New Roman"/>
          </w:rPr>
          <w:t xml:space="preserve">” es obtener el plan de vuelo (Flight Plan </w:t>
        </w:r>
        <w:proofErr w:type="spellStart"/>
        <w:r w:rsidR="00AB052D">
          <w:rPr>
            <w:rFonts w:cs="Times New Roman"/>
          </w:rPr>
          <w:t>Take</w:t>
        </w:r>
        <w:proofErr w:type="spellEnd"/>
        <w:r w:rsidR="00AB052D">
          <w:rPr>
            <w:rFonts w:cs="Times New Roman"/>
          </w:rPr>
          <w:t xml:space="preserve">). </w:t>
        </w:r>
      </w:ins>
      <w:ins w:id="3169" w:author="Orion" w:date="2011-05-10T23:31:00Z">
        <w:r w:rsidR="00AB052D">
          <w:rPr>
            <w:rFonts w:cs="Times New Roman"/>
          </w:rPr>
          <w:t xml:space="preserve">Esto se </w:t>
        </w:r>
      </w:ins>
      <w:ins w:id="3170" w:author="Orion" w:date="2011-05-10T23:33:00Z">
        <w:r w:rsidR="008329B4">
          <w:rPr>
            <w:rFonts w:cs="Times New Roman"/>
          </w:rPr>
          <w:t>debe a que ningún piloto (y por consiguiente avi</w:t>
        </w:r>
      </w:ins>
      <w:ins w:id="3171" w:author="Orion" w:date="2011-05-10T23:34:00Z">
        <w:r w:rsidR="008329B4">
          <w:rPr>
            <w:rFonts w:cs="Times New Roman"/>
          </w:rPr>
          <w:t xml:space="preserve">ón) puede iniciar su vuelo sin que antes la empresa (en nuestro caso será un agente que explicaremos más adelante) haya suministrado un plan de vuelo a </w:t>
        </w:r>
      </w:ins>
      <w:ins w:id="3172" w:author="Orion" w:date="2011-05-10T23:37:00Z">
        <w:r w:rsidR="00373FD0">
          <w:rPr>
            <w:rFonts w:cs="Times New Roman"/>
          </w:rPr>
          <w:t>este</w:t>
        </w:r>
      </w:ins>
      <w:ins w:id="3173" w:author="Orion" w:date="2011-05-10T23:34:00Z">
        <w:r w:rsidR="008329B4">
          <w:rPr>
            <w:rFonts w:cs="Times New Roman"/>
          </w:rPr>
          <w:t xml:space="preserve"> piloto.</w:t>
        </w:r>
      </w:ins>
      <w:ins w:id="3174" w:author="Orion" w:date="2011-05-27T12:42:00Z">
        <w:r w:rsidR="00265261">
          <w:rPr>
            <w:rFonts w:cs="Times New Roman"/>
          </w:rPr>
          <w:t xml:space="preserve"> Una vez que el piloto dispone de su plan de vuelo su </w:t>
        </w:r>
      </w:ins>
      <w:ins w:id="3175" w:author="Orion" w:date="2011-05-27T12:46:00Z">
        <w:r w:rsidR="0024346B">
          <w:rPr>
            <w:rFonts w:cs="Times New Roman"/>
          </w:rPr>
          <w:t xml:space="preserve">próximo objetivo sería llegar al destino, siempre y cuando </w:t>
        </w:r>
      </w:ins>
      <w:ins w:id="3176" w:author="Orion" w:date="2011-05-27T12:58:00Z">
        <w:r w:rsidR="00A743A2">
          <w:rPr>
            <w:rFonts w:cs="Times New Roman"/>
          </w:rPr>
          <w:t>se eviten las colisiones con otros aviones</w:t>
        </w:r>
      </w:ins>
      <w:ins w:id="3177" w:author="Orion" w:date="2011-05-27T12:59:00Z">
        <w:r w:rsidR="00A743A2">
          <w:rPr>
            <w:rFonts w:cs="Times New Roman"/>
          </w:rPr>
          <w:t xml:space="preserve"> y los conflictos que se puedan tener con </w:t>
        </w:r>
      </w:ins>
      <w:ins w:id="3178" w:author="Orion" w:date="2011-05-27T13:00:00Z">
        <w:r w:rsidR="00A743A2">
          <w:rPr>
            <w:rFonts w:cs="Times New Roman"/>
          </w:rPr>
          <w:t>obstáculos</w:t>
        </w:r>
      </w:ins>
      <w:ins w:id="3179" w:author="Orion" w:date="2011-05-27T13:05:00Z">
        <w:r w:rsidR="001E41E1">
          <w:rPr>
            <w:rFonts w:cs="Times New Roman"/>
          </w:rPr>
          <w:t xml:space="preserve"> que se interpongan en la trayectoria de </w:t>
        </w:r>
      </w:ins>
      <w:ins w:id="3180" w:author="Orion" w:date="2011-05-27T13:07:00Z">
        <w:r w:rsidR="001E41E1">
          <w:rPr>
            <w:rFonts w:cs="Times New Roman"/>
          </w:rPr>
          <w:t>avión,</w:t>
        </w:r>
      </w:ins>
      <w:ins w:id="3181" w:author="Orion" w:date="2011-05-27T13:00:00Z">
        <w:r w:rsidR="00A743A2">
          <w:rPr>
            <w:rFonts w:cs="Times New Roman"/>
          </w:rPr>
          <w:t xml:space="preserve"> </w:t>
        </w:r>
      </w:ins>
      <w:ins w:id="3182" w:author="Orion" w:date="2011-05-27T13:01:00Z">
        <w:r w:rsidR="009D5088">
          <w:rPr>
            <w:rFonts w:cs="Times New Roman"/>
          </w:rPr>
          <w:t>como p</w:t>
        </w:r>
      </w:ins>
      <w:ins w:id="3183" w:author="Orion" w:date="2011-05-27T13:13:00Z">
        <w:r w:rsidR="009D5088">
          <w:rPr>
            <w:rFonts w:cs="Times New Roman"/>
          </w:rPr>
          <w:t>o</w:t>
        </w:r>
      </w:ins>
      <w:ins w:id="3184" w:author="Orion" w:date="2011-05-27T13:01:00Z">
        <w:r w:rsidR="009D5088">
          <w:rPr>
            <w:rFonts w:cs="Times New Roman"/>
          </w:rPr>
          <w:t>d</w:t>
        </w:r>
      </w:ins>
      <w:ins w:id="3185" w:author="Orion" w:date="2011-05-27T13:13:00Z">
        <w:r w:rsidR="009D5088">
          <w:rPr>
            <w:rFonts w:cs="Times New Roman"/>
          </w:rPr>
          <w:t>rían</w:t>
        </w:r>
      </w:ins>
      <w:ins w:id="3186" w:author="Orion" w:date="2011-05-27T13:01:00Z">
        <w:r w:rsidR="00A743A2">
          <w:rPr>
            <w:rFonts w:cs="Times New Roman"/>
          </w:rPr>
          <w:t xml:space="preserve"> ser montañas</w:t>
        </w:r>
      </w:ins>
      <w:ins w:id="3187" w:author="Orion" w:date="2011-05-27T13:09:00Z">
        <w:r w:rsidR="0049076F">
          <w:rPr>
            <w:rFonts w:cs="Times New Roman"/>
          </w:rPr>
          <w:t xml:space="preserve"> elevadas o</w:t>
        </w:r>
      </w:ins>
      <w:ins w:id="3188" w:author="Orion" w:date="2011-05-27T13:01:00Z">
        <w:r w:rsidR="00A743A2">
          <w:rPr>
            <w:rFonts w:cs="Times New Roman"/>
          </w:rPr>
          <w:t xml:space="preserve"> zonas restringidas</w:t>
        </w:r>
      </w:ins>
      <w:ins w:id="3189" w:author="Orion" w:date="2011-05-27T13:02:00Z">
        <w:r w:rsidR="00A743A2">
          <w:rPr>
            <w:rFonts w:cs="Times New Roman"/>
          </w:rPr>
          <w:t>. Esto último se</w:t>
        </w:r>
      </w:ins>
      <w:ins w:id="3190" w:author="Orion" w:date="2011-05-27T13:03:00Z">
        <w:r w:rsidR="00A743A2">
          <w:rPr>
            <w:rFonts w:cs="Times New Roman"/>
          </w:rPr>
          <w:t xml:space="preserve"> ve representado en el diagrama</w:t>
        </w:r>
      </w:ins>
      <w:ins w:id="3191" w:author="Orion" w:date="2011-05-27T13:04:00Z">
        <w:r w:rsidR="00A743A2">
          <w:rPr>
            <w:rFonts w:cs="Times New Roman"/>
          </w:rPr>
          <w:t xml:space="preserve"> </w:t>
        </w:r>
      </w:ins>
      <w:ins w:id="3192" w:author="Orion" w:date="2011-05-27T13:02:00Z">
        <w:r w:rsidR="00A743A2">
          <w:rPr>
            <w:rFonts w:cs="Times New Roman"/>
          </w:rPr>
          <w:t>por los objetivos</w:t>
        </w:r>
      </w:ins>
      <w:ins w:id="3193" w:author="Orion" w:date="2011-05-27T13:03:00Z">
        <w:r w:rsidR="00A743A2">
          <w:rPr>
            <w:rFonts w:cs="Times New Roman"/>
          </w:rPr>
          <w:t xml:space="preserve"> “</w:t>
        </w:r>
        <w:proofErr w:type="spellStart"/>
        <w:r w:rsidR="00A743A2">
          <w:rPr>
            <w:rFonts w:cs="Times New Roman"/>
          </w:rPr>
          <w:t>Collision</w:t>
        </w:r>
        <w:proofErr w:type="spellEnd"/>
        <w:r w:rsidR="00A743A2">
          <w:rPr>
            <w:rFonts w:cs="Times New Roman"/>
          </w:rPr>
          <w:t xml:space="preserve"> </w:t>
        </w:r>
        <w:proofErr w:type="spellStart"/>
        <w:r w:rsidR="00A743A2">
          <w:rPr>
            <w:rFonts w:cs="Times New Roman"/>
          </w:rPr>
          <w:t>Avoided</w:t>
        </w:r>
        <w:proofErr w:type="spellEnd"/>
        <w:r w:rsidR="00A743A2">
          <w:rPr>
            <w:rFonts w:cs="Times New Roman"/>
          </w:rPr>
          <w:t>” y “</w:t>
        </w:r>
        <w:proofErr w:type="spellStart"/>
        <w:r w:rsidR="00A743A2">
          <w:rPr>
            <w:rFonts w:cs="Times New Roman"/>
          </w:rPr>
          <w:t>Conflict</w:t>
        </w:r>
        <w:proofErr w:type="spellEnd"/>
        <w:r w:rsidR="00A743A2">
          <w:rPr>
            <w:rFonts w:cs="Times New Roman"/>
          </w:rPr>
          <w:t xml:space="preserve"> </w:t>
        </w:r>
        <w:proofErr w:type="spellStart"/>
        <w:r w:rsidR="00A743A2">
          <w:rPr>
            <w:rFonts w:cs="Times New Roman"/>
          </w:rPr>
          <w:t>Flag</w:t>
        </w:r>
        <w:proofErr w:type="spellEnd"/>
        <w:r w:rsidR="00A743A2">
          <w:rPr>
            <w:rFonts w:cs="Times New Roman"/>
          </w:rPr>
          <w:t xml:space="preserve"> </w:t>
        </w:r>
        <w:proofErr w:type="spellStart"/>
        <w:r w:rsidR="00A743A2">
          <w:rPr>
            <w:rFonts w:cs="Times New Roman"/>
          </w:rPr>
          <w:t>Generated</w:t>
        </w:r>
        <w:proofErr w:type="spellEnd"/>
        <w:r w:rsidR="00A743A2">
          <w:rPr>
            <w:rFonts w:cs="Times New Roman"/>
          </w:rPr>
          <w:t>”</w:t>
        </w:r>
      </w:ins>
      <w:ins w:id="3194" w:author="Orion" w:date="2011-05-27T13:05:00Z">
        <w:r w:rsidR="001E41E1">
          <w:rPr>
            <w:rFonts w:cs="Times New Roman"/>
          </w:rPr>
          <w:t xml:space="preserve">, y la </w:t>
        </w:r>
      </w:ins>
      <w:ins w:id="3195" w:author="Orion" w:date="2011-05-27T13:06:00Z">
        <w:r w:rsidR="001E41E1">
          <w:rPr>
            <w:rFonts w:cs="Times New Roman"/>
          </w:rPr>
          <w:t xml:space="preserve">satisfacción de estos es prioritaria al de la </w:t>
        </w:r>
      </w:ins>
      <w:ins w:id="3196" w:author="Orion" w:date="2011-05-27T13:07:00Z">
        <w:r w:rsidR="001E41E1">
          <w:rPr>
            <w:rFonts w:cs="Times New Roman"/>
          </w:rPr>
          <w:t>satisfacción</w:t>
        </w:r>
      </w:ins>
      <w:ins w:id="3197" w:author="Orion" w:date="2011-05-27T13:06:00Z">
        <w:r w:rsidR="001E41E1">
          <w:rPr>
            <w:rFonts w:cs="Times New Roman"/>
          </w:rPr>
          <w:t xml:space="preserve"> del </w:t>
        </w:r>
      </w:ins>
      <w:ins w:id="3198" w:author="Orion" w:date="2011-05-27T13:07:00Z">
        <w:r w:rsidR="001E41E1">
          <w:rPr>
            <w:rFonts w:cs="Times New Roman"/>
          </w:rPr>
          <w:t>objetivo</w:t>
        </w:r>
      </w:ins>
      <w:ins w:id="3199" w:author="Orion" w:date="2011-05-27T13:06:00Z">
        <w:r w:rsidR="001E41E1">
          <w:rPr>
            <w:rFonts w:cs="Times New Roman"/>
          </w:rPr>
          <w:t xml:space="preserve"> de llegar al destino </w:t>
        </w:r>
      </w:ins>
      <w:ins w:id="3200" w:author="Orion" w:date="2011-05-27T13:07:00Z">
        <w:r w:rsidR="001E41E1">
          <w:rPr>
            <w:rFonts w:cs="Times New Roman"/>
          </w:rPr>
          <w:t>“</w:t>
        </w:r>
        <w:proofErr w:type="spellStart"/>
        <w:r w:rsidR="001E41E1">
          <w:rPr>
            <w:rFonts w:cs="Times New Roman"/>
          </w:rPr>
          <w:t>Arrive</w:t>
        </w:r>
        <w:proofErr w:type="spellEnd"/>
        <w:r w:rsidR="001E41E1">
          <w:rPr>
            <w:rFonts w:cs="Times New Roman"/>
          </w:rPr>
          <w:t xml:space="preserve"> </w:t>
        </w:r>
        <w:proofErr w:type="spellStart"/>
        <w:r w:rsidR="001E41E1">
          <w:rPr>
            <w:rFonts w:cs="Times New Roman"/>
          </w:rPr>
          <w:t>to</w:t>
        </w:r>
        <w:proofErr w:type="spellEnd"/>
        <w:r w:rsidR="001E41E1">
          <w:rPr>
            <w:rFonts w:cs="Times New Roman"/>
          </w:rPr>
          <w:t xml:space="preserve"> </w:t>
        </w:r>
        <w:proofErr w:type="spellStart"/>
        <w:r w:rsidR="001E41E1">
          <w:rPr>
            <w:rFonts w:cs="Times New Roman"/>
          </w:rPr>
          <w:t>Destination</w:t>
        </w:r>
        <w:proofErr w:type="spellEnd"/>
        <w:r w:rsidR="001E41E1">
          <w:rPr>
            <w:rFonts w:cs="Times New Roman"/>
          </w:rPr>
          <w:t>”</w:t>
        </w:r>
      </w:ins>
      <w:ins w:id="3201" w:author="Orion" w:date="2011-05-27T13:04:00Z">
        <w:r w:rsidR="00A743A2">
          <w:rPr>
            <w:rFonts w:cs="Times New Roman"/>
          </w:rPr>
          <w:t>.</w:t>
        </w:r>
      </w:ins>
      <w:ins w:id="3202" w:author="Orion" w:date="2011-05-27T13:16:00Z">
        <w:r w:rsidR="0092440F">
          <w:rPr>
            <w:rFonts w:cs="Times New Roman"/>
          </w:rPr>
          <w:t xml:space="preserve">Este </w:t>
        </w:r>
      </w:ins>
      <w:ins w:id="3203" w:author="Orion" w:date="2011-05-27T14:09:00Z">
        <w:r w:rsidR="004B01EE">
          <w:rPr>
            <w:rFonts w:cs="Times New Roman"/>
          </w:rPr>
          <w:t xml:space="preserve">último </w:t>
        </w:r>
      </w:ins>
      <w:ins w:id="3204" w:author="Orion" w:date="2011-05-27T13:16:00Z">
        <w:r w:rsidR="0092440F">
          <w:rPr>
            <w:rFonts w:cs="Times New Roman"/>
          </w:rPr>
          <w:t xml:space="preserve">objetivo se viene a descomponer </w:t>
        </w:r>
      </w:ins>
      <w:ins w:id="3205" w:author="Orion" w:date="2011-05-27T13:19:00Z">
        <w:r w:rsidR="00085086">
          <w:rPr>
            <w:rFonts w:cs="Times New Roman"/>
          </w:rPr>
          <w:t>a  su vez en otro</w:t>
        </w:r>
      </w:ins>
      <w:ins w:id="3206" w:author="Orion" w:date="2011-05-27T13:17:00Z">
        <w:r w:rsidR="0092440F">
          <w:rPr>
            <w:rFonts w:cs="Times New Roman"/>
          </w:rPr>
          <w:t xml:space="preserve"> tres </w:t>
        </w:r>
        <w:r w:rsidR="00085086">
          <w:rPr>
            <w:rFonts w:cs="Times New Roman"/>
          </w:rPr>
          <w:t>objetivos</w:t>
        </w:r>
        <w:r w:rsidR="0092440F">
          <w:rPr>
            <w:rFonts w:cs="Times New Roman"/>
          </w:rPr>
          <w:t>.</w:t>
        </w:r>
      </w:ins>
      <w:ins w:id="3207" w:author="Orion" w:date="2011-05-27T13:21:00Z">
        <w:r w:rsidR="00085086">
          <w:rPr>
            <w:rFonts w:cs="Times New Roman"/>
          </w:rPr>
          <w:t xml:space="preserve"> </w:t>
        </w:r>
      </w:ins>
      <w:ins w:id="3208" w:author="Orion" w:date="2011-05-27T13:23:00Z">
        <w:r w:rsidR="00085086">
          <w:rPr>
            <w:rFonts w:cs="Times New Roman"/>
          </w:rPr>
          <w:t>Dichos objetivos son:</w:t>
        </w:r>
      </w:ins>
    </w:p>
    <w:p w:rsidR="00431DBD" w:rsidRPr="00431DBD" w:rsidRDefault="00085086">
      <w:pPr>
        <w:pStyle w:val="ListParagraph"/>
        <w:numPr>
          <w:ilvl w:val="0"/>
          <w:numId w:val="21"/>
        </w:numPr>
        <w:jc w:val="both"/>
        <w:rPr>
          <w:ins w:id="3209" w:author="Orion" w:date="2011-05-27T13:23:00Z"/>
          <w:rFonts w:cs="Times New Roman"/>
          <w:rPrChange w:id="3210" w:author="Orion" w:date="2011-05-27T14:11:00Z">
            <w:rPr>
              <w:ins w:id="3211" w:author="Orion" w:date="2011-05-27T13:23:00Z"/>
            </w:rPr>
          </w:rPrChange>
        </w:rPr>
        <w:pPrChange w:id="3212" w:author="Orion" w:date="2011-05-27T14:11:00Z">
          <w:pPr/>
        </w:pPrChange>
      </w:pPr>
      <w:ins w:id="3213" w:author="Orion" w:date="2011-05-27T13:22:00Z">
        <w:r w:rsidRPr="00491715">
          <w:rPr>
            <w:rFonts w:cs="Times New Roman"/>
          </w:rPr>
          <w:lastRenderedPageBreak/>
          <w:t>Descomponer el plan de vuelo</w:t>
        </w:r>
      </w:ins>
      <w:ins w:id="3214" w:author="Orion" w:date="2011-05-27T13:40:00Z">
        <w:r w:rsidR="008F2DDC" w:rsidRPr="00431DBD">
          <w:rPr>
            <w:rFonts w:cs="Times New Roman"/>
            <w:rPrChange w:id="3215" w:author="Orion" w:date="2011-05-27T14:11:00Z">
              <w:rPr>
                <w:rFonts w:cs="Times New Roman"/>
              </w:rPr>
            </w:rPrChange>
          </w:rPr>
          <w:t>,</w:t>
        </w:r>
      </w:ins>
      <w:ins w:id="3216" w:author="Orion" w:date="2011-05-27T13:24:00Z">
        <w:r w:rsidRPr="00431DBD">
          <w:rPr>
            <w:rFonts w:cs="Times New Roman"/>
            <w:rPrChange w:id="3217" w:author="Orion" w:date="2011-05-27T14:11:00Z">
              <w:rPr>
                <w:rFonts w:cs="Times New Roman"/>
              </w:rPr>
            </w:rPrChange>
          </w:rPr>
          <w:t xml:space="preserve"> “Flight Plan </w:t>
        </w:r>
      </w:ins>
      <w:proofErr w:type="spellStart"/>
      <w:ins w:id="3218" w:author="Orion" w:date="2011-05-27T13:25:00Z">
        <w:r w:rsidRPr="00431DBD">
          <w:rPr>
            <w:rFonts w:cs="Times New Roman"/>
            <w:rPrChange w:id="3219" w:author="Orion" w:date="2011-05-27T14:11:00Z">
              <w:rPr>
                <w:rFonts w:cs="Times New Roman"/>
              </w:rPr>
            </w:rPrChange>
          </w:rPr>
          <w:t>Descomposed</w:t>
        </w:r>
      </w:ins>
      <w:proofErr w:type="spellEnd"/>
      <w:ins w:id="3220" w:author="Orion" w:date="2011-05-27T13:24:00Z">
        <w:r w:rsidRPr="00431DBD">
          <w:rPr>
            <w:rFonts w:cs="Times New Roman"/>
            <w:rPrChange w:id="3221" w:author="Orion" w:date="2011-05-27T14:11:00Z">
              <w:rPr/>
            </w:rPrChange>
          </w:rPr>
          <w:t>”</w:t>
        </w:r>
      </w:ins>
      <w:ins w:id="3222" w:author="Orion" w:date="2011-05-27T13:22:00Z">
        <w:r w:rsidRPr="00431DBD">
          <w:rPr>
            <w:rFonts w:cs="Times New Roman"/>
            <w:rPrChange w:id="3223" w:author="Orion" w:date="2011-05-27T14:11:00Z">
              <w:rPr/>
            </w:rPrChange>
          </w:rPr>
          <w:t>.</w:t>
        </w:r>
      </w:ins>
      <w:ins w:id="3224" w:author="Orion" w:date="2011-05-27T13:25:00Z">
        <w:r w:rsidRPr="00431DBD">
          <w:rPr>
            <w:rFonts w:cs="Times New Roman"/>
            <w:rPrChange w:id="3225" w:author="Orion" w:date="2011-05-27T14:11:00Z">
              <w:rPr>
                <w:rFonts w:cs="Times New Roman"/>
              </w:rPr>
            </w:rPrChange>
          </w:rPr>
          <w:t xml:space="preserve"> Donde </w:t>
        </w:r>
      </w:ins>
      <w:ins w:id="3226" w:author="Orion" w:date="2011-05-27T13:26:00Z">
        <w:r w:rsidRPr="00431DBD">
          <w:rPr>
            <w:rFonts w:cs="Times New Roman"/>
            <w:rPrChange w:id="3227" w:author="Orion" w:date="2011-05-27T14:11:00Z">
              <w:rPr>
                <w:rFonts w:cs="Times New Roman"/>
              </w:rPr>
            </w:rPrChange>
          </w:rPr>
          <w:t>el pla</w:t>
        </w:r>
        <w:r w:rsidR="002471D1" w:rsidRPr="00431DBD">
          <w:rPr>
            <w:rFonts w:cs="Times New Roman"/>
            <w:rPrChange w:id="3228" w:author="Orion" w:date="2011-05-27T14:11:00Z">
              <w:rPr>
                <w:rFonts w:cs="Times New Roman"/>
              </w:rPr>
            </w:rPrChange>
          </w:rPr>
          <w:t>n</w:t>
        </w:r>
        <w:r w:rsidRPr="00431DBD">
          <w:rPr>
            <w:rFonts w:cs="Times New Roman"/>
            <w:rPrChange w:id="3229" w:author="Orion" w:date="2011-05-27T14:11:00Z">
              <w:rPr>
                <w:rFonts w:cs="Times New Roman"/>
              </w:rPr>
            </w:rPrChange>
          </w:rPr>
          <w:t xml:space="preserve"> de vuelo </w:t>
        </w:r>
      </w:ins>
      <w:ins w:id="3230" w:author="Orion" w:date="2011-05-27T13:25:00Z">
        <w:r w:rsidRPr="00431DBD">
          <w:rPr>
            <w:rFonts w:cs="Times New Roman"/>
            <w:rPrChange w:id="3231" w:author="Orion" w:date="2011-05-27T14:11:00Z">
              <w:rPr>
                <w:rFonts w:cs="Times New Roman"/>
              </w:rPr>
            </w:rPrChange>
          </w:rPr>
          <w:t>se descompondrá e</w:t>
        </w:r>
      </w:ins>
      <w:ins w:id="3232" w:author="Orion" w:date="2011-05-27T13:26:00Z">
        <w:r w:rsidRPr="00431DBD">
          <w:rPr>
            <w:rFonts w:cs="Times New Roman"/>
            <w:rPrChange w:id="3233" w:author="Orion" w:date="2011-05-27T14:11:00Z">
              <w:rPr>
                <w:rFonts w:cs="Times New Roman"/>
              </w:rPr>
            </w:rPrChange>
          </w:rPr>
          <w:t>n una serie de tramos</w:t>
        </w:r>
      </w:ins>
      <w:ins w:id="3234" w:author="Orion" w:date="2011-05-27T14:10:00Z">
        <w:r w:rsidR="00431DBD" w:rsidRPr="00431DBD">
          <w:rPr>
            <w:rFonts w:cs="Times New Roman"/>
            <w:rPrChange w:id="3235" w:author="Orion" w:date="2011-05-27T14:11:00Z">
              <w:rPr>
                <w:rFonts w:cs="Times New Roman"/>
              </w:rPr>
            </w:rPrChange>
          </w:rPr>
          <w:t xml:space="preserve">. </w:t>
        </w:r>
      </w:ins>
      <w:ins w:id="3236" w:author="Orion" w:date="2011-05-27T14:11:00Z">
        <w:r w:rsidR="00431DBD">
          <w:rPr>
            <w:rFonts w:cs="Times New Roman"/>
          </w:rPr>
          <w:t>A su vez se puede ver</w:t>
        </w:r>
      </w:ins>
      <w:ins w:id="3237" w:author="Orion" w:date="2011-05-27T14:10:00Z">
        <w:r w:rsidR="00431DBD" w:rsidRPr="00491715">
          <w:rPr>
            <w:rFonts w:cs="Times New Roman"/>
          </w:rPr>
          <w:t xml:space="preserve"> que</w:t>
        </w:r>
      </w:ins>
      <w:ins w:id="3238" w:author="Orion" w:date="2011-05-27T14:20:00Z">
        <w:r w:rsidR="002E7BDA">
          <w:rPr>
            <w:rFonts w:cs="Times New Roman"/>
          </w:rPr>
          <w:t>,</w:t>
        </w:r>
      </w:ins>
      <w:ins w:id="3239" w:author="Orion" w:date="2011-05-27T14:10:00Z">
        <w:r w:rsidR="00431DBD" w:rsidRPr="00491715">
          <w:rPr>
            <w:rFonts w:cs="Times New Roman"/>
          </w:rPr>
          <w:t xml:space="preserve">  una vez se ha descompuesto el plan de vuelo en tramos, el piloto intentará satisfacer el objetivo</w:t>
        </w:r>
      </w:ins>
      <w:ins w:id="3240" w:author="Orion" w:date="2011-05-27T14:20:00Z">
        <w:r w:rsidR="002E7BDA">
          <w:rPr>
            <w:rFonts w:cs="Times New Roman"/>
          </w:rPr>
          <w:t xml:space="preserve"> “</w:t>
        </w:r>
        <w:proofErr w:type="spellStart"/>
        <w:r w:rsidR="00D95D96">
          <w:rPr>
            <w:rFonts w:cs="Times New Roman"/>
          </w:rPr>
          <w:t>DecisionsForL</w:t>
        </w:r>
      </w:ins>
      <w:ins w:id="3241" w:author="Orion" w:date="2011-05-27T14:22:00Z">
        <w:r w:rsidR="00D95D96">
          <w:rPr>
            <w:rFonts w:cs="Times New Roman"/>
          </w:rPr>
          <w:t>e</w:t>
        </w:r>
      </w:ins>
      <w:ins w:id="3242" w:author="Orion" w:date="2011-05-27T14:20:00Z">
        <w:r w:rsidR="002E7BDA">
          <w:rPr>
            <w:rFonts w:cs="Times New Roman"/>
          </w:rPr>
          <w:t>gMade</w:t>
        </w:r>
      </w:ins>
      <w:proofErr w:type="spellEnd"/>
      <w:ins w:id="3243" w:author="Orion" w:date="2011-05-27T14:21:00Z">
        <w:r w:rsidR="002E7BDA">
          <w:rPr>
            <w:rFonts w:cs="Times New Roman"/>
          </w:rPr>
          <w:t xml:space="preserve">”. Dicho objetivo consistirá en </w:t>
        </w:r>
      </w:ins>
      <w:ins w:id="3244" w:author="Orion" w:date="2011-05-27T14:10:00Z">
        <w:r w:rsidR="00431DBD" w:rsidRPr="00491715">
          <w:rPr>
            <w:rFonts w:cs="Times New Roman"/>
          </w:rPr>
          <w:t xml:space="preserve">crear las decisiones pertinentes para </w:t>
        </w:r>
        <w:r w:rsidR="008818A2">
          <w:rPr>
            <w:rFonts w:cs="Times New Roman"/>
            <w:rPrChange w:id="3245" w:author="Orion" w:date="2011-05-27T14:11:00Z">
              <w:rPr>
                <w:rFonts w:cs="Times New Roman"/>
              </w:rPr>
            </w:rPrChange>
          </w:rPr>
          <w:t>completar el tramo.</w:t>
        </w:r>
      </w:ins>
    </w:p>
    <w:p w:rsidR="00085086" w:rsidRDefault="00085086">
      <w:pPr>
        <w:pStyle w:val="ListParagraph"/>
        <w:numPr>
          <w:ilvl w:val="0"/>
          <w:numId w:val="21"/>
        </w:numPr>
        <w:jc w:val="both"/>
        <w:rPr>
          <w:ins w:id="3246" w:author="Orion" w:date="2011-05-27T13:23:00Z"/>
          <w:rFonts w:cs="Times New Roman"/>
        </w:rPr>
        <w:pPrChange w:id="3247" w:author="Orion" w:date="2011-05-27T13:23:00Z">
          <w:pPr/>
        </w:pPrChange>
      </w:pPr>
      <w:ins w:id="3248" w:author="Orion" w:date="2011-05-27T13:23:00Z">
        <w:r>
          <w:rPr>
            <w:rFonts w:cs="Times New Roman"/>
          </w:rPr>
          <w:t>Actualizar la posición del avión</w:t>
        </w:r>
      </w:ins>
      <w:ins w:id="3249" w:author="Orion" w:date="2011-05-27T13:40:00Z">
        <w:r w:rsidR="008F2DDC">
          <w:rPr>
            <w:rFonts w:cs="Times New Roman"/>
          </w:rPr>
          <w:t>,</w:t>
        </w:r>
      </w:ins>
      <w:ins w:id="3250" w:author="Orion" w:date="2011-05-27T13:24:00Z">
        <w:r>
          <w:rPr>
            <w:rFonts w:cs="Times New Roman"/>
          </w:rPr>
          <w:t xml:space="preserve"> “</w:t>
        </w:r>
        <w:proofErr w:type="spellStart"/>
        <w:r>
          <w:rPr>
            <w:rFonts w:cs="Times New Roman"/>
          </w:rPr>
          <w:t>Plane</w:t>
        </w:r>
        <w:proofErr w:type="spellEnd"/>
        <w:r>
          <w:rPr>
            <w:rFonts w:cs="Times New Roman"/>
          </w:rPr>
          <w:t xml:space="preserve"> Position </w:t>
        </w:r>
        <w:proofErr w:type="spellStart"/>
        <w:r>
          <w:rPr>
            <w:rFonts w:cs="Times New Roman"/>
          </w:rPr>
          <w:t>Update</w:t>
        </w:r>
      </w:ins>
      <w:ins w:id="3251" w:author="Orion" w:date="2011-05-27T13:25:00Z">
        <w:r>
          <w:rPr>
            <w:rFonts w:cs="Times New Roman"/>
          </w:rPr>
          <w:t>d</w:t>
        </w:r>
        <w:proofErr w:type="spellEnd"/>
        <w:r>
          <w:rPr>
            <w:rFonts w:cs="Times New Roman"/>
          </w:rPr>
          <w:t>”</w:t>
        </w:r>
      </w:ins>
      <w:ins w:id="3252" w:author="Orion" w:date="2011-05-27T13:26:00Z">
        <w:r w:rsidR="00DD4556">
          <w:rPr>
            <w:rFonts w:cs="Times New Roman"/>
          </w:rPr>
          <w:t>. Que</w:t>
        </w:r>
      </w:ins>
      <w:ins w:id="3253" w:author="Orion" w:date="2011-05-27T13:28:00Z">
        <w:r w:rsidR="00DD4556">
          <w:rPr>
            <w:rFonts w:cs="Times New Roman"/>
          </w:rPr>
          <w:t xml:space="preserve"> consistir</w:t>
        </w:r>
        <w:r w:rsidR="00380642">
          <w:rPr>
            <w:rFonts w:cs="Times New Roman"/>
          </w:rPr>
          <w:t>á en una seri</w:t>
        </w:r>
      </w:ins>
      <w:ins w:id="3254" w:author="Orion" w:date="2011-05-27T14:17:00Z">
        <w:r w:rsidR="00380642">
          <w:rPr>
            <w:rFonts w:cs="Times New Roman"/>
          </w:rPr>
          <w:t>e</w:t>
        </w:r>
      </w:ins>
      <w:ins w:id="3255" w:author="Orion" w:date="2011-05-27T13:28:00Z">
        <w:r w:rsidR="00DD4556">
          <w:rPr>
            <w:rFonts w:cs="Times New Roman"/>
          </w:rPr>
          <w:t xml:space="preserve"> de tareas donde</w:t>
        </w:r>
      </w:ins>
      <w:ins w:id="3256" w:author="Orion" w:date="2011-05-27T13:27:00Z">
        <w:r w:rsidR="00DD4556">
          <w:rPr>
            <w:rFonts w:cs="Times New Roman"/>
          </w:rPr>
          <w:t xml:space="preserve"> se tendrá en cuenta la velocidad</w:t>
        </w:r>
      </w:ins>
      <w:ins w:id="3257" w:author="Orion" w:date="2011-05-27T13:29:00Z">
        <w:r w:rsidR="00DD4556">
          <w:rPr>
            <w:rFonts w:cs="Times New Roman"/>
          </w:rPr>
          <w:t>, altura</w:t>
        </w:r>
      </w:ins>
      <w:ins w:id="3258" w:author="Orion" w:date="2011-05-27T13:27:00Z">
        <w:r w:rsidR="00DD4556">
          <w:rPr>
            <w:rFonts w:cs="Times New Roman"/>
          </w:rPr>
          <w:t xml:space="preserve"> y orientación</w:t>
        </w:r>
      </w:ins>
      <w:ins w:id="3259" w:author="Orion" w:date="2011-05-27T13:29:00Z">
        <w:r w:rsidR="00DD4556">
          <w:rPr>
            <w:rFonts w:cs="Times New Roman"/>
          </w:rPr>
          <w:t xml:space="preserve"> del avión</w:t>
        </w:r>
      </w:ins>
      <w:ins w:id="3260" w:author="Orion" w:date="2011-05-27T13:27:00Z">
        <w:r w:rsidR="00DD4556">
          <w:rPr>
            <w:rFonts w:cs="Times New Roman"/>
          </w:rPr>
          <w:t xml:space="preserve"> para calcular la siguiente posición de la aeronave.</w:t>
        </w:r>
      </w:ins>
    </w:p>
    <w:p w:rsidR="00085086" w:rsidRPr="00491715" w:rsidRDefault="00085086">
      <w:pPr>
        <w:pStyle w:val="ListParagraph"/>
        <w:numPr>
          <w:ilvl w:val="0"/>
          <w:numId w:val="21"/>
        </w:numPr>
        <w:jc w:val="both"/>
        <w:rPr>
          <w:ins w:id="3261" w:author="Orion" w:date="2011-05-27T13:22:00Z"/>
          <w:rFonts w:cs="Times New Roman"/>
        </w:rPr>
        <w:pPrChange w:id="3262" w:author="Orion" w:date="2011-05-27T13:23:00Z">
          <w:pPr/>
        </w:pPrChange>
      </w:pPr>
      <w:ins w:id="3263" w:author="Orion" w:date="2011-05-27T13:24:00Z">
        <w:r>
          <w:rPr>
            <w:rFonts w:cs="Times New Roman"/>
          </w:rPr>
          <w:t>Comprobar que se ha llegado al destino</w:t>
        </w:r>
      </w:ins>
      <w:ins w:id="3264" w:author="Orion" w:date="2011-05-27T13:40:00Z">
        <w:r w:rsidR="008F2DDC">
          <w:rPr>
            <w:rFonts w:cs="Times New Roman"/>
          </w:rPr>
          <w:t>,</w:t>
        </w:r>
      </w:ins>
      <w:ins w:id="3265" w:author="Orion" w:date="2011-05-27T13:25:00Z">
        <w:r>
          <w:rPr>
            <w:rFonts w:cs="Times New Roman"/>
          </w:rPr>
          <w:t xml:space="preserve"> “Flight</w:t>
        </w:r>
      </w:ins>
      <w:ins w:id="3266" w:author="Orion" w:date="2011-05-27T13:29:00Z">
        <w:r w:rsidR="000A26F6">
          <w:rPr>
            <w:rFonts w:cs="Times New Roman"/>
          </w:rPr>
          <w:t xml:space="preserve"> </w:t>
        </w:r>
      </w:ins>
      <w:ins w:id="3267" w:author="Orion" w:date="2011-05-27T13:25:00Z">
        <w:r>
          <w:rPr>
            <w:rFonts w:cs="Times New Roman"/>
          </w:rPr>
          <w:t xml:space="preserve">Plan </w:t>
        </w:r>
        <w:proofErr w:type="spellStart"/>
        <w:r>
          <w:rPr>
            <w:rFonts w:cs="Times New Roman"/>
          </w:rPr>
          <w:t>Completed</w:t>
        </w:r>
        <w:proofErr w:type="spellEnd"/>
        <w:r>
          <w:rPr>
            <w:rFonts w:cs="Times New Roman"/>
          </w:rPr>
          <w:t>”</w:t>
        </w:r>
      </w:ins>
      <w:ins w:id="3268" w:author="Orion" w:date="2011-05-27T13:24:00Z">
        <w:r>
          <w:rPr>
            <w:rFonts w:cs="Times New Roman"/>
          </w:rPr>
          <w:t>.</w:t>
        </w:r>
      </w:ins>
      <w:ins w:id="3269" w:author="Orion" w:date="2011-05-27T13:29:00Z">
        <w:r w:rsidR="000A26F6">
          <w:rPr>
            <w:rFonts w:cs="Times New Roman"/>
          </w:rPr>
          <w:t xml:space="preserve"> D</w:t>
        </w:r>
        <w:r w:rsidR="00845EFF">
          <w:rPr>
            <w:rFonts w:cs="Times New Roman"/>
          </w:rPr>
          <w:t>onde</w:t>
        </w:r>
      </w:ins>
      <w:ins w:id="3270" w:author="Orion" w:date="2011-05-27T13:42:00Z">
        <w:r w:rsidR="00845EFF">
          <w:rPr>
            <w:rFonts w:cs="Times New Roman"/>
          </w:rPr>
          <w:t>, cada vez que se complete uno de los tramos del vuelo, se comprobará si ese era el último tramo y se ha llegado ya al destino.</w:t>
        </w:r>
      </w:ins>
      <w:ins w:id="3271" w:author="Orion" w:date="2011-05-27T14:14:00Z">
        <w:r w:rsidR="00760B28">
          <w:rPr>
            <w:rFonts w:cs="Times New Roman"/>
          </w:rPr>
          <w:t xml:space="preserve"> Es por ello</w:t>
        </w:r>
      </w:ins>
      <w:ins w:id="3272" w:author="Orion" w:date="2011-05-27T14:16:00Z">
        <w:r w:rsidR="00BD0CC8">
          <w:rPr>
            <w:rFonts w:cs="Times New Roman"/>
          </w:rPr>
          <w:t>,</w:t>
        </w:r>
      </w:ins>
      <w:ins w:id="3273" w:author="Orion" w:date="2011-05-27T14:14:00Z">
        <w:r w:rsidR="00760B28">
          <w:rPr>
            <w:rFonts w:cs="Times New Roman"/>
          </w:rPr>
          <w:t xml:space="preserve"> por lo que </w:t>
        </w:r>
      </w:ins>
      <w:ins w:id="3274" w:author="Orion" w:date="2011-05-27T14:16:00Z">
        <w:r w:rsidR="00BD0CC8">
          <w:rPr>
            <w:rFonts w:cs="Times New Roman"/>
          </w:rPr>
          <w:t xml:space="preserve">este objetivo depende de que se haya cumplido el objetivo de tramo completado </w:t>
        </w:r>
      </w:ins>
      <w:ins w:id="3275" w:author="Orion" w:date="2011-05-27T14:17:00Z">
        <w:r w:rsidR="00BD0CC8">
          <w:rPr>
            <w:rFonts w:cs="Times New Roman"/>
          </w:rPr>
          <w:t xml:space="preserve">“Flight </w:t>
        </w:r>
        <w:proofErr w:type="spellStart"/>
        <w:r w:rsidR="00BD0CC8">
          <w:rPr>
            <w:rFonts w:cs="Times New Roman"/>
          </w:rPr>
          <w:t>Leg</w:t>
        </w:r>
        <w:proofErr w:type="spellEnd"/>
        <w:r w:rsidR="00BD0CC8">
          <w:rPr>
            <w:rFonts w:cs="Times New Roman"/>
          </w:rPr>
          <w:t xml:space="preserve"> </w:t>
        </w:r>
        <w:proofErr w:type="spellStart"/>
        <w:r w:rsidR="00BD0CC8">
          <w:rPr>
            <w:rFonts w:cs="Times New Roman"/>
          </w:rPr>
          <w:t>Completed</w:t>
        </w:r>
        <w:proofErr w:type="spellEnd"/>
        <w:r w:rsidR="00BD0CC8">
          <w:rPr>
            <w:rFonts w:cs="Times New Roman"/>
          </w:rPr>
          <w:t>”.</w:t>
        </w:r>
      </w:ins>
    </w:p>
    <w:p w:rsidR="00085086" w:rsidRDefault="00085086">
      <w:pPr>
        <w:jc w:val="both"/>
        <w:rPr>
          <w:ins w:id="3276" w:author="Orion" w:date="2011-05-10T23:33:00Z"/>
          <w:rFonts w:cs="Times New Roman"/>
        </w:rPr>
        <w:pPrChange w:id="3277" w:author="Orion" w:date="2011-05-10T23:33:00Z">
          <w:pPr/>
        </w:pPrChange>
      </w:pPr>
    </w:p>
    <w:p w:rsidR="00FD25D2" w:rsidRDefault="002E7BDA">
      <w:pPr>
        <w:jc w:val="both"/>
        <w:rPr>
          <w:ins w:id="3278" w:author="Orion" w:date="2011-05-10T23:20:00Z"/>
          <w:rFonts w:cs="Times New Roman"/>
        </w:rPr>
        <w:pPrChange w:id="3279" w:author="Orion" w:date="2011-05-10T23:33:00Z">
          <w:pPr/>
        </w:pPrChange>
      </w:pPr>
      <w:ins w:id="3280" w:author="Orion" w:date="2011-05-27T14:20:00Z">
        <w:r w:rsidRPr="00491715">
          <w:rPr>
            <w:rFonts w:cs="Times New Roman"/>
            <w:noProof/>
            <w:lang w:eastAsia="es-ES" w:bidi="ar-SA"/>
          </w:rPr>
          <w:drawing>
            <wp:inline distT="0" distB="0" distL="0" distR="0" wp14:anchorId="794A88E7" wp14:editId="0F094E41">
              <wp:extent cx="5612130" cy="3256280"/>
              <wp:effectExtent l="0" t="0" r="762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612130" cy="3256280"/>
                      </a:xfrm>
                      <a:prstGeom prst="rect">
                        <a:avLst/>
                      </a:prstGeom>
                    </pic:spPr>
                  </pic:pic>
                </a:graphicData>
              </a:graphic>
            </wp:inline>
          </w:drawing>
        </w:r>
      </w:ins>
      <w:ins w:id="3281" w:author="Orion" w:date="2011-05-10T23:33:00Z">
        <w:r w:rsidR="008329B4">
          <w:rPr>
            <w:rFonts w:cs="Times New Roman"/>
          </w:rPr>
          <w:t xml:space="preserve"> </w:t>
        </w:r>
      </w:ins>
    </w:p>
    <w:p w:rsidR="00FD25D2" w:rsidRDefault="00FD25D2" w:rsidP="00FD25D2">
      <w:pPr>
        <w:pStyle w:val="Caption"/>
        <w:rPr>
          <w:ins w:id="3282" w:author="Orion" w:date="2011-05-27T14:23:00Z"/>
        </w:rPr>
      </w:pPr>
      <w:bookmarkStart w:id="3283" w:name="_Ref292833412"/>
      <w:bookmarkStart w:id="3284" w:name="_Ref292833348"/>
      <w:bookmarkStart w:id="3285" w:name="_Toc294282637"/>
      <w:ins w:id="3286" w:author="Orion" w:date="2011-05-10T23:20:00Z">
        <w:r>
          <w:t xml:space="preserve">Figura </w:t>
        </w:r>
        <w:r>
          <w:fldChar w:fldCharType="begin"/>
        </w:r>
        <w:r>
          <w:instrText xml:space="preserve"> SEQ Figura \* ARABIC </w:instrText>
        </w:r>
        <w:r>
          <w:fldChar w:fldCharType="separate"/>
        </w:r>
      </w:ins>
      <w:ins w:id="3287" w:author="Orion" w:date="2011-05-27T14:08:00Z">
        <w:r w:rsidR="004B01EE">
          <w:rPr>
            <w:noProof/>
          </w:rPr>
          <w:t>2</w:t>
        </w:r>
      </w:ins>
      <w:ins w:id="3288" w:author="Orion" w:date="2011-05-10T23:20:00Z">
        <w:r>
          <w:fldChar w:fldCharType="end"/>
        </w:r>
        <w:bookmarkEnd w:id="3283"/>
        <w:r>
          <w:t>: Diagrama de Objetivos</w:t>
        </w:r>
      </w:ins>
      <w:bookmarkEnd w:id="3284"/>
      <w:bookmarkEnd w:id="3285"/>
    </w:p>
    <w:p w:rsidR="00F832C3" w:rsidRDefault="000040DF" w:rsidP="0080393A">
      <w:pPr>
        <w:pStyle w:val="Caption"/>
        <w:jc w:val="both"/>
        <w:rPr>
          <w:ins w:id="3289" w:author="Orion" w:date="2011-05-27T14:51:00Z"/>
          <w:rFonts w:cs="Times New Roman"/>
          <w:i w:val="0"/>
        </w:rPr>
        <w:pPrChange w:id="3290" w:author="Orion" w:date="2011-05-27T18:14:00Z">
          <w:pPr>
            <w:pStyle w:val="Caption"/>
          </w:pPr>
        </w:pPrChange>
      </w:pPr>
      <w:ins w:id="3291" w:author="Orion" w:date="2011-05-27T14:23:00Z">
        <w:r>
          <w:rPr>
            <w:rFonts w:cs="Times New Roman"/>
            <w:i w:val="0"/>
          </w:rPr>
          <w:t xml:space="preserve">Seguidamente se muestra </w:t>
        </w:r>
      </w:ins>
      <w:ins w:id="3292" w:author="Orion" w:date="2011-05-27T18:00:00Z">
        <w:r w:rsidR="0054658A">
          <w:rPr>
            <w:rFonts w:cs="Times New Roman"/>
            <w:i w:val="0"/>
          </w:rPr>
          <w:t xml:space="preserve">el </w:t>
        </w:r>
      </w:ins>
      <w:ins w:id="3293" w:author="Orion" w:date="2011-05-27T14:23:00Z">
        <w:r>
          <w:rPr>
            <w:rFonts w:cs="Times New Roman"/>
            <w:i w:val="0"/>
          </w:rPr>
          <w:t xml:space="preserve">diagrama de actividad donde se muestra </w:t>
        </w:r>
      </w:ins>
      <w:ins w:id="3294" w:author="Orion" w:date="2011-05-27T14:25:00Z">
        <w:r>
          <w:rPr>
            <w:rFonts w:cs="Times New Roman"/>
            <w:i w:val="0"/>
          </w:rPr>
          <w:t xml:space="preserve">el desarrollo general del sistema en caso de que el trayecto </w:t>
        </w:r>
      </w:ins>
      <w:ins w:id="3295" w:author="Orion" w:date="2011-05-27T14:26:00Z">
        <w:r>
          <w:rPr>
            <w:rFonts w:cs="Times New Roman"/>
            <w:i w:val="0"/>
          </w:rPr>
          <w:t>no sufra ningún improvisto</w:t>
        </w:r>
      </w:ins>
      <w:ins w:id="3296" w:author="Orion" w:date="2011-05-27T14:27:00Z">
        <w:r>
          <w:rPr>
            <w:rFonts w:cs="Times New Roman"/>
            <w:i w:val="0"/>
          </w:rPr>
          <w:t>.</w:t>
        </w:r>
      </w:ins>
      <w:ins w:id="3297" w:author="Orion" w:date="2011-05-27T14:28:00Z">
        <w:r>
          <w:rPr>
            <w:rFonts w:cs="Times New Roman"/>
            <w:i w:val="0"/>
          </w:rPr>
          <w:t xml:space="preserve"> </w:t>
        </w:r>
      </w:ins>
      <w:ins w:id="3298" w:author="Orion" w:date="2011-05-27T14:29:00Z">
        <w:r>
          <w:rPr>
            <w:rFonts w:cs="Times New Roman"/>
            <w:i w:val="0"/>
          </w:rPr>
          <w:t xml:space="preserve">De esta manera lo primero </w:t>
        </w:r>
      </w:ins>
      <w:ins w:id="3299" w:author="Orion" w:date="2011-05-27T14:30:00Z">
        <w:r>
          <w:rPr>
            <w:rFonts w:cs="Times New Roman"/>
            <w:i w:val="0"/>
          </w:rPr>
          <w:t>que haría un piloto sería recibir el plan de vuelo</w:t>
        </w:r>
      </w:ins>
      <w:ins w:id="3300" w:author="Orion" w:date="2011-05-27T18:10:00Z">
        <w:r w:rsidR="00D34328">
          <w:rPr>
            <w:rFonts w:cs="Times New Roman"/>
            <w:i w:val="0"/>
          </w:rPr>
          <w:t xml:space="preserve"> (“</w:t>
        </w:r>
        <w:proofErr w:type="spellStart"/>
        <w:r w:rsidR="00D34328">
          <w:rPr>
            <w:rFonts w:cs="Times New Roman"/>
            <w:i w:val="0"/>
          </w:rPr>
          <w:t>Take</w:t>
        </w:r>
        <w:proofErr w:type="spellEnd"/>
        <w:r w:rsidR="00D34328">
          <w:rPr>
            <w:rFonts w:cs="Times New Roman"/>
            <w:i w:val="0"/>
          </w:rPr>
          <w:t xml:space="preserve"> </w:t>
        </w:r>
        <w:proofErr w:type="spellStart"/>
        <w:r w:rsidR="00D34328">
          <w:rPr>
            <w:rFonts w:cs="Times New Roman"/>
            <w:i w:val="0"/>
          </w:rPr>
          <w:t>Initial</w:t>
        </w:r>
        <w:proofErr w:type="spellEnd"/>
        <w:r w:rsidR="00D34328">
          <w:rPr>
            <w:rFonts w:cs="Times New Roman"/>
            <w:i w:val="0"/>
          </w:rPr>
          <w:t xml:space="preserve"> Plan”)</w:t>
        </w:r>
      </w:ins>
      <w:ins w:id="3301" w:author="Orion" w:date="2011-05-27T14:30:00Z">
        <w:r>
          <w:rPr>
            <w:rFonts w:cs="Times New Roman"/>
            <w:i w:val="0"/>
          </w:rPr>
          <w:t xml:space="preserve">. Dicho plan es generado por un agente </w:t>
        </w:r>
      </w:ins>
      <w:ins w:id="3302" w:author="Orion" w:date="2011-05-27T14:32:00Z">
        <w:r>
          <w:rPr>
            <w:rFonts w:cs="Times New Roman"/>
            <w:i w:val="0"/>
          </w:rPr>
          <w:t xml:space="preserve">que una vez tenga todos los planes generados para cada una de las </w:t>
        </w:r>
        <w:proofErr w:type="spellStart"/>
        <w:r>
          <w:rPr>
            <w:rFonts w:cs="Times New Roman"/>
            <w:i w:val="0"/>
          </w:rPr>
          <w:t>tuplas</w:t>
        </w:r>
        <w:proofErr w:type="spellEnd"/>
        <w:r>
          <w:rPr>
            <w:rFonts w:cs="Times New Roman"/>
            <w:i w:val="0"/>
          </w:rPr>
          <w:t xml:space="preserve"> piloto-avi</w:t>
        </w:r>
      </w:ins>
      <w:ins w:id="3303" w:author="Orion" w:date="2011-05-27T14:33:00Z">
        <w:r>
          <w:rPr>
            <w:rFonts w:cs="Times New Roman"/>
            <w:i w:val="0"/>
          </w:rPr>
          <w:t>ón</w:t>
        </w:r>
      </w:ins>
      <w:ins w:id="3304" w:author="Orion" w:date="2011-05-27T14:34:00Z">
        <w:r w:rsidR="003F1EB8">
          <w:rPr>
            <w:rFonts w:cs="Times New Roman"/>
            <w:i w:val="0"/>
          </w:rPr>
          <w:t xml:space="preserve">, se los enviará a los correspondientes pilotos. A continuación lo que hará el piloto es arrancar el avión a la hora que </w:t>
        </w:r>
      </w:ins>
      <w:ins w:id="3305" w:author="Orion" w:date="2011-05-27T18:07:00Z">
        <w:r w:rsidR="00B02D38">
          <w:rPr>
            <w:rFonts w:cs="Times New Roman"/>
            <w:i w:val="0"/>
          </w:rPr>
          <w:t xml:space="preserve">el </w:t>
        </w:r>
      </w:ins>
      <w:ins w:id="3306" w:author="Orion" w:date="2011-05-27T14:34:00Z">
        <w:r w:rsidR="003F1EB8">
          <w:rPr>
            <w:rFonts w:cs="Times New Roman"/>
            <w:i w:val="0"/>
          </w:rPr>
          <w:t xml:space="preserve">plan de vuelo indique debe </w:t>
        </w:r>
      </w:ins>
      <w:ins w:id="3307" w:author="Orion" w:date="2011-05-27T14:35:00Z">
        <w:r w:rsidR="003F1EB8">
          <w:rPr>
            <w:rFonts w:cs="Times New Roman"/>
            <w:i w:val="0"/>
          </w:rPr>
          <w:t>partir</w:t>
        </w:r>
      </w:ins>
      <w:ins w:id="3308" w:author="Orion" w:date="2011-05-27T18:10:00Z">
        <w:r w:rsidR="00D34328">
          <w:rPr>
            <w:rFonts w:cs="Times New Roman"/>
            <w:i w:val="0"/>
          </w:rPr>
          <w:t xml:space="preserve"> (“</w:t>
        </w:r>
        <w:proofErr w:type="spellStart"/>
        <w:r w:rsidR="00D34328">
          <w:rPr>
            <w:rFonts w:cs="Times New Roman"/>
            <w:i w:val="0"/>
          </w:rPr>
          <w:t>Start</w:t>
        </w:r>
        <w:proofErr w:type="spellEnd"/>
        <w:r w:rsidR="00D34328">
          <w:rPr>
            <w:rFonts w:cs="Times New Roman"/>
            <w:i w:val="0"/>
          </w:rPr>
          <w:t xml:space="preserve"> </w:t>
        </w:r>
        <w:proofErr w:type="spellStart"/>
        <w:r w:rsidR="00D34328">
          <w:rPr>
            <w:rFonts w:cs="Times New Roman"/>
            <w:i w:val="0"/>
          </w:rPr>
          <w:t>Plane</w:t>
        </w:r>
        <w:proofErr w:type="spellEnd"/>
        <w:r w:rsidR="00D34328">
          <w:rPr>
            <w:rFonts w:cs="Times New Roman"/>
            <w:i w:val="0"/>
          </w:rPr>
          <w:t>”)</w:t>
        </w:r>
      </w:ins>
      <w:ins w:id="3309" w:author="Orion" w:date="2011-05-27T14:35:00Z">
        <w:r w:rsidR="003F1EB8">
          <w:rPr>
            <w:rFonts w:cs="Times New Roman"/>
            <w:i w:val="0"/>
          </w:rPr>
          <w:t>. Una vez arrancado el avión se entr</w:t>
        </w:r>
      </w:ins>
      <w:ins w:id="3310" w:author="Orion" w:date="2011-05-27T14:36:00Z">
        <w:r w:rsidR="003F1EB8">
          <w:rPr>
            <w:rFonts w:cs="Times New Roman"/>
            <w:i w:val="0"/>
          </w:rPr>
          <w:t>a</w:t>
        </w:r>
      </w:ins>
      <w:ins w:id="3311" w:author="Orion" w:date="2011-05-27T14:35:00Z">
        <w:r w:rsidR="003F1EB8">
          <w:rPr>
            <w:rFonts w:cs="Times New Roman"/>
            <w:i w:val="0"/>
          </w:rPr>
          <w:t xml:space="preserve"> en un proceso iterativo</w:t>
        </w:r>
      </w:ins>
      <w:ins w:id="3312" w:author="Orion" w:date="2011-05-27T14:36:00Z">
        <w:r w:rsidR="003F1EB8">
          <w:rPr>
            <w:rFonts w:cs="Times New Roman"/>
            <w:i w:val="0"/>
          </w:rPr>
          <w:t xml:space="preserve"> hasta que se llegue al destino. Dicho proceso empieza con obtener el siguiente tramo a partir del plan de vuelo</w:t>
        </w:r>
      </w:ins>
      <w:ins w:id="3313" w:author="Orion" w:date="2011-05-27T15:15:00Z">
        <w:r w:rsidR="00763427">
          <w:rPr>
            <w:rFonts w:cs="Times New Roman"/>
            <w:i w:val="0"/>
          </w:rPr>
          <w:t xml:space="preserve"> (“Flight Plan </w:t>
        </w:r>
        <w:proofErr w:type="spellStart"/>
        <w:r w:rsidR="00763427">
          <w:rPr>
            <w:rFonts w:cs="Times New Roman"/>
            <w:i w:val="0"/>
          </w:rPr>
          <w:t>Monitoring</w:t>
        </w:r>
        <w:proofErr w:type="spellEnd"/>
        <w:r w:rsidR="00763427">
          <w:rPr>
            <w:rFonts w:cs="Times New Roman"/>
            <w:i w:val="0"/>
          </w:rPr>
          <w:t>”)</w:t>
        </w:r>
      </w:ins>
      <w:ins w:id="3314" w:author="Orion" w:date="2011-05-27T14:36:00Z">
        <w:r w:rsidR="003F1EB8">
          <w:rPr>
            <w:rFonts w:cs="Times New Roman"/>
            <w:i w:val="0"/>
          </w:rPr>
          <w:t>.</w:t>
        </w:r>
      </w:ins>
      <w:ins w:id="3315" w:author="Orion" w:date="2011-05-27T14:42:00Z">
        <w:r w:rsidR="003F1EB8">
          <w:rPr>
            <w:rFonts w:cs="Times New Roman"/>
            <w:i w:val="0"/>
          </w:rPr>
          <w:t xml:space="preserve"> </w:t>
        </w:r>
      </w:ins>
      <w:ins w:id="3316" w:author="Orion" w:date="2011-05-27T14:43:00Z">
        <w:r w:rsidR="00611FA4">
          <w:rPr>
            <w:rFonts w:cs="Times New Roman"/>
            <w:i w:val="0"/>
          </w:rPr>
          <w:t>Posteriormente</w:t>
        </w:r>
      </w:ins>
      <w:ins w:id="3317" w:author="Orion" w:date="2011-05-27T15:15:00Z">
        <w:r w:rsidR="00AE53E6">
          <w:rPr>
            <w:rFonts w:cs="Times New Roman"/>
            <w:i w:val="0"/>
          </w:rPr>
          <w:t xml:space="preserve"> </w:t>
        </w:r>
      </w:ins>
      <w:ins w:id="3318" w:author="Orion" w:date="2011-05-27T18:08:00Z">
        <w:r w:rsidR="00611FA4">
          <w:rPr>
            <w:rFonts w:cs="Times New Roman"/>
            <w:i w:val="0"/>
          </w:rPr>
          <w:t>se</w:t>
        </w:r>
      </w:ins>
      <w:ins w:id="3319" w:author="Orion" w:date="2011-05-27T14:43:00Z">
        <w:r w:rsidR="00611FA4">
          <w:rPr>
            <w:rFonts w:cs="Times New Roman"/>
            <w:i w:val="0"/>
          </w:rPr>
          <w:t xml:space="preserve"> </w:t>
        </w:r>
        <w:r w:rsidR="003F1EB8">
          <w:rPr>
            <w:rFonts w:cs="Times New Roman"/>
            <w:i w:val="0"/>
          </w:rPr>
          <w:t>actualizar la posición del avi</w:t>
        </w:r>
      </w:ins>
      <w:ins w:id="3320" w:author="Orion" w:date="2011-05-27T14:44:00Z">
        <w:r w:rsidR="003F1EB8">
          <w:rPr>
            <w:rFonts w:cs="Times New Roman"/>
            <w:i w:val="0"/>
          </w:rPr>
          <w:t xml:space="preserve">ón </w:t>
        </w:r>
      </w:ins>
      <w:ins w:id="3321" w:author="Orion" w:date="2011-05-27T15:15:00Z">
        <w:r w:rsidR="00302E18">
          <w:rPr>
            <w:rFonts w:cs="Times New Roman"/>
            <w:i w:val="0"/>
          </w:rPr>
          <w:t>(“</w:t>
        </w:r>
        <w:proofErr w:type="spellStart"/>
        <w:r w:rsidR="00302E18">
          <w:rPr>
            <w:rFonts w:cs="Times New Roman"/>
            <w:i w:val="0"/>
          </w:rPr>
          <w:t>Update</w:t>
        </w:r>
        <w:proofErr w:type="spellEnd"/>
        <w:r w:rsidR="00302E18">
          <w:rPr>
            <w:rFonts w:cs="Times New Roman"/>
            <w:i w:val="0"/>
          </w:rPr>
          <w:t xml:space="preserve"> </w:t>
        </w:r>
        <w:proofErr w:type="spellStart"/>
        <w:r w:rsidR="00302E18">
          <w:rPr>
            <w:rFonts w:cs="Times New Roman"/>
            <w:i w:val="0"/>
          </w:rPr>
          <w:t>Plane</w:t>
        </w:r>
        <w:proofErr w:type="spellEnd"/>
        <w:r w:rsidR="00302E18">
          <w:rPr>
            <w:rFonts w:cs="Times New Roman"/>
            <w:i w:val="0"/>
          </w:rPr>
          <w:t xml:space="preserve"> </w:t>
        </w:r>
      </w:ins>
      <w:ins w:id="3322" w:author="Orion" w:date="2011-05-27T15:17:00Z">
        <w:r w:rsidR="00302E18">
          <w:rPr>
            <w:rFonts w:cs="Times New Roman"/>
            <w:i w:val="0"/>
          </w:rPr>
          <w:t>Status</w:t>
        </w:r>
      </w:ins>
      <w:ins w:id="3323" w:author="Orion" w:date="2011-05-27T15:16:00Z">
        <w:r w:rsidR="00302E18">
          <w:rPr>
            <w:rFonts w:cs="Times New Roman"/>
            <w:i w:val="0"/>
          </w:rPr>
          <w:t xml:space="preserve">”) </w:t>
        </w:r>
      </w:ins>
      <w:ins w:id="3324" w:author="Orion" w:date="2011-05-27T14:44:00Z">
        <w:r w:rsidR="00611FA4">
          <w:rPr>
            <w:rFonts w:cs="Times New Roman"/>
            <w:i w:val="0"/>
          </w:rPr>
          <w:t xml:space="preserve">y </w:t>
        </w:r>
      </w:ins>
      <w:ins w:id="3325" w:author="Orion" w:date="2011-05-27T18:09:00Z">
        <w:r w:rsidR="002D1A53">
          <w:rPr>
            <w:rFonts w:cs="Times New Roman"/>
            <w:i w:val="0"/>
          </w:rPr>
          <w:t>consulta</w:t>
        </w:r>
      </w:ins>
      <w:ins w:id="3326" w:author="Orion" w:date="2011-05-27T14:44:00Z">
        <w:r w:rsidR="003F1EB8">
          <w:rPr>
            <w:rFonts w:cs="Times New Roman"/>
            <w:i w:val="0"/>
          </w:rPr>
          <w:t xml:space="preserve"> si el tramo se ha completado</w:t>
        </w:r>
      </w:ins>
      <w:ins w:id="3327" w:author="Orion" w:date="2011-05-27T15:18:00Z">
        <w:r w:rsidR="00302E18">
          <w:rPr>
            <w:rFonts w:cs="Times New Roman"/>
            <w:i w:val="0"/>
          </w:rPr>
          <w:t xml:space="preserve"> (“</w:t>
        </w:r>
        <w:proofErr w:type="spellStart"/>
        <w:r w:rsidR="00302E18">
          <w:rPr>
            <w:rFonts w:cs="Times New Roman"/>
            <w:i w:val="0"/>
          </w:rPr>
          <w:t>Check</w:t>
        </w:r>
        <w:proofErr w:type="spellEnd"/>
        <w:r w:rsidR="00302E18">
          <w:rPr>
            <w:rFonts w:cs="Times New Roman"/>
            <w:i w:val="0"/>
          </w:rPr>
          <w:t xml:space="preserve"> </w:t>
        </w:r>
        <w:proofErr w:type="spellStart"/>
        <w:r w:rsidR="00302E18">
          <w:rPr>
            <w:rFonts w:cs="Times New Roman"/>
            <w:i w:val="0"/>
          </w:rPr>
          <w:t>Leg</w:t>
        </w:r>
        <w:proofErr w:type="spellEnd"/>
        <w:r w:rsidR="00302E18">
          <w:rPr>
            <w:rFonts w:cs="Times New Roman"/>
            <w:i w:val="0"/>
          </w:rPr>
          <w:t xml:space="preserve"> </w:t>
        </w:r>
        <w:proofErr w:type="spellStart"/>
        <w:r w:rsidR="00302E18">
          <w:rPr>
            <w:rFonts w:cs="Times New Roman"/>
            <w:i w:val="0"/>
          </w:rPr>
          <w:t>Completed</w:t>
        </w:r>
        <w:proofErr w:type="spellEnd"/>
        <w:r w:rsidR="00302E18">
          <w:rPr>
            <w:rFonts w:cs="Times New Roman"/>
            <w:i w:val="0"/>
          </w:rPr>
          <w:t>”)</w:t>
        </w:r>
      </w:ins>
      <w:ins w:id="3328" w:author="Orion" w:date="2011-05-27T14:44:00Z">
        <w:r w:rsidR="003F1EB8">
          <w:rPr>
            <w:rFonts w:cs="Times New Roman"/>
            <w:i w:val="0"/>
          </w:rPr>
          <w:t>. En caso de que el tramo se</w:t>
        </w:r>
        <w:r w:rsidR="00302E18">
          <w:rPr>
            <w:rFonts w:cs="Times New Roman"/>
            <w:i w:val="0"/>
          </w:rPr>
          <w:t xml:space="preserve"> haya</w:t>
        </w:r>
      </w:ins>
      <w:ins w:id="3329" w:author="Orion" w:date="2011-05-27T15:18:00Z">
        <w:r w:rsidR="00302E18">
          <w:rPr>
            <w:rFonts w:cs="Times New Roman"/>
            <w:i w:val="0"/>
          </w:rPr>
          <w:t xml:space="preserve"> co</w:t>
        </w:r>
      </w:ins>
      <w:ins w:id="3330" w:author="Orion" w:date="2011-05-27T14:44:00Z">
        <w:r w:rsidR="003F1EB8">
          <w:rPr>
            <w:rFonts w:cs="Times New Roman"/>
            <w:i w:val="0"/>
          </w:rPr>
          <w:t>mpletado</w:t>
        </w:r>
      </w:ins>
      <w:ins w:id="3331" w:author="Orion" w:date="2011-05-27T14:49:00Z">
        <w:r w:rsidR="000227E4">
          <w:rPr>
            <w:rFonts w:cs="Times New Roman"/>
            <w:i w:val="0"/>
          </w:rPr>
          <w:t xml:space="preserve"> pueden pasar dos cosas: </w:t>
        </w:r>
      </w:ins>
    </w:p>
    <w:p w:rsidR="00F832C3" w:rsidRDefault="00F832C3" w:rsidP="0080393A">
      <w:pPr>
        <w:pStyle w:val="Caption"/>
        <w:numPr>
          <w:ilvl w:val="0"/>
          <w:numId w:val="22"/>
        </w:numPr>
        <w:jc w:val="both"/>
        <w:rPr>
          <w:ins w:id="3332" w:author="Orion" w:date="2011-05-27T14:52:00Z"/>
          <w:rFonts w:cs="Times New Roman"/>
          <w:i w:val="0"/>
        </w:rPr>
        <w:pPrChange w:id="3333" w:author="Orion" w:date="2011-05-27T18:14:00Z">
          <w:pPr>
            <w:pStyle w:val="Caption"/>
          </w:pPr>
        </w:pPrChange>
      </w:pPr>
      <w:ins w:id="3334" w:author="Orion" w:date="2011-05-27T14:52:00Z">
        <w:r>
          <w:rPr>
            <w:rFonts w:cs="Times New Roman"/>
            <w:i w:val="0"/>
          </w:rPr>
          <w:t>E</w:t>
        </w:r>
      </w:ins>
      <w:ins w:id="3335" w:author="Orion" w:date="2011-05-27T14:49:00Z">
        <w:r w:rsidR="000227E4">
          <w:rPr>
            <w:rFonts w:cs="Times New Roman"/>
            <w:i w:val="0"/>
          </w:rPr>
          <w:t>l tramo que se complet</w:t>
        </w:r>
        <w:r>
          <w:rPr>
            <w:rFonts w:cs="Times New Roman"/>
            <w:i w:val="0"/>
          </w:rPr>
          <w:t xml:space="preserve">ó </w:t>
        </w:r>
      </w:ins>
      <w:ins w:id="3336" w:author="Orion" w:date="2011-05-27T14:52:00Z">
        <w:r>
          <w:rPr>
            <w:rFonts w:cs="Times New Roman"/>
            <w:i w:val="0"/>
          </w:rPr>
          <w:t>es</w:t>
        </w:r>
      </w:ins>
      <w:ins w:id="3337" w:author="Orion" w:date="2011-05-27T14:49:00Z">
        <w:r w:rsidR="000227E4">
          <w:rPr>
            <w:rFonts w:cs="Times New Roman"/>
            <w:i w:val="0"/>
          </w:rPr>
          <w:t xml:space="preserve"> el </w:t>
        </w:r>
      </w:ins>
      <w:ins w:id="3338" w:author="Orion" w:date="2011-05-27T14:50:00Z">
        <w:r w:rsidR="000227E4">
          <w:rPr>
            <w:rFonts w:cs="Times New Roman"/>
            <w:i w:val="0"/>
          </w:rPr>
          <w:t>último del plan de vuelo</w:t>
        </w:r>
        <w:r>
          <w:rPr>
            <w:rFonts w:cs="Times New Roman"/>
            <w:i w:val="0"/>
          </w:rPr>
          <w:t>, por lo que se satisface</w:t>
        </w:r>
      </w:ins>
      <w:ins w:id="3339" w:author="Orion" w:date="2011-05-27T14:52:00Z">
        <w:r>
          <w:rPr>
            <w:rFonts w:cs="Times New Roman"/>
            <w:i w:val="0"/>
          </w:rPr>
          <w:t xml:space="preserve"> el objetivo de plan de vuelo completado</w:t>
        </w:r>
      </w:ins>
      <w:ins w:id="3340" w:author="Orion" w:date="2011-05-27T15:22:00Z">
        <w:r w:rsidR="00953585">
          <w:rPr>
            <w:rFonts w:cs="Times New Roman"/>
            <w:i w:val="0"/>
          </w:rPr>
          <w:t xml:space="preserve"> y se procede a parar el avión (“Stop </w:t>
        </w:r>
        <w:proofErr w:type="spellStart"/>
        <w:r w:rsidR="00953585">
          <w:rPr>
            <w:rFonts w:cs="Times New Roman"/>
            <w:i w:val="0"/>
          </w:rPr>
          <w:t>Plane</w:t>
        </w:r>
        <w:proofErr w:type="spellEnd"/>
        <w:r w:rsidR="00953585">
          <w:rPr>
            <w:rFonts w:cs="Times New Roman"/>
            <w:i w:val="0"/>
          </w:rPr>
          <w:t>”)</w:t>
        </w:r>
      </w:ins>
      <w:ins w:id="3341" w:author="Orion" w:date="2011-05-27T14:52:00Z">
        <w:r>
          <w:rPr>
            <w:rFonts w:cs="Times New Roman"/>
            <w:i w:val="0"/>
          </w:rPr>
          <w:t>.</w:t>
        </w:r>
      </w:ins>
    </w:p>
    <w:p w:rsidR="000040DF" w:rsidRDefault="00F832C3" w:rsidP="0080393A">
      <w:pPr>
        <w:pStyle w:val="Caption"/>
        <w:numPr>
          <w:ilvl w:val="0"/>
          <w:numId w:val="22"/>
        </w:numPr>
        <w:jc w:val="both"/>
        <w:rPr>
          <w:ins w:id="3342" w:author="Orion" w:date="2011-05-27T14:54:00Z"/>
          <w:rFonts w:cs="Times New Roman"/>
          <w:i w:val="0"/>
        </w:rPr>
        <w:pPrChange w:id="3343" w:author="Orion" w:date="2011-05-27T18:14:00Z">
          <w:pPr>
            <w:pStyle w:val="Caption"/>
          </w:pPr>
        </w:pPrChange>
      </w:pPr>
      <w:ins w:id="3344" w:author="Orion" w:date="2011-05-27T14:53:00Z">
        <w:r>
          <w:rPr>
            <w:rFonts w:cs="Times New Roman"/>
            <w:i w:val="0"/>
          </w:rPr>
          <w:t>En caso contrario, s</w:t>
        </w:r>
      </w:ins>
      <w:ins w:id="3345" w:author="Orion" w:date="2011-05-27T14:44:00Z">
        <w:r w:rsidR="003F1EB8">
          <w:rPr>
            <w:rFonts w:cs="Times New Roman"/>
            <w:i w:val="0"/>
          </w:rPr>
          <w:t xml:space="preserve">e intentará </w:t>
        </w:r>
      </w:ins>
      <w:ins w:id="3346" w:author="Orion" w:date="2011-05-27T14:45:00Z">
        <w:r w:rsidR="003F1EB8">
          <w:rPr>
            <w:rFonts w:cs="Times New Roman"/>
            <w:i w:val="0"/>
          </w:rPr>
          <w:t>generar y pasar al siguiente tramo</w:t>
        </w:r>
      </w:ins>
      <w:ins w:id="3347" w:author="Orion" w:date="2011-05-27T14:53:00Z">
        <w:r>
          <w:rPr>
            <w:rFonts w:cs="Times New Roman"/>
            <w:i w:val="0"/>
          </w:rPr>
          <w:t>.</w:t>
        </w:r>
      </w:ins>
    </w:p>
    <w:p w:rsidR="00920191" w:rsidRPr="000040DF" w:rsidRDefault="0080393A" w:rsidP="0080393A">
      <w:pPr>
        <w:pStyle w:val="Caption"/>
        <w:jc w:val="both"/>
        <w:rPr>
          <w:ins w:id="3348" w:author="Orion" w:date="2011-05-10T23:20:00Z"/>
          <w:rFonts w:cs="Times New Roman"/>
          <w:i w:val="0"/>
          <w:rPrChange w:id="3349" w:author="Orion" w:date="2011-05-27T14:23:00Z">
            <w:rPr>
              <w:ins w:id="3350" w:author="Orion" w:date="2011-05-10T23:20:00Z"/>
              <w:rFonts w:cs="Times New Roman"/>
            </w:rPr>
          </w:rPrChange>
        </w:rPr>
        <w:pPrChange w:id="3351" w:author="Orion" w:date="2011-05-27T18:14:00Z">
          <w:pPr>
            <w:pStyle w:val="Caption"/>
          </w:pPr>
        </w:pPrChange>
      </w:pPr>
      <w:ins w:id="3352" w:author="Orion" w:date="2011-05-27T18:11:00Z">
        <w:r>
          <w:rPr>
            <w:rFonts w:cs="Times New Roman"/>
            <w:i w:val="0"/>
          </w:rPr>
          <w:t xml:space="preserve">En el segundo caso, </w:t>
        </w:r>
      </w:ins>
      <w:ins w:id="3353" w:author="Orion" w:date="2011-05-27T18:13:00Z">
        <w:r>
          <w:rPr>
            <w:rFonts w:cs="Times New Roman"/>
            <w:i w:val="0"/>
          </w:rPr>
          <w:t xml:space="preserve">es decir, </w:t>
        </w:r>
      </w:ins>
      <w:ins w:id="3354" w:author="Orion" w:date="2011-05-27T18:11:00Z">
        <w:r>
          <w:rPr>
            <w:rFonts w:cs="Times New Roman"/>
            <w:i w:val="0"/>
          </w:rPr>
          <w:t xml:space="preserve">cuando el </w:t>
        </w:r>
      </w:ins>
      <w:ins w:id="3355" w:author="Orion" w:date="2011-05-27T14:54:00Z">
        <w:r w:rsidR="00920191">
          <w:rPr>
            <w:rFonts w:cs="Times New Roman"/>
            <w:i w:val="0"/>
          </w:rPr>
          <w:t>tramo</w:t>
        </w:r>
      </w:ins>
      <w:ins w:id="3356" w:author="Orion" w:date="2011-05-27T18:12:00Z">
        <w:r>
          <w:rPr>
            <w:rFonts w:cs="Times New Roman"/>
            <w:i w:val="0"/>
          </w:rPr>
          <w:t xml:space="preserve"> </w:t>
        </w:r>
        <w:r>
          <w:rPr>
            <w:rFonts w:cs="Times New Roman"/>
            <w:i w:val="0"/>
          </w:rPr>
          <w:t>todavía</w:t>
        </w:r>
      </w:ins>
      <w:ins w:id="3357" w:author="Orion" w:date="2011-05-27T14:54:00Z">
        <w:r w:rsidR="00920191">
          <w:rPr>
            <w:rFonts w:cs="Times New Roman"/>
            <w:i w:val="0"/>
          </w:rPr>
          <w:t xml:space="preserve"> no se ha completado </w:t>
        </w:r>
      </w:ins>
      <w:ins w:id="3358" w:author="Orion" w:date="2011-05-27T15:00:00Z">
        <w:r w:rsidR="00E54CFB">
          <w:rPr>
            <w:rFonts w:cs="Times New Roman"/>
            <w:i w:val="0"/>
          </w:rPr>
          <w:t xml:space="preserve">y </w:t>
        </w:r>
      </w:ins>
      <w:ins w:id="3359" w:author="Orion" w:date="2011-05-27T15:03:00Z">
        <w:r>
          <w:rPr>
            <w:rFonts w:cs="Times New Roman"/>
            <w:i w:val="0"/>
          </w:rPr>
          <w:t>despu</w:t>
        </w:r>
      </w:ins>
      <w:ins w:id="3360" w:author="Orion" w:date="2011-05-27T18:14:00Z">
        <w:r>
          <w:rPr>
            <w:rFonts w:cs="Times New Roman"/>
            <w:i w:val="0"/>
          </w:rPr>
          <w:t>és de actualizar</w:t>
        </w:r>
      </w:ins>
      <w:ins w:id="3361" w:author="Orion" w:date="2011-05-27T15:00:00Z">
        <w:r w:rsidR="00E54CFB">
          <w:rPr>
            <w:rFonts w:cs="Times New Roman"/>
            <w:i w:val="0"/>
          </w:rPr>
          <w:t xml:space="preserve"> la posición de la aeronave</w:t>
        </w:r>
      </w:ins>
      <w:ins w:id="3362" w:author="Orion" w:date="2011-05-27T15:04:00Z">
        <w:r w:rsidR="00E54CFB">
          <w:rPr>
            <w:rFonts w:cs="Times New Roman"/>
            <w:i w:val="0"/>
          </w:rPr>
          <w:t>,</w:t>
        </w:r>
      </w:ins>
      <w:ins w:id="3363" w:author="Orion" w:date="2011-05-27T15:00:00Z">
        <w:r w:rsidR="00E54CFB">
          <w:rPr>
            <w:rFonts w:cs="Times New Roman"/>
            <w:i w:val="0"/>
          </w:rPr>
          <w:t xml:space="preserve"> </w:t>
        </w:r>
      </w:ins>
      <w:ins w:id="3364" w:author="Orion" w:date="2011-05-27T18:18:00Z">
        <w:r w:rsidR="009B5707">
          <w:rPr>
            <w:rFonts w:cs="Times New Roman"/>
            <w:i w:val="0"/>
          </w:rPr>
          <w:t>el piloto</w:t>
        </w:r>
      </w:ins>
      <w:ins w:id="3365" w:author="Orion" w:date="2011-05-27T14:58:00Z">
        <w:r w:rsidR="00E54CFB">
          <w:rPr>
            <w:rFonts w:cs="Times New Roman"/>
            <w:i w:val="0"/>
          </w:rPr>
          <w:t xml:space="preserve"> creará las decisiones correspondientes</w:t>
        </w:r>
      </w:ins>
      <w:ins w:id="3366" w:author="Orion" w:date="2011-05-27T15:03:00Z">
        <w:r w:rsidR="00E54CFB">
          <w:rPr>
            <w:rFonts w:cs="Times New Roman"/>
            <w:i w:val="0"/>
          </w:rPr>
          <w:t xml:space="preserve"> (“</w:t>
        </w:r>
        <w:proofErr w:type="spellStart"/>
        <w:r w:rsidR="00E54CFB">
          <w:rPr>
            <w:rFonts w:cs="Times New Roman"/>
            <w:i w:val="0"/>
          </w:rPr>
          <w:t>Make</w:t>
        </w:r>
        <w:proofErr w:type="spellEnd"/>
        <w:r w:rsidR="00E54CFB">
          <w:rPr>
            <w:rFonts w:cs="Times New Roman"/>
            <w:i w:val="0"/>
          </w:rPr>
          <w:t xml:space="preserve"> </w:t>
        </w:r>
        <w:proofErr w:type="spellStart"/>
        <w:r w:rsidR="00E54CFB">
          <w:rPr>
            <w:rFonts w:cs="Times New Roman"/>
            <w:i w:val="0"/>
          </w:rPr>
          <w:t>Decisions</w:t>
        </w:r>
        <w:proofErr w:type="spellEnd"/>
        <w:r w:rsidR="00E54CFB">
          <w:rPr>
            <w:rFonts w:cs="Times New Roman"/>
            <w:i w:val="0"/>
          </w:rPr>
          <w:t>”)</w:t>
        </w:r>
      </w:ins>
      <w:ins w:id="3367" w:author="Orion" w:date="2011-05-27T14:58:00Z">
        <w:r w:rsidR="00E54CFB">
          <w:rPr>
            <w:rFonts w:cs="Times New Roman"/>
            <w:i w:val="0"/>
          </w:rPr>
          <w:t xml:space="preserve"> para completar </w:t>
        </w:r>
      </w:ins>
      <w:ins w:id="3368" w:author="Orion" w:date="2011-05-27T18:13:00Z">
        <w:r>
          <w:rPr>
            <w:rFonts w:cs="Times New Roman"/>
            <w:i w:val="0"/>
          </w:rPr>
          <w:t xml:space="preserve">con éxito </w:t>
        </w:r>
      </w:ins>
      <w:ins w:id="3369" w:author="Orion" w:date="2011-05-27T18:14:00Z">
        <w:r>
          <w:rPr>
            <w:rFonts w:cs="Times New Roman"/>
            <w:i w:val="0"/>
          </w:rPr>
          <w:t>dicho</w:t>
        </w:r>
      </w:ins>
      <w:ins w:id="3370" w:author="Orion" w:date="2011-05-27T14:58:00Z">
        <w:r w:rsidR="00E54CFB">
          <w:rPr>
            <w:rFonts w:cs="Times New Roman"/>
            <w:i w:val="0"/>
          </w:rPr>
          <w:t xml:space="preserve"> tramo.</w:t>
        </w:r>
      </w:ins>
      <w:ins w:id="3371" w:author="Orion" w:date="2011-05-27T15:00:00Z">
        <w:r w:rsidR="00E54CFB">
          <w:rPr>
            <w:rFonts w:cs="Times New Roman"/>
            <w:i w:val="0"/>
          </w:rPr>
          <w:t xml:space="preserve"> Dichas decisiones ser</w:t>
        </w:r>
      </w:ins>
      <w:ins w:id="3372" w:author="Orion" w:date="2011-05-27T15:01:00Z">
        <w:r w:rsidR="00E54CFB">
          <w:rPr>
            <w:rFonts w:cs="Times New Roman"/>
            <w:i w:val="0"/>
          </w:rPr>
          <w:t>án descompuestas</w:t>
        </w:r>
      </w:ins>
      <w:ins w:id="3373" w:author="Orion" w:date="2011-05-27T15:02:00Z">
        <w:r w:rsidR="00E54CFB">
          <w:rPr>
            <w:rFonts w:cs="Times New Roman"/>
            <w:i w:val="0"/>
          </w:rPr>
          <w:t xml:space="preserve"> (</w:t>
        </w:r>
      </w:ins>
      <w:ins w:id="3374" w:author="Orion" w:date="2011-05-27T15:03:00Z">
        <w:r w:rsidR="00E54CFB">
          <w:rPr>
            <w:rFonts w:cs="Times New Roman"/>
            <w:i w:val="0"/>
          </w:rPr>
          <w:t>“</w:t>
        </w:r>
        <w:proofErr w:type="spellStart"/>
        <w:r w:rsidR="00E54CFB">
          <w:rPr>
            <w:rFonts w:cs="Times New Roman"/>
            <w:i w:val="0"/>
          </w:rPr>
          <w:t>Descompose</w:t>
        </w:r>
        <w:proofErr w:type="spellEnd"/>
        <w:r w:rsidR="00E54CFB">
          <w:rPr>
            <w:rFonts w:cs="Times New Roman"/>
            <w:i w:val="0"/>
          </w:rPr>
          <w:t xml:space="preserve"> </w:t>
        </w:r>
        <w:proofErr w:type="spellStart"/>
        <w:r w:rsidR="00E54CFB">
          <w:rPr>
            <w:rFonts w:cs="Times New Roman"/>
            <w:i w:val="0"/>
          </w:rPr>
          <w:t>Decision</w:t>
        </w:r>
        <w:proofErr w:type="spellEnd"/>
        <w:r w:rsidR="00E54CFB">
          <w:rPr>
            <w:rFonts w:cs="Times New Roman"/>
            <w:i w:val="0"/>
          </w:rPr>
          <w:t>”)</w:t>
        </w:r>
      </w:ins>
      <w:ins w:id="3375" w:author="Orion" w:date="2011-05-27T15:01:00Z">
        <w:r w:rsidR="00E54CFB">
          <w:rPr>
            <w:rFonts w:cs="Times New Roman"/>
            <w:i w:val="0"/>
          </w:rPr>
          <w:t xml:space="preserve"> en una serie de instrucciones que el piloto </w:t>
        </w:r>
      </w:ins>
      <w:ins w:id="3376" w:author="Orion" w:date="2011-05-27T15:02:00Z">
        <w:r w:rsidR="00E54CFB">
          <w:rPr>
            <w:rFonts w:cs="Times New Roman"/>
            <w:i w:val="0"/>
          </w:rPr>
          <w:t>ejecutara (“</w:t>
        </w:r>
        <w:proofErr w:type="spellStart"/>
        <w:r w:rsidR="00E54CFB">
          <w:rPr>
            <w:rFonts w:cs="Times New Roman"/>
            <w:i w:val="0"/>
          </w:rPr>
          <w:t>Execute</w:t>
        </w:r>
        <w:proofErr w:type="spellEnd"/>
        <w:r w:rsidR="00E54CFB">
          <w:rPr>
            <w:rFonts w:cs="Times New Roman"/>
            <w:i w:val="0"/>
          </w:rPr>
          <w:t xml:space="preserve"> </w:t>
        </w:r>
        <w:proofErr w:type="spellStart"/>
        <w:r w:rsidR="00E54CFB">
          <w:rPr>
            <w:rFonts w:cs="Times New Roman"/>
            <w:i w:val="0"/>
          </w:rPr>
          <w:t>Instruction</w:t>
        </w:r>
        <w:proofErr w:type="spellEnd"/>
        <w:r w:rsidR="00E54CFB">
          <w:rPr>
            <w:rFonts w:cs="Times New Roman"/>
            <w:i w:val="0"/>
          </w:rPr>
          <w:t>”)</w:t>
        </w:r>
      </w:ins>
      <w:ins w:id="3377" w:author="Orion" w:date="2011-05-27T15:04:00Z">
        <w:r w:rsidR="00E54CFB">
          <w:rPr>
            <w:rFonts w:cs="Times New Roman"/>
            <w:i w:val="0"/>
          </w:rPr>
          <w:t xml:space="preserve"> y </w:t>
        </w:r>
      </w:ins>
      <w:ins w:id="3378" w:author="Orion" w:date="2011-05-27T15:01:00Z">
        <w:r w:rsidR="00E54CFB">
          <w:rPr>
            <w:rFonts w:cs="Times New Roman"/>
            <w:i w:val="0"/>
          </w:rPr>
          <w:t xml:space="preserve">transmitirá </w:t>
        </w:r>
      </w:ins>
      <w:ins w:id="3379" w:author="Orion" w:date="2011-05-27T15:04:00Z">
        <w:r w:rsidR="00E54CFB">
          <w:rPr>
            <w:rFonts w:cs="Times New Roman"/>
            <w:i w:val="0"/>
          </w:rPr>
          <w:t>a</w:t>
        </w:r>
      </w:ins>
      <w:ins w:id="3380" w:author="Orion" w:date="2011-05-27T15:01:00Z">
        <w:r w:rsidR="00E54CFB">
          <w:rPr>
            <w:rFonts w:cs="Times New Roman"/>
            <w:i w:val="0"/>
          </w:rPr>
          <w:t>l avión</w:t>
        </w:r>
      </w:ins>
      <w:ins w:id="3381" w:author="Orion" w:date="2011-05-27T15:04:00Z">
        <w:r w:rsidR="00E54CFB">
          <w:rPr>
            <w:rFonts w:cs="Times New Roman"/>
            <w:i w:val="0"/>
          </w:rPr>
          <w:t xml:space="preserve">. </w:t>
        </w:r>
        <w:r w:rsidR="00E54CFB">
          <w:rPr>
            <w:rFonts w:cs="Times New Roman"/>
            <w:i w:val="0"/>
          </w:rPr>
          <w:lastRenderedPageBreak/>
          <w:t xml:space="preserve">Por </w:t>
        </w:r>
      </w:ins>
      <w:ins w:id="3382" w:author="Orion" w:date="2011-05-27T15:05:00Z">
        <w:r w:rsidR="00E54CFB">
          <w:rPr>
            <w:rFonts w:cs="Times New Roman"/>
            <w:i w:val="0"/>
          </w:rPr>
          <w:t>último, antes de</w:t>
        </w:r>
      </w:ins>
      <w:ins w:id="3383" w:author="Orion" w:date="2011-05-27T18:15:00Z">
        <w:r w:rsidR="00E9075B">
          <w:rPr>
            <w:rFonts w:cs="Times New Roman"/>
            <w:i w:val="0"/>
          </w:rPr>
          <w:t xml:space="preserve"> que se proceda a la actualización de</w:t>
        </w:r>
      </w:ins>
      <w:ins w:id="3384" w:author="Orion" w:date="2011-05-27T15:05:00Z">
        <w:r w:rsidR="00E54CFB">
          <w:rPr>
            <w:rFonts w:cs="Times New Roman"/>
            <w:i w:val="0"/>
          </w:rPr>
          <w:t xml:space="preserve"> la posición de la aeronave de nuevo, el piloto comprobará que las instrucciones se han ejecutado con éxito. Hay que decir que, aunque el diagrama pued</w:t>
        </w:r>
      </w:ins>
      <w:ins w:id="3385" w:author="Orion" w:date="2011-05-27T15:07:00Z">
        <w:r w:rsidR="00E54CFB">
          <w:rPr>
            <w:rFonts w:cs="Times New Roman"/>
            <w:i w:val="0"/>
          </w:rPr>
          <w:t>a</w:t>
        </w:r>
      </w:ins>
      <w:ins w:id="3386" w:author="Orion" w:date="2011-05-27T15:05:00Z">
        <w:r w:rsidR="00E54CFB">
          <w:rPr>
            <w:rFonts w:cs="Times New Roman"/>
            <w:i w:val="0"/>
          </w:rPr>
          <w:t xml:space="preserve"> llevar a pensar lo contrario, la actualizaci</w:t>
        </w:r>
      </w:ins>
      <w:ins w:id="3387" w:author="Orion" w:date="2011-05-27T15:06:00Z">
        <w:r w:rsidR="00E54CFB">
          <w:rPr>
            <w:rFonts w:cs="Times New Roman"/>
            <w:i w:val="0"/>
          </w:rPr>
          <w:t>ón de la posición del avión no es dependiente de la ejecuci</w:t>
        </w:r>
      </w:ins>
      <w:ins w:id="3388" w:author="Orion" w:date="2011-05-27T15:07:00Z">
        <w:r w:rsidR="00E54CFB">
          <w:rPr>
            <w:rFonts w:cs="Times New Roman"/>
            <w:i w:val="0"/>
          </w:rPr>
          <w:t>ón de las instrucciones. Es decir, que esta posici</w:t>
        </w:r>
      </w:ins>
      <w:ins w:id="3389" w:author="Orion" w:date="2011-05-27T15:08:00Z">
        <w:r w:rsidR="00E54CFB">
          <w:rPr>
            <w:rFonts w:cs="Times New Roman"/>
            <w:i w:val="0"/>
          </w:rPr>
          <w:t xml:space="preserve">ón será actualizada tanto si el piloto tiene que ejecutar instrucciones como si no tiene </w:t>
        </w:r>
      </w:ins>
      <w:ins w:id="3390" w:author="Orion" w:date="2011-05-27T15:12:00Z">
        <w:r w:rsidR="003C05EA">
          <w:rPr>
            <w:rFonts w:cs="Times New Roman"/>
            <w:i w:val="0"/>
          </w:rPr>
          <w:t>ninguna</w:t>
        </w:r>
      </w:ins>
      <w:ins w:id="3391" w:author="Orion" w:date="2011-05-27T15:08:00Z">
        <w:r w:rsidR="00E54CFB">
          <w:rPr>
            <w:rFonts w:cs="Times New Roman"/>
            <w:i w:val="0"/>
          </w:rPr>
          <w:t xml:space="preserve"> para ejecutar.</w:t>
        </w:r>
      </w:ins>
    </w:p>
    <w:p w:rsidR="00FD25D2" w:rsidRDefault="00953585">
      <w:pPr>
        <w:jc w:val="both"/>
        <w:rPr>
          <w:ins w:id="3392" w:author="Orion" w:date="2011-05-27T12:36:00Z"/>
          <w:rFonts w:cs="Times New Roman"/>
        </w:rPr>
        <w:pPrChange w:id="3393" w:author="Orion" w:date="2011-05-27T12:36:00Z">
          <w:pPr/>
        </w:pPrChange>
      </w:pPr>
      <w:ins w:id="3394" w:author="Orion" w:date="2011-05-27T15:22:00Z">
        <w:r w:rsidRPr="00491715">
          <w:rPr>
            <w:rFonts w:cs="Times New Roman"/>
            <w:noProof/>
            <w:lang w:eastAsia="es-ES" w:bidi="ar-SA"/>
          </w:rPr>
          <w:drawing>
            <wp:inline distT="0" distB="0" distL="0" distR="0" wp14:anchorId="1E32F1C9" wp14:editId="23726006">
              <wp:extent cx="5534025" cy="7248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025" cy="7248525"/>
                      </a:xfrm>
                      <a:prstGeom prst="rect">
                        <a:avLst/>
                      </a:prstGeom>
                    </pic:spPr>
                  </pic:pic>
                </a:graphicData>
              </a:graphic>
            </wp:inline>
          </w:drawing>
        </w:r>
      </w:ins>
    </w:p>
    <w:p w:rsidR="001244FA" w:rsidRDefault="004B01EE">
      <w:pPr>
        <w:pStyle w:val="Caption"/>
        <w:rPr>
          <w:ins w:id="3395" w:author="Orion" w:date="2011-05-27T12:36:00Z"/>
          <w:rFonts w:cs="Times New Roman"/>
        </w:rPr>
        <w:pPrChange w:id="3396" w:author="Orion" w:date="2011-05-27T14:08:00Z">
          <w:pPr/>
        </w:pPrChange>
      </w:pPr>
      <w:bookmarkStart w:id="3397" w:name="_Toc294282638"/>
      <w:ins w:id="3398" w:author="Orion" w:date="2011-05-27T14:08:00Z">
        <w:r>
          <w:t xml:space="preserve">Figura </w:t>
        </w:r>
        <w:r>
          <w:fldChar w:fldCharType="begin"/>
        </w:r>
        <w:r>
          <w:instrText xml:space="preserve"> SEQ Figura \* ARABIC </w:instrText>
        </w:r>
      </w:ins>
      <w:r>
        <w:fldChar w:fldCharType="separate"/>
      </w:r>
      <w:ins w:id="3399" w:author="Orion" w:date="2011-05-27T18:01:00Z">
        <w:r w:rsidR="00D06826">
          <w:rPr>
            <w:noProof/>
          </w:rPr>
          <w:t>3</w:t>
        </w:r>
      </w:ins>
      <w:ins w:id="3400" w:author="Orion" w:date="2011-05-27T14:08:00Z">
        <w:r>
          <w:fldChar w:fldCharType="end"/>
        </w:r>
        <w:r w:rsidRPr="00B101B7">
          <w:t xml:space="preserve">: Diagrama de </w:t>
        </w:r>
      </w:ins>
      <w:ins w:id="3401" w:author="Orion" w:date="2011-05-27T18:01:00Z">
        <w:r w:rsidR="009E42B3">
          <w:t>Actividad</w:t>
        </w:r>
      </w:ins>
      <w:ins w:id="3402" w:author="Orion" w:date="2011-05-27T14:08:00Z">
        <w:r w:rsidRPr="00B101B7">
          <w:t xml:space="preserve"> General</w:t>
        </w:r>
      </w:ins>
      <w:bookmarkEnd w:id="3397"/>
    </w:p>
    <w:p w:rsidR="001244FA" w:rsidRDefault="00F02BDA">
      <w:pPr>
        <w:jc w:val="both"/>
        <w:rPr>
          <w:ins w:id="3403" w:author="Orion" w:date="2011-05-27T18:48:00Z"/>
          <w:rFonts w:cs="Times New Roman"/>
        </w:rPr>
        <w:pPrChange w:id="3404" w:author="Orion" w:date="2011-05-10T23:28:00Z">
          <w:pPr/>
        </w:pPrChange>
      </w:pPr>
      <w:ins w:id="3405" w:author="Orion" w:date="2011-05-27T19:00:00Z">
        <w:r>
          <w:rPr>
            <w:rFonts w:cs="Times New Roman"/>
          </w:rPr>
          <w:t>El siguiente diagrama se centra en la actividad de tareas que se ejecutan cuando se lleva a</w:t>
        </w:r>
      </w:ins>
      <w:ins w:id="3406" w:author="Orion" w:date="2011-05-27T19:01:00Z">
        <w:r>
          <w:rPr>
            <w:rFonts w:cs="Times New Roman"/>
          </w:rPr>
          <w:t xml:space="preserve"> </w:t>
        </w:r>
      </w:ins>
      <w:ins w:id="3407" w:author="Orion" w:date="2011-05-27T19:00:00Z">
        <w:r>
          <w:rPr>
            <w:rFonts w:cs="Times New Roman"/>
          </w:rPr>
          <w:t>cabo una</w:t>
        </w:r>
      </w:ins>
      <w:ins w:id="3408" w:author="Orion" w:date="2011-05-27T19:01:00Z">
        <w:r>
          <w:rPr>
            <w:rFonts w:cs="Times New Roman"/>
          </w:rPr>
          <w:t xml:space="preserve"> </w:t>
        </w:r>
      </w:ins>
      <w:ins w:id="3409" w:author="Orion" w:date="2011-05-27T19:00:00Z">
        <w:r>
          <w:rPr>
            <w:rFonts w:cs="Times New Roman"/>
          </w:rPr>
          <w:t>detecci</w:t>
        </w:r>
      </w:ins>
      <w:ins w:id="3410" w:author="Orion" w:date="2011-05-27T19:01:00Z">
        <w:r>
          <w:rPr>
            <w:rFonts w:cs="Times New Roman"/>
          </w:rPr>
          <w:t xml:space="preserve">ón entre dos o </w:t>
        </w:r>
        <w:r w:rsidR="002537E1">
          <w:rPr>
            <w:rFonts w:cs="Times New Roman"/>
          </w:rPr>
          <w:t>más</w:t>
        </w:r>
        <w:r>
          <w:rPr>
            <w:rFonts w:cs="Times New Roman"/>
          </w:rPr>
          <w:t xml:space="preserve"> aeronaves.</w:t>
        </w:r>
      </w:ins>
      <w:ins w:id="3411" w:author="Orion" w:date="2011-05-27T19:04:00Z">
        <w:r w:rsidR="00D313E7">
          <w:rPr>
            <w:rFonts w:cs="Times New Roman"/>
          </w:rPr>
          <w:t xml:space="preserve"> En primer lugar los controladores</w:t>
        </w:r>
      </w:ins>
      <w:ins w:id="3412" w:author="Orion" w:date="2011-05-27T19:05:00Z">
        <w:r w:rsidR="00D313E7">
          <w:rPr>
            <w:rFonts w:cs="Times New Roman"/>
          </w:rPr>
          <w:t xml:space="preserve"> aéreos encenderán los monitores que monitorizan los aviones y sus posiciones en cada momento</w:t>
        </w:r>
      </w:ins>
      <w:ins w:id="3413" w:author="Orion" w:date="2011-05-27T19:06:00Z">
        <w:r w:rsidR="00D313E7">
          <w:rPr>
            <w:rFonts w:cs="Times New Roman"/>
          </w:rPr>
          <w:t xml:space="preserve"> </w:t>
        </w:r>
        <w:r w:rsidR="00D313E7">
          <w:rPr>
            <w:rFonts w:cs="Times New Roman"/>
          </w:rPr>
          <w:lastRenderedPageBreak/>
          <w:t>(“</w:t>
        </w:r>
        <w:proofErr w:type="spellStart"/>
        <w:r w:rsidR="00D313E7">
          <w:rPr>
            <w:rFonts w:cs="Times New Roman"/>
          </w:rPr>
          <w:t>StartMonitorizeFlights</w:t>
        </w:r>
        <w:proofErr w:type="spellEnd"/>
        <w:r w:rsidR="00D313E7">
          <w:rPr>
            <w:rFonts w:cs="Times New Roman"/>
          </w:rPr>
          <w:t>”)</w:t>
        </w:r>
      </w:ins>
      <w:ins w:id="3414" w:author="Orion" w:date="2011-05-27T19:05:00Z">
        <w:r w:rsidR="00D313E7">
          <w:rPr>
            <w:rFonts w:cs="Times New Roman"/>
          </w:rPr>
          <w:t>.</w:t>
        </w:r>
      </w:ins>
      <w:ins w:id="3415" w:author="Orion" w:date="2011-05-27T19:06:00Z">
        <w:r w:rsidR="00D313E7">
          <w:rPr>
            <w:rFonts w:cs="Times New Roman"/>
          </w:rPr>
          <w:t xml:space="preserve"> Cuando un controlador detecta una posible colisión entre </w:t>
        </w:r>
      </w:ins>
    </w:p>
    <w:p w:rsidR="00B612F3" w:rsidRDefault="00B612F3">
      <w:pPr>
        <w:jc w:val="both"/>
        <w:rPr>
          <w:ins w:id="3416" w:author="Orion" w:date="2011-05-27T18:59:00Z"/>
          <w:rFonts w:cs="Times New Roman"/>
        </w:rPr>
        <w:pPrChange w:id="3417" w:author="Orion" w:date="2011-05-10T23:28:00Z">
          <w:pPr/>
        </w:pPrChange>
      </w:pPr>
    </w:p>
    <w:p w:rsidR="009744F0" w:rsidRDefault="009744F0">
      <w:pPr>
        <w:jc w:val="both"/>
        <w:rPr>
          <w:ins w:id="3418" w:author="Orion" w:date="2011-05-27T18:59:00Z"/>
          <w:rFonts w:cs="Times New Roman"/>
        </w:rPr>
        <w:pPrChange w:id="3419" w:author="Orion" w:date="2011-05-10T23:28:00Z">
          <w:pPr/>
        </w:pPrChange>
      </w:pPr>
    </w:p>
    <w:p w:rsidR="009744F0" w:rsidRDefault="009744F0">
      <w:pPr>
        <w:jc w:val="both"/>
        <w:rPr>
          <w:ins w:id="3420" w:author="Orion" w:date="2011-05-27T18:59:00Z"/>
          <w:rFonts w:cs="Times New Roman"/>
        </w:rPr>
        <w:pPrChange w:id="3421" w:author="Orion" w:date="2011-05-10T23:28:00Z">
          <w:pPr/>
        </w:pPrChange>
      </w:pPr>
    </w:p>
    <w:p w:rsidR="009744F0" w:rsidRDefault="009744F0">
      <w:pPr>
        <w:jc w:val="both"/>
        <w:rPr>
          <w:ins w:id="3422" w:author="Orion" w:date="2011-05-27T18:59:00Z"/>
          <w:rFonts w:cs="Times New Roman"/>
        </w:rPr>
        <w:pPrChange w:id="3423" w:author="Orion" w:date="2011-05-10T23:28:00Z">
          <w:pPr/>
        </w:pPrChange>
      </w:pPr>
    </w:p>
    <w:p w:rsidR="009744F0" w:rsidRDefault="009744F0">
      <w:pPr>
        <w:jc w:val="both"/>
        <w:rPr>
          <w:ins w:id="3424" w:author="Orion" w:date="2011-05-27T18:59:00Z"/>
          <w:rFonts w:cs="Times New Roman"/>
        </w:rPr>
        <w:pPrChange w:id="3425" w:author="Orion" w:date="2011-05-10T23:28:00Z">
          <w:pPr/>
        </w:pPrChange>
      </w:pPr>
    </w:p>
    <w:p w:rsidR="009744F0" w:rsidRDefault="009744F0">
      <w:pPr>
        <w:jc w:val="both"/>
        <w:rPr>
          <w:ins w:id="3426" w:author="Orion" w:date="2011-05-27T18:59:00Z"/>
          <w:rFonts w:cs="Times New Roman"/>
        </w:rPr>
        <w:pPrChange w:id="3427" w:author="Orion" w:date="2011-05-10T23:28:00Z">
          <w:pPr/>
        </w:pPrChange>
      </w:pPr>
    </w:p>
    <w:p w:rsidR="009744F0" w:rsidRDefault="009744F0">
      <w:pPr>
        <w:jc w:val="both"/>
        <w:rPr>
          <w:ins w:id="3428" w:author="Orion" w:date="2011-05-27T18:59:00Z"/>
          <w:rFonts w:cs="Times New Roman"/>
        </w:rPr>
        <w:pPrChange w:id="3429" w:author="Orion" w:date="2011-05-10T23:28:00Z">
          <w:pPr/>
        </w:pPrChange>
      </w:pPr>
    </w:p>
    <w:p w:rsidR="009744F0" w:rsidRDefault="009744F0">
      <w:pPr>
        <w:jc w:val="both"/>
        <w:rPr>
          <w:ins w:id="3430" w:author="Orion" w:date="2011-05-27T18:59:00Z"/>
          <w:rFonts w:cs="Times New Roman"/>
        </w:rPr>
        <w:pPrChange w:id="3431" w:author="Orion" w:date="2011-05-10T23:28:00Z">
          <w:pPr/>
        </w:pPrChange>
      </w:pPr>
    </w:p>
    <w:p w:rsidR="009744F0" w:rsidRDefault="009744F0">
      <w:pPr>
        <w:jc w:val="both"/>
        <w:rPr>
          <w:ins w:id="3432" w:author="Orion" w:date="2011-05-27T18:59:00Z"/>
          <w:rFonts w:cs="Times New Roman"/>
        </w:rPr>
        <w:pPrChange w:id="3433" w:author="Orion" w:date="2011-05-10T23:28:00Z">
          <w:pPr/>
        </w:pPrChange>
      </w:pPr>
    </w:p>
    <w:p w:rsidR="009744F0" w:rsidRDefault="00F06E2A" w:rsidP="00F06E2A">
      <w:pPr>
        <w:jc w:val="right"/>
        <w:rPr>
          <w:ins w:id="3434" w:author="Orion" w:date="2011-05-27T18:59:00Z"/>
          <w:rFonts w:cs="Times New Roman"/>
        </w:rPr>
        <w:pPrChange w:id="3435" w:author="Orion" w:date="2011-05-27T19:03:00Z">
          <w:pPr/>
        </w:pPrChange>
      </w:pPr>
      <w:ins w:id="3436" w:author="Orion" w:date="2011-05-27T19:02:00Z">
        <w:r>
          <w:rPr>
            <w:rFonts w:cs="Times New Roman"/>
            <w:noProof/>
            <w:lang w:eastAsia="es-ES" w:bidi="ar-SA"/>
          </w:rPr>
          <w:drawing>
            <wp:anchor distT="0" distB="0" distL="114300" distR="114300" simplePos="0" relativeHeight="251658240" behindDoc="0" locked="0" layoutInCell="1" allowOverlap="1">
              <wp:simplePos x="0" y="0"/>
              <wp:positionH relativeFrom="column">
                <wp:posOffset>2736850</wp:posOffset>
              </wp:positionH>
              <wp:positionV relativeFrom="paragraph">
                <wp:posOffset>-3810</wp:posOffset>
              </wp:positionV>
              <wp:extent cx="3381375" cy="65532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1375" cy="6553200"/>
                      </a:xfrm>
                      <a:prstGeom prst="rect">
                        <a:avLst/>
                      </a:prstGeom>
                      <a:noFill/>
                      <a:ln>
                        <a:noFill/>
                      </a:ln>
                    </pic:spPr>
                  </pic:pic>
                </a:graphicData>
              </a:graphic>
              <wp14:sizeRelH relativeFrom="page">
                <wp14:pctWidth>0</wp14:pctWidth>
              </wp14:sizeRelH>
              <wp14:sizeRelV relativeFrom="page">
                <wp14:pctHeight>0</wp14:pctHeight>
              </wp14:sizeRelV>
            </wp:anchor>
          </w:drawing>
        </w:r>
      </w:ins>
    </w:p>
    <w:p w:rsidR="009744F0" w:rsidRDefault="009744F0">
      <w:pPr>
        <w:jc w:val="both"/>
        <w:rPr>
          <w:ins w:id="3437" w:author="Orion" w:date="2011-05-27T18:59:00Z"/>
          <w:rFonts w:cs="Times New Roman"/>
        </w:rPr>
        <w:pPrChange w:id="3438" w:author="Orion" w:date="2011-05-10T23:28:00Z">
          <w:pPr/>
        </w:pPrChange>
      </w:pPr>
    </w:p>
    <w:p w:rsidR="00F02BDA" w:rsidRDefault="00F02BDA">
      <w:pPr>
        <w:jc w:val="both"/>
        <w:rPr>
          <w:ins w:id="3439" w:author="Orion" w:date="2011-05-27T18:59:00Z"/>
          <w:rFonts w:cs="Times New Roman"/>
        </w:rPr>
        <w:pPrChange w:id="3440" w:author="Orion" w:date="2011-05-10T23:28:00Z">
          <w:pPr/>
        </w:pPrChange>
      </w:pPr>
    </w:p>
    <w:p w:rsidR="00F02BDA" w:rsidRDefault="00F02BDA">
      <w:pPr>
        <w:jc w:val="both"/>
        <w:rPr>
          <w:ins w:id="3441" w:author="Orion" w:date="2011-05-27T18:59:00Z"/>
          <w:rFonts w:cs="Times New Roman"/>
        </w:rPr>
        <w:pPrChange w:id="3442" w:author="Orion" w:date="2011-05-10T23:28:00Z">
          <w:pPr/>
        </w:pPrChange>
      </w:pPr>
    </w:p>
    <w:p w:rsidR="00F02BDA" w:rsidRDefault="00F02BDA">
      <w:pPr>
        <w:jc w:val="both"/>
        <w:rPr>
          <w:ins w:id="3443" w:author="Orion" w:date="2011-05-27T18:59:00Z"/>
          <w:rFonts w:cs="Times New Roman"/>
        </w:rPr>
        <w:pPrChange w:id="3444" w:author="Orion" w:date="2011-05-10T23:28:00Z">
          <w:pPr/>
        </w:pPrChange>
      </w:pPr>
    </w:p>
    <w:p w:rsidR="00F02BDA" w:rsidRDefault="00F02BDA">
      <w:pPr>
        <w:jc w:val="both"/>
        <w:rPr>
          <w:ins w:id="3445" w:author="Orion" w:date="2011-05-27T18:59:00Z"/>
          <w:rFonts w:cs="Times New Roman"/>
        </w:rPr>
        <w:pPrChange w:id="3446" w:author="Orion" w:date="2011-05-10T23:28:00Z">
          <w:pPr/>
        </w:pPrChange>
      </w:pPr>
    </w:p>
    <w:p w:rsidR="00F02BDA" w:rsidRDefault="00F02BDA">
      <w:pPr>
        <w:jc w:val="both"/>
        <w:rPr>
          <w:ins w:id="3447" w:author="Orion" w:date="2011-05-27T18:59:00Z"/>
          <w:rFonts w:cs="Times New Roman"/>
        </w:rPr>
        <w:pPrChange w:id="3448" w:author="Orion" w:date="2011-05-10T23:28:00Z">
          <w:pPr/>
        </w:pPrChange>
      </w:pPr>
    </w:p>
    <w:p w:rsidR="00F02BDA" w:rsidRDefault="00F02BDA">
      <w:pPr>
        <w:jc w:val="both"/>
        <w:rPr>
          <w:ins w:id="3449" w:author="Orion" w:date="2011-05-27T18:59:00Z"/>
          <w:rFonts w:cs="Times New Roman"/>
        </w:rPr>
        <w:pPrChange w:id="3450" w:author="Orion" w:date="2011-05-10T23:28:00Z">
          <w:pPr/>
        </w:pPrChange>
      </w:pPr>
    </w:p>
    <w:p w:rsidR="00F02BDA" w:rsidRDefault="00F02BDA">
      <w:pPr>
        <w:jc w:val="both"/>
        <w:rPr>
          <w:ins w:id="3451" w:author="Orion" w:date="2011-05-27T18:59:00Z"/>
          <w:rFonts w:cs="Times New Roman"/>
        </w:rPr>
        <w:pPrChange w:id="3452" w:author="Orion" w:date="2011-05-10T23:28:00Z">
          <w:pPr/>
        </w:pPrChange>
      </w:pPr>
    </w:p>
    <w:p w:rsidR="00F02BDA" w:rsidRDefault="00F02BDA">
      <w:pPr>
        <w:jc w:val="both"/>
        <w:rPr>
          <w:ins w:id="3453" w:author="Orion" w:date="2011-05-27T18:59:00Z"/>
          <w:rFonts w:cs="Times New Roman"/>
        </w:rPr>
        <w:pPrChange w:id="3454" w:author="Orion" w:date="2011-05-10T23:28:00Z">
          <w:pPr/>
        </w:pPrChange>
      </w:pPr>
    </w:p>
    <w:p w:rsidR="00F02BDA" w:rsidRDefault="00F02BDA">
      <w:pPr>
        <w:jc w:val="both"/>
        <w:rPr>
          <w:ins w:id="3455" w:author="Orion" w:date="2011-05-27T18:59:00Z"/>
          <w:rFonts w:cs="Times New Roman"/>
        </w:rPr>
        <w:pPrChange w:id="3456" w:author="Orion" w:date="2011-05-10T23:28:00Z">
          <w:pPr/>
        </w:pPrChange>
      </w:pPr>
    </w:p>
    <w:p w:rsidR="00F02BDA" w:rsidRDefault="00F02BDA">
      <w:pPr>
        <w:jc w:val="both"/>
        <w:rPr>
          <w:ins w:id="3457" w:author="Orion" w:date="2011-05-27T18:59:00Z"/>
          <w:rFonts w:cs="Times New Roman"/>
        </w:rPr>
        <w:pPrChange w:id="3458" w:author="Orion" w:date="2011-05-10T23:28:00Z">
          <w:pPr/>
        </w:pPrChange>
      </w:pPr>
    </w:p>
    <w:p w:rsidR="00F02BDA" w:rsidRDefault="00F02BDA">
      <w:pPr>
        <w:jc w:val="both"/>
        <w:rPr>
          <w:ins w:id="3459" w:author="Orion" w:date="2011-05-27T18:59:00Z"/>
          <w:rFonts w:cs="Times New Roman"/>
        </w:rPr>
        <w:pPrChange w:id="3460" w:author="Orion" w:date="2011-05-10T23:28:00Z">
          <w:pPr/>
        </w:pPrChange>
      </w:pPr>
    </w:p>
    <w:p w:rsidR="00F02BDA" w:rsidRDefault="00F02BDA">
      <w:pPr>
        <w:jc w:val="both"/>
        <w:rPr>
          <w:ins w:id="3461" w:author="Orion" w:date="2011-05-27T18:59:00Z"/>
          <w:rFonts w:cs="Times New Roman"/>
        </w:rPr>
        <w:pPrChange w:id="3462" w:author="Orion" w:date="2011-05-10T23:28:00Z">
          <w:pPr/>
        </w:pPrChange>
      </w:pPr>
    </w:p>
    <w:p w:rsidR="00F02BDA" w:rsidRDefault="00F02BDA">
      <w:pPr>
        <w:jc w:val="both"/>
        <w:rPr>
          <w:ins w:id="3463" w:author="Orion" w:date="2011-05-27T18:59:00Z"/>
          <w:rFonts w:cs="Times New Roman"/>
        </w:rPr>
        <w:pPrChange w:id="3464" w:author="Orion" w:date="2011-05-10T23:28:00Z">
          <w:pPr/>
        </w:pPrChange>
      </w:pPr>
    </w:p>
    <w:p w:rsidR="00F02BDA" w:rsidRDefault="00F02BDA">
      <w:pPr>
        <w:jc w:val="both"/>
        <w:rPr>
          <w:ins w:id="3465" w:author="Orion" w:date="2011-05-27T18:59:00Z"/>
          <w:rFonts w:cs="Times New Roman"/>
        </w:rPr>
        <w:pPrChange w:id="3466" w:author="Orion" w:date="2011-05-10T23:28:00Z">
          <w:pPr/>
        </w:pPrChange>
      </w:pPr>
    </w:p>
    <w:p w:rsidR="00F02BDA" w:rsidRDefault="00F02BDA">
      <w:pPr>
        <w:jc w:val="both"/>
        <w:rPr>
          <w:ins w:id="3467" w:author="Orion" w:date="2011-05-27T18:59:00Z"/>
          <w:rFonts w:cs="Times New Roman"/>
        </w:rPr>
        <w:pPrChange w:id="3468" w:author="Orion" w:date="2011-05-10T23:28:00Z">
          <w:pPr/>
        </w:pPrChange>
      </w:pPr>
    </w:p>
    <w:p w:rsidR="00F02BDA" w:rsidRDefault="00F02BDA">
      <w:pPr>
        <w:jc w:val="both"/>
        <w:rPr>
          <w:ins w:id="3469" w:author="Orion" w:date="2011-05-27T18:59:00Z"/>
          <w:rFonts w:cs="Times New Roman"/>
        </w:rPr>
        <w:pPrChange w:id="3470" w:author="Orion" w:date="2011-05-10T23:28:00Z">
          <w:pPr/>
        </w:pPrChange>
      </w:pPr>
    </w:p>
    <w:p w:rsidR="00F02BDA" w:rsidRDefault="00F02BDA">
      <w:pPr>
        <w:jc w:val="both"/>
        <w:rPr>
          <w:ins w:id="3471" w:author="Orion" w:date="2011-05-27T18:59:00Z"/>
          <w:rFonts w:cs="Times New Roman"/>
        </w:rPr>
        <w:pPrChange w:id="3472" w:author="Orion" w:date="2011-05-10T23:28:00Z">
          <w:pPr/>
        </w:pPrChange>
      </w:pPr>
    </w:p>
    <w:p w:rsidR="00F02BDA" w:rsidRDefault="00F02BDA">
      <w:pPr>
        <w:jc w:val="both"/>
        <w:rPr>
          <w:ins w:id="3473" w:author="Orion" w:date="2011-05-27T18:59:00Z"/>
          <w:rFonts w:cs="Times New Roman"/>
        </w:rPr>
        <w:pPrChange w:id="3474" w:author="Orion" w:date="2011-05-10T23:28:00Z">
          <w:pPr/>
        </w:pPrChange>
      </w:pPr>
    </w:p>
    <w:p w:rsidR="00F02BDA" w:rsidRDefault="00F02BDA">
      <w:pPr>
        <w:jc w:val="both"/>
        <w:rPr>
          <w:ins w:id="3475" w:author="Orion" w:date="2011-05-27T18:59:00Z"/>
          <w:rFonts w:cs="Times New Roman"/>
        </w:rPr>
        <w:pPrChange w:id="3476" w:author="Orion" w:date="2011-05-10T23:28:00Z">
          <w:pPr/>
        </w:pPrChange>
      </w:pPr>
    </w:p>
    <w:p w:rsidR="00F02BDA" w:rsidRDefault="00F02BDA">
      <w:pPr>
        <w:jc w:val="both"/>
        <w:rPr>
          <w:ins w:id="3477" w:author="Orion" w:date="2011-05-27T18:59:00Z"/>
          <w:rFonts w:cs="Times New Roman"/>
        </w:rPr>
        <w:pPrChange w:id="3478" w:author="Orion" w:date="2011-05-10T23:28:00Z">
          <w:pPr/>
        </w:pPrChange>
      </w:pPr>
    </w:p>
    <w:p w:rsidR="00F02BDA" w:rsidRDefault="00F02BDA">
      <w:pPr>
        <w:jc w:val="both"/>
        <w:rPr>
          <w:ins w:id="3479" w:author="Orion" w:date="2011-05-27T18:59:00Z"/>
          <w:rFonts w:cs="Times New Roman"/>
        </w:rPr>
        <w:pPrChange w:id="3480" w:author="Orion" w:date="2011-05-10T23:28:00Z">
          <w:pPr/>
        </w:pPrChange>
      </w:pPr>
    </w:p>
    <w:p w:rsidR="00F02BDA" w:rsidRDefault="00F02BDA">
      <w:pPr>
        <w:jc w:val="both"/>
        <w:rPr>
          <w:ins w:id="3481" w:author="Orion" w:date="2011-05-27T18:59:00Z"/>
          <w:rFonts w:cs="Times New Roman"/>
        </w:rPr>
        <w:pPrChange w:id="3482" w:author="Orion" w:date="2011-05-10T23:28:00Z">
          <w:pPr/>
        </w:pPrChange>
      </w:pPr>
    </w:p>
    <w:p w:rsidR="00F02BDA" w:rsidRDefault="00F02BDA">
      <w:pPr>
        <w:jc w:val="both"/>
        <w:rPr>
          <w:ins w:id="3483" w:author="Orion" w:date="2011-05-27T18:59:00Z"/>
          <w:rFonts w:cs="Times New Roman"/>
        </w:rPr>
        <w:pPrChange w:id="3484" w:author="Orion" w:date="2011-05-10T23:28:00Z">
          <w:pPr/>
        </w:pPrChange>
      </w:pPr>
    </w:p>
    <w:p w:rsidR="00F02BDA" w:rsidRDefault="00F02BDA">
      <w:pPr>
        <w:jc w:val="both"/>
        <w:rPr>
          <w:ins w:id="3485" w:author="Orion" w:date="2011-05-27T18:59:00Z"/>
          <w:rFonts w:cs="Times New Roman"/>
        </w:rPr>
        <w:pPrChange w:id="3486" w:author="Orion" w:date="2011-05-10T23:28:00Z">
          <w:pPr/>
        </w:pPrChange>
      </w:pPr>
    </w:p>
    <w:p w:rsidR="00F02BDA" w:rsidRDefault="00F02BDA">
      <w:pPr>
        <w:jc w:val="both"/>
        <w:rPr>
          <w:ins w:id="3487" w:author="Orion" w:date="2011-05-27T18:59:00Z"/>
          <w:rFonts w:cs="Times New Roman"/>
        </w:rPr>
        <w:pPrChange w:id="3488" w:author="Orion" w:date="2011-05-10T23:28:00Z">
          <w:pPr/>
        </w:pPrChange>
      </w:pPr>
    </w:p>
    <w:p w:rsidR="009744F0" w:rsidRDefault="009744F0">
      <w:pPr>
        <w:jc w:val="both"/>
        <w:rPr>
          <w:ins w:id="3489" w:author="Orion" w:date="2011-05-27T18:59:00Z"/>
          <w:rFonts w:cs="Times New Roman"/>
        </w:rPr>
        <w:pPrChange w:id="3490" w:author="Orion" w:date="2011-05-10T23:28:00Z">
          <w:pPr/>
        </w:pPrChange>
      </w:pPr>
    </w:p>
    <w:p w:rsidR="009744F0" w:rsidRDefault="009744F0">
      <w:pPr>
        <w:jc w:val="both"/>
        <w:rPr>
          <w:ins w:id="3491" w:author="Orion" w:date="2011-05-27T18:59:00Z"/>
          <w:rFonts w:cs="Times New Roman"/>
        </w:rPr>
        <w:pPrChange w:id="3492" w:author="Orion" w:date="2011-05-10T23:28:00Z">
          <w:pPr/>
        </w:pPrChange>
      </w:pPr>
    </w:p>
    <w:p w:rsidR="009744F0" w:rsidRDefault="009744F0">
      <w:pPr>
        <w:jc w:val="both"/>
        <w:rPr>
          <w:ins w:id="3493" w:author="Orion" w:date="2011-05-27T18:59:00Z"/>
          <w:rFonts w:cs="Times New Roman"/>
        </w:rPr>
        <w:pPrChange w:id="3494" w:author="Orion" w:date="2011-05-10T23:28:00Z">
          <w:pPr/>
        </w:pPrChange>
      </w:pPr>
    </w:p>
    <w:p w:rsidR="009744F0" w:rsidRDefault="009744F0">
      <w:pPr>
        <w:jc w:val="both"/>
        <w:rPr>
          <w:ins w:id="3495" w:author="Orion" w:date="2011-05-27T18:48:00Z"/>
          <w:rFonts w:cs="Times New Roman"/>
        </w:rPr>
        <w:pPrChange w:id="3496" w:author="Orion" w:date="2011-05-10T23:28:00Z">
          <w:pPr/>
        </w:pPrChange>
      </w:pPr>
    </w:p>
    <w:p w:rsidR="00B612F3" w:rsidRDefault="00B612F3">
      <w:pPr>
        <w:jc w:val="both"/>
        <w:rPr>
          <w:ins w:id="3497" w:author="Orion" w:date="2011-05-27T18:48:00Z"/>
          <w:rFonts w:cs="Times New Roman"/>
        </w:rPr>
        <w:pPrChange w:id="3498" w:author="Orion" w:date="2011-05-10T23:28:00Z">
          <w:pPr/>
        </w:pPrChange>
      </w:pPr>
    </w:p>
    <w:p w:rsidR="00B612F3" w:rsidRDefault="00B612F3">
      <w:pPr>
        <w:jc w:val="both"/>
        <w:rPr>
          <w:ins w:id="3499" w:author="Orion" w:date="2011-05-27T18:48:00Z"/>
          <w:rFonts w:cs="Times New Roman"/>
        </w:rPr>
        <w:pPrChange w:id="3500" w:author="Orion" w:date="2011-05-10T23:28:00Z">
          <w:pPr/>
        </w:pPrChange>
      </w:pPr>
    </w:p>
    <w:p w:rsidR="00B612F3" w:rsidRDefault="00B612F3">
      <w:pPr>
        <w:jc w:val="both"/>
        <w:rPr>
          <w:ins w:id="3501" w:author="Orion" w:date="2011-05-27T18:48:00Z"/>
          <w:rFonts w:cs="Times New Roman"/>
        </w:rPr>
        <w:pPrChange w:id="3502" w:author="Orion" w:date="2011-05-10T23:28:00Z">
          <w:pPr/>
        </w:pPrChange>
      </w:pPr>
    </w:p>
    <w:p w:rsidR="00B612F3" w:rsidRDefault="00B612F3">
      <w:pPr>
        <w:jc w:val="both"/>
        <w:rPr>
          <w:ins w:id="3503" w:author="Orion" w:date="2011-05-27T18:48:00Z"/>
          <w:rFonts w:cs="Times New Roman"/>
        </w:rPr>
        <w:pPrChange w:id="3504" w:author="Orion" w:date="2011-05-10T23:28:00Z">
          <w:pPr/>
        </w:pPrChange>
      </w:pPr>
    </w:p>
    <w:p w:rsidR="00B612F3" w:rsidRDefault="00B612F3">
      <w:pPr>
        <w:jc w:val="both"/>
        <w:rPr>
          <w:ins w:id="3505" w:author="Orion" w:date="2011-05-27T18:48:00Z"/>
          <w:rFonts w:cs="Times New Roman"/>
        </w:rPr>
        <w:pPrChange w:id="3506" w:author="Orion" w:date="2011-05-10T23:28:00Z">
          <w:pPr/>
        </w:pPrChange>
      </w:pPr>
    </w:p>
    <w:p w:rsidR="00B612F3" w:rsidRDefault="00B612F3">
      <w:pPr>
        <w:jc w:val="both"/>
        <w:rPr>
          <w:ins w:id="3507" w:author="Orion" w:date="2011-05-27T18:23:00Z"/>
          <w:rFonts w:cs="Times New Roman"/>
        </w:rPr>
        <w:pPrChange w:id="3508" w:author="Orion" w:date="2011-05-10T23:28:00Z">
          <w:pPr/>
        </w:pPrChange>
      </w:pPr>
    </w:p>
    <w:p w:rsidR="00640527" w:rsidRDefault="00640527" w:rsidP="00B612F3">
      <w:pPr>
        <w:jc w:val="right"/>
        <w:rPr>
          <w:ins w:id="3509" w:author="Orion" w:date="2011-05-27T18:23:00Z"/>
          <w:rFonts w:cs="Times New Roman"/>
        </w:rPr>
        <w:pPrChange w:id="3510" w:author="Orion" w:date="2011-05-27T18:50:00Z">
          <w:pPr/>
        </w:pPrChange>
      </w:pPr>
    </w:p>
    <w:p w:rsidR="00640527" w:rsidRDefault="00640527">
      <w:pPr>
        <w:jc w:val="both"/>
        <w:rPr>
          <w:ins w:id="3511" w:author="Orion" w:date="2011-05-27T18:18:00Z"/>
          <w:rFonts w:cs="Times New Roman"/>
        </w:rPr>
        <w:pPrChange w:id="3512" w:author="Orion" w:date="2011-05-10T23:28:00Z">
          <w:pPr/>
        </w:pPrChange>
      </w:pPr>
    </w:p>
    <w:p w:rsidR="00640527" w:rsidRDefault="00640527">
      <w:pPr>
        <w:jc w:val="both"/>
        <w:rPr>
          <w:ins w:id="3513" w:author="Orion" w:date="2011-05-05T17:39:00Z"/>
          <w:rFonts w:cs="Times New Roman"/>
        </w:rPr>
        <w:pPrChange w:id="3514" w:author="Orion" w:date="2011-05-10T23:28:00Z">
          <w:pPr/>
        </w:pPrChange>
      </w:pPr>
    </w:p>
    <w:p w:rsidR="00B937FD" w:rsidRPr="00650D90" w:rsidRDefault="00B937FD" w:rsidP="00B937FD">
      <w:pPr>
        <w:pStyle w:val="Subtitle"/>
        <w:outlineLvl w:val="1"/>
        <w:rPr>
          <w:ins w:id="3515" w:author="Orion" w:date="2011-05-05T17:39:00Z"/>
          <w:rFonts w:cs="Times New Roman"/>
        </w:rPr>
      </w:pPr>
      <w:bookmarkStart w:id="3516" w:name="_Toc293422064"/>
      <w:ins w:id="3517" w:author="Orion" w:date="2011-05-05T17:39:00Z">
        <w:r>
          <w:rPr>
            <w:rFonts w:ascii="Times New Roman" w:hAnsi="Times New Roman" w:cs="Times New Roman"/>
          </w:rPr>
          <w:t>Módulo de lógica</w:t>
        </w:r>
        <w:bookmarkEnd w:id="3516"/>
      </w:ins>
    </w:p>
    <w:p w:rsidR="00B937FD" w:rsidRDefault="00B937FD" w:rsidP="007A6E14">
      <w:pPr>
        <w:rPr>
          <w:ins w:id="3518" w:author="Orion" w:date="2011-05-05T17:40:00Z"/>
          <w:rFonts w:cs="Times New Roman"/>
        </w:rPr>
      </w:pPr>
      <w:ins w:id="3519" w:author="Orion" w:date="2011-05-05T17:40:00Z">
        <w:r>
          <w:rPr>
            <w:rFonts w:cs="Times New Roman"/>
          </w:rPr>
          <w:t>Clases generales para 4.1, genérico (código autogenerado)</w:t>
        </w:r>
      </w:ins>
    </w:p>
    <w:p w:rsidR="00B937FD" w:rsidRDefault="00B937FD" w:rsidP="00B937FD">
      <w:pPr>
        <w:rPr>
          <w:ins w:id="3520" w:author="Orion" w:date="2011-05-05T17:40:00Z"/>
          <w:rFonts w:cs="Times New Roman"/>
        </w:rPr>
      </w:pPr>
    </w:p>
    <w:p w:rsidR="00B937FD" w:rsidRPr="00650D90" w:rsidRDefault="00B937FD" w:rsidP="00B937FD">
      <w:pPr>
        <w:pStyle w:val="Subtitle"/>
        <w:outlineLvl w:val="1"/>
        <w:rPr>
          <w:ins w:id="3521" w:author="Orion" w:date="2011-05-05T17:40:00Z"/>
          <w:rFonts w:cs="Times New Roman"/>
        </w:rPr>
      </w:pPr>
      <w:bookmarkStart w:id="3522" w:name="_Toc293422065"/>
      <w:ins w:id="3523" w:author="Orion" w:date="2011-05-05T17:40:00Z">
        <w:r>
          <w:rPr>
            <w:rFonts w:ascii="Times New Roman" w:hAnsi="Times New Roman" w:cs="Times New Roman"/>
          </w:rPr>
          <w:t>Visualización</w:t>
        </w:r>
        <w:bookmarkEnd w:id="3522"/>
      </w:ins>
    </w:p>
    <w:p w:rsidR="00B937FD" w:rsidRDefault="00F37264">
      <w:pPr>
        <w:jc w:val="both"/>
        <w:rPr>
          <w:ins w:id="3524" w:author="Orion" w:date="2011-05-09T13:45:00Z"/>
          <w:rFonts w:cs="Times New Roman"/>
        </w:rPr>
        <w:pPrChange w:id="3525" w:author="Orion" w:date="2011-05-10T23:29:00Z">
          <w:pPr/>
        </w:pPrChange>
      </w:pPr>
      <w:ins w:id="3526" w:author="Orion" w:date="2011-05-10T09:38:00Z">
        <w:r>
          <w:rPr>
            <w:rFonts w:cs="Times New Roman"/>
          </w:rPr>
          <w:t>La vista es arrancada por un agente</w:t>
        </w:r>
      </w:ins>
      <w:ins w:id="3527" w:author="Orion" w:date="2011-05-10T23:18:00Z">
        <w:r w:rsidR="00C9069F">
          <w:rPr>
            <w:rFonts w:cs="Times New Roman"/>
          </w:rPr>
          <w:t xml:space="preserve"> (</w:t>
        </w:r>
        <w:proofErr w:type="spellStart"/>
        <w:r w:rsidR="00C9069F">
          <w:rPr>
            <w:rFonts w:cs="Times New Roman"/>
          </w:rPr>
          <w:t>Simula</w:t>
        </w:r>
      </w:ins>
      <w:ins w:id="3528" w:author="Orion" w:date="2011-05-10T23:19:00Z">
        <w:r w:rsidR="00C9069F">
          <w:rPr>
            <w:rFonts w:cs="Times New Roman"/>
          </w:rPr>
          <w:t>tion</w:t>
        </w:r>
        <w:proofErr w:type="spellEnd"/>
        <w:r w:rsidR="00C9069F">
          <w:rPr>
            <w:rFonts w:cs="Times New Roman"/>
          </w:rPr>
          <w:t xml:space="preserve"> </w:t>
        </w:r>
        <w:proofErr w:type="spellStart"/>
        <w:r w:rsidR="00C9069F">
          <w:rPr>
            <w:rFonts w:cs="Times New Roman"/>
          </w:rPr>
          <w:t>creator</w:t>
        </w:r>
      </w:ins>
      <w:proofErr w:type="spellEnd"/>
      <w:ins w:id="3529" w:author="Orion" w:date="2011-05-10T23:18:00Z">
        <w:r w:rsidR="00C9069F">
          <w:rPr>
            <w:rFonts w:cs="Times New Roman"/>
          </w:rPr>
          <w:t>)</w:t>
        </w:r>
      </w:ins>
      <w:ins w:id="3530" w:author="Orion" w:date="2011-05-10T09:38:00Z">
        <w:r>
          <w:rPr>
            <w:rFonts w:cs="Times New Roman"/>
          </w:rPr>
          <w:t>, que se encarga de arrancar el entorno para mostrar la simulaci</w:t>
        </w:r>
      </w:ins>
      <w:ins w:id="3531" w:author="Orion" w:date="2011-05-10T09:39:00Z">
        <w:r>
          <w:rPr>
            <w:rFonts w:cs="Times New Roman"/>
          </w:rPr>
          <w:t xml:space="preserve">ón. </w:t>
        </w:r>
      </w:ins>
    </w:p>
    <w:p w:rsidR="002F2CBC" w:rsidRPr="00ED027D" w:rsidRDefault="002F2CBC">
      <w:pPr>
        <w:jc w:val="both"/>
        <w:rPr>
          <w:ins w:id="3532" w:author="Orion" w:date="2011-05-09T13:45:00Z"/>
        </w:rPr>
        <w:pPrChange w:id="3533" w:author="Orion" w:date="2011-05-10T23:29:00Z">
          <w:pPr>
            <w:pStyle w:val="NormalWeb"/>
            <w:spacing w:before="96" w:beforeAutospacing="0" w:after="120" w:afterAutospacing="0" w:line="360" w:lineRule="atLeast"/>
            <w:jc w:val="both"/>
          </w:pPr>
        </w:pPrChange>
      </w:pPr>
      <w:proofErr w:type="spellStart"/>
      <w:ins w:id="3534" w:author="Orion" w:date="2011-05-09T13:45:00Z">
        <w:r w:rsidRPr="00ED027D">
          <w:rPr>
            <w:bCs/>
          </w:rPr>
          <w:t>World</w:t>
        </w:r>
      </w:ins>
      <w:proofErr w:type="spellEnd"/>
      <w:ins w:id="3535" w:author="Orion" w:date="2011-05-09T13:55:00Z">
        <w:r w:rsidR="00C529AC">
          <w:rPr>
            <w:bCs/>
          </w:rPr>
          <w:t xml:space="preserve"> </w:t>
        </w:r>
      </w:ins>
      <w:proofErr w:type="spellStart"/>
      <w:ins w:id="3536" w:author="Orion" w:date="2011-05-09T13:45:00Z">
        <w:r w:rsidRPr="00ED027D">
          <w:rPr>
            <w:bCs/>
          </w:rPr>
          <w:t>Wind</w:t>
        </w:r>
        <w:proofErr w:type="spellEnd"/>
        <w:r w:rsidRPr="00ED027D">
          <w:rPr>
            <w:rStyle w:val="apple-converted-space"/>
            <w:rFonts w:cs="Times New Roman"/>
            <w:color w:val="000000"/>
          </w:rPr>
          <w:t> </w:t>
        </w:r>
        <w:r w:rsidRPr="00ED027D">
          <w:t>es un</w:t>
        </w:r>
        <w:r w:rsidRPr="00ED027D">
          <w:rPr>
            <w:rStyle w:val="apple-converted-space"/>
            <w:rFonts w:cs="Times New Roman"/>
            <w:color w:val="000000"/>
          </w:rPr>
          <w:t> </w:t>
        </w:r>
        <w:r w:rsidRPr="00ED027D">
          <w:t>programa</w:t>
        </w:r>
      </w:ins>
      <w:ins w:id="3537" w:author="Orion" w:date="2011-05-09T13:48:00Z">
        <w:r w:rsidR="00847052">
          <w:t xml:space="preserve"> de código abierto</w:t>
        </w:r>
      </w:ins>
      <w:ins w:id="3538" w:author="Orion" w:date="2011-05-09T13:57:00Z">
        <w:r w:rsidR="004C436E">
          <w:t xml:space="preserve">, </w:t>
        </w:r>
        <w:r w:rsidR="004C436E" w:rsidRPr="00ED027D">
          <w:t>desarrollado por la</w:t>
        </w:r>
        <w:r w:rsidR="004C436E">
          <w:t xml:space="preserve"> NASA,</w:t>
        </w:r>
      </w:ins>
      <w:ins w:id="3539" w:author="Orion" w:date="2011-05-09T13:45:00Z">
        <w:r w:rsidRPr="00ED027D">
          <w:rPr>
            <w:rStyle w:val="apple-converted-space"/>
            <w:rFonts w:cs="Times New Roman"/>
            <w:color w:val="000000"/>
          </w:rPr>
          <w:t> </w:t>
        </w:r>
        <w:r w:rsidRPr="00ED027D">
          <w:t>que actúa como un</w:t>
        </w:r>
        <w:r w:rsidRPr="00ED027D">
          <w:rPr>
            <w:rStyle w:val="apple-converted-space"/>
            <w:rFonts w:cs="Times New Roman"/>
            <w:color w:val="000000"/>
          </w:rPr>
          <w:t> </w:t>
        </w:r>
        <w:r w:rsidRPr="00ED027D">
          <w:t>globo terráqueo</w:t>
        </w:r>
        <w:r w:rsidRPr="00ED027D">
          <w:rPr>
            <w:rStyle w:val="apple-converted-space"/>
            <w:rFonts w:cs="Times New Roman"/>
            <w:color w:val="000000"/>
          </w:rPr>
          <w:t> </w:t>
        </w:r>
        <w:r w:rsidR="00F56276">
          <w:t>virtual</w:t>
        </w:r>
        <w:r w:rsidRPr="00ED027D">
          <w:t>. Superpone imágenes de</w:t>
        </w:r>
        <w:r w:rsidRPr="00ED027D">
          <w:rPr>
            <w:rStyle w:val="apple-converted-space"/>
            <w:rFonts w:cs="Times New Roman"/>
            <w:color w:val="000000"/>
          </w:rPr>
          <w:t> </w:t>
        </w:r>
        <w:r w:rsidRPr="00ED027D">
          <w:t>satélites</w:t>
        </w:r>
        <w:r w:rsidRPr="00ED027D">
          <w:rPr>
            <w:rStyle w:val="apple-converted-space"/>
            <w:rFonts w:cs="Times New Roman"/>
            <w:color w:val="000000"/>
          </w:rPr>
          <w:t> </w:t>
        </w:r>
        <w:r w:rsidRPr="00ED027D">
          <w:t>de la NASA</w:t>
        </w:r>
      </w:ins>
      <w:ins w:id="3540" w:author="Orion" w:date="2011-05-09T13:55:00Z">
        <w:r w:rsidR="00C529AC">
          <w:t xml:space="preserve"> y </w:t>
        </w:r>
      </w:ins>
      <w:ins w:id="3541" w:author="Orion" w:date="2011-05-09T13:45:00Z">
        <w:r w:rsidRPr="00ED027D">
          <w:t>fotografías</w:t>
        </w:r>
        <w:r w:rsidRPr="00ED027D">
          <w:rPr>
            <w:rStyle w:val="apple-converted-space"/>
            <w:rFonts w:cs="Times New Roman"/>
            <w:color w:val="000000"/>
          </w:rPr>
          <w:t> </w:t>
        </w:r>
      </w:ins>
      <w:ins w:id="3542" w:author="Orion" w:date="2011-05-09T13:55:00Z">
        <w:r w:rsidR="00C529AC">
          <w:t>aéreas</w:t>
        </w:r>
      </w:ins>
      <w:ins w:id="3543" w:author="Orion" w:date="2011-05-09T13:53:00Z">
        <w:r w:rsidR="005F70D1">
          <w:t xml:space="preserve"> </w:t>
        </w:r>
        <w:r w:rsidR="006948A0">
          <w:t>del</w:t>
        </w:r>
      </w:ins>
      <w:ins w:id="3544" w:author="Orion" w:date="2011-05-09T13:50:00Z">
        <w:r w:rsidR="00847052">
          <w:t xml:space="preserve"> </w:t>
        </w:r>
      </w:ins>
      <w:proofErr w:type="spellStart"/>
      <w:ins w:id="3545" w:author="Orion" w:date="2011-05-09T13:45:00Z">
        <w:r w:rsidRPr="00ED027D">
          <w:t>United</w:t>
        </w:r>
        <w:proofErr w:type="spellEnd"/>
        <w:r w:rsidRPr="00ED027D">
          <w:t xml:space="preserve"> </w:t>
        </w:r>
        <w:proofErr w:type="spellStart"/>
        <w:r w:rsidRPr="00ED027D">
          <w:t>States</w:t>
        </w:r>
        <w:proofErr w:type="spellEnd"/>
        <w:r w:rsidRPr="00ED027D">
          <w:t xml:space="preserve"> Geological </w:t>
        </w:r>
        <w:proofErr w:type="spellStart"/>
        <w:r w:rsidRPr="00ED027D">
          <w:t>Survey</w:t>
        </w:r>
        <w:proofErr w:type="spellEnd"/>
        <w:r w:rsidRPr="00ED027D">
          <w:rPr>
            <w:rStyle w:val="apple-converted-space"/>
            <w:rFonts w:cs="Times New Roman"/>
            <w:color w:val="000000"/>
          </w:rPr>
          <w:t> </w:t>
        </w:r>
        <w:r w:rsidRPr="00ED027D">
          <w:t>(USGS) sobre modelos</w:t>
        </w:r>
        <w:r>
          <w:t xml:space="preserve"> </w:t>
        </w:r>
        <w:r w:rsidRPr="00ED027D">
          <w:t>tridimensionales</w:t>
        </w:r>
        <w:r w:rsidRPr="00ED027D">
          <w:rPr>
            <w:rStyle w:val="apple-converted-space"/>
            <w:rFonts w:cs="Times New Roman"/>
            <w:color w:val="000000"/>
          </w:rPr>
          <w:t> </w:t>
        </w:r>
        <w:r w:rsidRPr="00ED027D">
          <w:t>de la</w:t>
        </w:r>
        <w:r w:rsidRPr="00ED027D">
          <w:rPr>
            <w:rStyle w:val="apple-converted-space"/>
            <w:rFonts w:cs="Times New Roman"/>
            <w:color w:val="000000"/>
          </w:rPr>
          <w:t> </w:t>
        </w:r>
        <w:r w:rsidRPr="00ED027D">
          <w:t>Tierra, y en las últimas versiones,</w:t>
        </w:r>
        <w:r w:rsidRPr="00ED027D">
          <w:rPr>
            <w:rStyle w:val="apple-converted-space"/>
            <w:rFonts w:cs="Times New Roman"/>
            <w:color w:val="000000"/>
          </w:rPr>
          <w:t> </w:t>
        </w:r>
        <w:r w:rsidRPr="00ED027D">
          <w:t>Marte</w:t>
        </w:r>
        <w:r w:rsidRPr="00ED027D">
          <w:rPr>
            <w:rStyle w:val="apple-converted-space"/>
            <w:rFonts w:cs="Times New Roman"/>
            <w:color w:val="000000"/>
          </w:rPr>
          <w:t> </w:t>
        </w:r>
        <w:r w:rsidRPr="00ED027D">
          <w:t>y la</w:t>
        </w:r>
        <w:r w:rsidRPr="00ED027D">
          <w:rPr>
            <w:rStyle w:val="apple-converted-space"/>
            <w:rFonts w:cs="Times New Roman"/>
            <w:color w:val="000000"/>
          </w:rPr>
          <w:t> </w:t>
        </w:r>
        <w:r w:rsidRPr="00ED027D">
          <w:t>Luna.</w:t>
        </w:r>
      </w:ins>
    </w:p>
    <w:p w:rsidR="002F2CBC" w:rsidRPr="00ED027D" w:rsidRDefault="002F2CBC">
      <w:pPr>
        <w:jc w:val="both"/>
        <w:rPr>
          <w:ins w:id="3546" w:author="Orion" w:date="2011-05-09T13:45:00Z"/>
        </w:rPr>
        <w:pPrChange w:id="3547" w:author="Orion" w:date="2011-05-09T13:51:00Z">
          <w:pPr>
            <w:pStyle w:val="NormalWeb"/>
            <w:spacing w:before="96" w:beforeAutospacing="0" w:after="120" w:afterAutospacing="0" w:line="360" w:lineRule="atLeast"/>
            <w:jc w:val="both"/>
          </w:pPr>
        </w:pPrChange>
      </w:pPr>
      <w:ins w:id="3548" w:author="Orion" w:date="2011-05-09T13:45:00Z">
        <w:r w:rsidRPr="00ED027D">
          <w:t>El usuario puede interactuar con el planeta seleccionado rotándolo y ampliando zonas. Además se pueden superponer</w:t>
        </w:r>
        <w:r w:rsidRPr="00ED027D">
          <w:rPr>
            <w:rStyle w:val="apple-converted-space"/>
            <w:rFonts w:cs="Times New Roman"/>
            <w:color w:val="000000"/>
          </w:rPr>
          <w:t> </w:t>
        </w:r>
        <w:r w:rsidRPr="00ED027D">
          <w:t>topónimos</w:t>
        </w:r>
        <w:r w:rsidRPr="00ED027D">
          <w:rPr>
            <w:rStyle w:val="apple-converted-space"/>
            <w:rFonts w:cs="Times New Roman"/>
            <w:color w:val="000000"/>
          </w:rPr>
          <w:t> </w:t>
        </w:r>
        <w:r w:rsidRPr="00ED027D">
          <w:t>y fronteras, entre otros datos, a las imágenes. El programa también contiene un módulo para visualizar imágenes de otras fuentes en Internet que usen el protocolo del</w:t>
        </w:r>
      </w:ins>
      <w:ins w:id="3549" w:author="Orion" w:date="2011-05-09T13:56:00Z">
        <w:r w:rsidR="00C529AC">
          <w:t xml:space="preserve"> Open </w:t>
        </w:r>
        <w:proofErr w:type="spellStart"/>
        <w:r w:rsidR="00C529AC">
          <w:t>Geaospatial</w:t>
        </w:r>
        <w:proofErr w:type="spellEnd"/>
        <w:r w:rsidR="00C529AC">
          <w:t xml:space="preserve"> </w:t>
        </w:r>
        <w:proofErr w:type="spellStart"/>
        <w:r w:rsidR="00C529AC">
          <w:t>Consortium</w:t>
        </w:r>
        <w:proofErr w:type="spellEnd"/>
        <w:r w:rsidR="00C529AC">
          <w:t xml:space="preserve"> Web </w:t>
        </w:r>
        <w:proofErr w:type="spellStart"/>
        <w:r w:rsidR="00C529AC">
          <w:t>Map</w:t>
        </w:r>
        <w:proofErr w:type="spellEnd"/>
        <w:r w:rsidR="00C529AC">
          <w:t xml:space="preserve"> </w:t>
        </w:r>
        <w:proofErr w:type="spellStart"/>
        <w:r w:rsidR="00C529AC">
          <w:t>Service</w:t>
        </w:r>
      </w:ins>
      <w:proofErr w:type="spellEnd"/>
      <w:ins w:id="3550" w:author="Orion" w:date="2011-05-09T13:45:00Z">
        <w:r w:rsidRPr="00ED027D">
          <w:t xml:space="preserve">. Adicionalmente existen multitudes de ampliaciones para </w:t>
        </w:r>
        <w:proofErr w:type="spellStart"/>
        <w:r w:rsidRPr="00ED027D">
          <w:t>World</w:t>
        </w:r>
        <w:proofErr w:type="spellEnd"/>
        <w:r w:rsidRPr="00ED027D">
          <w:t xml:space="preserve"> </w:t>
        </w:r>
        <w:proofErr w:type="spellStart"/>
        <w:r w:rsidRPr="00ED027D">
          <w:t>Wind</w:t>
        </w:r>
        <w:proofErr w:type="spellEnd"/>
        <w:r w:rsidRPr="00ED027D">
          <w:t xml:space="preserve"> que aumentan su funcionalidad, como por ejemplo, poder medir distancias u obtener datos de posición desde un</w:t>
        </w:r>
        <w:r w:rsidRPr="00ED027D">
          <w:rPr>
            <w:rStyle w:val="apple-converted-space"/>
            <w:rFonts w:cs="Times New Roman"/>
            <w:color w:val="000000"/>
          </w:rPr>
          <w:t> </w:t>
        </w:r>
        <w:r w:rsidRPr="00ED027D">
          <w:t>GPS.</w:t>
        </w:r>
      </w:ins>
    </w:p>
    <w:p w:rsidR="002F2CBC" w:rsidRDefault="002F2CBC" w:rsidP="007A6E14">
      <w:pPr>
        <w:rPr>
          <w:ins w:id="3551" w:author="Orion" w:date="2011-05-05T17:40:00Z"/>
          <w:rFonts w:cs="Times New Roman"/>
        </w:rPr>
      </w:pPr>
    </w:p>
    <w:p w:rsidR="00B937FD" w:rsidRDefault="00B937FD" w:rsidP="00B937FD">
      <w:pPr>
        <w:rPr>
          <w:ins w:id="3552" w:author="Orion" w:date="2011-05-05T17:41:00Z"/>
          <w:rFonts w:cs="Times New Roman"/>
        </w:rPr>
      </w:pPr>
    </w:p>
    <w:p w:rsidR="00B937FD" w:rsidRPr="00650D90" w:rsidRDefault="00B937FD" w:rsidP="00B937FD">
      <w:pPr>
        <w:pStyle w:val="Subtitle"/>
        <w:outlineLvl w:val="1"/>
        <w:rPr>
          <w:ins w:id="3553" w:author="Orion" w:date="2011-05-05T17:41:00Z"/>
          <w:rFonts w:cs="Times New Roman"/>
        </w:rPr>
      </w:pPr>
      <w:bookmarkStart w:id="3554" w:name="_Toc293422066"/>
      <w:ins w:id="3555" w:author="Orion" w:date="2011-05-05T17:41:00Z">
        <w:r>
          <w:rPr>
            <w:rFonts w:ascii="Times New Roman" w:hAnsi="Times New Roman" w:cs="Times New Roman"/>
          </w:rPr>
          <w:t>Controlador</w:t>
        </w:r>
        <w:bookmarkEnd w:id="3554"/>
      </w:ins>
    </w:p>
    <w:p w:rsidR="00B937FD" w:rsidRDefault="00B937FD" w:rsidP="007A6E14">
      <w:pPr>
        <w:rPr>
          <w:ins w:id="3556" w:author="Orion" w:date="2011-05-09T13:00:00Z"/>
          <w:rFonts w:cs="Times New Roman"/>
        </w:rPr>
      </w:pPr>
    </w:p>
    <w:p w:rsidR="00D93821" w:rsidRDefault="00D93821" w:rsidP="007A6E14">
      <w:pPr>
        <w:rPr>
          <w:ins w:id="3557" w:author="Orion" w:date="2011-05-05T17:41:00Z"/>
          <w:rFonts w:cs="Times New Roman"/>
        </w:rPr>
      </w:pPr>
    </w:p>
    <w:p w:rsidR="00B937FD" w:rsidRDefault="00B937FD" w:rsidP="00B937FD">
      <w:pPr>
        <w:pStyle w:val="Title"/>
        <w:outlineLvl w:val="0"/>
        <w:rPr>
          <w:ins w:id="3558" w:author="Orion" w:date="2011-05-05T17:41:00Z"/>
          <w:rFonts w:ascii="Times New Roman" w:hAnsi="Times New Roman" w:cs="Times New Roman"/>
        </w:rPr>
      </w:pPr>
      <w:bookmarkStart w:id="3559" w:name="_Toc293422067"/>
      <w:ins w:id="3560" w:author="Orion" w:date="2011-05-05T17:41:00Z">
        <w:r>
          <w:rPr>
            <w:rFonts w:ascii="Times New Roman" w:hAnsi="Times New Roman" w:cs="Times New Roman"/>
          </w:rPr>
          <w:t>Casos de estudio</w:t>
        </w:r>
        <w:bookmarkEnd w:id="3559"/>
      </w:ins>
    </w:p>
    <w:p w:rsidR="00B937FD" w:rsidRDefault="00B937FD" w:rsidP="007A6E14">
      <w:pPr>
        <w:rPr>
          <w:ins w:id="3561" w:author="Orion" w:date="2011-05-05T17:41:00Z"/>
          <w:rFonts w:cs="Times New Roman"/>
        </w:rPr>
      </w:pPr>
    </w:p>
    <w:p w:rsidR="00B937FD" w:rsidRDefault="00B937FD" w:rsidP="00B937FD">
      <w:pPr>
        <w:pStyle w:val="Title"/>
        <w:outlineLvl w:val="0"/>
        <w:rPr>
          <w:ins w:id="3562" w:author="Orion" w:date="2011-05-05T17:41:00Z"/>
          <w:rFonts w:ascii="Times New Roman" w:hAnsi="Times New Roman" w:cs="Times New Roman"/>
        </w:rPr>
      </w:pPr>
      <w:bookmarkStart w:id="3563" w:name="_Toc293422068"/>
      <w:ins w:id="3564" w:author="Orion" w:date="2011-05-05T17:41:00Z">
        <w:r>
          <w:rPr>
            <w:rFonts w:ascii="Times New Roman" w:hAnsi="Times New Roman" w:cs="Times New Roman"/>
          </w:rPr>
          <w:t>Discusión</w:t>
        </w:r>
        <w:bookmarkEnd w:id="3563"/>
      </w:ins>
    </w:p>
    <w:p w:rsidR="00B937FD" w:rsidRDefault="00B937FD" w:rsidP="007A6E14">
      <w:pPr>
        <w:rPr>
          <w:ins w:id="3565" w:author="Orion" w:date="2011-05-05T17:41:00Z"/>
          <w:rFonts w:cs="Times New Roman"/>
        </w:rPr>
      </w:pPr>
    </w:p>
    <w:p w:rsidR="00B937FD" w:rsidRDefault="00B937FD" w:rsidP="00B937FD">
      <w:pPr>
        <w:pStyle w:val="Title"/>
        <w:outlineLvl w:val="0"/>
        <w:rPr>
          <w:ins w:id="3566" w:author="Orion" w:date="2011-05-05T17:41:00Z"/>
          <w:rFonts w:ascii="Times New Roman" w:hAnsi="Times New Roman" w:cs="Times New Roman"/>
        </w:rPr>
      </w:pPr>
      <w:bookmarkStart w:id="3567" w:name="_Toc293422069"/>
      <w:ins w:id="3568" w:author="Orion" w:date="2011-05-05T17:41:00Z">
        <w:r>
          <w:rPr>
            <w:rFonts w:ascii="Times New Roman" w:hAnsi="Times New Roman" w:cs="Times New Roman"/>
          </w:rPr>
          <w:t>Conclusión y trabajo futuro</w:t>
        </w:r>
        <w:bookmarkEnd w:id="3567"/>
      </w:ins>
    </w:p>
    <w:p w:rsidR="00BB1765" w:rsidRPr="00B42FC5" w:rsidDel="00531F30" w:rsidRDefault="00B946E5">
      <w:pPr>
        <w:widowControl/>
        <w:suppressAutoHyphens w:val="0"/>
        <w:rPr>
          <w:del w:id="3569" w:author="Orion" w:date="2011-03-31T22:56:00Z"/>
          <w:rFonts w:cs="Times New Roman"/>
        </w:rPr>
        <w:pPrChange w:id="3570" w:author="Orion" w:date="2011-04-06T18:33:00Z">
          <w:pPr>
            <w:jc w:val="both"/>
          </w:pPr>
        </w:pPrChange>
      </w:pPr>
      <w:ins w:id="3571" w:author="Orion" w:date="2011-04-06T18:32:00Z">
        <w:r w:rsidRPr="00246937">
          <w:rPr>
            <w:rFonts w:cs="Times New Roman"/>
            <w:rPrChange w:id="3572" w:author="Orion" w:date="2011-04-24T22:32:00Z">
              <w:rPr>
                <w:rFonts w:ascii="Courier New" w:hAnsi="Courier New" w:cs="Courier New"/>
              </w:rPr>
            </w:rPrChange>
          </w:rPr>
          <w:br w:type="page"/>
        </w:r>
      </w:ins>
    </w:p>
    <w:p w:rsidR="00BB1765" w:rsidRPr="00650D90" w:rsidDel="00EB5BE1" w:rsidRDefault="00BB1765">
      <w:pPr>
        <w:rPr>
          <w:del w:id="3573" w:author="Orion" w:date="2011-03-31T18:09:00Z"/>
          <w:rFonts w:cs="Times New Roman"/>
          <w:rPrChange w:id="3574" w:author="Orion" w:date="2011-05-01T20:13:00Z">
            <w:rPr>
              <w:del w:id="3575" w:author="Orion" w:date="2011-03-31T18:09:00Z"/>
              <w:rFonts w:cs="Times New Roman"/>
              <w:lang w:val="en-US"/>
            </w:rPr>
          </w:rPrChange>
        </w:rPr>
        <w:pPrChange w:id="3576" w:author="Orion" w:date="2011-04-06T18:23:00Z">
          <w:pPr>
            <w:jc w:val="both"/>
          </w:pPr>
        </w:pPrChange>
      </w:pPr>
      <w:del w:id="3577" w:author="Orion" w:date="2011-03-31T18:25:00Z">
        <w:r w:rsidRPr="00650D90" w:rsidDel="00D873A4">
          <w:rPr>
            <w:rFonts w:cs="Times New Roman"/>
            <w:rPrChange w:id="3578" w:author="Orion" w:date="2011-05-01T20:13:00Z">
              <w:rPr>
                <w:b/>
                <w:bCs/>
                <w:sz w:val="48"/>
                <w:szCs w:val="48"/>
                <w:lang w:val="en-US"/>
              </w:rPr>
            </w:rPrChange>
          </w:rPr>
          <w:delText xml:space="preserve">[1] </w:delText>
        </w:r>
      </w:del>
      <w:del w:id="3579" w:author="Orion" w:date="2011-03-31T18:09:00Z">
        <w:r w:rsidRPr="00650D90" w:rsidDel="00EB5BE1">
          <w:rPr>
            <w:rFonts w:cs="Times New Roman"/>
            <w:rPrChange w:id="3580" w:author="Orion" w:date="2011-05-01T20:13:00Z">
              <w:rPr>
                <w:b/>
                <w:bCs/>
                <w:sz w:val="48"/>
                <w:szCs w:val="48"/>
                <w:lang w:val="en-US"/>
              </w:rPr>
            </w:rPrChange>
          </w:rPr>
          <w:delText>EUROCONTROL SPECIFICATIONS FOR THE USE OF MILITARY UNMANNED AERIAL VEHICLES AS OPERATIONAL AIR TRAFFIC OUTSIDE SEGREGATED AIRSPACE, EUROCONTROL</w:delText>
        </w:r>
      </w:del>
    </w:p>
    <w:p w:rsidR="00BB1765" w:rsidRPr="00650D90" w:rsidDel="00D873A4" w:rsidRDefault="00CE385B">
      <w:pPr>
        <w:rPr>
          <w:del w:id="3581" w:author="Orion" w:date="2011-03-31T18:25:00Z"/>
          <w:rFonts w:cs="Times New Roman"/>
          <w:rPrChange w:id="3582" w:author="Orion" w:date="2011-05-01T20:13:00Z">
            <w:rPr>
              <w:del w:id="3583" w:author="Orion" w:date="2011-03-31T18:25:00Z"/>
              <w:rFonts w:cs="Times New Roman"/>
              <w:lang w:val="en-US"/>
            </w:rPr>
          </w:rPrChange>
        </w:rPr>
        <w:pPrChange w:id="3584" w:author="Orion" w:date="2011-04-06T18:23:00Z">
          <w:pPr>
            <w:jc w:val="both"/>
          </w:pPr>
        </w:pPrChange>
      </w:pPr>
      <w:del w:id="3585" w:author="Orion" w:date="2011-03-31T18:09:00Z">
        <w:r w:rsidRPr="00246937" w:rsidDel="00EB5BE1">
          <w:rPr>
            <w:rFonts w:cs="Times New Roman"/>
            <w:rPrChange w:id="3586" w:author="Orion" w:date="2011-04-24T22:32:00Z">
              <w:rPr>
                <w:rStyle w:val="Hyperlink"/>
                <w:b/>
                <w:bCs/>
                <w:sz w:val="48"/>
                <w:szCs w:val="48"/>
              </w:rPr>
            </w:rPrChange>
          </w:rPr>
          <w:fldChar w:fldCharType="begin"/>
        </w:r>
        <w:r w:rsidRPr="00650D90" w:rsidDel="00EB5BE1">
          <w:rPr>
            <w:rFonts w:cs="Times New Roman"/>
            <w:rPrChange w:id="3587" w:author="Orion" w:date="2011-05-01T20:13:00Z">
              <w:rPr>
                <w:b/>
                <w:bCs/>
                <w:sz w:val="48"/>
                <w:szCs w:val="48"/>
              </w:rPr>
            </w:rPrChange>
          </w:rPr>
          <w:delInstrText xml:space="preserve"> HYPERLINK "http://www.barnardmicrosystems.com/download/EUROCONTROL_MIL_UAV_ATM_SPEC_2007.pdf" </w:delInstrText>
        </w:r>
        <w:r w:rsidRPr="00246937" w:rsidDel="00EB5BE1">
          <w:rPr>
            <w:rFonts w:cs="Times New Roman"/>
            <w:rPrChange w:id="3588" w:author="Orion" w:date="2011-04-24T22:32:00Z">
              <w:rPr>
                <w:rStyle w:val="Hyperlink"/>
                <w:b/>
                <w:bCs/>
                <w:sz w:val="48"/>
                <w:szCs w:val="48"/>
              </w:rPr>
            </w:rPrChange>
          </w:rPr>
          <w:fldChar w:fldCharType="separate"/>
        </w:r>
        <w:r w:rsidR="00BB1765" w:rsidRPr="00650D90" w:rsidDel="00EB5BE1">
          <w:rPr>
            <w:rStyle w:val="Hyperlink"/>
            <w:rFonts w:cs="Times New Roman"/>
            <w:rPrChange w:id="3589" w:author="Orion" w:date="2011-05-01T20:13:00Z">
              <w:rPr>
                <w:rStyle w:val="Hyperlink"/>
                <w:b/>
                <w:bCs/>
                <w:sz w:val="48"/>
                <w:szCs w:val="48"/>
              </w:rPr>
            </w:rPrChange>
          </w:rPr>
          <w:delText>http://www.barnardmicrosystems.com/download/EUROCONTROL_MIL_UAV_ATM_SPEC_2007.pdf</w:delText>
        </w:r>
        <w:r w:rsidRPr="00246937" w:rsidDel="00EB5BE1">
          <w:rPr>
            <w:rStyle w:val="Hyperlink"/>
            <w:rFonts w:cs="Times New Roman"/>
            <w:rPrChange w:id="3590" w:author="Orion" w:date="2011-04-24T22:32:00Z">
              <w:rPr>
                <w:rStyle w:val="Hyperlink"/>
                <w:b/>
                <w:bCs/>
                <w:sz w:val="48"/>
                <w:szCs w:val="48"/>
              </w:rPr>
            </w:rPrChange>
          </w:rPr>
          <w:fldChar w:fldCharType="end"/>
        </w:r>
      </w:del>
      <w:del w:id="3591" w:author="Orion" w:date="2011-03-31T18:25:00Z">
        <w:r w:rsidR="00BB1765" w:rsidRPr="00650D90" w:rsidDel="00D873A4">
          <w:rPr>
            <w:rFonts w:cs="Times New Roman"/>
            <w:rPrChange w:id="3592" w:author="Orion" w:date="2011-05-01T20:13:00Z">
              <w:rPr>
                <w:b/>
                <w:bCs/>
                <w:sz w:val="48"/>
                <w:szCs w:val="48"/>
                <w:lang w:val="en-US"/>
              </w:rPr>
            </w:rPrChange>
          </w:rPr>
          <w:delText xml:space="preserve"> </w:delText>
        </w:r>
      </w:del>
    </w:p>
    <w:p w:rsidR="00BB1765" w:rsidRPr="00650D90" w:rsidDel="00D873A4" w:rsidRDefault="00BB1765">
      <w:pPr>
        <w:rPr>
          <w:del w:id="3593" w:author="Orion" w:date="2011-03-31T18:25:00Z"/>
          <w:rFonts w:cs="Times New Roman"/>
          <w:rPrChange w:id="3594" w:author="Orion" w:date="2011-05-01T20:13:00Z">
            <w:rPr>
              <w:del w:id="3595" w:author="Orion" w:date="2011-03-31T18:25:00Z"/>
              <w:rFonts w:cs="Times New Roman"/>
              <w:lang w:val="en-US"/>
            </w:rPr>
          </w:rPrChange>
        </w:rPr>
        <w:pPrChange w:id="3596" w:author="Orion" w:date="2011-04-06T18:23:00Z">
          <w:pPr>
            <w:jc w:val="both"/>
          </w:pPr>
        </w:pPrChange>
      </w:pPr>
    </w:p>
    <w:p w:rsidR="00BB1765" w:rsidRPr="00650D90" w:rsidDel="00EB5BE1" w:rsidRDefault="00BB1765">
      <w:pPr>
        <w:rPr>
          <w:del w:id="3597" w:author="Orion" w:date="2011-03-31T18:13:00Z"/>
          <w:rFonts w:eastAsia="Times New Roman" w:cs="Times New Roman"/>
          <w:rPrChange w:id="3598" w:author="Orion" w:date="2011-05-01T20:13:00Z">
            <w:rPr>
              <w:del w:id="3599" w:author="Orion" w:date="2011-03-31T18:13:00Z"/>
              <w:rFonts w:eastAsia="Times New Roman" w:cs="Times New Roman"/>
              <w:lang w:val="en-US"/>
            </w:rPr>
          </w:rPrChange>
        </w:rPr>
        <w:pPrChange w:id="3600" w:author="Orion" w:date="2011-04-06T18:23:00Z">
          <w:pPr>
            <w:jc w:val="both"/>
          </w:pPr>
        </w:pPrChange>
      </w:pPr>
      <w:del w:id="3601" w:author="Orion" w:date="2011-03-31T18:25:00Z">
        <w:r w:rsidRPr="00650D90" w:rsidDel="00D873A4">
          <w:rPr>
            <w:rFonts w:eastAsia="Times New Roman" w:cs="Times New Roman"/>
            <w:rPrChange w:id="3602" w:author="Orion" w:date="2011-05-01T20:13:00Z">
              <w:rPr>
                <w:rFonts w:eastAsia="Times New Roman" w:cs="Times New Roman"/>
                <w:b/>
                <w:bCs/>
                <w:sz w:val="48"/>
                <w:szCs w:val="48"/>
                <w:lang w:val="en-US"/>
              </w:rPr>
            </w:rPrChange>
          </w:rPr>
          <w:delText xml:space="preserve">[2] </w:delText>
        </w:r>
      </w:del>
      <w:del w:id="3603" w:author="Orion" w:date="2011-03-31T18:13:00Z">
        <w:r w:rsidRPr="00650D90" w:rsidDel="00EB5BE1">
          <w:rPr>
            <w:rFonts w:eastAsia="Times New Roman" w:cs="Times New Roman"/>
            <w:rPrChange w:id="3604" w:author="Orion" w:date="2011-05-01T20:13:00Z">
              <w:rPr>
                <w:rFonts w:eastAsia="Times New Roman" w:cs="Times New Roman"/>
                <w:b/>
                <w:bCs/>
                <w:sz w:val="48"/>
                <w:szCs w:val="48"/>
                <w:lang w:val="en-US"/>
              </w:rPr>
            </w:rPrChange>
          </w:rPr>
          <w:delText xml:space="preserve">Claire Tomlin, </w:delText>
        </w:r>
        <w:r w:rsidRPr="00650D90" w:rsidDel="00EB5BE1">
          <w:rPr>
            <w:rFonts w:eastAsia="Times New Roman" w:cs="Times New Roman"/>
            <w:i/>
            <w:iCs/>
            <w:rPrChange w:id="3605"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606" w:author="Orion" w:date="2011-05-01T20:13:00Z">
              <w:rPr>
                <w:rFonts w:eastAsia="Times New Roman" w:cs="Times New Roman"/>
                <w:b/>
                <w:bCs/>
                <w:sz w:val="48"/>
                <w:szCs w:val="48"/>
                <w:lang w:val="en-US"/>
              </w:rPr>
            </w:rPrChange>
          </w:rPr>
          <w:delText xml:space="preserve">, George J. Pappas, </w:delText>
        </w:r>
        <w:r w:rsidRPr="00650D90" w:rsidDel="00EB5BE1">
          <w:rPr>
            <w:rFonts w:eastAsia="Times New Roman" w:cs="Times New Roman"/>
            <w:i/>
            <w:iCs/>
            <w:rPrChange w:id="3607" w:author="Orion" w:date="2011-05-01T20:13:00Z">
              <w:rPr>
                <w:rFonts w:eastAsia="Times New Roman" w:cs="Times New Roman"/>
                <w:b/>
                <w:bCs/>
                <w:i/>
                <w:iCs/>
                <w:sz w:val="48"/>
                <w:szCs w:val="48"/>
                <w:lang w:val="en-US"/>
              </w:rPr>
            </w:rPrChange>
          </w:rPr>
          <w:delText>Student Member, IEEE</w:delText>
        </w:r>
        <w:r w:rsidRPr="00650D90" w:rsidDel="00EB5BE1">
          <w:rPr>
            <w:rFonts w:eastAsia="Times New Roman" w:cs="Times New Roman"/>
            <w:rPrChange w:id="3608" w:author="Orion" w:date="2011-05-01T20:13:00Z">
              <w:rPr>
                <w:rFonts w:eastAsia="Times New Roman" w:cs="Times New Roman"/>
                <w:b/>
                <w:bCs/>
                <w:sz w:val="48"/>
                <w:szCs w:val="48"/>
                <w:lang w:val="en-US"/>
              </w:rPr>
            </w:rPrChange>
          </w:rPr>
          <w:delText xml:space="preserve">, and Shankar Sastry, </w:delText>
        </w:r>
        <w:r w:rsidRPr="00650D90" w:rsidDel="00EB5BE1">
          <w:rPr>
            <w:rFonts w:eastAsia="Times New Roman" w:cs="Times New Roman"/>
            <w:i/>
            <w:iCs/>
            <w:rPrChange w:id="3609" w:author="Orion" w:date="2011-05-01T20:13:00Z">
              <w:rPr>
                <w:rFonts w:eastAsia="Times New Roman" w:cs="Times New Roman"/>
                <w:b/>
                <w:bCs/>
                <w:i/>
                <w:iCs/>
                <w:sz w:val="48"/>
                <w:szCs w:val="48"/>
                <w:lang w:val="en-US"/>
              </w:rPr>
            </w:rPrChange>
          </w:rPr>
          <w:delText>Fellow, IEEE.</w:delText>
        </w:r>
        <w:r w:rsidRPr="00650D90" w:rsidDel="00EB5BE1">
          <w:rPr>
            <w:rFonts w:eastAsia="Times New Roman" w:cs="Times New Roman"/>
            <w:rPrChange w:id="3610" w:author="Orion" w:date="2011-05-01T20:13:00Z">
              <w:rPr>
                <w:rFonts w:eastAsia="Times New Roman" w:cs="Times New Roman"/>
                <w:b/>
                <w:bCs/>
                <w:sz w:val="48"/>
                <w:szCs w:val="48"/>
                <w:lang w:val="en-US"/>
              </w:rPr>
            </w:rPrChange>
          </w:rPr>
          <w:delText>Conflict Resolution for Air Traffic Management: A Study in Multiagent Hybrid Systems</w:delText>
        </w:r>
      </w:del>
    </w:p>
    <w:p w:rsidR="00BB1765" w:rsidRPr="00650D90" w:rsidDel="00D873A4" w:rsidRDefault="00BB1765">
      <w:pPr>
        <w:rPr>
          <w:del w:id="3611" w:author="Orion" w:date="2011-03-31T18:25:00Z"/>
          <w:rFonts w:cs="Times New Roman"/>
          <w:rPrChange w:id="3612" w:author="Orion" w:date="2011-05-01T20:13:00Z">
            <w:rPr>
              <w:del w:id="3613" w:author="Orion" w:date="2011-03-31T18:25:00Z"/>
              <w:rFonts w:cs="Times New Roman"/>
              <w:lang w:val="en-US"/>
            </w:rPr>
          </w:rPrChange>
        </w:rPr>
        <w:pPrChange w:id="3614" w:author="Orion" w:date="2011-04-06T18:23:00Z">
          <w:pPr>
            <w:jc w:val="both"/>
          </w:pPr>
        </w:pPrChange>
      </w:pPr>
    </w:p>
    <w:p w:rsidR="00BB1765" w:rsidRPr="00650D90" w:rsidDel="00D873A4" w:rsidRDefault="00BB1765">
      <w:pPr>
        <w:rPr>
          <w:del w:id="3615" w:author="Orion" w:date="2011-03-31T18:25:00Z"/>
          <w:rFonts w:eastAsia="Times New Roman" w:cs="Times New Roman"/>
          <w:rPrChange w:id="3616" w:author="Orion" w:date="2011-05-01T20:13:00Z">
            <w:rPr>
              <w:del w:id="3617" w:author="Orion" w:date="2011-03-31T18:25:00Z"/>
              <w:rFonts w:eastAsia="Times New Roman" w:cs="Times New Roman"/>
              <w:lang w:val="en-US"/>
            </w:rPr>
          </w:rPrChange>
        </w:rPr>
        <w:pPrChange w:id="3618" w:author="Orion" w:date="2011-04-06T18:23:00Z">
          <w:pPr>
            <w:jc w:val="both"/>
          </w:pPr>
        </w:pPrChange>
      </w:pPr>
      <w:del w:id="3619" w:author="Orion" w:date="2011-03-31T18:25:00Z">
        <w:r w:rsidRPr="00650D90" w:rsidDel="00D873A4">
          <w:rPr>
            <w:rFonts w:eastAsia="Times New Roman" w:cs="Times New Roman"/>
            <w:rPrChange w:id="3620" w:author="Orion" w:date="2011-05-01T20:13:00Z">
              <w:rPr>
                <w:rFonts w:eastAsia="Times New Roman" w:cs="Times New Roman"/>
                <w:b/>
                <w:bCs/>
                <w:sz w:val="48"/>
                <w:szCs w:val="48"/>
                <w:lang w:val="en-US"/>
              </w:rPr>
            </w:rPrChange>
          </w:rPr>
          <w:delText xml:space="preserve">[3] </w:delText>
        </w:r>
        <w:r w:rsidRPr="00650D90" w:rsidDel="00D873A4">
          <w:rPr>
            <w:rFonts w:eastAsia="Times New Roman" w:cs="Times New Roman"/>
            <w:color w:val="000000"/>
            <w:rPrChange w:id="3621" w:author="Orion" w:date="2011-05-01T20:13:00Z">
              <w:rPr>
                <w:rFonts w:eastAsia="Times New Roman" w:cs="Times New Roman"/>
                <w:b/>
                <w:bCs/>
                <w:color w:val="000000"/>
                <w:sz w:val="48"/>
                <w:szCs w:val="48"/>
                <w:lang w:val="en-US"/>
              </w:rPr>
            </w:rPrChange>
          </w:rPr>
          <w:delText>JSBSim flight dynamics model (FDM)</w:delText>
        </w:r>
        <w:r w:rsidRPr="00650D90" w:rsidDel="00D873A4">
          <w:rPr>
            <w:rFonts w:eastAsia="Times New Roman" w:cs="Times New Roman"/>
            <w:rPrChange w:id="3622" w:author="Orion" w:date="2011-05-01T20:13:00Z">
              <w:rPr>
                <w:rFonts w:eastAsia="Times New Roman" w:cs="Times New Roman"/>
                <w:b/>
                <w:bCs/>
                <w:sz w:val="48"/>
                <w:szCs w:val="48"/>
                <w:lang w:val="en-US"/>
              </w:rPr>
            </w:rPrChange>
          </w:rPr>
          <w:delText xml:space="preserve"> </w:delText>
        </w:r>
      </w:del>
    </w:p>
    <w:p w:rsidR="00BB1765" w:rsidRPr="00650D90" w:rsidDel="00D873A4" w:rsidRDefault="00CE385B">
      <w:pPr>
        <w:rPr>
          <w:del w:id="3623" w:author="Orion" w:date="2011-03-31T18:25:00Z"/>
          <w:rFonts w:eastAsia="Times New Roman" w:cs="Times New Roman"/>
          <w:rPrChange w:id="3624" w:author="Orion" w:date="2011-05-01T20:13:00Z">
            <w:rPr>
              <w:del w:id="3625" w:author="Orion" w:date="2011-03-31T18:25:00Z"/>
              <w:rFonts w:eastAsia="Times New Roman" w:cs="Times New Roman"/>
              <w:lang w:val="en-US"/>
            </w:rPr>
          </w:rPrChange>
        </w:rPr>
        <w:pPrChange w:id="3626" w:author="Orion" w:date="2011-04-06T18:23:00Z">
          <w:pPr>
            <w:jc w:val="both"/>
          </w:pPr>
        </w:pPrChange>
      </w:pPr>
      <w:del w:id="3627" w:author="Orion" w:date="2011-03-31T18:25:00Z">
        <w:r w:rsidRPr="00246937" w:rsidDel="00D873A4">
          <w:rPr>
            <w:rFonts w:cs="Times New Roman"/>
            <w:rPrChange w:id="3628" w:author="Orion" w:date="2011-04-24T22:32:00Z">
              <w:rPr>
                <w:rStyle w:val="Hyperlink"/>
                <w:b/>
                <w:bCs/>
                <w:sz w:val="48"/>
                <w:szCs w:val="48"/>
              </w:rPr>
            </w:rPrChange>
          </w:rPr>
          <w:fldChar w:fldCharType="begin"/>
        </w:r>
        <w:r w:rsidRPr="00650D90" w:rsidDel="00D873A4">
          <w:rPr>
            <w:rFonts w:cs="Times New Roman"/>
            <w:rPrChange w:id="3629" w:author="Orion" w:date="2011-05-01T20:13:00Z">
              <w:rPr>
                <w:b/>
                <w:bCs/>
                <w:sz w:val="48"/>
                <w:szCs w:val="48"/>
              </w:rPr>
            </w:rPrChange>
          </w:rPr>
          <w:delInstrText xml:space="preserve"> HYPERLINK "http://jsbsim.sourceforge.net/" </w:delInstrText>
        </w:r>
        <w:r w:rsidRPr="00246937" w:rsidDel="00D873A4">
          <w:rPr>
            <w:rFonts w:cs="Times New Roman"/>
            <w:rPrChange w:id="3630" w:author="Orion" w:date="2011-04-24T22:32:00Z">
              <w:rPr>
                <w:rStyle w:val="Hyperlink"/>
                <w:b/>
                <w:bCs/>
                <w:sz w:val="48"/>
                <w:szCs w:val="48"/>
              </w:rPr>
            </w:rPrChange>
          </w:rPr>
          <w:fldChar w:fldCharType="separate"/>
        </w:r>
        <w:r w:rsidR="00BB1765" w:rsidRPr="00650D90" w:rsidDel="00D873A4">
          <w:rPr>
            <w:rStyle w:val="Hyperlink"/>
            <w:rFonts w:cs="Times New Roman"/>
            <w:rPrChange w:id="3631" w:author="Orion" w:date="2011-05-01T20:13:00Z">
              <w:rPr>
                <w:rStyle w:val="Hyperlink"/>
                <w:b/>
                <w:bCs/>
                <w:sz w:val="48"/>
                <w:szCs w:val="48"/>
              </w:rPr>
            </w:rPrChange>
          </w:rPr>
          <w:delText>http://jsbsim.sourceforge.net/</w:delText>
        </w:r>
        <w:r w:rsidRPr="00246937" w:rsidDel="00D873A4">
          <w:rPr>
            <w:rStyle w:val="Hyperlink"/>
            <w:rFonts w:cs="Times New Roman"/>
            <w:rPrChange w:id="3632" w:author="Orion" w:date="2011-04-24T22:32:00Z">
              <w:rPr>
                <w:rStyle w:val="Hyperlink"/>
                <w:b/>
                <w:bCs/>
                <w:sz w:val="48"/>
                <w:szCs w:val="48"/>
              </w:rPr>
            </w:rPrChange>
          </w:rPr>
          <w:fldChar w:fldCharType="end"/>
        </w:r>
        <w:r w:rsidR="00BB1765" w:rsidRPr="00650D90" w:rsidDel="00D873A4">
          <w:rPr>
            <w:rFonts w:eastAsia="Times New Roman" w:cs="Times New Roman"/>
            <w:rPrChange w:id="3633"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634" w:author="Orion" w:date="2011-03-31T18:25:00Z"/>
          <w:rFonts w:cs="Times New Roman"/>
          <w:rPrChange w:id="3635" w:author="Orion" w:date="2011-05-01T20:13:00Z">
            <w:rPr>
              <w:del w:id="3636" w:author="Orion" w:date="2011-03-31T18:25:00Z"/>
              <w:rFonts w:cs="Times New Roman"/>
              <w:lang w:val="en-US"/>
            </w:rPr>
          </w:rPrChange>
        </w:rPr>
        <w:pPrChange w:id="3637" w:author="Orion" w:date="2011-04-06T18:23:00Z">
          <w:pPr>
            <w:jc w:val="both"/>
          </w:pPr>
        </w:pPrChange>
      </w:pPr>
    </w:p>
    <w:p w:rsidR="00BB1765" w:rsidRPr="00650D90" w:rsidDel="00D873A4" w:rsidRDefault="00BB1765">
      <w:pPr>
        <w:rPr>
          <w:del w:id="3638" w:author="Orion" w:date="2011-03-31T18:25:00Z"/>
          <w:rFonts w:eastAsia="Times New Roman" w:cs="Times New Roman"/>
          <w:rPrChange w:id="3639" w:author="Orion" w:date="2011-05-01T20:13:00Z">
            <w:rPr>
              <w:del w:id="3640" w:author="Orion" w:date="2011-03-31T18:25:00Z"/>
              <w:rFonts w:eastAsia="Times New Roman" w:cs="Times New Roman"/>
              <w:lang w:val="en-US"/>
            </w:rPr>
          </w:rPrChange>
        </w:rPr>
        <w:pPrChange w:id="3641" w:author="Orion" w:date="2011-04-06T18:23:00Z">
          <w:pPr>
            <w:jc w:val="both"/>
          </w:pPr>
        </w:pPrChange>
      </w:pPr>
      <w:del w:id="3642" w:author="Orion" w:date="2011-03-31T18:25:00Z">
        <w:r w:rsidRPr="00650D90" w:rsidDel="00D873A4">
          <w:rPr>
            <w:rFonts w:eastAsia="Times New Roman" w:cs="Times New Roman"/>
            <w:rPrChange w:id="3643" w:author="Orion" w:date="2011-05-01T20:13:00Z">
              <w:rPr>
                <w:rFonts w:eastAsia="Times New Roman" w:cs="Times New Roman"/>
                <w:b/>
                <w:bCs/>
                <w:sz w:val="48"/>
                <w:szCs w:val="48"/>
                <w:lang w:val="en-US"/>
              </w:rPr>
            </w:rPrChange>
          </w:rPr>
          <w:delText>[4] FlightGear Flight Simulator:</w:delText>
        </w:r>
      </w:del>
    </w:p>
    <w:p w:rsidR="00BB1765" w:rsidRPr="00650D90" w:rsidDel="00D873A4" w:rsidRDefault="00CE385B">
      <w:pPr>
        <w:rPr>
          <w:del w:id="3644" w:author="Orion" w:date="2011-03-31T18:25:00Z"/>
          <w:rFonts w:eastAsia="Times New Roman" w:cs="Times New Roman"/>
          <w:rPrChange w:id="3645" w:author="Orion" w:date="2011-05-01T20:13:00Z">
            <w:rPr>
              <w:del w:id="3646" w:author="Orion" w:date="2011-03-31T18:25:00Z"/>
              <w:rFonts w:eastAsia="Times New Roman" w:cs="Times New Roman"/>
              <w:lang w:val="en-US"/>
            </w:rPr>
          </w:rPrChange>
        </w:rPr>
        <w:pPrChange w:id="3647" w:author="Orion" w:date="2011-04-06T18:23:00Z">
          <w:pPr>
            <w:jc w:val="both"/>
          </w:pPr>
        </w:pPrChange>
      </w:pPr>
      <w:del w:id="3648" w:author="Orion" w:date="2011-03-31T18:25:00Z">
        <w:r w:rsidRPr="00246937" w:rsidDel="00D873A4">
          <w:rPr>
            <w:rFonts w:cs="Times New Roman"/>
            <w:rPrChange w:id="3649" w:author="Orion" w:date="2011-04-24T22:32:00Z">
              <w:rPr>
                <w:rStyle w:val="Hyperlink"/>
                <w:b/>
                <w:bCs/>
                <w:sz w:val="48"/>
                <w:szCs w:val="48"/>
              </w:rPr>
            </w:rPrChange>
          </w:rPr>
          <w:fldChar w:fldCharType="begin"/>
        </w:r>
        <w:r w:rsidRPr="00650D90" w:rsidDel="00D873A4">
          <w:rPr>
            <w:rFonts w:cs="Times New Roman"/>
            <w:rPrChange w:id="3650" w:author="Orion" w:date="2011-05-01T20:13:00Z">
              <w:rPr>
                <w:b/>
                <w:bCs/>
                <w:sz w:val="48"/>
                <w:szCs w:val="48"/>
              </w:rPr>
            </w:rPrChange>
          </w:rPr>
          <w:delInstrText xml:space="preserve"> HYPERLINK "http://www.flightgear.org/" </w:delInstrText>
        </w:r>
        <w:r w:rsidRPr="00246937" w:rsidDel="00D873A4">
          <w:rPr>
            <w:rFonts w:cs="Times New Roman"/>
            <w:rPrChange w:id="3651" w:author="Orion" w:date="2011-04-24T22:32:00Z">
              <w:rPr>
                <w:rStyle w:val="Hyperlink"/>
                <w:b/>
                <w:bCs/>
                <w:sz w:val="48"/>
                <w:szCs w:val="48"/>
              </w:rPr>
            </w:rPrChange>
          </w:rPr>
          <w:fldChar w:fldCharType="separate"/>
        </w:r>
        <w:r w:rsidR="00BB1765" w:rsidRPr="00650D90" w:rsidDel="00D873A4">
          <w:rPr>
            <w:rStyle w:val="Hyperlink"/>
            <w:rFonts w:cs="Times New Roman"/>
            <w:rPrChange w:id="3652" w:author="Orion" w:date="2011-05-01T20:13:00Z">
              <w:rPr>
                <w:rStyle w:val="Hyperlink"/>
                <w:b/>
                <w:bCs/>
                <w:sz w:val="48"/>
                <w:szCs w:val="48"/>
              </w:rPr>
            </w:rPrChange>
          </w:rPr>
          <w:delText>http://www.flightgear.org/</w:delText>
        </w:r>
        <w:r w:rsidRPr="00246937" w:rsidDel="00D873A4">
          <w:rPr>
            <w:rStyle w:val="Hyperlink"/>
            <w:rFonts w:cs="Times New Roman"/>
            <w:rPrChange w:id="3653" w:author="Orion" w:date="2011-04-24T22:32:00Z">
              <w:rPr>
                <w:rStyle w:val="Hyperlink"/>
                <w:b/>
                <w:bCs/>
                <w:sz w:val="48"/>
                <w:szCs w:val="48"/>
              </w:rPr>
            </w:rPrChange>
          </w:rPr>
          <w:fldChar w:fldCharType="end"/>
        </w:r>
        <w:r w:rsidR="00BB1765" w:rsidRPr="00650D90" w:rsidDel="00D873A4">
          <w:rPr>
            <w:rFonts w:eastAsia="Times New Roman" w:cs="Times New Roman"/>
            <w:rPrChange w:id="3654"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655" w:author="Orion" w:date="2011-03-31T18:25:00Z"/>
          <w:rFonts w:cs="Times New Roman"/>
          <w:rPrChange w:id="3656" w:author="Orion" w:date="2011-05-01T20:13:00Z">
            <w:rPr>
              <w:del w:id="3657" w:author="Orion" w:date="2011-03-31T18:25:00Z"/>
              <w:rFonts w:cs="Times New Roman"/>
              <w:lang w:val="en-US"/>
            </w:rPr>
          </w:rPrChange>
        </w:rPr>
        <w:pPrChange w:id="3658" w:author="Orion" w:date="2011-04-06T18:23:00Z">
          <w:pPr>
            <w:jc w:val="both"/>
          </w:pPr>
        </w:pPrChange>
      </w:pPr>
    </w:p>
    <w:p w:rsidR="00BB1765" w:rsidRPr="00650D90" w:rsidDel="00D873A4" w:rsidRDefault="00BB1765">
      <w:pPr>
        <w:rPr>
          <w:del w:id="3659" w:author="Orion" w:date="2011-03-31T18:25:00Z"/>
          <w:rFonts w:eastAsia="Times New Roman" w:cs="Times New Roman"/>
          <w:color w:val="000000"/>
          <w:rPrChange w:id="3660" w:author="Orion" w:date="2011-05-01T20:13:00Z">
            <w:rPr>
              <w:del w:id="3661" w:author="Orion" w:date="2011-03-31T18:25:00Z"/>
              <w:rFonts w:eastAsia="Times New Roman" w:cs="Times New Roman"/>
              <w:color w:val="000000"/>
              <w:lang w:val="en-US"/>
            </w:rPr>
          </w:rPrChange>
        </w:rPr>
        <w:pPrChange w:id="3662" w:author="Orion" w:date="2011-04-06T18:23:00Z">
          <w:pPr>
            <w:jc w:val="both"/>
          </w:pPr>
        </w:pPrChange>
      </w:pPr>
      <w:del w:id="3663" w:author="Orion" w:date="2011-03-31T18:25:00Z">
        <w:r w:rsidRPr="00650D90" w:rsidDel="00D873A4">
          <w:rPr>
            <w:rFonts w:eastAsia="Times New Roman" w:cs="Times New Roman"/>
            <w:rPrChange w:id="3664" w:author="Orion" w:date="2011-05-01T20:13:00Z">
              <w:rPr>
                <w:rFonts w:eastAsia="Times New Roman" w:cs="Times New Roman"/>
                <w:b/>
                <w:bCs/>
                <w:sz w:val="48"/>
                <w:szCs w:val="48"/>
                <w:lang w:val="en-US"/>
              </w:rPr>
            </w:rPrChange>
          </w:rPr>
          <w:delText xml:space="preserve">[5] </w:delText>
        </w:r>
        <w:bookmarkStart w:id="3665" w:name="firstHeading"/>
        <w:bookmarkEnd w:id="3665"/>
        <w:r w:rsidRPr="00650D90" w:rsidDel="00D873A4">
          <w:rPr>
            <w:rFonts w:eastAsia="Times New Roman" w:cs="Times New Roman"/>
            <w:color w:val="000000"/>
            <w:rPrChange w:id="3666" w:author="Orion" w:date="2011-05-01T20:13:00Z">
              <w:rPr>
                <w:rFonts w:eastAsia="Times New Roman" w:cs="Times New Roman"/>
                <w:b/>
                <w:bCs/>
                <w:color w:val="000000"/>
                <w:sz w:val="48"/>
                <w:szCs w:val="48"/>
                <w:lang w:val="en-US"/>
              </w:rPr>
            </w:rPrChange>
          </w:rPr>
          <w:delText>OpenEaagles:</w:delText>
        </w:r>
      </w:del>
    </w:p>
    <w:p w:rsidR="00BB1765" w:rsidRPr="00650D90" w:rsidDel="00D873A4" w:rsidRDefault="00CE385B">
      <w:pPr>
        <w:rPr>
          <w:del w:id="3667" w:author="Orion" w:date="2011-03-31T18:25:00Z"/>
          <w:rFonts w:eastAsia="Times New Roman" w:cs="Times New Roman"/>
          <w:rPrChange w:id="3668" w:author="Orion" w:date="2011-05-01T20:13:00Z">
            <w:rPr>
              <w:del w:id="3669" w:author="Orion" w:date="2011-03-31T18:25:00Z"/>
              <w:rFonts w:eastAsia="Times New Roman" w:cs="Times New Roman"/>
              <w:lang w:val="en-US"/>
            </w:rPr>
          </w:rPrChange>
        </w:rPr>
        <w:pPrChange w:id="3670" w:author="Orion" w:date="2011-04-06T18:23:00Z">
          <w:pPr>
            <w:jc w:val="both"/>
          </w:pPr>
        </w:pPrChange>
      </w:pPr>
      <w:del w:id="3671" w:author="Orion" w:date="2011-03-31T18:25:00Z">
        <w:r w:rsidRPr="00246937" w:rsidDel="00D873A4">
          <w:rPr>
            <w:rFonts w:cs="Times New Roman"/>
            <w:rPrChange w:id="3672" w:author="Orion" w:date="2011-04-24T22:32:00Z">
              <w:rPr>
                <w:rStyle w:val="Hyperlink"/>
                <w:b/>
                <w:bCs/>
                <w:sz w:val="48"/>
                <w:szCs w:val="48"/>
              </w:rPr>
            </w:rPrChange>
          </w:rPr>
          <w:fldChar w:fldCharType="begin"/>
        </w:r>
        <w:r w:rsidRPr="00650D90" w:rsidDel="00D873A4">
          <w:rPr>
            <w:rFonts w:cs="Times New Roman"/>
            <w:rPrChange w:id="3673" w:author="Orion" w:date="2011-05-01T20:13:00Z">
              <w:rPr>
                <w:b/>
                <w:bCs/>
                <w:sz w:val="48"/>
                <w:szCs w:val="48"/>
              </w:rPr>
            </w:rPrChange>
          </w:rPr>
          <w:delInstrText xml:space="preserve"> HYPERLINK "http://www.openeaagles.org/" </w:delInstrText>
        </w:r>
        <w:r w:rsidRPr="00246937" w:rsidDel="00D873A4">
          <w:rPr>
            <w:rFonts w:cs="Times New Roman"/>
            <w:rPrChange w:id="3674" w:author="Orion" w:date="2011-04-24T22:32:00Z">
              <w:rPr>
                <w:rStyle w:val="Hyperlink"/>
                <w:b/>
                <w:bCs/>
                <w:sz w:val="48"/>
                <w:szCs w:val="48"/>
              </w:rPr>
            </w:rPrChange>
          </w:rPr>
          <w:fldChar w:fldCharType="separate"/>
        </w:r>
        <w:r w:rsidR="00BB1765" w:rsidRPr="00650D90" w:rsidDel="00D873A4">
          <w:rPr>
            <w:rStyle w:val="Hyperlink"/>
            <w:rFonts w:cs="Times New Roman"/>
            <w:rPrChange w:id="3675" w:author="Orion" w:date="2011-05-01T20:13:00Z">
              <w:rPr>
                <w:rStyle w:val="Hyperlink"/>
                <w:b/>
                <w:bCs/>
                <w:sz w:val="48"/>
                <w:szCs w:val="48"/>
              </w:rPr>
            </w:rPrChange>
          </w:rPr>
          <w:delText>http://www.openeaagles.org/</w:delText>
        </w:r>
        <w:r w:rsidRPr="00246937" w:rsidDel="00D873A4">
          <w:rPr>
            <w:rStyle w:val="Hyperlink"/>
            <w:rFonts w:cs="Times New Roman"/>
            <w:rPrChange w:id="3676" w:author="Orion" w:date="2011-04-24T22:32:00Z">
              <w:rPr>
                <w:rStyle w:val="Hyperlink"/>
                <w:b/>
                <w:bCs/>
                <w:sz w:val="48"/>
                <w:szCs w:val="48"/>
              </w:rPr>
            </w:rPrChange>
          </w:rPr>
          <w:fldChar w:fldCharType="end"/>
        </w:r>
        <w:r w:rsidR="00BB1765" w:rsidRPr="00650D90" w:rsidDel="00D873A4">
          <w:rPr>
            <w:rFonts w:eastAsia="Times New Roman" w:cs="Times New Roman"/>
            <w:rPrChange w:id="3677" w:author="Orion" w:date="2011-05-01T20:13:00Z">
              <w:rPr>
                <w:rFonts w:eastAsia="Times New Roman" w:cs="Times New Roman"/>
                <w:b/>
                <w:bCs/>
                <w:sz w:val="48"/>
                <w:szCs w:val="48"/>
                <w:lang w:val="en-US"/>
              </w:rPr>
            </w:rPrChange>
          </w:rPr>
          <w:delText xml:space="preserve"> </w:delText>
        </w:r>
      </w:del>
    </w:p>
    <w:p w:rsidR="00BB1765" w:rsidRPr="00650D90" w:rsidDel="00D873A4" w:rsidRDefault="00BB1765">
      <w:pPr>
        <w:rPr>
          <w:del w:id="3678" w:author="Orion" w:date="2011-03-31T18:25:00Z"/>
          <w:rFonts w:cs="Times New Roman"/>
          <w:rPrChange w:id="3679" w:author="Orion" w:date="2011-05-01T20:13:00Z">
            <w:rPr>
              <w:del w:id="3680" w:author="Orion" w:date="2011-03-31T18:25:00Z"/>
              <w:rFonts w:cs="Times New Roman"/>
              <w:lang w:val="en-US"/>
            </w:rPr>
          </w:rPrChange>
        </w:rPr>
        <w:pPrChange w:id="3681" w:author="Orion" w:date="2011-04-06T18:23:00Z">
          <w:pPr>
            <w:jc w:val="both"/>
          </w:pPr>
        </w:pPrChange>
      </w:pPr>
    </w:p>
    <w:p w:rsidR="00BB1765" w:rsidRPr="00B42FC5" w:rsidDel="00D873A4" w:rsidRDefault="00BB1765">
      <w:pPr>
        <w:rPr>
          <w:del w:id="3682" w:author="Orion" w:date="2011-03-31T18:25:00Z"/>
          <w:rFonts w:eastAsia="Times New Roman" w:cs="Times New Roman"/>
        </w:rPr>
        <w:pPrChange w:id="3683" w:author="Orion" w:date="2011-04-06T18:23:00Z">
          <w:pPr>
            <w:jc w:val="both"/>
          </w:pPr>
        </w:pPrChange>
      </w:pPr>
      <w:del w:id="3684" w:author="Orion" w:date="2011-03-31T18:25:00Z">
        <w:r w:rsidRPr="00650D90" w:rsidDel="00D873A4">
          <w:rPr>
            <w:rFonts w:eastAsia="Times New Roman" w:cs="Times New Roman"/>
            <w:rPrChange w:id="3685" w:author="Orion" w:date="2011-05-01T20:13:00Z">
              <w:rPr>
                <w:rFonts w:eastAsia="Times New Roman" w:cs="Times New Roman"/>
                <w:b/>
                <w:bCs/>
                <w:sz w:val="48"/>
                <w:szCs w:val="48"/>
              </w:rPr>
            </w:rPrChange>
          </w:rPr>
          <w:delText>[6] AVIATOR VISUAL  DESIGN SIMULATOR (AVDS) User Manual</w:delText>
        </w:r>
      </w:del>
    </w:p>
    <w:p w:rsidR="00BB1765" w:rsidRPr="00B42FC5" w:rsidDel="00D873A4" w:rsidRDefault="00CE385B">
      <w:pPr>
        <w:rPr>
          <w:del w:id="3686" w:author="Orion" w:date="2011-03-31T18:25:00Z"/>
          <w:rFonts w:eastAsia="Times New Roman" w:cs="Times New Roman"/>
        </w:rPr>
        <w:pPrChange w:id="3687" w:author="Orion" w:date="2011-04-06T18:23:00Z">
          <w:pPr>
            <w:jc w:val="both"/>
          </w:pPr>
        </w:pPrChange>
      </w:pPr>
      <w:del w:id="3688" w:author="Orion" w:date="2011-03-31T18:25:00Z">
        <w:r w:rsidRPr="00246937" w:rsidDel="00D873A4">
          <w:rPr>
            <w:rFonts w:cs="Times New Roman"/>
            <w:rPrChange w:id="3689" w:author="Orion" w:date="2011-04-24T22:32:00Z">
              <w:rPr>
                <w:rStyle w:val="Hyperlink"/>
                <w:b/>
                <w:bCs/>
                <w:sz w:val="48"/>
                <w:szCs w:val="48"/>
              </w:rPr>
            </w:rPrChange>
          </w:rPr>
          <w:fldChar w:fldCharType="begin"/>
        </w:r>
        <w:r w:rsidRPr="00650D90" w:rsidDel="00D873A4">
          <w:rPr>
            <w:rFonts w:cs="Times New Roman"/>
            <w:rPrChange w:id="3690" w:author="Orion" w:date="2011-05-01T20:13:00Z">
              <w:rPr>
                <w:b/>
                <w:bCs/>
                <w:sz w:val="48"/>
                <w:szCs w:val="48"/>
              </w:rPr>
            </w:rPrChange>
          </w:rPr>
          <w:delInstrText xml:space="preserve"> HYPERLINK "http://www.rassimtech.com/documentation/AVDSManual.pdf" </w:delInstrText>
        </w:r>
        <w:r w:rsidRPr="00246937" w:rsidDel="00D873A4">
          <w:rPr>
            <w:rFonts w:cs="Times New Roman"/>
            <w:rPrChange w:id="3691" w:author="Orion" w:date="2011-04-24T22:32:00Z">
              <w:rPr>
                <w:rStyle w:val="Hyperlink"/>
                <w:b/>
                <w:bCs/>
                <w:sz w:val="48"/>
                <w:szCs w:val="48"/>
              </w:rPr>
            </w:rPrChange>
          </w:rPr>
          <w:fldChar w:fldCharType="separate"/>
        </w:r>
        <w:r w:rsidR="00BB1765" w:rsidRPr="00650D90" w:rsidDel="00D873A4">
          <w:rPr>
            <w:rStyle w:val="Hyperlink"/>
            <w:rFonts w:cs="Times New Roman"/>
            <w:rPrChange w:id="3692" w:author="Orion" w:date="2011-05-01T20:13:00Z">
              <w:rPr>
                <w:rStyle w:val="Hyperlink"/>
                <w:b/>
                <w:bCs/>
                <w:sz w:val="48"/>
                <w:szCs w:val="48"/>
              </w:rPr>
            </w:rPrChange>
          </w:rPr>
          <w:delText>http://www.rassimtech.com/documentation/AVDSManual.pdf</w:delText>
        </w:r>
        <w:r w:rsidRPr="00246937" w:rsidDel="00D873A4">
          <w:rPr>
            <w:rStyle w:val="Hyperlink"/>
            <w:rFonts w:cs="Times New Roman"/>
            <w:rPrChange w:id="3693" w:author="Orion" w:date="2011-04-24T22:32:00Z">
              <w:rPr>
                <w:rStyle w:val="Hyperlink"/>
                <w:b/>
                <w:bCs/>
                <w:sz w:val="48"/>
                <w:szCs w:val="48"/>
              </w:rPr>
            </w:rPrChange>
          </w:rPr>
          <w:fldChar w:fldCharType="end"/>
        </w:r>
        <w:r w:rsidR="00BB1765" w:rsidRPr="00650D90" w:rsidDel="00D873A4">
          <w:rPr>
            <w:rFonts w:eastAsia="Times New Roman" w:cs="Times New Roman"/>
            <w:rPrChange w:id="3694" w:author="Orion" w:date="2011-05-01T20:13:00Z">
              <w:rPr>
                <w:rFonts w:eastAsia="Times New Roman" w:cs="Times New Roman"/>
                <w:b/>
                <w:bCs/>
                <w:sz w:val="48"/>
                <w:szCs w:val="48"/>
              </w:rPr>
            </w:rPrChange>
          </w:rPr>
          <w:delText xml:space="preserve"> </w:delText>
        </w:r>
      </w:del>
    </w:p>
    <w:p w:rsidR="00BB1765" w:rsidRPr="00650D90" w:rsidDel="00531F30" w:rsidRDefault="00BB1765">
      <w:pPr>
        <w:rPr>
          <w:del w:id="3695" w:author="Orion" w:date="2011-03-31T22:56:00Z"/>
          <w:rFonts w:cs="Times New Roman"/>
        </w:rPr>
        <w:pPrChange w:id="3696" w:author="Orion" w:date="2011-04-06T18:23:00Z">
          <w:pPr>
            <w:jc w:val="both"/>
          </w:pPr>
        </w:pPrChange>
      </w:pPr>
    </w:p>
    <w:p w:rsidR="00BB1765" w:rsidRPr="00650D90" w:rsidDel="00152534" w:rsidRDefault="00BB1765">
      <w:pPr>
        <w:rPr>
          <w:del w:id="3697" w:author="Orion" w:date="2011-03-31T18:25:00Z"/>
          <w:rFonts w:eastAsia="TimesNewRomanMS" w:cs="Times New Roman"/>
          <w:rPrChange w:id="3698" w:author="Orion" w:date="2011-05-01T20:13:00Z">
            <w:rPr>
              <w:del w:id="3699" w:author="Orion" w:date="2011-03-31T18:25:00Z"/>
              <w:rFonts w:eastAsia="TimesNewRomanMS" w:cs="Times New Roman"/>
              <w:lang w:val="en-US"/>
            </w:rPr>
          </w:rPrChange>
        </w:rPr>
        <w:pPrChange w:id="3700" w:author="Orion" w:date="2011-04-06T18:23:00Z">
          <w:pPr>
            <w:jc w:val="both"/>
          </w:pPr>
        </w:pPrChange>
      </w:pPr>
      <w:del w:id="3701" w:author="Orion" w:date="2011-03-31T18:25:00Z">
        <w:r w:rsidRPr="00650D90" w:rsidDel="00152534">
          <w:rPr>
            <w:rFonts w:eastAsia="Times New Roman" w:cs="Times New Roman"/>
            <w:rPrChange w:id="3702" w:author="Orion" w:date="2011-05-01T20:13:00Z">
              <w:rPr>
                <w:rFonts w:eastAsia="Times New Roman" w:cs="Times New Roman"/>
                <w:b/>
                <w:bCs/>
                <w:sz w:val="48"/>
                <w:szCs w:val="48"/>
              </w:rPr>
            </w:rPrChange>
          </w:rPr>
          <w:delText>[7]</w:delText>
        </w:r>
        <w:r w:rsidRPr="00650D90" w:rsidDel="00152534">
          <w:rPr>
            <w:rFonts w:eastAsia="TimesNewRomanMS" w:cs="Times New Roman"/>
            <w:rPrChange w:id="3703" w:author="Orion" w:date="2011-05-01T20:13:00Z">
              <w:rPr>
                <w:rFonts w:eastAsia="TimesNewRomanMS" w:cs="TimesNewRomanMS"/>
                <w:b/>
                <w:bCs/>
                <w:sz w:val="48"/>
                <w:szCs w:val="48"/>
              </w:rPr>
            </w:rPrChange>
          </w:rPr>
          <w:delText xml:space="preserve"> Bilimoria, K., et al. </w:delText>
        </w:r>
        <w:r w:rsidRPr="00650D90" w:rsidDel="00152534">
          <w:rPr>
            <w:rFonts w:eastAsia="TimesNewRomanItMS" w:cs="Times New Roman"/>
            <w:i/>
            <w:iCs/>
            <w:rPrChange w:id="3704" w:author="Orion" w:date="2011-05-01T20:13:00Z">
              <w:rPr>
                <w:rFonts w:eastAsia="TimesNewRomanItMS" w:cs="TimesNewRomanItMS"/>
                <w:b/>
                <w:bCs/>
                <w:i/>
                <w:iCs/>
                <w:sz w:val="48"/>
                <w:szCs w:val="48"/>
                <w:lang w:val="en-US"/>
              </w:rPr>
            </w:rPrChange>
          </w:rPr>
          <w:delText>FACET: Future ATM Concepts Evaluation Tool</w:delText>
        </w:r>
        <w:r w:rsidRPr="00650D90" w:rsidDel="00152534">
          <w:rPr>
            <w:rFonts w:eastAsia="TimesNewRomanMS" w:cs="Times New Roman"/>
            <w:rPrChange w:id="3705"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706" w:author="Orion" w:date="2011-05-01T20:13:00Z">
              <w:rPr>
                <w:rFonts w:eastAsia="TimesNewRomanItMS" w:cs="TimesNewRomanItMS"/>
                <w:b/>
                <w:bCs/>
                <w:i/>
                <w:iCs/>
                <w:sz w:val="48"/>
                <w:szCs w:val="48"/>
                <w:lang w:val="en-US"/>
              </w:rPr>
            </w:rPrChange>
          </w:rPr>
          <w:delText>3rd USA/Europe ATM 2001 R&amp;D Seminar</w:delText>
        </w:r>
        <w:r w:rsidRPr="00650D90" w:rsidDel="00152534">
          <w:rPr>
            <w:rFonts w:eastAsia="TimesNewRomanMS" w:cs="Times New Roman"/>
            <w:rPrChange w:id="3707"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708" w:author="Orion" w:date="2011-03-31T18:25:00Z"/>
          <w:rFonts w:cs="Times New Roman"/>
          <w:rPrChange w:id="3709" w:author="Orion" w:date="2011-05-01T20:13:00Z">
            <w:rPr>
              <w:del w:id="3710" w:author="Orion" w:date="2011-03-31T18:25:00Z"/>
              <w:rFonts w:cs="Times New Roman"/>
              <w:lang w:val="en-US"/>
            </w:rPr>
          </w:rPrChange>
        </w:rPr>
        <w:pPrChange w:id="3711" w:author="Orion" w:date="2011-04-06T18:23:00Z">
          <w:pPr>
            <w:jc w:val="both"/>
          </w:pPr>
        </w:pPrChange>
      </w:pPr>
    </w:p>
    <w:p w:rsidR="00BB1765" w:rsidRPr="00650D90" w:rsidDel="00152534" w:rsidRDefault="00BB1765">
      <w:pPr>
        <w:rPr>
          <w:del w:id="3712" w:author="Orion" w:date="2011-03-31T18:25:00Z"/>
          <w:rFonts w:eastAsia="TimesNewRomanMS" w:cs="Times New Roman"/>
          <w:rPrChange w:id="3713" w:author="Orion" w:date="2011-05-01T20:13:00Z">
            <w:rPr>
              <w:del w:id="3714" w:author="Orion" w:date="2011-03-31T18:25:00Z"/>
              <w:rFonts w:eastAsia="TimesNewRomanMS" w:cs="Times New Roman"/>
              <w:lang w:val="en-US"/>
            </w:rPr>
          </w:rPrChange>
        </w:rPr>
        <w:pPrChange w:id="3715" w:author="Orion" w:date="2011-04-06T18:23:00Z">
          <w:pPr>
            <w:autoSpaceDE w:val="0"/>
          </w:pPr>
        </w:pPrChange>
      </w:pPr>
      <w:del w:id="3716" w:author="Orion" w:date="2011-03-31T18:25:00Z">
        <w:r w:rsidRPr="00650D90" w:rsidDel="00152534">
          <w:rPr>
            <w:rFonts w:eastAsia="TimesNewRomanMS" w:cs="Times New Roman"/>
            <w:rPrChange w:id="3717" w:author="Orion" w:date="2011-05-01T20:13:00Z">
              <w:rPr>
                <w:rFonts w:eastAsia="TimesNewRomanMS" w:cs="TimesNewRomanMS"/>
                <w:b/>
                <w:bCs/>
                <w:sz w:val="48"/>
                <w:szCs w:val="48"/>
                <w:lang w:val="en-US"/>
              </w:rPr>
            </w:rPrChange>
          </w:rPr>
          <w:delText xml:space="preserve">[8] Smith, P., et al., </w:delText>
        </w:r>
        <w:r w:rsidRPr="00650D90" w:rsidDel="00152534">
          <w:rPr>
            <w:rFonts w:eastAsia="TimesNewRomanItMS" w:cs="Times New Roman"/>
            <w:i/>
            <w:iCs/>
            <w:rPrChange w:id="3718" w:author="Orion" w:date="2011-05-01T20:13:00Z">
              <w:rPr>
                <w:rFonts w:eastAsia="TimesNewRomanItMS" w:cs="TimesNewRomanItMS"/>
                <w:b/>
                <w:bCs/>
                <w:i/>
                <w:iCs/>
                <w:sz w:val="48"/>
                <w:szCs w:val="48"/>
                <w:lang w:val="en-US"/>
              </w:rPr>
            </w:rPrChange>
          </w:rPr>
          <w:delText>The design of FACET to support use by airline operations centers</w:delText>
        </w:r>
        <w:r w:rsidRPr="00650D90" w:rsidDel="00152534">
          <w:rPr>
            <w:rFonts w:eastAsia="TimesNewRomanMS" w:cs="Times New Roman"/>
            <w:rPrChange w:id="3719" w:author="Orion" w:date="2011-05-01T20:13:00Z">
              <w:rPr>
                <w:rFonts w:eastAsia="TimesNewRomanMS" w:cs="TimesNewRomanMS"/>
                <w:b/>
                <w:bCs/>
                <w:sz w:val="48"/>
                <w:szCs w:val="48"/>
                <w:lang w:val="en-US"/>
              </w:rPr>
            </w:rPrChange>
          </w:rPr>
          <w:delText>. 2004, IEEE.</w:delText>
        </w:r>
      </w:del>
    </w:p>
    <w:p w:rsidR="00BB1765" w:rsidRPr="00650D90" w:rsidDel="00152534" w:rsidRDefault="00BB1765">
      <w:pPr>
        <w:rPr>
          <w:del w:id="3720" w:author="Orion" w:date="2011-03-31T18:25:00Z"/>
          <w:rFonts w:cs="Times New Roman"/>
          <w:rPrChange w:id="3721" w:author="Orion" w:date="2011-05-01T20:13:00Z">
            <w:rPr>
              <w:del w:id="3722" w:author="Orion" w:date="2011-03-31T18:25:00Z"/>
              <w:rFonts w:cs="Times New Roman"/>
              <w:lang w:val="en-US"/>
            </w:rPr>
          </w:rPrChange>
        </w:rPr>
        <w:pPrChange w:id="3723" w:author="Orion" w:date="2011-04-06T18:23:00Z">
          <w:pPr>
            <w:autoSpaceDE w:val="0"/>
          </w:pPr>
        </w:pPrChange>
      </w:pPr>
    </w:p>
    <w:p w:rsidR="00BB1765" w:rsidRPr="00650D90" w:rsidDel="00152534" w:rsidRDefault="00BB1765">
      <w:pPr>
        <w:rPr>
          <w:del w:id="3724" w:author="Orion" w:date="2011-03-31T18:25:00Z"/>
          <w:rFonts w:eastAsia="TimesNewRomanMS" w:cs="Times New Roman"/>
          <w:color w:val="000000"/>
          <w:rPrChange w:id="3725" w:author="Orion" w:date="2011-05-01T20:13:00Z">
            <w:rPr>
              <w:del w:id="3726" w:author="Orion" w:date="2011-03-31T18:25:00Z"/>
              <w:rFonts w:eastAsia="TimesNewRomanMS" w:cs="Times New Roman"/>
              <w:color w:val="000000"/>
              <w:lang w:val="en-US"/>
            </w:rPr>
          </w:rPrChange>
        </w:rPr>
        <w:pPrChange w:id="3727" w:author="Orion" w:date="2011-04-06T18:23:00Z">
          <w:pPr>
            <w:autoSpaceDE w:val="0"/>
          </w:pPr>
        </w:pPrChange>
      </w:pPr>
      <w:del w:id="3728" w:author="Orion" w:date="2011-03-31T18:25:00Z">
        <w:r w:rsidRPr="00650D90" w:rsidDel="00152534">
          <w:rPr>
            <w:rFonts w:eastAsia="TimesNewRomanMS" w:cs="Times New Roman"/>
            <w:rPrChange w:id="3729" w:author="Orion" w:date="2011-05-01T20:13:00Z">
              <w:rPr>
                <w:rFonts w:eastAsia="TimesNewRomanMS" w:cs="TimesNewRomanMS"/>
                <w:b/>
                <w:bCs/>
                <w:sz w:val="48"/>
                <w:szCs w:val="48"/>
                <w:lang w:val="en-US"/>
              </w:rPr>
            </w:rPrChange>
          </w:rPr>
          <w:delText>[9]</w:delText>
        </w:r>
        <w:r w:rsidRPr="00650D90" w:rsidDel="00152534">
          <w:rPr>
            <w:rFonts w:eastAsia="TimesNewRomanItMS" w:cs="Times New Roman"/>
            <w:i/>
            <w:iCs/>
            <w:color w:val="000000"/>
            <w:rPrChange w:id="3730" w:author="Orion" w:date="2011-05-01T20:13:00Z">
              <w:rPr>
                <w:rFonts w:eastAsia="TimesNewRomanItMS" w:cs="TimesNewRomanItMS"/>
                <w:b/>
                <w:bCs/>
                <w:i/>
                <w:iCs/>
                <w:color w:val="000000"/>
                <w:sz w:val="48"/>
                <w:szCs w:val="48"/>
                <w:lang w:val="en-US"/>
              </w:rPr>
            </w:rPrChange>
          </w:rPr>
          <w:delText>Flight Explorer</w:delText>
        </w:r>
        <w:r w:rsidRPr="00650D90" w:rsidDel="00152534">
          <w:rPr>
            <w:rFonts w:eastAsia="TimesNewRomanMS" w:cs="Times New Roman"/>
            <w:color w:val="000000"/>
            <w:rPrChange w:id="3731" w:author="Orion" w:date="2011-05-01T20:13:00Z">
              <w:rPr>
                <w:rFonts w:eastAsia="TimesNewRomanMS" w:cs="TimesNewRomanMS"/>
                <w:b/>
                <w:bCs/>
                <w:color w:val="000000"/>
                <w:sz w:val="48"/>
                <w:szCs w:val="48"/>
                <w:lang w:val="en-US"/>
              </w:rPr>
            </w:rPrChange>
          </w:rPr>
          <w:delText>, Flight Explorer Inc.:</w:delText>
        </w:r>
      </w:del>
    </w:p>
    <w:p w:rsidR="00BB1765" w:rsidRPr="00650D90" w:rsidDel="00152534" w:rsidRDefault="00CE385B">
      <w:pPr>
        <w:rPr>
          <w:del w:id="3732" w:author="Orion" w:date="2011-03-31T18:25:00Z"/>
          <w:rFonts w:eastAsia="TimesNewRomanMS" w:cs="Times New Roman"/>
          <w:color w:val="000000"/>
          <w:rPrChange w:id="3733" w:author="Orion" w:date="2011-05-01T20:13:00Z">
            <w:rPr>
              <w:del w:id="3734" w:author="Orion" w:date="2011-03-31T18:25:00Z"/>
              <w:rFonts w:eastAsia="TimesNewRomanMS" w:cs="Times New Roman"/>
              <w:color w:val="000000"/>
              <w:lang w:val="en-US"/>
            </w:rPr>
          </w:rPrChange>
        </w:rPr>
        <w:pPrChange w:id="3735" w:author="Orion" w:date="2011-04-06T18:23:00Z">
          <w:pPr>
            <w:autoSpaceDE w:val="0"/>
          </w:pPr>
        </w:pPrChange>
      </w:pPr>
      <w:del w:id="3736" w:author="Orion" w:date="2011-03-31T18:25:00Z">
        <w:r w:rsidRPr="00246937" w:rsidDel="00152534">
          <w:rPr>
            <w:rFonts w:cs="Times New Roman"/>
            <w:rPrChange w:id="3737" w:author="Orion" w:date="2011-04-24T22:32:00Z">
              <w:rPr>
                <w:rStyle w:val="Hyperlink"/>
                <w:b/>
                <w:bCs/>
                <w:sz w:val="48"/>
                <w:szCs w:val="48"/>
              </w:rPr>
            </w:rPrChange>
          </w:rPr>
          <w:fldChar w:fldCharType="begin"/>
        </w:r>
        <w:r w:rsidRPr="00650D90" w:rsidDel="00152534">
          <w:rPr>
            <w:rFonts w:cs="Times New Roman"/>
            <w:rPrChange w:id="3738" w:author="Orion" w:date="2011-05-01T20:13:00Z">
              <w:rPr>
                <w:b/>
                <w:bCs/>
                <w:sz w:val="48"/>
                <w:szCs w:val="48"/>
              </w:rPr>
            </w:rPrChange>
          </w:rPr>
          <w:delInstrText xml:space="preserve"> HYPERLINK "http://www.flightexplorer.com/" </w:delInstrText>
        </w:r>
        <w:r w:rsidRPr="00246937" w:rsidDel="00152534">
          <w:rPr>
            <w:rFonts w:cs="Times New Roman"/>
            <w:rPrChange w:id="3739" w:author="Orion" w:date="2011-04-24T22:32:00Z">
              <w:rPr>
                <w:rStyle w:val="Hyperlink"/>
                <w:b/>
                <w:bCs/>
                <w:sz w:val="48"/>
                <w:szCs w:val="48"/>
              </w:rPr>
            </w:rPrChange>
          </w:rPr>
          <w:fldChar w:fldCharType="separate"/>
        </w:r>
        <w:r w:rsidR="00BB1765" w:rsidRPr="00650D90" w:rsidDel="00152534">
          <w:rPr>
            <w:rStyle w:val="Hyperlink"/>
            <w:rFonts w:cs="Times New Roman"/>
            <w:rPrChange w:id="3740" w:author="Orion" w:date="2011-05-01T20:13:00Z">
              <w:rPr>
                <w:rStyle w:val="Hyperlink"/>
                <w:b/>
                <w:bCs/>
                <w:sz w:val="48"/>
                <w:szCs w:val="48"/>
              </w:rPr>
            </w:rPrChange>
          </w:rPr>
          <w:delText>http://www.flightexplorer.com/</w:delText>
        </w:r>
        <w:r w:rsidRPr="00246937" w:rsidDel="00152534">
          <w:rPr>
            <w:rStyle w:val="Hyperlink"/>
            <w:rFonts w:cs="Times New Roman"/>
            <w:rPrChange w:id="3741" w:author="Orion" w:date="2011-04-24T22:32:00Z">
              <w:rPr>
                <w:rStyle w:val="Hyperlink"/>
                <w:b/>
                <w:bCs/>
                <w:sz w:val="48"/>
                <w:szCs w:val="48"/>
              </w:rPr>
            </w:rPrChange>
          </w:rPr>
          <w:fldChar w:fldCharType="end"/>
        </w:r>
        <w:r w:rsidR="00BB1765" w:rsidRPr="00650D90" w:rsidDel="00152534">
          <w:rPr>
            <w:rFonts w:eastAsia="TimesNewRomanMS" w:cs="Times New Roman"/>
            <w:color w:val="0000FF"/>
            <w:rPrChange w:id="3742" w:author="Orion" w:date="2011-05-01T20:13:00Z">
              <w:rPr>
                <w:rFonts w:eastAsia="TimesNewRomanMS" w:cs="TimesNewRomanMS"/>
                <w:b/>
                <w:bCs/>
                <w:color w:val="0000FF"/>
                <w:sz w:val="48"/>
                <w:szCs w:val="48"/>
                <w:lang w:val="en-US"/>
              </w:rPr>
            </w:rPrChange>
          </w:rPr>
          <w:delText xml:space="preserve"> </w:delText>
        </w:r>
        <w:r w:rsidR="00BB1765" w:rsidRPr="00650D90" w:rsidDel="00152534">
          <w:rPr>
            <w:rFonts w:eastAsia="TimesNewRomanMS" w:cs="Times New Roman"/>
            <w:color w:val="000000"/>
            <w:rPrChange w:id="3743" w:author="Orion" w:date="2011-05-01T20:13:00Z">
              <w:rPr>
                <w:rFonts w:eastAsia="TimesNewRomanMS" w:cs="TimesNewRomanMS"/>
                <w:b/>
                <w:bCs/>
                <w:color w:val="000000"/>
                <w:sz w:val="48"/>
                <w:szCs w:val="48"/>
                <w:lang w:val="en-US"/>
              </w:rPr>
            </w:rPrChange>
          </w:rPr>
          <w:delText>.</w:delText>
        </w:r>
      </w:del>
    </w:p>
    <w:p w:rsidR="00BB1765" w:rsidRPr="00650D90" w:rsidDel="00152534" w:rsidRDefault="00BB1765">
      <w:pPr>
        <w:rPr>
          <w:del w:id="3744" w:author="Orion" w:date="2011-03-31T18:25:00Z"/>
          <w:rFonts w:cs="Times New Roman"/>
          <w:rPrChange w:id="3745" w:author="Orion" w:date="2011-05-01T20:13:00Z">
            <w:rPr>
              <w:del w:id="3746" w:author="Orion" w:date="2011-03-31T18:25:00Z"/>
              <w:rFonts w:cs="Times New Roman"/>
              <w:lang w:val="en-US"/>
            </w:rPr>
          </w:rPrChange>
        </w:rPr>
        <w:pPrChange w:id="3747" w:author="Orion" w:date="2011-04-06T18:23:00Z">
          <w:pPr>
            <w:autoSpaceDE w:val="0"/>
          </w:pPr>
        </w:pPrChange>
      </w:pPr>
    </w:p>
    <w:p w:rsidR="00BB1765" w:rsidRPr="00650D90" w:rsidDel="00152534" w:rsidRDefault="00BB1765">
      <w:pPr>
        <w:rPr>
          <w:del w:id="3748" w:author="Orion" w:date="2011-03-31T18:25:00Z"/>
          <w:rFonts w:eastAsia="TimesNewRomanMS" w:cs="Times New Roman"/>
          <w:rPrChange w:id="3749" w:author="Orion" w:date="2011-05-01T20:13:00Z">
            <w:rPr>
              <w:del w:id="3750" w:author="Orion" w:date="2011-03-31T18:25:00Z"/>
              <w:rFonts w:eastAsia="TimesNewRomanMS" w:cs="Times New Roman"/>
              <w:lang w:val="en-US"/>
            </w:rPr>
          </w:rPrChange>
        </w:rPr>
        <w:pPrChange w:id="3751" w:author="Orion" w:date="2011-04-06T18:23:00Z">
          <w:pPr>
            <w:autoSpaceDE w:val="0"/>
          </w:pPr>
        </w:pPrChange>
      </w:pPr>
      <w:del w:id="3752" w:author="Orion" w:date="2011-03-31T18:25:00Z">
        <w:r w:rsidRPr="00650D90" w:rsidDel="00152534">
          <w:rPr>
            <w:rFonts w:eastAsia="TimesNewRomanMS" w:cs="Times New Roman"/>
            <w:color w:val="000000"/>
            <w:rPrChange w:id="3753" w:author="Orion" w:date="2011-05-01T20:13:00Z">
              <w:rPr>
                <w:rFonts w:eastAsia="TimesNewRomanMS" w:cs="TimesNewRomanMS"/>
                <w:b/>
                <w:bCs/>
                <w:color w:val="000000"/>
                <w:sz w:val="48"/>
                <w:szCs w:val="48"/>
                <w:lang w:val="en-US"/>
              </w:rPr>
            </w:rPrChange>
          </w:rPr>
          <w:delText xml:space="preserve">[10] Keith C, C., et al., </w:delText>
        </w:r>
        <w:r w:rsidRPr="00650D90" w:rsidDel="00152534">
          <w:rPr>
            <w:rFonts w:eastAsia="TimesNewRomanItMS" w:cs="Times New Roman"/>
            <w:i/>
            <w:iCs/>
            <w:color w:val="000000"/>
            <w:rPrChange w:id="3754" w:author="Orion" w:date="2011-05-01T20:13:00Z">
              <w:rPr>
                <w:rFonts w:eastAsia="TimesNewRomanItMS" w:cs="TimesNewRomanItMS"/>
                <w:b/>
                <w:bCs/>
                <w:i/>
                <w:iCs/>
                <w:color w:val="000000"/>
                <w:sz w:val="48"/>
                <w:szCs w:val="48"/>
                <w:lang w:val="en-US"/>
              </w:rPr>
            </w:rPrChange>
          </w:rPr>
          <w:delText xml:space="preserve">Modeling Distributed Human </w:delText>
        </w:r>
        <w:r w:rsidRPr="00650D90" w:rsidDel="00152534">
          <w:rPr>
            <w:rFonts w:eastAsia="TimesNewRomanItMS" w:cs="Times New Roman"/>
            <w:i/>
            <w:iCs/>
            <w:rPrChange w:id="3755" w:author="Orion" w:date="2011-05-01T20:13:00Z">
              <w:rPr>
                <w:rFonts w:eastAsia="TimesNewRomanItMS" w:cs="TimesNewRomanItMS"/>
                <w:b/>
                <w:bCs/>
                <w:i/>
                <w:iCs/>
                <w:sz w:val="48"/>
                <w:szCs w:val="48"/>
                <w:lang w:val="en-US"/>
              </w:rPr>
            </w:rPrChange>
          </w:rPr>
          <w:delText>Decision-Making in Traffic Flow Management Operations</w:delText>
        </w:r>
        <w:r w:rsidRPr="00650D90" w:rsidDel="00152534">
          <w:rPr>
            <w:rFonts w:eastAsia="TimesNewRomanMS" w:cs="Times New Roman"/>
            <w:rPrChange w:id="3756" w:author="Orion" w:date="2011-05-01T20:13:00Z">
              <w:rPr>
                <w:rFonts w:eastAsia="TimesNewRomanMS" w:cs="TimesNewRomanMS"/>
                <w:b/>
                <w:bCs/>
                <w:sz w:val="48"/>
                <w:szCs w:val="48"/>
                <w:lang w:val="en-US"/>
              </w:rPr>
            </w:rPrChange>
          </w:rPr>
          <w:delText xml:space="preserve">, in </w:delText>
        </w:r>
        <w:r w:rsidRPr="00650D90" w:rsidDel="00152534">
          <w:rPr>
            <w:rFonts w:eastAsia="TimesNewRomanItMS" w:cs="Times New Roman"/>
            <w:i/>
            <w:iCs/>
            <w:rPrChange w:id="3757" w:author="Orion" w:date="2011-05-01T20:13:00Z">
              <w:rPr>
                <w:rFonts w:eastAsia="TimesNewRomanItMS" w:cs="TimesNewRomanItMS"/>
                <w:b/>
                <w:bCs/>
                <w:i/>
                <w:iCs/>
                <w:sz w:val="48"/>
                <w:szCs w:val="48"/>
                <w:lang w:val="en-US"/>
              </w:rPr>
            </w:rPrChange>
          </w:rPr>
          <w:delText>3rd USA/Europe Air Traffic Management R&amp;D Seminar</w:delText>
        </w:r>
        <w:r w:rsidRPr="00650D90" w:rsidDel="00152534">
          <w:rPr>
            <w:rFonts w:eastAsia="TimesNewRomanMS" w:cs="Times New Roman"/>
            <w:rPrChange w:id="3758" w:author="Orion" w:date="2011-05-01T20:13:00Z">
              <w:rPr>
                <w:rFonts w:eastAsia="TimesNewRomanMS" w:cs="TimesNewRomanMS"/>
                <w:b/>
                <w:bCs/>
                <w:sz w:val="48"/>
                <w:szCs w:val="48"/>
                <w:lang w:val="en-US"/>
              </w:rPr>
            </w:rPrChange>
          </w:rPr>
          <w:delText>. 2000: Napoli, Italy.</w:delText>
        </w:r>
      </w:del>
    </w:p>
    <w:p w:rsidR="00BB1765" w:rsidRPr="00650D90" w:rsidDel="00152534" w:rsidRDefault="00BB1765">
      <w:pPr>
        <w:rPr>
          <w:del w:id="3759" w:author="Orion" w:date="2011-03-31T18:25:00Z"/>
          <w:rFonts w:cs="Times New Roman"/>
          <w:rPrChange w:id="3760" w:author="Orion" w:date="2011-05-01T20:13:00Z">
            <w:rPr>
              <w:del w:id="3761" w:author="Orion" w:date="2011-03-31T18:25:00Z"/>
              <w:rFonts w:cs="Times New Roman"/>
              <w:lang w:val="en-US"/>
            </w:rPr>
          </w:rPrChange>
        </w:rPr>
        <w:pPrChange w:id="3762" w:author="Orion" w:date="2011-04-06T18:23:00Z">
          <w:pPr>
            <w:autoSpaceDE w:val="0"/>
          </w:pPr>
        </w:pPrChange>
      </w:pPr>
    </w:p>
    <w:p w:rsidR="00BB1765" w:rsidRPr="00650D90" w:rsidDel="00152534" w:rsidRDefault="00BB1765">
      <w:pPr>
        <w:rPr>
          <w:del w:id="3763" w:author="Orion" w:date="2011-03-31T18:25:00Z"/>
          <w:rFonts w:eastAsia="Times-Roman" w:cs="Times New Roman"/>
          <w:rPrChange w:id="3764" w:author="Orion" w:date="2011-05-01T20:13:00Z">
            <w:rPr>
              <w:del w:id="3765" w:author="Orion" w:date="2011-03-31T18:25:00Z"/>
              <w:rFonts w:eastAsia="Times-Roman" w:cs="Times New Roman"/>
              <w:lang w:val="en-US"/>
            </w:rPr>
          </w:rPrChange>
        </w:rPr>
        <w:pPrChange w:id="3766" w:author="Orion" w:date="2011-04-06T18:23:00Z">
          <w:pPr>
            <w:autoSpaceDE w:val="0"/>
          </w:pPr>
        </w:pPrChange>
      </w:pPr>
      <w:del w:id="3767" w:author="Orion" w:date="2011-03-31T18:25:00Z">
        <w:r w:rsidRPr="00650D90" w:rsidDel="00152534">
          <w:rPr>
            <w:rFonts w:eastAsia="TimesNewRomanMS" w:cs="Times New Roman"/>
            <w:rPrChange w:id="3768" w:author="Orion" w:date="2011-05-01T20:13:00Z">
              <w:rPr>
                <w:rFonts w:eastAsia="TimesNewRomanMS" w:cs="TimesNewRomanMS"/>
                <w:b/>
                <w:bCs/>
                <w:sz w:val="48"/>
                <w:szCs w:val="48"/>
                <w:lang w:val="en-US"/>
              </w:rPr>
            </w:rPrChange>
          </w:rPr>
          <w:delText xml:space="preserve">[11] </w:delText>
        </w:r>
        <w:r w:rsidRPr="00650D90" w:rsidDel="00152534">
          <w:rPr>
            <w:rFonts w:eastAsia="Times-Italic" w:cs="Times New Roman"/>
            <w:i/>
            <w:iCs/>
            <w:rPrChange w:id="3769" w:author="Orion" w:date="2011-05-01T20:13:00Z">
              <w:rPr>
                <w:rFonts w:eastAsia="Times-Italic" w:cs="Times-Italic"/>
                <w:b/>
                <w:bCs/>
                <w:i/>
                <w:iCs/>
                <w:sz w:val="48"/>
                <w:szCs w:val="48"/>
                <w:lang w:val="en-US"/>
              </w:rPr>
            </w:rPrChange>
          </w:rPr>
          <w:delText>Shawn R. Wolfe, Peter A. Jarvis, Francis Y. Enomoto, Maarten Sierhuis,Bart-Jan van Putte, “</w:delText>
        </w:r>
        <w:r w:rsidRPr="00650D90" w:rsidDel="00152534">
          <w:rPr>
            <w:rFonts w:eastAsia="Helvetica-Bold" w:cs="Times New Roman"/>
            <w:i/>
            <w:iCs/>
            <w:rPrChange w:id="3770" w:author="Orion" w:date="2011-05-01T20:13:00Z">
              <w:rPr>
                <w:rFonts w:eastAsia="Helvetica-Bold" w:cs="Helvetica-Bold"/>
                <w:b/>
                <w:bCs/>
                <w:i/>
                <w:iCs/>
                <w:sz w:val="48"/>
                <w:szCs w:val="48"/>
                <w:lang w:val="en-US"/>
              </w:rPr>
            </w:rPrChange>
          </w:rPr>
          <w:delText>A Multiagent Simulation of Collaborative Air Traffic Flow Management”.</w:delText>
        </w:r>
        <w:r w:rsidRPr="00650D90" w:rsidDel="00152534">
          <w:rPr>
            <w:rFonts w:eastAsia="Times-Italic" w:cs="Times New Roman"/>
            <w:i/>
            <w:iCs/>
            <w:rPrChange w:id="3771" w:author="Orion" w:date="2011-05-01T20:13:00Z">
              <w:rPr>
                <w:rFonts w:eastAsia="Times-Italic" w:cs="Times-Italic"/>
                <w:b/>
                <w:bCs/>
                <w:i/>
                <w:iCs/>
                <w:sz w:val="48"/>
                <w:szCs w:val="48"/>
                <w:lang w:val="en-US"/>
              </w:rPr>
            </w:rPrChange>
          </w:rPr>
          <w:delText xml:space="preserve"> </w:delText>
        </w:r>
        <w:r w:rsidRPr="00650D90" w:rsidDel="00152534">
          <w:rPr>
            <w:rFonts w:eastAsia="Times-Roman" w:cs="Times New Roman"/>
            <w:rPrChange w:id="3772" w:author="Orion" w:date="2011-05-01T20:13:00Z">
              <w:rPr>
                <w:rFonts w:eastAsia="Times-Roman" w:cs="Times-Roman"/>
                <w:b/>
                <w:bCs/>
                <w:sz w:val="48"/>
                <w:szCs w:val="48"/>
                <w:lang w:val="en-US"/>
              </w:rPr>
            </w:rPrChange>
          </w:rPr>
          <w:delText>NASA Ames Research Center</w:delText>
        </w:r>
      </w:del>
    </w:p>
    <w:p w:rsidR="00BB1765" w:rsidRPr="00650D90" w:rsidDel="00152534" w:rsidRDefault="00BB1765">
      <w:pPr>
        <w:rPr>
          <w:del w:id="3773" w:author="Orion" w:date="2011-03-31T18:25:00Z"/>
          <w:rFonts w:eastAsia="Times-Roman" w:cs="Times New Roman"/>
          <w:rPrChange w:id="3774" w:author="Orion" w:date="2011-05-01T20:13:00Z">
            <w:rPr>
              <w:del w:id="3775" w:author="Orion" w:date="2011-03-31T18:25:00Z"/>
              <w:rFonts w:eastAsia="Times-Roman" w:cs="Times New Roman"/>
              <w:lang w:val="en-US"/>
            </w:rPr>
          </w:rPrChange>
        </w:rPr>
        <w:pPrChange w:id="3776" w:author="Orion" w:date="2011-04-06T18:23:00Z">
          <w:pPr>
            <w:autoSpaceDE w:val="0"/>
          </w:pPr>
        </w:pPrChange>
      </w:pPr>
    </w:p>
    <w:p w:rsidR="00BB1765" w:rsidRPr="00B42FC5" w:rsidDel="00152534" w:rsidRDefault="00BB1765">
      <w:pPr>
        <w:rPr>
          <w:del w:id="3777" w:author="Orion" w:date="2011-03-31T18:37:00Z"/>
          <w:rStyle w:val="RTOReferenceTextChar"/>
          <w:rFonts w:cs="Times New Roman"/>
          <w:sz w:val="24"/>
          <w:lang w:val="es-ES"/>
        </w:rPr>
        <w:pPrChange w:id="3778" w:author="Orion" w:date="2011-04-06T18:23:00Z">
          <w:pPr>
            <w:autoSpaceDE w:val="0"/>
            <w:jc w:val="both"/>
          </w:pPr>
        </w:pPrChange>
      </w:pPr>
      <w:del w:id="3779" w:author="Orion" w:date="2011-03-31T18:37:00Z">
        <w:r w:rsidRPr="00650D90" w:rsidDel="00152534">
          <w:rPr>
            <w:rFonts w:cs="Times New Roman"/>
            <w:rPrChange w:id="3780" w:author="Orion" w:date="2011-05-01T20:13:00Z">
              <w:rPr>
                <w:b/>
                <w:bCs/>
                <w:sz w:val="22"/>
                <w:szCs w:val="48"/>
                <w:lang w:val="en-US" w:eastAsia="ar-SA" w:bidi="ar-SA"/>
              </w:rPr>
            </w:rPrChange>
          </w:rPr>
          <w:delText xml:space="preserve">[12] </w:delText>
        </w:r>
        <w:r w:rsidRPr="00246937" w:rsidDel="00152534">
          <w:rPr>
            <w:rStyle w:val="RTOReferenceTextChar"/>
            <w:rFonts w:cs="Times New Roman"/>
            <w:sz w:val="24"/>
            <w:lang w:val="de-DE"/>
            <w:rPrChange w:id="3781" w:author="Orion" w:date="2011-04-24T22:32:00Z">
              <w:rPr>
                <w:rStyle w:val="RTOReferenceTextChar"/>
                <w:b/>
                <w:bCs/>
                <w:sz w:val="24"/>
                <w:szCs w:val="48"/>
                <w:lang w:val="de-DE"/>
              </w:rPr>
            </w:rPrChange>
          </w:rPr>
          <w:delText xml:space="preserve">Foyle, D. C., Hooey, B. L., Byrne, M. D., Corker, K. M., Deutsch, S., Lebiere, C., </w:delText>
        </w:r>
        <w:r w:rsidRPr="00246937" w:rsidDel="00152534">
          <w:rPr>
            <w:rStyle w:val="RTOReferenceTextChar"/>
            <w:rFonts w:cs="Times New Roman"/>
            <w:i/>
            <w:sz w:val="24"/>
            <w:lang w:val="de-DE"/>
            <w:rPrChange w:id="3782" w:author="Orion" w:date="2011-04-24T22:32:00Z">
              <w:rPr>
                <w:rStyle w:val="RTOReferenceTextChar"/>
                <w:b/>
                <w:bCs/>
                <w:i/>
                <w:sz w:val="24"/>
                <w:szCs w:val="48"/>
                <w:lang w:val="de-DE"/>
              </w:rPr>
            </w:rPrChange>
          </w:rPr>
          <w:delText>et al</w:delText>
        </w:r>
        <w:r w:rsidRPr="00246937" w:rsidDel="00152534">
          <w:rPr>
            <w:rStyle w:val="RTOReferenceTextChar"/>
            <w:rFonts w:cs="Times New Roman"/>
            <w:sz w:val="24"/>
            <w:lang w:val="de-DE"/>
            <w:rPrChange w:id="3783" w:author="Orion" w:date="2011-04-24T22:32:00Z">
              <w:rPr>
                <w:rStyle w:val="RTOReferenceTextChar"/>
                <w:b/>
                <w:bCs/>
                <w:sz w:val="24"/>
                <w:szCs w:val="48"/>
                <w:lang w:val="de-DE"/>
              </w:rPr>
            </w:rPrChange>
          </w:rPr>
          <w:delText xml:space="preserve">. </w:delText>
        </w:r>
        <w:r w:rsidRPr="00650D90" w:rsidDel="00152534">
          <w:rPr>
            <w:rStyle w:val="RTOReferenceTextChar"/>
            <w:rFonts w:cs="Times New Roman"/>
            <w:sz w:val="24"/>
            <w:lang w:val="es-ES"/>
            <w:rPrChange w:id="3784" w:author="Orion" w:date="2011-05-01T20:13:00Z">
              <w:rPr>
                <w:rStyle w:val="RTOReferenceTextChar"/>
                <w:b/>
                <w:bCs/>
                <w:sz w:val="24"/>
                <w:szCs w:val="48"/>
              </w:rPr>
            </w:rPrChange>
          </w:rPr>
          <w:delText>(2005). Human performance models of pilot behaviour. Paper presented at the Human Factors and Ergonomics Society 49th Annual Meeting, Santa Monica, CA.  1109-1113.</w:delText>
        </w:r>
      </w:del>
    </w:p>
    <w:p w:rsidR="00BB1765" w:rsidRPr="00650D90" w:rsidDel="00152534" w:rsidRDefault="00BB1765">
      <w:pPr>
        <w:rPr>
          <w:del w:id="3785" w:author="Orion" w:date="2011-03-31T18:37:00Z"/>
          <w:rFonts w:cs="Times New Roman"/>
        </w:rPr>
        <w:pPrChange w:id="3786" w:author="Orion" w:date="2011-04-06T18:23:00Z">
          <w:pPr>
            <w:autoSpaceDE w:val="0"/>
            <w:jc w:val="both"/>
          </w:pPr>
        </w:pPrChange>
      </w:pPr>
    </w:p>
    <w:p w:rsidR="00BB1765" w:rsidRPr="00650D90" w:rsidDel="00152534" w:rsidRDefault="00BB1765">
      <w:pPr>
        <w:rPr>
          <w:del w:id="3787" w:author="Orion" w:date="2011-03-31T18:37:00Z"/>
          <w:rFonts w:cs="Times New Roman"/>
          <w:rPrChange w:id="3788" w:author="Orion" w:date="2011-05-01T20:13:00Z">
            <w:rPr>
              <w:del w:id="3789" w:author="Orion" w:date="2011-03-31T18:37:00Z"/>
              <w:rFonts w:cs="Times New Roman"/>
              <w:lang w:val="en-US"/>
            </w:rPr>
          </w:rPrChange>
        </w:rPr>
        <w:pPrChange w:id="3790" w:author="Orion" w:date="2011-04-06T18:23:00Z">
          <w:pPr>
            <w:autoSpaceDE w:val="0"/>
            <w:jc w:val="both"/>
          </w:pPr>
        </w:pPrChange>
      </w:pPr>
      <w:del w:id="3791" w:author="Orion" w:date="2011-03-31T18:37:00Z">
        <w:r w:rsidRPr="00650D90" w:rsidDel="00152534">
          <w:rPr>
            <w:rFonts w:cs="Times New Roman"/>
            <w:rPrChange w:id="3792" w:author="Orion" w:date="2011-05-01T20:13:00Z">
              <w:rPr>
                <w:b/>
                <w:bCs/>
                <w:sz w:val="48"/>
                <w:szCs w:val="48"/>
              </w:rPr>
            </w:rPrChange>
          </w:rPr>
          <w:delText xml:space="preserve">[13] Jorge J. Gómez-Sanz, Rubén Fuentes, Juan Pavón, Iván García-Magariño. INGENIAS development kit: a visual multi-agent system development environment. In Proceedings of AAMAS (Demos)'2008. pp.1675~1676 </w:delText>
        </w:r>
      </w:del>
    </w:p>
    <w:p w:rsidR="00BB1765" w:rsidRPr="00650D90" w:rsidDel="00152534" w:rsidRDefault="00BB1765">
      <w:pPr>
        <w:rPr>
          <w:del w:id="3793" w:author="Orion" w:date="2011-03-31T18:37:00Z"/>
          <w:rFonts w:cs="Times New Roman"/>
          <w:color w:val="000000"/>
          <w:rPrChange w:id="3794" w:author="Orion" w:date="2011-05-01T20:13:00Z">
            <w:rPr>
              <w:del w:id="3795" w:author="Orion" w:date="2011-03-31T18:37:00Z"/>
              <w:rFonts w:cs="Times New Roman"/>
              <w:color w:val="000000"/>
              <w:lang w:val="en-US"/>
            </w:rPr>
          </w:rPrChange>
        </w:rPr>
        <w:pPrChange w:id="3796" w:author="Orion" w:date="2011-04-06T18:23:00Z">
          <w:pPr>
            <w:autoSpaceDE w:val="0"/>
            <w:jc w:val="both"/>
          </w:pPr>
        </w:pPrChange>
      </w:pPr>
    </w:p>
    <w:p w:rsidR="00BB1765" w:rsidRPr="00650D90" w:rsidDel="00152534" w:rsidRDefault="00BB1765">
      <w:pPr>
        <w:rPr>
          <w:del w:id="3797" w:author="Orion" w:date="2011-03-31T18:37:00Z"/>
          <w:rFonts w:cs="Times New Roman"/>
          <w:color w:val="000000"/>
          <w:rPrChange w:id="3798" w:author="Orion" w:date="2011-05-01T20:13:00Z">
            <w:rPr>
              <w:del w:id="3799" w:author="Orion" w:date="2011-03-31T18:37:00Z"/>
              <w:rFonts w:cs="Times New Roman"/>
              <w:color w:val="000000"/>
              <w:lang w:val="en-US"/>
            </w:rPr>
          </w:rPrChange>
        </w:rPr>
        <w:pPrChange w:id="3800" w:author="Orion" w:date="2011-04-06T18:23:00Z">
          <w:pPr>
            <w:autoSpaceDE w:val="0"/>
            <w:jc w:val="both"/>
          </w:pPr>
        </w:pPrChange>
      </w:pPr>
      <w:del w:id="3801" w:author="Orion" w:date="2011-03-31T18:37:00Z">
        <w:r w:rsidRPr="00650D90" w:rsidDel="00152534">
          <w:rPr>
            <w:rFonts w:cs="Times New Roman"/>
            <w:color w:val="000000"/>
            <w:rPrChange w:id="3802" w:author="Orion" w:date="2011-05-01T20:13:00Z">
              <w:rPr>
                <w:b/>
                <w:bCs/>
                <w:color w:val="000000"/>
                <w:sz w:val="48"/>
                <w:szCs w:val="48"/>
                <w:lang w:val="en-US"/>
              </w:rPr>
            </w:rPrChange>
          </w:rPr>
          <w:delText xml:space="preserve">[14] Adrian K. Agogino, Kagan Tumer: Improving air traffic management through agent suggestions. AAMAS (2) 2009: 1271-1272 </w:delText>
        </w:r>
      </w:del>
    </w:p>
    <w:p w:rsidR="00BB1765" w:rsidRPr="00650D90" w:rsidDel="00152534" w:rsidRDefault="00BB1765">
      <w:pPr>
        <w:rPr>
          <w:del w:id="3803" w:author="Orion" w:date="2011-03-31T18:37:00Z"/>
          <w:rFonts w:cs="Times New Roman"/>
          <w:rPrChange w:id="3804" w:author="Orion" w:date="2011-05-01T20:13:00Z">
            <w:rPr>
              <w:del w:id="3805" w:author="Orion" w:date="2011-03-31T18:37:00Z"/>
              <w:rFonts w:cs="Times New Roman"/>
              <w:lang w:val="en-US"/>
            </w:rPr>
          </w:rPrChange>
        </w:rPr>
        <w:pPrChange w:id="3806" w:author="Orion" w:date="2011-04-06T18:23:00Z">
          <w:pPr>
            <w:autoSpaceDE w:val="0"/>
            <w:jc w:val="both"/>
          </w:pPr>
        </w:pPrChange>
      </w:pPr>
    </w:p>
    <w:p w:rsidR="00BB1765" w:rsidRPr="00650D90" w:rsidDel="00152534" w:rsidRDefault="00BB1765">
      <w:pPr>
        <w:rPr>
          <w:del w:id="3807" w:author="Orion" w:date="2011-03-31T18:37:00Z"/>
          <w:rFonts w:cs="Times New Roman"/>
          <w:color w:val="000000"/>
          <w:rPrChange w:id="3808" w:author="Orion" w:date="2011-05-01T20:13:00Z">
            <w:rPr>
              <w:del w:id="3809" w:author="Orion" w:date="2011-03-31T18:37:00Z"/>
              <w:rFonts w:cs="Times New Roman"/>
              <w:color w:val="000000"/>
              <w:lang w:val="en-US"/>
            </w:rPr>
          </w:rPrChange>
        </w:rPr>
        <w:pPrChange w:id="3810" w:author="Orion" w:date="2011-04-06T18:23:00Z">
          <w:pPr>
            <w:autoSpaceDE w:val="0"/>
            <w:jc w:val="both"/>
          </w:pPr>
        </w:pPrChange>
      </w:pPr>
      <w:del w:id="3811" w:author="Orion" w:date="2011-03-31T18:37:00Z">
        <w:r w:rsidRPr="00650D90" w:rsidDel="00152534">
          <w:rPr>
            <w:rFonts w:cs="Times New Roman"/>
            <w:color w:val="000000"/>
            <w:rPrChange w:id="3812" w:author="Orion" w:date="2011-05-01T20:13:00Z">
              <w:rPr>
                <w:b/>
                <w:bCs/>
                <w:color w:val="000000"/>
                <w:sz w:val="48"/>
                <w:szCs w:val="48"/>
                <w:lang w:val="en-US"/>
              </w:rPr>
            </w:rPrChange>
          </w:rPr>
          <w:delText>[15] CARE Innovative Action, Preliminary Study on Integration of Unmanned Aerial Vehicles into Future Air Traffic Management, Final Report, Version 1.1 (2001).</w:delText>
        </w:r>
      </w:del>
    </w:p>
    <w:p w:rsidR="00BB1765" w:rsidRPr="00650D90" w:rsidDel="00531F30" w:rsidRDefault="00BB1765">
      <w:pPr>
        <w:rPr>
          <w:del w:id="3813" w:author="Orion" w:date="2011-03-31T22:56:00Z"/>
          <w:rFonts w:cs="Times New Roman"/>
          <w:rPrChange w:id="3814" w:author="Orion" w:date="2011-05-01T20:13:00Z">
            <w:rPr>
              <w:del w:id="3815" w:author="Orion" w:date="2011-03-31T22:56:00Z"/>
              <w:rFonts w:cs="Times New Roman"/>
              <w:lang w:val="en-US"/>
            </w:rPr>
          </w:rPrChange>
        </w:rPr>
        <w:pPrChange w:id="3816" w:author="Orion" w:date="2011-04-06T18:23:00Z">
          <w:pPr>
            <w:autoSpaceDE w:val="0"/>
            <w:jc w:val="both"/>
          </w:pPr>
        </w:pPrChange>
      </w:pPr>
    </w:p>
    <w:p w:rsidR="00BB1765" w:rsidRPr="00650D90" w:rsidDel="002B6451" w:rsidRDefault="00BB1765">
      <w:pPr>
        <w:rPr>
          <w:del w:id="3817" w:author="Orion" w:date="2011-03-31T18:51:00Z"/>
          <w:rFonts w:cs="Times New Roman"/>
          <w:color w:val="000000"/>
          <w:rPrChange w:id="3818" w:author="Orion" w:date="2011-05-01T20:13:00Z">
            <w:rPr>
              <w:del w:id="3819" w:author="Orion" w:date="2011-03-31T18:51:00Z"/>
              <w:rFonts w:cs="Times New Roman"/>
              <w:color w:val="000000"/>
              <w:lang w:val="en-US"/>
            </w:rPr>
          </w:rPrChange>
        </w:rPr>
        <w:pPrChange w:id="3820" w:author="Orion" w:date="2011-04-06T18:23:00Z">
          <w:pPr>
            <w:autoSpaceDE w:val="0"/>
            <w:jc w:val="both"/>
          </w:pPr>
        </w:pPrChange>
      </w:pPr>
      <w:del w:id="3821" w:author="Orion" w:date="2011-03-31T18:51:00Z">
        <w:r w:rsidRPr="00650D90" w:rsidDel="002B6451">
          <w:rPr>
            <w:rFonts w:cs="Times New Roman"/>
            <w:color w:val="000000"/>
            <w:rPrChange w:id="3822" w:author="Orion" w:date="2011-05-01T20:13:00Z">
              <w:rPr>
                <w:rFonts w:cs="Times New Roman"/>
                <w:color w:val="000000"/>
                <w:lang w:val="en-US"/>
              </w:rPr>
            </w:rPrChange>
          </w:rPr>
          <w:delText xml:space="preserve">[16] Eduard Semsch, Michal Jakob, Dusan Pavlícek, Michal Pechoucek: Autonomous UAV Surveillance in Complex Urban Environments.IAT 2009: 82-85 </w:delText>
        </w:r>
      </w:del>
    </w:p>
    <w:p w:rsidR="00BB1765" w:rsidRPr="00650D90" w:rsidDel="002B6451" w:rsidRDefault="00BB1765">
      <w:pPr>
        <w:rPr>
          <w:del w:id="3823" w:author="Orion" w:date="2011-03-31T18:51:00Z"/>
          <w:rFonts w:cs="Times New Roman"/>
          <w:rPrChange w:id="3824" w:author="Orion" w:date="2011-05-01T20:13:00Z">
            <w:rPr>
              <w:del w:id="3825" w:author="Orion" w:date="2011-03-31T18:51:00Z"/>
              <w:rFonts w:cs="Times New Roman"/>
              <w:lang w:val="en-US"/>
            </w:rPr>
          </w:rPrChange>
        </w:rPr>
        <w:pPrChange w:id="3826" w:author="Orion" w:date="2011-04-06T18:23:00Z">
          <w:pPr>
            <w:autoSpaceDE w:val="0"/>
            <w:jc w:val="both"/>
          </w:pPr>
        </w:pPrChange>
      </w:pPr>
    </w:p>
    <w:p w:rsidR="00BB1765" w:rsidRPr="00650D90" w:rsidDel="002B6451" w:rsidRDefault="00BB1765">
      <w:pPr>
        <w:rPr>
          <w:del w:id="3827" w:author="Orion" w:date="2011-03-31T18:51:00Z"/>
          <w:rFonts w:cs="Times New Roman"/>
          <w:color w:val="000000"/>
          <w:rPrChange w:id="3828" w:author="Orion" w:date="2011-05-01T20:13:00Z">
            <w:rPr>
              <w:del w:id="3829" w:author="Orion" w:date="2011-03-31T18:51:00Z"/>
              <w:rFonts w:cs="Times New Roman"/>
              <w:color w:val="000000"/>
              <w:lang w:val="en-US"/>
            </w:rPr>
          </w:rPrChange>
        </w:rPr>
        <w:pPrChange w:id="3830" w:author="Orion" w:date="2011-04-06T18:23:00Z">
          <w:pPr>
            <w:autoSpaceDE w:val="0"/>
            <w:jc w:val="both"/>
          </w:pPr>
        </w:pPrChange>
      </w:pPr>
      <w:del w:id="3831" w:author="Orion" w:date="2011-03-31T18:51:00Z">
        <w:r w:rsidRPr="00650D90" w:rsidDel="002B6451">
          <w:rPr>
            <w:rFonts w:cs="Times New Roman"/>
            <w:color w:val="000000"/>
            <w:rPrChange w:id="3832" w:author="Orion" w:date="2011-05-01T20:13:00Z">
              <w:rPr>
                <w:rFonts w:cs="Times New Roman"/>
                <w:color w:val="000000"/>
                <w:lang w:val="en-US"/>
              </w:rPr>
            </w:rPrChange>
          </w:rPr>
          <w:delText>[17] Cheviron, T., Chriette, A., &amp; Plestan, F. (2009). Generic Nonlinear model of reduced scale UAV. IEEE International Conference on Robotics &amp; Automation, (pp. 3271-3276). Kobe, Japan.</w:delText>
        </w:r>
      </w:del>
    </w:p>
    <w:p w:rsidR="00BB1765" w:rsidRPr="00650D90" w:rsidDel="002B6451" w:rsidRDefault="00BB1765">
      <w:pPr>
        <w:rPr>
          <w:del w:id="3833" w:author="Orion" w:date="2011-03-31T18:51:00Z"/>
          <w:rFonts w:cs="Times New Roman"/>
          <w:rPrChange w:id="3834" w:author="Orion" w:date="2011-05-01T20:13:00Z">
            <w:rPr>
              <w:del w:id="3835" w:author="Orion" w:date="2011-03-31T18:51:00Z"/>
              <w:rFonts w:cs="Times New Roman"/>
              <w:lang w:val="en-US"/>
            </w:rPr>
          </w:rPrChange>
        </w:rPr>
        <w:pPrChange w:id="3836" w:author="Orion" w:date="2011-04-06T18:23:00Z">
          <w:pPr>
            <w:autoSpaceDE w:val="0"/>
            <w:jc w:val="both"/>
          </w:pPr>
        </w:pPrChange>
      </w:pPr>
    </w:p>
    <w:p w:rsidR="00BB1765" w:rsidRPr="00650D90" w:rsidDel="002B6451" w:rsidRDefault="00BB1765">
      <w:pPr>
        <w:rPr>
          <w:del w:id="3837" w:author="Orion" w:date="2011-03-31T18:51:00Z"/>
          <w:rFonts w:cs="Times New Roman"/>
          <w:color w:val="000000"/>
          <w:rPrChange w:id="3838" w:author="Orion" w:date="2011-05-01T20:13:00Z">
            <w:rPr>
              <w:del w:id="3839" w:author="Orion" w:date="2011-03-31T18:51:00Z"/>
              <w:rFonts w:cs="Times New Roman"/>
              <w:color w:val="000000"/>
              <w:lang w:val="en-US"/>
            </w:rPr>
          </w:rPrChange>
        </w:rPr>
        <w:pPrChange w:id="3840" w:author="Orion" w:date="2011-04-06T18:23:00Z">
          <w:pPr>
            <w:autoSpaceDE w:val="0"/>
            <w:jc w:val="both"/>
          </w:pPr>
        </w:pPrChange>
      </w:pPr>
      <w:del w:id="3841" w:author="Orion" w:date="2011-03-31T18:51:00Z">
        <w:r w:rsidRPr="00650D90" w:rsidDel="002B6451">
          <w:rPr>
            <w:rFonts w:cs="Times New Roman"/>
            <w:color w:val="000000"/>
            <w:rPrChange w:id="3842" w:author="Orion" w:date="2011-05-01T20:13:00Z">
              <w:rPr>
                <w:rFonts w:cs="Times New Roman"/>
                <w:color w:val="000000"/>
                <w:lang w:val="en-US"/>
              </w:rPr>
            </w:rPrChange>
          </w:rPr>
          <w:delText xml:space="preserve">[18] N. Huff, A. Kamel, and K. Nygard, An Agent Based Framework for Modeling UAVs. In Proc. of the 16th International Conference on Computer Applications in Industry and Engineering (CAINE03), 2003. </w:delText>
        </w:r>
      </w:del>
    </w:p>
    <w:p w:rsidR="00BB1765" w:rsidRPr="00650D90" w:rsidDel="002B6451" w:rsidRDefault="00BB1765">
      <w:pPr>
        <w:rPr>
          <w:del w:id="3843" w:author="Orion" w:date="2011-03-31T18:51:00Z"/>
          <w:rFonts w:cs="Times New Roman"/>
          <w:rPrChange w:id="3844" w:author="Orion" w:date="2011-05-01T20:13:00Z">
            <w:rPr>
              <w:del w:id="3845" w:author="Orion" w:date="2011-03-31T18:51:00Z"/>
              <w:rFonts w:cs="Times New Roman"/>
              <w:lang w:val="en-US"/>
            </w:rPr>
          </w:rPrChange>
        </w:rPr>
        <w:pPrChange w:id="3846" w:author="Orion" w:date="2011-04-06T18:23:00Z">
          <w:pPr>
            <w:autoSpaceDE w:val="0"/>
            <w:jc w:val="both"/>
          </w:pPr>
        </w:pPrChange>
      </w:pPr>
    </w:p>
    <w:p w:rsidR="00BB1765" w:rsidRPr="00650D90" w:rsidDel="002B6451" w:rsidRDefault="00BB1765">
      <w:pPr>
        <w:rPr>
          <w:del w:id="3847" w:author="Orion" w:date="2011-03-31T18:51:00Z"/>
          <w:rFonts w:cs="Times New Roman"/>
          <w:color w:val="000000"/>
          <w:rPrChange w:id="3848" w:author="Orion" w:date="2011-05-01T20:13:00Z">
            <w:rPr>
              <w:del w:id="3849" w:author="Orion" w:date="2011-03-31T18:51:00Z"/>
              <w:rFonts w:cs="Times New Roman"/>
              <w:color w:val="000000"/>
              <w:lang w:val="en-US"/>
            </w:rPr>
          </w:rPrChange>
        </w:rPr>
        <w:pPrChange w:id="3850" w:author="Orion" w:date="2011-04-06T18:23:00Z">
          <w:pPr>
            <w:autoSpaceDE w:val="0"/>
            <w:jc w:val="both"/>
          </w:pPr>
        </w:pPrChange>
      </w:pPr>
      <w:del w:id="3851" w:author="Orion" w:date="2011-03-31T18:51:00Z">
        <w:r w:rsidRPr="00650D90" w:rsidDel="002B6451">
          <w:rPr>
            <w:rFonts w:cs="Times New Roman"/>
            <w:color w:val="000000"/>
            <w:rPrChange w:id="3852" w:author="Orion" w:date="2011-05-01T20:13:00Z">
              <w:rPr>
                <w:rFonts w:cs="Times New Roman"/>
                <w:color w:val="000000"/>
                <w:lang w:val="en-US"/>
              </w:rPr>
            </w:rPrChange>
          </w:rPr>
          <w:delText>[19] Wolfe, S. R., Jarvis, P. A., Enomoto, F, Y., Sierhuis, M. (2009),  A Multiagent Simulation of Collaborative Air  Traffic Flow Management, to appear in the book: Multiagent Systems in Traffic and Transportation, Ana Bazzan and Franziska Klügl (Eds.), Springer, 2009.</w:delText>
        </w:r>
      </w:del>
    </w:p>
    <w:p w:rsidR="00BB1765" w:rsidRPr="00650D90" w:rsidDel="00531F30" w:rsidRDefault="00BB1765">
      <w:pPr>
        <w:rPr>
          <w:del w:id="3853" w:author="Orion" w:date="2011-03-31T22:56:00Z"/>
          <w:rFonts w:cs="Times New Roman"/>
          <w:rPrChange w:id="3854" w:author="Orion" w:date="2011-05-01T20:13:00Z">
            <w:rPr>
              <w:del w:id="3855" w:author="Orion" w:date="2011-03-31T22:56:00Z"/>
              <w:rFonts w:cs="Times New Roman"/>
              <w:lang w:val="en-US"/>
            </w:rPr>
          </w:rPrChange>
        </w:rPr>
        <w:pPrChange w:id="3856" w:author="Orion" w:date="2011-04-06T18:23:00Z">
          <w:pPr>
            <w:autoSpaceDE w:val="0"/>
            <w:jc w:val="both"/>
          </w:pPr>
        </w:pPrChange>
      </w:pPr>
    </w:p>
    <w:p w:rsidR="00BB1765" w:rsidRPr="00650D90" w:rsidDel="00582A7E" w:rsidRDefault="00BB1765">
      <w:pPr>
        <w:rPr>
          <w:del w:id="3857" w:author="Orion" w:date="2011-03-31T22:26:00Z"/>
          <w:rFonts w:cs="Times New Roman"/>
          <w:color w:val="000000"/>
          <w:rPrChange w:id="3858" w:author="Orion" w:date="2011-05-01T20:13:00Z">
            <w:rPr>
              <w:del w:id="3859" w:author="Orion" w:date="2011-03-31T22:26:00Z"/>
              <w:rFonts w:cs="Times New Roman"/>
              <w:color w:val="000000"/>
              <w:lang w:val="en-US"/>
            </w:rPr>
          </w:rPrChange>
        </w:rPr>
        <w:pPrChange w:id="3860" w:author="Orion" w:date="2011-04-06T18:23:00Z">
          <w:pPr>
            <w:autoSpaceDE w:val="0"/>
            <w:jc w:val="both"/>
          </w:pPr>
        </w:pPrChange>
      </w:pPr>
      <w:del w:id="3861" w:author="Orion" w:date="2011-03-31T22:26:00Z">
        <w:r w:rsidRPr="00650D90" w:rsidDel="00582A7E">
          <w:rPr>
            <w:rFonts w:cs="Times New Roman"/>
            <w:color w:val="000000"/>
            <w:rPrChange w:id="3862" w:author="Orion" w:date="2011-05-01T20:13:00Z">
              <w:rPr>
                <w:rFonts w:cs="Times New Roman"/>
                <w:color w:val="000000"/>
                <w:lang w:val="en-US"/>
              </w:rPr>
            </w:rPrChange>
          </w:rPr>
          <w:delText>[20] Sweet, D. N., Manikonda, V., Aronson, J. S., Roth, K., &amp; Blake, M. (2002, August). Fast-Time Simulation System for Analysis of Advanced Air Transportation Concepts. Paper presented at the American Institute of Aeronautics and Astronautics (AIAA) Modeling and Simulation Technologies Conference and Exhibit, Monterey, California.</w:delText>
        </w:r>
      </w:del>
    </w:p>
    <w:p w:rsidR="00BB1765" w:rsidRPr="00650D90" w:rsidDel="00582A7E" w:rsidRDefault="00BB1765">
      <w:pPr>
        <w:rPr>
          <w:del w:id="3863" w:author="Orion" w:date="2011-03-31T22:26:00Z"/>
          <w:rFonts w:cs="Times New Roman"/>
          <w:rPrChange w:id="3864" w:author="Orion" w:date="2011-05-01T20:13:00Z">
            <w:rPr>
              <w:del w:id="3865" w:author="Orion" w:date="2011-03-31T22:26:00Z"/>
              <w:rFonts w:cs="Times New Roman"/>
              <w:lang w:val="en-US"/>
            </w:rPr>
          </w:rPrChange>
        </w:rPr>
        <w:pPrChange w:id="3866" w:author="Orion" w:date="2011-04-06T18:23:00Z">
          <w:pPr>
            <w:autoSpaceDE w:val="0"/>
            <w:jc w:val="both"/>
          </w:pPr>
        </w:pPrChange>
      </w:pPr>
    </w:p>
    <w:p w:rsidR="00BB1765" w:rsidRPr="00650D90" w:rsidDel="00582A7E" w:rsidRDefault="00BB1765">
      <w:pPr>
        <w:rPr>
          <w:del w:id="3867" w:author="Orion" w:date="2011-03-31T22:26:00Z"/>
          <w:rFonts w:cs="Times New Roman"/>
          <w:color w:val="000000"/>
          <w:rPrChange w:id="3868" w:author="Orion" w:date="2011-05-01T20:13:00Z">
            <w:rPr>
              <w:del w:id="3869" w:author="Orion" w:date="2011-03-31T22:26:00Z"/>
              <w:rFonts w:cs="Times New Roman"/>
              <w:color w:val="000000"/>
              <w:lang w:val="en-US"/>
            </w:rPr>
          </w:rPrChange>
        </w:rPr>
        <w:pPrChange w:id="3870" w:author="Orion" w:date="2011-04-06T18:23:00Z">
          <w:pPr>
            <w:autoSpaceDE w:val="0"/>
            <w:jc w:val="both"/>
          </w:pPr>
        </w:pPrChange>
      </w:pPr>
      <w:del w:id="3871" w:author="Orion" w:date="2011-03-31T22:26:00Z">
        <w:r w:rsidRPr="00650D90" w:rsidDel="00582A7E">
          <w:rPr>
            <w:rFonts w:cs="Times New Roman"/>
            <w:color w:val="000000"/>
            <w:rPrChange w:id="3872" w:author="Orion" w:date="2011-05-01T20:13:00Z">
              <w:rPr>
                <w:rFonts w:cs="Times New Roman"/>
                <w:color w:val="000000"/>
                <w:lang w:val="en-US"/>
              </w:rPr>
            </w:rPrChange>
          </w:rPr>
          <w:delText xml:space="preserve">[21] Tambe, M. (1997, July). Agent architectures for flexible, practical teamwork. Paper presented at the American Association for Artificial Intelligence Conference (AAAI-2007), Providence, Rhode Island. </w:delText>
        </w:r>
      </w:del>
    </w:p>
    <w:p w:rsidR="00BB1765" w:rsidRPr="00650D90" w:rsidDel="00582A7E" w:rsidRDefault="00BB1765">
      <w:pPr>
        <w:rPr>
          <w:del w:id="3873" w:author="Orion" w:date="2011-03-31T22:26:00Z"/>
          <w:rFonts w:cs="Times New Roman"/>
          <w:rPrChange w:id="3874" w:author="Orion" w:date="2011-05-01T20:13:00Z">
            <w:rPr>
              <w:del w:id="3875" w:author="Orion" w:date="2011-03-31T22:26:00Z"/>
              <w:rFonts w:cs="Times New Roman"/>
              <w:lang w:val="en-US"/>
            </w:rPr>
          </w:rPrChange>
        </w:rPr>
        <w:pPrChange w:id="3876" w:author="Orion" w:date="2011-04-06T18:23:00Z">
          <w:pPr>
            <w:autoSpaceDE w:val="0"/>
            <w:jc w:val="both"/>
          </w:pPr>
        </w:pPrChange>
      </w:pPr>
    </w:p>
    <w:p w:rsidR="00BB1765" w:rsidRPr="00650D90" w:rsidDel="00582A7E" w:rsidRDefault="00BB1765">
      <w:pPr>
        <w:rPr>
          <w:del w:id="3877" w:author="Orion" w:date="2011-03-31T22:26:00Z"/>
          <w:rFonts w:cs="Times New Roman"/>
          <w:color w:val="000000"/>
          <w:rPrChange w:id="3878" w:author="Orion" w:date="2011-05-01T20:13:00Z">
            <w:rPr>
              <w:del w:id="3879" w:author="Orion" w:date="2011-03-31T22:26:00Z"/>
              <w:rFonts w:cs="Times New Roman"/>
              <w:color w:val="000000"/>
              <w:lang w:val="en-US"/>
            </w:rPr>
          </w:rPrChange>
        </w:rPr>
        <w:pPrChange w:id="3880" w:author="Orion" w:date="2011-04-06T18:23:00Z">
          <w:pPr>
            <w:autoSpaceDE w:val="0"/>
            <w:jc w:val="both"/>
          </w:pPr>
        </w:pPrChange>
      </w:pPr>
      <w:del w:id="3881" w:author="Orion" w:date="2011-03-31T22:26:00Z">
        <w:r w:rsidRPr="00650D90" w:rsidDel="00582A7E">
          <w:rPr>
            <w:rFonts w:cs="Times New Roman"/>
            <w:color w:val="000000"/>
            <w:rPrChange w:id="3882" w:author="Orion" w:date="2011-05-01T20:13:00Z">
              <w:rPr>
                <w:rFonts w:cs="Times New Roman"/>
                <w:color w:val="000000"/>
                <w:lang w:val="en-US"/>
              </w:rPr>
            </w:rPrChange>
          </w:rPr>
          <w:delText>[22] D. Sislak, P. Volf, S. Kopriva, and M. Pechoucek. AGENTFLY: A multi-agent airspace test-bed. In Proc. of 7th Intl. Conf. on Autonomous Agents and MultiAgent Systems, May 2008.</w:delText>
        </w:r>
      </w:del>
    </w:p>
    <w:p w:rsidR="00BB1765" w:rsidRPr="00650D90" w:rsidDel="00582A7E" w:rsidRDefault="00BB1765">
      <w:pPr>
        <w:rPr>
          <w:del w:id="3883" w:author="Orion" w:date="2011-03-31T22:26:00Z"/>
          <w:rFonts w:cs="Times New Roman"/>
          <w:rPrChange w:id="3884" w:author="Orion" w:date="2011-05-01T20:13:00Z">
            <w:rPr>
              <w:del w:id="3885" w:author="Orion" w:date="2011-03-31T22:26:00Z"/>
              <w:rFonts w:cs="Times New Roman"/>
              <w:lang w:val="en-US"/>
            </w:rPr>
          </w:rPrChange>
        </w:rPr>
        <w:pPrChange w:id="3886" w:author="Orion" w:date="2011-04-06T18:23:00Z">
          <w:pPr>
            <w:autoSpaceDE w:val="0"/>
            <w:jc w:val="both"/>
          </w:pPr>
        </w:pPrChange>
      </w:pPr>
    </w:p>
    <w:p w:rsidR="00BB1765" w:rsidRPr="00650D90" w:rsidDel="00582A7E" w:rsidRDefault="00BB1765">
      <w:pPr>
        <w:rPr>
          <w:del w:id="3887" w:author="Orion" w:date="2011-03-31T22:26:00Z"/>
          <w:rFonts w:cs="Times New Roman"/>
          <w:color w:val="000000"/>
          <w:rPrChange w:id="3888" w:author="Orion" w:date="2011-05-01T20:13:00Z">
            <w:rPr>
              <w:del w:id="3889" w:author="Orion" w:date="2011-03-31T22:26:00Z"/>
              <w:rFonts w:cs="Times New Roman"/>
              <w:color w:val="000000"/>
              <w:lang w:val="en-US"/>
            </w:rPr>
          </w:rPrChange>
        </w:rPr>
        <w:pPrChange w:id="3890" w:author="Orion" w:date="2011-04-06T18:23:00Z">
          <w:pPr>
            <w:autoSpaceDE w:val="0"/>
            <w:jc w:val="both"/>
          </w:pPr>
        </w:pPrChange>
      </w:pPr>
      <w:del w:id="3891" w:author="Orion" w:date="2011-03-31T22:26:00Z">
        <w:r w:rsidRPr="00650D90" w:rsidDel="00582A7E">
          <w:rPr>
            <w:rFonts w:cs="Times New Roman"/>
            <w:color w:val="000000"/>
            <w:rPrChange w:id="3892" w:author="Orion" w:date="2011-05-01T20:13:00Z">
              <w:rPr>
                <w:rFonts w:cs="Times New Roman"/>
                <w:color w:val="000000"/>
                <w:lang w:val="en-US"/>
              </w:rPr>
            </w:rPrChange>
          </w:rPr>
          <w:delText xml:space="preserve">[23] K. Tumer and A. Agogino. Distributed agent-based air traffic flow management. In Proceedings of the Sixth International Joint Conference on Autonomous Agents and Multi-Agent Systems, Honolulu, Hawaii, May 2007. to appear. </w:delText>
        </w:r>
      </w:del>
    </w:p>
    <w:p w:rsidR="00BB1765" w:rsidRPr="00650D90" w:rsidDel="00582A7E" w:rsidRDefault="00BB1765">
      <w:pPr>
        <w:rPr>
          <w:del w:id="3893" w:author="Orion" w:date="2011-03-31T22:26:00Z"/>
          <w:rFonts w:cs="Times New Roman"/>
          <w:rPrChange w:id="3894" w:author="Orion" w:date="2011-05-01T20:13:00Z">
            <w:rPr>
              <w:del w:id="3895" w:author="Orion" w:date="2011-03-31T22:26:00Z"/>
              <w:rFonts w:cs="Times New Roman"/>
              <w:lang w:val="en-US"/>
            </w:rPr>
          </w:rPrChange>
        </w:rPr>
        <w:pPrChange w:id="3896" w:author="Orion" w:date="2011-04-06T18:23:00Z">
          <w:pPr>
            <w:autoSpaceDE w:val="0"/>
            <w:jc w:val="both"/>
          </w:pPr>
        </w:pPrChange>
      </w:pPr>
    </w:p>
    <w:p w:rsidR="006F5A50" w:rsidRPr="00B42FC5" w:rsidRDefault="00BB1765" w:rsidP="007A6E14">
      <w:pPr>
        <w:rPr>
          <w:ins w:id="3897" w:author="Orion" w:date="2011-03-31T18:18:00Z"/>
          <w:rFonts w:cs="Times New Roman"/>
        </w:rPr>
      </w:pPr>
      <w:del w:id="3898" w:author="Orion" w:date="2011-03-31T22:33:00Z">
        <w:r w:rsidRPr="00650D90" w:rsidDel="002D40E7">
          <w:rPr>
            <w:rFonts w:cs="Times New Roman"/>
            <w:color w:val="000000"/>
            <w:rPrChange w:id="3899" w:author="Orion" w:date="2011-05-01T20:13:00Z">
              <w:rPr>
                <w:rFonts w:cs="Times New Roman"/>
                <w:color w:val="000000"/>
                <w:lang w:val="en-US"/>
              </w:rPr>
            </w:rPrChange>
          </w:rPr>
          <w:delText>[24] S. Wolfe, M. Sierhuis, and P. Jarvis. To bdi or not to bdi, design choices in an agent-based Traffic Flow Management Simulation Multiconference, 2008.</w:delText>
        </w:r>
      </w:del>
    </w:p>
    <w:customXmlInsRangeStart w:id="3900" w:author="Orion" w:date="2011-04-06T18:33:00Z"/>
    <w:bookmarkStart w:id="3901" w:name="_Toc293422070" w:displacedByCustomXml="next"/>
    <w:sdt>
      <w:sdtPr>
        <w:rPr>
          <w:rFonts w:cs="Times New Roman"/>
          <w:b w:val="0"/>
          <w:bCs w:val="0"/>
          <w:sz w:val="24"/>
          <w:szCs w:val="24"/>
        </w:rPr>
        <w:id w:val="999621430"/>
        <w:docPartObj>
          <w:docPartGallery w:val="Bibliographies"/>
          <w:docPartUnique/>
        </w:docPartObj>
      </w:sdtPr>
      <w:sdtContent>
        <w:customXmlInsRangeEnd w:id="3900"/>
        <w:p w:rsidR="00B946E5" w:rsidRPr="00B937FD" w:rsidRDefault="00B946E5">
          <w:pPr>
            <w:pStyle w:val="Heading1"/>
            <w:rPr>
              <w:ins w:id="3902" w:author="Orion" w:date="2011-04-06T18:33:00Z"/>
              <w:rFonts w:cs="Times New Roman"/>
            </w:rPr>
          </w:pPr>
          <w:ins w:id="3903" w:author="Orion" w:date="2011-04-06T18:33:00Z">
            <w:r w:rsidRPr="004E6600">
              <w:rPr>
                <w:rFonts w:cs="Times New Roman"/>
                <w:rPrChange w:id="3904" w:author="Orion" w:date="2011-05-04T19:49:00Z">
                  <w:rPr>
                    <w:b w:val="0"/>
                    <w:bCs w:val="0"/>
                    <w:sz w:val="24"/>
                    <w:szCs w:val="24"/>
                  </w:rPr>
                </w:rPrChange>
              </w:rPr>
              <w:t>Bibliogra</w:t>
            </w:r>
          </w:ins>
          <w:ins w:id="3905" w:author="Orion" w:date="2011-05-04T19:48:00Z">
            <w:r w:rsidR="00C038CA" w:rsidRPr="004E6600">
              <w:rPr>
                <w:rFonts w:cs="Times New Roman"/>
                <w:rPrChange w:id="3906" w:author="Orion" w:date="2011-05-04T19:49:00Z">
                  <w:rPr>
                    <w:rFonts w:cs="Times New Roman"/>
                    <w:b w:val="0"/>
                    <w:bCs w:val="0"/>
                    <w:sz w:val="24"/>
                    <w:szCs w:val="24"/>
                    <w:lang w:val="en-US"/>
                  </w:rPr>
                </w:rPrChange>
              </w:rPr>
              <w:t>fía</w:t>
            </w:r>
          </w:ins>
          <w:bookmarkEnd w:id="3901"/>
        </w:p>
        <w:customXmlInsRangeStart w:id="3907" w:author="Orion" w:date="2011-04-06T18:33:00Z"/>
        <w:sdt>
          <w:sdtPr>
            <w:rPr>
              <w:rFonts w:cs="Times New Roman"/>
              <w:szCs w:val="24"/>
            </w:rPr>
            <w:id w:val="111145805"/>
            <w:bibliography/>
          </w:sdtPr>
          <w:sdtContent>
            <w:customXmlInsRangeEnd w:id="3907"/>
            <w:p w:rsidR="002B2B1D" w:rsidRPr="00D7658E" w:rsidRDefault="00B946E5" w:rsidP="002B2B1D">
              <w:pPr>
                <w:pStyle w:val="Bibliography"/>
                <w:rPr>
                  <w:noProof/>
                  <w:lang w:val="en-US"/>
                  <w:rPrChange w:id="3908" w:author="Orion" w:date="2011-05-27T23:32:00Z">
                    <w:rPr>
                      <w:noProof/>
                    </w:rPr>
                  </w:rPrChange>
                </w:rPr>
              </w:pPr>
              <w:ins w:id="3909" w:author="Orion" w:date="2011-04-06T18:33:00Z">
                <w:r w:rsidRPr="00246937">
                  <w:rPr>
                    <w:rFonts w:cs="Times New Roman"/>
                  </w:rPr>
                  <w:fldChar w:fldCharType="begin"/>
                </w:r>
                <w:r w:rsidRPr="00D7658E">
                  <w:rPr>
                    <w:rFonts w:cs="Times New Roman"/>
                    <w:lang w:val="en-US"/>
                    <w:rPrChange w:id="3910" w:author="Orion" w:date="2011-05-27T23:32:00Z">
                      <w:rPr>
                        <w:rFonts w:cs="Times New Roman"/>
                        <w:szCs w:val="24"/>
                      </w:rPr>
                    </w:rPrChange>
                  </w:rPr>
                  <w:instrText xml:space="preserve"> BIBLIOGRAPHY </w:instrText>
                </w:r>
                <w:r w:rsidRPr="00246937">
                  <w:rPr>
                    <w:rFonts w:cs="Times New Roman"/>
                  </w:rPr>
                  <w:fldChar w:fldCharType="separate"/>
                </w:r>
              </w:ins>
              <w:r w:rsidR="002B2B1D" w:rsidRPr="00D7658E">
                <w:rPr>
                  <w:noProof/>
                  <w:lang w:val="en-US"/>
                  <w:rPrChange w:id="3911" w:author="Orion" w:date="2011-05-27T23:32:00Z">
                    <w:rPr>
                      <w:noProof/>
                    </w:rPr>
                  </w:rPrChange>
                </w:rPr>
                <w:t xml:space="preserve">1. </w:t>
              </w:r>
              <w:r w:rsidR="002B2B1D" w:rsidRPr="00D7658E">
                <w:rPr>
                  <w:i/>
                  <w:iCs/>
                  <w:noProof/>
                  <w:lang w:val="en-US"/>
                  <w:rPrChange w:id="3912" w:author="Orion" w:date="2011-05-27T23:32:00Z">
                    <w:rPr>
                      <w:i/>
                      <w:iCs/>
                      <w:noProof/>
                    </w:rPr>
                  </w:rPrChange>
                </w:rPr>
                <w:t xml:space="preserve">A vision for European Aviation. </w:t>
              </w:r>
              <w:r w:rsidR="002B2B1D" w:rsidRPr="00D7658E">
                <w:rPr>
                  <w:b/>
                  <w:bCs/>
                  <w:noProof/>
                  <w:lang w:val="en-US"/>
                  <w:rPrChange w:id="3913" w:author="Orion" w:date="2011-05-27T23:32:00Z">
                    <w:rPr>
                      <w:b/>
                      <w:bCs/>
                      <w:noProof/>
                    </w:rPr>
                  </w:rPrChange>
                </w:rPr>
                <w:t>Eurocontrol.</w:t>
              </w:r>
              <w:r w:rsidR="002B2B1D" w:rsidRPr="00D7658E">
                <w:rPr>
                  <w:noProof/>
                  <w:lang w:val="en-US"/>
                  <w:rPrChange w:id="3914" w:author="Orion" w:date="2011-05-27T23:32:00Z">
                    <w:rPr>
                      <w:noProof/>
                    </w:rPr>
                  </w:rPrChange>
                </w:rPr>
                <w:t xml:space="preserve"> 2005. Eurocontrol and ACI Europe Press Conference.</w:t>
              </w:r>
            </w:p>
            <w:p w:rsidR="002B2B1D" w:rsidRPr="00D7658E" w:rsidRDefault="002B2B1D" w:rsidP="002B2B1D">
              <w:pPr>
                <w:pStyle w:val="Bibliography"/>
                <w:rPr>
                  <w:noProof/>
                  <w:lang w:val="en-US"/>
                  <w:rPrChange w:id="3915" w:author="Orion" w:date="2011-05-27T23:32:00Z">
                    <w:rPr>
                      <w:noProof/>
                    </w:rPr>
                  </w:rPrChange>
                </w:rPr>
              </w:pPr>
              <w:r w:rsidRPr="00D7658E">
                <w:rPr>
                  <w:noProof/>
                  <w:lang w:val="en-US"/>
                  <w:rPrChange w:id="3916" w:author="Orion" w:date="2011-05-27T23:32:00Z">
                    <w:rPr>
                      <w:noProof/>
                    </w:rPr>
                  </w:rPrChange>
                </w:rPr>
                <w:t xml:space="preserve">2. </w:t>
              </w:r>
              <w:r w:rsidRPr="00D7658E">
                <w:rPr>
                  <w:i/>
                  <w:iCs/>
                  <w:noProof/>
                  <w:lang w:val="en-US"/>
                  <w:rPrChange w:id="3917" w:author="Orion" w:date="2011-05-27T23:32:00Z">
                    <w:rPr>
                      <w:i/>
                      <w:iCs/>
                      <w:noProof/>
                    </w:rPr>
                  </w:rPrChange>
                </w:rPr>
                <w:t xml:space="preserve">Conflict Resolution for Air Traffic Management: A Study in Multi-Agent Hybrid Systems. </w:t>
              </w:r>
              <w:r w:rsidRPr="00D7658E">
                <w:rPr>
                  <w:b/>
                  <w:bCs/>
                  <w:noProof/>
                  <w:lang w:val="en-US"/>
                  <w:rPrChange w:id="3918" w:author="Orion" w:date="2011-05-27T23:32:00Z">
                    <w:rPr>
                      <w:b/>
                      <w:bCs/>
                      <w:noProof/>
                    </w:rPr>
                  </w:rPrChange>
                </w:rPr>
                <w:t>Claire Tomlin, George J. Pappas, and Shankar Sastry.</w:t>
              </w:r>
              <w:r w:rsidRPr="00D7658E">
                <w:rPr>
                  <w:noProof/>
                  <w:lang w:val="en-US"/>
                  <w:rPrChange w:id="3919" w:author="Orion" w:date="2011-05-27T23:32:00Z">
                    <w:rPr>
                      <w:noProof/>
                    </w:rPr>
                  </w:rPrChange>
                </w:rPr>
                <w:t xml:space="preserve"> April de 1998, IEEE Transactions on Automatic Control, Vol. 43, págs. 509--521. 4.</w:t>
              </w:r>
            </w:p>
            <w:p w:rsidR="002B2B1D" w:rsidRPr="00D7658E" w:rsidRDefault="002B2B1D" w:rsidP="002B2B1D">
              <w:pPr>
                <w:pStyle w:val="Bibliography"/>
                <w:rPr>
                  <w:noProof/>
                  <w:lang w:val="en-US"/>
                  <w:rPrChange w:id="3920" w:author="Orion" w:date="2011-05-27T23:32:00Z">
                    <w:rPr>
                      <w:noProof/>
                    </w:rPr>
                  </w:rPrChange>
                </w:rPr>
              </w:pPr>
              <w:r w:rsidRPr="00D7658E">
                <w:rPr>
                  <w:noProof/>
                  <w:lang w:val="en-US"/>
                  <w:rPrChange w:id="3921" w:author="Orion" w:date="2011-05-27T23:32:00Z">
                    <w:rPr>
                      <w:noProof/>
                    </w:rPr>
                  </w:rPrChange>
                </w:rPr>
                <w:t xml:space="preserve">3. </w:t>
              </w:r>
              <w:r w:rsidRPr="00D7658E">
                <w:rPr>
                  <w:b/>
                  <w:bCs/>
                  <w:noProof/>
                  <w:lang w:val="en-US"/>
                  <w:rPrChange w:id="3922" w:author="Orion" w:date="2011-05-27T23:32:00Z">
                    <w:rPr>
                      <w:b/>
                      <w:bCs/>
                      <w:noProof/>
                    </w:rPr>
                  </w:rPrChange>
                </w:rPr>
                <w:t>JSBSim.</w:t>
              </w:r>
              <w:r w:rsidRPr="00D7658E">
                <w:rPr>
                  <w:noProof/>
                  <w:lang w:val="en-US"/>
                  <w:rPrChange w:id="3923" w:author="Orion" w:date="2011-05-27T23:32:00Z">
                    <w:rPr>
                      <w:noProof/>
                    </w:rPr>
                  </w:rPrChange>
                </w:rPr>
                <w:t xml:space="preserve"> JSBSim flight dynamics model. [En línea] http://jsbsim.sourceforge.net/ .</w:t>
              </w:r>
            </w:p>
            <w:p w:rsidR="002B2B1D" w:rsidRPr="00D7658E" w:rsidRDefault="002B2B1D" w:rsidP="002B2B1D">
              <w:pPr>
                <w:pStyle w:val="Bibliography"/>
                <w:rPr>
                  <w:noProof/>
                  <w:lang w:val="en-US"/>
                  <w:rPrChange w:id="3924" w:author="Orion" w:date="2011-05-27T23:32:00Z">
                    <w:rPr>
                      <w:noProof/>
                    </w:rPr>
                  </w:rPrChange>
                </w:rPr>
              </w:pPr>
              <w:r w:rsidRPr="00D7658E">
                <w:rPr>
                  <w:noProof/>
                  <w:lang w:val="en-US"/>
                  <w:rPrChange w:id="3925" w:author="Orion" w:date="2011-05-27T23:32:00Z">
                    <w:rPr>
                      <w:noProof/>
                    </w:rPr>
                  </w:rPrChange>
                </w:rPr>
                <w:t xml:space="preserve">4. </w:t>
              </w:r>
              <w:r w:rsidRPr="00D7658E">
                <w:rPr>
                  <w:b/>
                  <w:bCs/>
                  <w:noProof/>
                  <w:lang w:val="en-US"/>
                  <w:rPrChange w:id="3926" w:author="Orion" w:date="2011-05-27T23:32:00Z">
                    <w:rPr>
                      <w:b/>
                      <w:bCs/>
                      <w:noProof/>
                    </w:rPr>
                  </w:rPrChange>
                </w:rPr>
                <w:t>FlightGear Flight Simulator.</w:t>
              </w:r>
              <w:r w:rsidRPr="00D7658E">
                <w:rPr>
                  <w:noProof/>
                  <w:lang w:val="en-US"/>
                  <w:rPrChange w:id="3927" w:author="Orion" w:date="2011-05-27T23:32:00Z">
                    <w:rPr>
                      <w:noProof/>
                    </w:rPr>
                  </w:rPrChange>
                </w:rPr>
                <w:t xml:space="preserve"> FlightGear Flight Simulator. [En línea] http://www.flightgear.org/.</w:t>
              </w:r>
            </w:p>
            <w:p w:rsidR="002B2B1D" w:rsidRDefault="002B2B1D" w:rsidP="002B2B1D">
              <w:pPr>
                <w:pStyle w:val="Bibliography"/>
                <w:rPr>
                  <w:noProof/>
                </w:rPr>
              </w:pPr>
              <w:r>
                <w:rPr>
                  <w:noProof/>
                </w:rPr>
                <w:t xml:space="preserve">5. </w:t>
              </w:r>
              <w:r>
                <w:rPr>
                  <w:b/>
                  <w:bCs/>
                  <w:noProof/>
                </w:rPr>
                <w:t>OpenEaagles.</w:t>
              </w:r>
              <w:r>
                <w:rPr>
                  <w:noProof/>
                </w:rPr>
                <w:t xml:space="preserve"> OpenEaagles. [En línea] http://www.openeaagles.org/.</w:t>
              </w:r>
            </w:p>
            <w:p w:rsidR="002B2B1D" w:rsidRPr="00D7658E" w:rsidRDefault="002B2B1D" w:rsidP="002B2B1D">
              <w:pPr>
                <w:pStyle w:val="Bibliography"/>
                <w:rPr>
                  <w:noProof/>
                  <w:lang w:val="en-US"/>
                  <w:rPrChange w:id="3928" w:author="Orion" w:date="2011-05-27T23:32:00Z">
                    <w:rPr>
                      <w:noProof/>
                    </w:rPr>
                  </w:rPrChange>
                </w:rPr>
              </w:pPr>
              <w:r w:rsidRPr="00D7658E">
                <w:rPr>
                  <w:noProof/>
                  <w:lang w:val="en-US"/>
                  <w:rPrChange w:id="3929" w:author="Orion" w:date="2011-05-27T23:32:00Z">
                    <w:rPr>
                      <w:noProof/>
                    </w:rPr>
                  </w:rPrChange>
                </w:rPr>
                <w:t xml:space="preserve">6. </w:t>
              </w:r>
              <w:r w:rsidRPr="00D7658E">
                <w:rPr>
                  <w:b/>
                  <w:bCs/>
                  <w:noProof/>
                  <w:lang w:val="en-US"/>
                  <w:rPrChange w:id="3930" w:author="Orion" w:date="2011-05-27T23:32:00Z">
                    <w:rPr>
                      <w:b/>
                      <w:bCs/>
                      <w:noProof/>
                    </w:rPr>
                  </w:rPrChange>
                </w:rPr>
                <w:t>AVIATOR VISUAL DESIGN SIMULATOR.</w:t>
              </w:r>
              <w:r w:rsidRPr="00D7658E">
                <w:rPr>
                  <w:noProof/>
                  <w:lang w:val="en-US"/>
                  <w:rPrChange w:id="3931" w:author="Orion" w:date="2011-05-27T23:32:00Z">
                    <w:rPr>
                      <w:noProof/>
                    </w:rPr>
                  </w:rPrChange>
                </w:rPr>
                <w:t xml:space="preserve"> </w:t>
              </w:r>
              <w:r w:rsidRPr="00D7658E">
                <w:rPr>
                  <w:i/>
                  <w:iCs/>
                  <w:noProof/>
                  <w:lang w:val="en-US"/>
                  <w:rPrChange w:id="3932" w:author="Orion" w:date="2011-05-27T23:32:00Z">
                    <w:rPr>
                      <w:i/>
                      <w:iCs/>
                      <w:noProof/>
                    </w:rPr>
                  </w:rPrChange>
                </w:rPr>
                <w:t xml:space="preserve">Manual, AVIATOR VISUAL DESIGN SIMULATOR (AVDS) User. </w:t>
              </w:r>
              <w:r w:rsidRPr="00D7658E">
                <w:rPr>
                  <w:noProof/>
                  <w:lang w:val="en-US"/>
                  <w:rPrChange w:id="3933" w:author="Orion" w:date="2011-05-27T23:32:00Z">
                    <w:rPr>
                      <w:noProof/>
                    </w:rPr>
                  </w:rPrChange>
                </w:rPr>
                <w:t>http://www.rassimtech.com/documentation/AVDSManual.pdf.</w:t>
              </w:r>
            </w:p>
            <w:p w:rsidR="002B2B1D" w:rsidRDefault="002B2B1D" w:rsidP="002B2B1D">
              <w:pPr>
                <w:pStyle w:val="Bibliography"/>
                <w:rPr>
                  <w:noProof/>
                </w:rPr>
              </w:pPr>
              <w:r w:rsidRPr="00D7658E">
                <w:rPr>
                  <w:noProof/>
                  <w:lang w:val="en-US"/>
                  <w:rPrChange w:id="3934" w:author="Orion" w:date="2011-05-27T23:32:00Z">
                    <w:rPr>
                      <w:noProof/>
                    </w:rPr>
                  </w:rPrChange>
                </w:rPr>
                <w:t xml:space="preserve">7. </w:t>
              </w:r>
              <w:r w:rsidRPr="00D7658E">
                <w:rPr>
                  <w:i/>
                  <w:iCs/>
                  <w:noProof/>
                  <w:lang w:val="en-US"/>
                  <w:rPrChange w:id="3935" w:author="Orion" w:date="2011-05-27T23:32:00Z">
                    <w:rPr>
                      <w:i/>
                      <w:iCs/>
                      <w:noProof/>
                    </w:rPr>
                  </w:rPrChange>
                </w:rPr>
                <w:t xml:space="preserve">FACET: Future ATM Concepts Evaluation Tool. </w:t>
              </w:r>
              <w:r>
                <w:rPr>
                  <w:b/>
                  <w:bCs/>
                  <w:noProof/>
                </w:rPr>
                <w:t>Bilimoria, K.</w:t>
              </w:r>
              <w:r>
                <w:rPr>
                  <w:noProof/>
                </w:rPr>
                <w:t xml:space="preserve"> Napoli, Italy : s.n., 2000. 3rd USA/Europe ATM 2001 R&amp;D Seminar.</w:t>
              </w:r>
            </w:p>
            <w:p w:rsidR="002B2B1D" w:rsidRPr="00D7658E" w:rsidRDefault="002B2B1D" w:rsidP="002B2B1D">
              <w:pPr>
                <w:pStyle w:val="Bibliography"/>
                <w:rPr>
                  <w:noProof/>
                  <w:lang w:val="en-US"/>
                  <w:rPrChange w:id="3936" w:author="Orion" w:date="2011-05-27T23:32:00Z">
                    <w:rPr>
                      <w:noProof/>
                    </w:rPr>
                  </w:rPrChange>
                </w:rPr>
              </w:pPr>
              <w:r w:rsidRPr="00D7658E">
                <w:rPr>
                  <w:noProof/>
                  <w:lang w:val="en-US"/>
                  <w:rPrChange w:id="3937" w:author="Orion" w:date="2011-05-27T23:32:00Z">
                    <w:rPr>
                      <w:noProof/>
                    </w:rPr>
                  </w:rPrChange>
                </w:rPr>
                <w:t xml:space="preserve">8. </w:t>
              </w:r>
              <w:r w:rsidRPr="00D7658E">
                <w:rPr>
                  <w:i/>
                  <w:iCs/>
                  <w:noProof/>
                  <w:lang w:val="en-US"/>
                  <w:rPrChange w:id="3938" w:author="Orion" w:date="2011-05-27T23:32:00Z">
                    <w:rPr>
                      <w:i/>
                      <w:iCs/>
                      <w:noProof/>
                    </w:rPr>
                  </w:rPrChange>
                </w:rPr>
                <w:t xml:space="preserve">The design of FACET to support use by airline operations centers. </w:t>
              </w:r>
              <w:r w:rsidRPr="00D7658E">
                <w:rPr>
                  <w:b/>
                  <w:bCs/>
                  <w:noProof/>
                  <w:lang w:val="en-US"/>
                  <w:rPrChange w:id="3939" w:author="Orion" w:date="2011-05-27T23:32:00Z">
                    <w:rPr>
                      <w:b/>
                      <w:bCs/>
                      <w:noProof/>
                    </w:rPr>
                  </w:rPrChange>
                </w:rPr>
                <w:t>Smith, P.</w:t>
              </w:r>
              <w:r w:rsidRPr="00D7658E">
                <w:rPr>
                  <w:noProof/>
                  <w:lang w:val="en-US"/>
                  <w:rPrChange w:id="3940" w:author="Orion" w:date="2011-05-27T23:32:00Z">
                    <w:rPr>
                      <w:noProof/>
                    </w:rPr>
                  </w:rPrChange>
                </w:rPr>
                <w:t xml:space="preserve"> 2004 : s.n., IEEE.</w:t>
              </w:r>
            </w:p>
            <w:p w:rsidR="002B2B1D" w:rsidRPr="00D7658E" w:rsidRDefault="002B2B1D" w:rsidP="002B2B1D">
              <w:pPr>
                <w:pStyle w:val="Bibliography"/>
                <w:rPr>
                  <w:noProof/>
                  <w:lang w:val="en-US"/>
                  <w:rPrChange w:id="3941" w:author="Orion" w:date="2011-05-27T23:32:00Z">
                    <w:rPr>
                      <w:noProof/>
                    </w:rPr>
                  </w:rPrChange>
                </w:rPr>
              </w:pPr>
              <w:r w:rsidRPr="00D7658E">
                <w:rPr>
                  <w:noProof/>
                  <w:lang w:val="en-US"/>
                  <w:rPrChange w:id="3942" w:author="Orion" w:date="2011-05-27T23:32:00Z">
                    <w:rPr>
                      <w:noProof/>
                    </w:rPr>
                  </w:rPrChange>
                </w:rPr>
                <w:t xml:space="preserve">9. </w:t>
              </w:r>
              <w:r w:rsidRPr="00D7658E">
                <w:rPr>
                  <w:i/>
                  <w:iCs/>
                  <w:noProof/>
                  <w:lang w:val="en-US"/>
                  <w:rPrChange w:id="3943" w:author="Orion" w:date="2011-05-27T23:32:00Z">
                    <w:rPr>
                      <w:i/>
                      <w:iCs/>
                      <w:noProof/>
                    </w:rPr>
                  </w:rPrChange>
                </w:rPr>
                <w:t xml:space="preserve">A Multiagent Simulation of Collaborative Air Traffic Flow Management. </w:t>
              </w:r>
              <w:r w:rsidRPr="00D7658E">
                <w:rPr>
                  <w:b/>
                  <w:bCs/>
                  <w:noProof/>
                  <w:lang w:val="en-US"/>
                  <w:rPrChange w:id="3944" w:author="Orion" w:date="2011-05-27T23:32:00Z">
                    <w:rPr>
                      <w:b/>
                      <w:bCs/>
                      <w:noProof/>
                    </w:rPr>
                  </w:rPrChange>
                </w:rPr>
                <w:t>Shawn R. Wolfe, Peter A. Jarvis, Francis Y. Enomoto, Maarten Sierhuis,Bart-Jan van Putte.</w:t>
              </w:r>
              <w:r w:rsidRPr="00D7658E">
                <w:rPr>
                  <w:noProof/>
                  <w:lang w:val="en-US"/>
                  <w:rPrChange w:id="3945" w:author="Orion" w:date="2011-05-27T23:32:00Z">
                    <w:rPr>
                      <w:noProof/>
                    </w:rPr>
                  </w:rPrChange>
                </w:rPr>
                <w:t xml:space="preserve"> [ed.] Franziska Klügl Ana L. C. Bazzan. s.l. : Information Science Reference, 2009, Multi-Agent Systems for Traffic and Transportation Engineering, págs. 357-381. NASA Ames Research Center.</w:t>
              </w:r>
            </w:p>
            <w:p w:rsidR="002B2B1D" w:rsidRPr="00D7658E" w:rsidRDefault="002B2B1D" w:rsidP="002B2B1D">
              <w:pPr>
                <w:pStyle w:val="Bibliography"/>
                <w:rPr>
                  <w:noProof/>
                  <w:lang w:val="en-US"/>
                  <w:rPrChange w:id="3946" w:author="Orion" w:date="2011-05-27T23:32:00Z">
                    <w:rPr>
                      <w:noProof/>
                    </w:rPr>
                  </w:rPrChange>
                </w:rPr>
              </w:pPr>
              <w:r w:rsidRPr="00D7658E">
                <w:rPr>
                  <w:noProof/>
                  <w:lang w:val="en-US"/>
                  <w:rPrChange w:id="3947" w:author="Orion" w:date="2011-05-27T23:32:00Z">
                    <w:rPr>
                      <w:noProof/>
                    </w:rPr>
                  </w:rPrChange>
                </w:rPr>
                <w:t xml:space="preserve">10. </w:t>
              </w:r>
              <w:r w:rsidRPr="00D7658E">
                <w:rPr>
                  <w:i/>
                  <w:iCs/>
                  <w:noProof/>
                  <w:lang w:val="en-US"/>
                  <w:rPrChange w:id="3948" w:author="Orion" w:date="2011-05-27T23:32:00Z">
                    <w:rPr>
                      <w:i/>
                      <w:iCs/>
                      <w:noProof/>
                    </w:rPr>
                  </w:rPrChange>
                </w:rPr>
                <w:t xml:space="preserve">Human performance models of pilot behaviour. </w:t>
              </w:r>
              <w:r w:rsidRPr="00D7658E">
                <w:rPr>
                  <w:b/>
                  <w:bCs/>
                  <w:noProof/>
                  <w:lang w:val="en-US"/>
                  <w:rPrChange w:id="3949" w:author="Orion" w:date="2011-05-27T23:32:00Z">
                    <w:rPr>
                      <w:b/>
                      <w:bCs/>
                      <w:noProof/>
                    </w:rPr>
                  </w:rPrChange>
                </w:rPr>
                <w:t>Foyle, D. C., Hooey, B. L., Byrne, M. D., Corker, K. M., Deutsch, S., Lebiere, C.</w:t>
              </w:r>
              <w:r w:rsidRPr="00D7658E">
                <w:rPr>
                  <w:noProof/>
                  <w:lang w:val="en-US"/>
                  <w:rPrChange w:id="3950" w:author="Orion" w:date="2011-05-27T23:32:00Z">
                    <w:rPr>
                      <w:noProof/>
                    </w:rPr>
                  </w:rPrChange>
                </w:rPr>
                <w:t xml:space="preserve"> Santa Monica, CA : s.n., 2005. The Human Factors and Ergonomics Society 49th Annual Meeting. págs. 1109-1113.</w:t>
              </w:r>
            </w:p>
            <w:p w:rsidR="002B2B1D" w:rsidRPr="00D7658E" w:rsidRDefault="002B2B1D" w:rsidP="002B2B1D">
              <w:pPr>
                <w:pStyle w:val="Bibliography"/>
                <w:rPr>
                  <w:noProof/>
                  <w:lang w:val="en-US"/>
                  <w:rPrChange w:id="3951" w:author="Orion" w:date="2011-05-27T23:32:00Z">
                    <w:rPr>
                      <w:noProof/>
                    </w:rPr>
                  </w:rPrChange>
                </w:rPr>
              </w:pPr>
              <w:r w:rsidRPr="00D7658E">
                <w:rPr>
                  <w:noProof/>
                  <w:lang w:val="en-US"/>
                  <w:rPrChange w:id="3952" w:author="Orion" w:date="2011-05-27T23:32:00Z">
                    <w:rPr>
                      <w:noProof/>
                    </w:rPr>
                  </w:rPrChange>
                </w:rPr>
                <w:t xml:space="preserve">11. </w:t>
              </w:r>
              <w:r w:rsidRPr="00D7658E">
                <w:rPr>
                  <w:b/>
                  <w:bCs/>
                  <w:noProof/>
                  <w:lang w:val="en-US"/>
                  <w:rPrChange w:id="3953" w:author="Orion" w:date="2011-05-27T23:32:00Z">
                    <w:rPr>
                      <w:b/>
                      <w:bCs/>
                      <w:noProof/>
                    </w:rPr>
                  </w:rPrChange>
                </w:rPr>
                <w:t>Daniel J. Garland, John A. Wise and V. David Hopkin.</w:t>
              </w:r>
              <w:r w:rsidRPr="00D7658E">
                <w:rPr>
                  <w:noProof/>
                  <w:lang w:val="en-US"/>
                  <w:rPrChange w:id="3954" w:author="Orion" w:date="2011-05-27T23:32:00Z">
                    <w:rPr>
                      <w:noProof/>
                    </w:rPr>
                  </w:rPrChange>
                </w:rPr>
                <w:t xml:space="preserve"> </w:t>
              </w:r>
              <w:r w:rsidRPr="00D7658E">
                <w:rPr>
                  <w:i/>
                  <w:iCs/>
                  <w:noProof/>
                  <w:lang w:val="en-US"/>
                  <w:rPrChange w:id="3955" w:author="Orion" w:date="2011-05-27T23:32:00Z">
                    <w:rPr>
                      <w:i/>
                      <w:iCs/>
                      <w:noProof/>
                    </w:rPr>
                  </w:rPrChange>
                </w:rPr>
                <w:t xml:space="preserve">Handbook of Aviation Human Factors. </w:t>
              </w:r>
              <w:r w:rsidRPr="00D7658E">
                <w:rPr>
                  <w:noProof/>
                  <w:lang w:val="en-US"/>
                  <w:rPrChange w:id="3956" w:author="Orion" w:date="2011-05-27T23:32:00Z">
                    <w:rPr>
                      <w:noProof/>
                    </w:rPr>
                  </w:rPrChange>
                </w:rPr>
                <w:t>[ed.] Lawrence Erlbaum Associates. 1999. ISBN 0-8058-1680-1.</w:t>
              </w:r>
            </w:p>
            <w:p w:rsidR="002B2B1D" w:rsidRPr="00D7658E" w:rsidRDefault="002B2B1D" w:rsidP="002B2B1D">
              <w:pPr>
                <w:pStyle w:val="Bibliography"/>
                <w:rPr>
                  <w:noProof/>
                  <w:lang w:val="en-US"/>
                  <w:rPrChange w:id="3957" w:author="Orion" w:date="2011-05-27T23:32:00Z">
                    <w:rPr>
                      <w:noProof/>
                    </w:rPr>
                  </w:rPrChange>
                </w:rPr>
              </w:pPr>
              <w:r w:rsidRPr="00D7658E">
                <w:rPr>
                  <w:noProof/>
                  <w:lang w:val="en-US"/>
                  <w:rPrChange w:id="3958" w:author="Orion" w:date="2011-05-27T23:32:00Z">
                    <w:rPr>
                      <w:noProof/>
                    </w:rPr>
                  </w:rPrChange>
                </w:rPr>
                <w:t xml:space="preserve">12. </w:t>
              </w:r>
              <w:r w:rsidRPr="00D7658E">
                <w:rPr>
                  <w:b/>
                  <w:bCs/>
                  <w:noProof/>
                  <w:lang w:val="en-US"/>
                  <w:rPrChange w:id="3959" w:author="Orion" w:date="2011-05-27T23:32:00Z">
                    <w:rPr>
                      <w:b/>
                      <w:bCs/>
                      <w:noProof/>
                    </w:rPr>
                  </w:rPrChange>
                </w:rPr>
                <w:t>Gilbert, N., Troitzsch, K. G.</w:t>
              </w:r>
              <w:r w:rsidRPr="00D7658E">
                <w:rPr>
                  <w:noProof/>
                  <w:lang w:val="en-US"/>
                  <w:rPrChange w:id="3960" w:author="Orion" w:date="2011-05-27T23:32:00Z">
                    <w:rPr>
                      <w:noProof/>
                    </w:rPr>
                  </w:rPrChange>
                </w:rPr>
                <w:t xml:space="preserve"> Simulation for the Social Scientist. </w:t>
              </w:r>
              <w:r w:rsidRPr="00D7658E">
                <w:rPr>
                  <w:i/>
                  <w:iCs/>
                  <w:noProof/>
                  <w:lang w:val="en-US"/>
                  <w:rPrChange w:id="3961" w:author="Orion" w:date="2011-05-27T23:32:00Z">
                    <w:rPr>
                      <w:i/>
                      <w:iCs/>
                      <w:noProof/>
                    </w:rPr>
                  </w:rPrChange>
                </w:rPr>
                <w:t xml:space="preserve">Open University Press. </w:t>
              </w:r>
              <w:r w:rsidRPr="00D7658E">
                <w:rPr>
                  <w:noProof/>
                  <w:lang w:val="en-US"/>
                  <w:rPrChange w:id="3962" w:author="Orion" w:date="2011-05-27T23:32:00Z">
                    <w:rPr>
                      <w:noProof/>
                    </w:rPr>
                  </w:rPrChange>
                </w:rPr>
                <w:t>2005.</w:t>
              </w:r>
            </w:p>
            <w:p w:rsidR="002B2B1D" w:rsidRPr="00D7658E" w:rsidRDefault="002B2B1D" w:rsidP="002B2B1D">
              <w:pPr>
                <w:pStyle w:val="Bibliography"/>
                <w:rPr>
                  <w:noProof/>
                  <w:lang w:val="en-US"/>
                  <w:rPrChange w:id="3963" w:author="Orion" w:date="2011-05-27T23:32:00Z">
                    <w:rPr>
                      <w:noProof/>
                    </w:rPr>
                  </w:rPrChange>
                </w:rPr>
              </w:pPr>
              <w:r w:rsidRPr="00D7658E">
                <w:rPr>
                  <w:noProof/>
                  <w:lang w:val="en-US"/>
                  <w:rPrChange w:id="3964" w:author="Orion" w:date="2011-05-27T23:32:00Z">
                    <w:rPr>
                      <w:noProof/>
                    </w:rPr>
                  </w:rPrChange>
                </w:rPr>
                <w:t xml:space="preserve">13. </w:t>
              </w:r>
              <w:r w:rsidRPr="00D7658E">
                <w:rPr>
                  <w:i/>
                  <w:iCs/>
                  <w:noProof/>
                  <w:lang w:val="en-US"/>
                  <w:rPrChange w:id="3965" w:author="Orion" w:date="2011-05-27T23:32:00Z">
                    <w:rPr>
                      <w:i/>
                      <w:iCs/>
                      <w:noProof/>
                    </w:rPr>
                  </w:rPrChange>
                </w:rPr>
                <w:t xml:space="preserve">INGENIAS development kit: a visual multi-agent system development environment. </w:t>
              </w:r>
              <w:r>
                <w:rPr>
                  <w:b/>
                  <w:bCs/>
                  <w:noProof/>
                </w:rPr>
                <w:t>Jorge J. Gómez-Sanz, Rubén Fuentes, Juan Pavón, Iván García-Magariño.</w:t>
              </w:r>
              <w:r>
                <w:rPr>
                  <w:noProof/>
                </w:rPr>
                <w:t xml:space="preserve"> </w:t>
              </w:r>
              <w:r w:rsidRPr="00D7658E">
                <w:rPr>
                  <w:noProof/>
                  <w:lang w:val="en-US"/>
                  <w:rPrChange w:id="3966" w:author="Orion" w:date="2011-05-27T23:32:00Z">
                    <w:rPr>
                      <w:noProof/>
                    </w:rPr>
                  </w:rPrChange>
                </w:rPr>
                <w:t>2008. AAMAS (Demos)'2008. págs. 1675-1676.</w:t>
              </w:r>
            </w:p>
            <w:p w:rsidR="002B2B1D" w:rsidRPr="00D7658E" w:rsidRDefault="002B2B1D" w:rsidP="002B2B1D">
              <w:pPr>
                <w:pStyle w:val="Bibliography"/>
                <w:rPr>
                  <w:noProof/>
                  <w:lang w:val="en-US"/>
                  <w:rPrChange w:id="3967" w:author="Orion" w:date="2011-05-27T23:32:00Z">
                    <w:rPr>
                      <w:noProof/>
                    </w:rPr>
                  </w:rPrChange>
                </w:rPr>
              </w:pPr>
              <w:r w:rsidRPr="00D7658E">
                <w:rPr>
                  <w:noProof/>
                  <w:lang w:val="en-US"/>
                  <w:rPrChange w:id="3968" w:author="Orion" w:date="2011-05-27T23:32:00Z">
                    <w:rPr>
                      <w:noProof/>
                    </w:rPr>
                  </w:rPrChange>
                </w:rPr>
                <w:t xml:space="preserve">14. </w:t>
              </w:r>
              <w:r w:rsidRPr="00D7658E">
                <w:rPr>
                  <w:b/>
                  <w:bCs/>
                  <w:noProof/>
                  <w:lang w:val="en-US"/>
                  <w:rPrChange w:id="3969" w:author="Orion" w:date="2011-05-27T23:32:00Z">
                    <w:rPr>
                      <w:b/>
                      <w:bCs/>
                      <w:noProof/>
                    </w:rPr>
                  </w:rPrChange>
                </w:rPr>
                <w:t>Helmreich RL, Merritt AC, Wilhelm JA.</w:t>
              </w:r>
              <w:r w:rsidRPr="00D7658E">
                <w:rPr>
                  <w:noProof/>
                  <w:lang w:val="en-US"/>
                  <w:rPrChange w:id="3970" w:author="Orion" w:date="2011-05-27T23:32:00Z">
                    <w:rPr>
                      <w:noProof/>
                    </w:rPr>
                  </w:rPrChange>
                </w:rPr>
                <w:t xml:space="preserve"> The evolution of crew resource management training in commercial aviation. </w:t>
              </w:r>
              <w:r w:rsidRPr="00D7658E">
                <w:rPr>
                  <w:i/>
                  <w:iCs/>
                  <w:noProof/>
                  <w:lang w:val="en-US"/>
                  <w:rPrChange w:id="3971" w:author="Orion" w:date="2011-05-27T23:32:00Z">
                    <w:rPr>
                      <w:i/>
                      <w:iCs/>
                      <w:noProof/>
                    </w:rPr>
                  </w:rPrChange>
                </w:rPr>
                <w:t xml:space="preserve">Int J Aviation Psychology. </w:t>
              </w:r>
              <w:r w:rsidRPr="00D7658E">
                <w:rPr>
                  <w:noProof/>
                  <w:lang w:val="en-US"/>
                  <w:rPrChange w:id="3972" w:author="Orion" w:date="2011-05-27T23:32:00Z">
                    <w:rPr>
                      <w:noProof/>
                    </w:rPr>
                  </w:rPrChange>
                </w:rPr>
                <w:t>1999, Vol. 9, págs. 19–32.</w:t>
              </w:r>
            </w:p>
            <w:p w:rsidR="002B2B1D" w:rsidRPr="00D7658E" w:rsidRDefault="002B2B1D" w:rsidP="002B2B1D">
              <w:pPr>
                <w:pStyle w:val="Bibliography"/>
                <w:rPr>
                  <w:noProof/>
                  <w:lang w:val="en-US"/>
                  <w:rPrChange w:id="3973" w:author="Orion" w:date="2011-05-27T23:32:00Z">
                    <w:rPr>
                      <w:noProof/>
                    </w:rPr>
                  </w:rPrChange>
                </w:rPr>
              </w:pPr>
              <w:r w:rsidRPr="00D7658E">
                <w:rPr>
                  <w:noProof/>
                  <w:lang w:val="en-US"/>
                  <w:rPrChange w:id="3974" w:author="Orion" w:date="2011-05-27T23:32:00Z">
                    <w:rPr>
                      <w:noProof/>
                    </w:rPr>
                  </w:rPrChange>
                </w:rPr>
                <w:t xml:space="preserve">15. </w:t>
              </w:r>
              <w:r w:rsidRPr="00D7658E">
                <w:rPr>
                  <w:b/>
                  <w:bCs/>
                  <w:noProof/>
                  <w:lang w:val="en-US"/>
                  <w:rPrChange w:id="3975" w:author="Orion" w:date="2011-05-27T23:32:00Z">
                    <w:rPr>
                      <w:b/>
                      <w:bCs/>
                      <w:noProof/>
                    </w:rPr>
                  </w:rPrChange>
                </w:rPr>
                <w:t>Earl L. Wiener, David C. Nagel.</w:t>
              </w:r>
              <w:r w:rsidRPr="00D7658E">
                <w:rPr>
                  <w:noProof/>
                  <w:lang w:val="en-US"/>
                  <w:rPrChange w:id="3976" w:author="Orion" w:date="2011-05-27T23:32:00Z">
                    <w:rPr>
                      <w:noProof/>
                    </w:rPr>
                  </w:rPrChange>
                </w:rPr>
                <w:t xml:space="preserve"> </w:t>
              </w:r>
              <w:r w:rsidRPr="00D7658E">
                <w:rPr>
                  <w:i/>
                  <w:iCs/>
                  <w:noProof/>
                  <w:lang w:val="en-US"/>
                  <w:rPrChange w:id="3977" w:author="Orion" w:date="2011-05-27T23:32:00Z">
                    <w:rPr>
                      <w:i/>
                      <w:iCs/>
                      <w:noProof/>
                    </w:rPr>
                  </w:rPrChange>
                </w:rPr>
                <w:t xml:space="preserve">Human Factors in Aviation. </w:t>
              </w:r>
              <w:r w:rsidRPr="00D7658E">
                <w:rPr>
                  <w:noProof/>
                  <w:lang w:val="en-US"/>
                  <w:rPrChange w:id="3978" w:author="Orion" w:date="2011-05-27T23:32:00Z">
                    <w:rPr>
                      <w:noProof/>
                    </w:rPr>
                  </w:rPrChange>
                </w:rPr>
                <w:t>s.l. : Academic Press, Inc, 1988.</w:t>
              </w:r>
            </w:p>
            <w:p w:rsidR="002B2B1D" w:rsidRPr="00D7658E" w:rsidRDefault="002B2B1D" w:rsidP="002B2B1D">
              <w:pPr>
                <w:pStyle w:val="Bibliography"/>
                <w:rPr>
                  <w:noProof/>
                  <w:lang w:val="en-US"/>
                  <w:rPrChange w:id="3979" w:author="Orion" w:date="2011-05-27T23:32:00Z">
                    <w:rPr>
                      <w:noProof/>
                    </w:rPr>
                  </w:rPrChange>
                </w:rPr>
              </w:pPr>
              <w:r w:rsidRPr="00D7658E">
                <w:rPr>
                  <w:noProof/>
                  <w:lang w:val="en-US"/>
                  <w:rPrChange w:id="3980" w:author="Orion" w:date="2011-05-27T23:32:00Z">
                    <w:rPr>
                      <w:noProof/>
                    </w:rPr>
                  </w:rPrChange>
                </w:rPr>
                <w:t xml:space="preserve">16. </w:t>
              </w:r>
              <w:r w:rsidRPr="00D7658E">
                <w:rPr>
                  <w:i/>
                  <w:iCs/>
                  <w:noProof/>
                  <w:lang w:val="en-US"/>
                  <w:rPrChange w:id="3981" w:author="Orion" w:date="2011-05-27T23:32:00Z">
                    <w:rPr>
                      <w:i/>
                      <w:iCs/>
                      <w:noProof/>
                    </w:rPr>
                  </w:rPrChange>
                </w:rPr>
                <w:t xml:space="preserve">Resource Management on the Flightdeck: Proceedings of a NASA/Industry Workshop. </w:t>
              </w:r>
              <w:r w:rsidRPr="00D7658E">
                <w:rPr>
                  <w:b/>
                  <w:bCs/>
                  <w:noProof/>
                  <w:lang w:val="en-US"/>
                  <w:rPrChange w:id="3982" w:author="Orion" w:date="2011-05-27T23:32:00Z">
                    <w:rPr>
                      <w:b/>
                      <w:bCs/>
                      <w:noProof/>
                    </w:rPr>
                  </w:rPrChange>
                </w:rPr>
                <w:t>Cooper, G. E., White, M. D., &amp; Lauber, J. K.</w:t>
              </w:r>
              <w:r w:rsidRPr="00D7658E">
                <w:rPr>
                  <w:noProof/>
                  <w:lang w:val="en-US"/>
                  <w:rPrChange w:id="3983" w:author="Orion" w:date="2011-05-27T23:32:00Z">
                    <w:rPr>
                      <w:noProof/>
                    </w:rPr>
                  </w:rPrChange>
                </w:rPr>
                <w:t xml:space="preserve"> Moffett Field, CA : NASAAmes Research Center, 1980.</w:t>
              </w:r>
            </w:p>
            <w:p w:rsidR="002B2B1D" w:rsidRPr="00D7658E" w:rsidRDefault="002B2B1D" w:rsidP="002B2B1D">
              <w:pPr>
                <w:pStyle w:val="Bibliography"/>
                <w:rPr>
                  <w:noProof/>
                  <w:lang w:val="en-US"/>
                  <w:rPrChange w:id="3984" w:author="Orion" w:date="2011-05-27T23:32:00Z">
                    <w:rPr>
                      <w:noProof/>
                    </w:rPr>
                  </w:rPrChange>
                </w:rPr>
              </w:pPr>
              <w:r w:rsidRPr="00D7658E">
                <w:rPr>
                  <w:noProof/>
                  <w:lang w:val="en-US"/>
                  <w:rPrChange w:id="3985" w:author="Orion" w:date="2011-05-27T23:32:00Z">
                    <w:rPr>
                      <w:noProof/>
                    </w:rPr>
                  </w:rPrChange>
                </w:rPr>
                <w:t xml:space="preserve">17. </w:t>
              </w:r>
              <w:r w:rsidRPr="00D7658E">
                <w:rPr>
                  <w:i/>
                  <w:iCs/>
                  <w:noProof/>
                  <w:lang w:val="en-US"/>
                  <w:rPrChange w:id="3986" w:author="Orion" w:date="2011-05-27T23:32:00Z">
                    <w:rPr>
                      <w:i/>
                      <w:iCs/>
                      <w:noProof/>
                    </w:rPr>
                  </w:rPrChange>
                </w:rPr>
                <w:t xml:space="preserve">Crew resource management: Achieving enhanced flight operations. </w:t>
              </w:r>
              <w:r w:rsidRPr="00D7658E">
                <w:rPr>
                  <w:b/>
                  <w:bCs/>
                  <w:noProof/>
                  <w:lang w:val="en-US"/>
                  <w:rPrChange w:id="3987" w:author="Orion" w:date="2011-05-27T23:32:00Z">
                    <w:rPr>
                      <w:b/>
                      <w:bCs/>
                      <w:noProof/>
                    </w:rPr>
                  </w:rPrChange>
                </w:rPr>
                <w:t>Taggart, W. R.</w:t>
              </w:r>
              <w:r w:rsidRPr="00D7658E">
                <w:rPr>
                  <w:noProof/>
                  <w:lang w:val="en-US"/>
                  <w:rPrChange w:id="3988" w:author="Orion" w:date="2011-05-27T23:32:00Z">
                    <w:rPr>
                      <w:noProof/>
                    </w:rPr>
                  </w:rPrChange>
                </w:rPr>
                <w:t xml:space="preserve"> Aldershot, UK : Aviation Psychology in Practice, 1994. Avebury Technical. págs. 309-339.</w:t>
              </w:r>
            </w:p>
            <w:p w:rsidR="002B2B1D" w:rsidRPr="00D7658E" w:rsidRDefault="002B2B1D" w:rsidP="002B2B1D">
              <w:pPr>
                <w:pStyle w:val="Bibliography"/>
                <w:rPr>
                  <w:noProof/>
                  <w:lang w:val="en-US"/>
                  <w:rPrChange w:id="3989" w:author="Orion" w:date="2011-05-27T23:32:00Z">
                    <w:rPr>
                      <w:noProof/>
                    </w:rPr>
                  </w:rPrChange>
                </w:rPr>
              </w:pPr>
              <w:r w:rsidRPr="00D7658E">
                <w:rPr>
                  <w:noProof/>
                  <w:lang w:val="en-US"/>
                  <w:rPrChange w:id="3990" w:author="Orion" w:date="2011-05-27T23:32:00Z">
                    <w:rPr>
                      <w:noProof/>
                    </w:rPr>
                  </w:rPrChange>
                </w:rPr>
                <w:t xml:space="preserve">18. </w:t>
              </w:r>
              <w:r w:rsidRPr="00D7658E">
                <w:rPr>
                  <w:b/>
                  <w:bCs/>
                  <w:noProof/>
                  <w:lang w:val="en-US"/>
                  <w:rPrChange w:id="3991" w:author="Orion" w:date="2011-05-27T23:32:00Z">
                    <w:rPr>
                      <w:b/>
                      <w:bCs/>
                      <w:noProof/>
                    </w:rPr>
                  </w:rPrChange>
                </w:rPr>
                <w:t>FAA.</w:t>
              </w:r>
              <w:r w:rsidRPr="00D7658E">
                <w:rPr>
                  <w:noProof/>
                  <w:lang w:val="en-US"/>
                  <w:rPrChange w:id="3992" w:author="Orion" w:date="2011-05-27T23:32:00Z">
                    <w:rPr>
                      <w:noProof/>
                    </w:rPr>
                  </w:rPrChange>
                </w:rPr>
                <w:t xml:space="preserve"> </w:t>
              </w:r>
              <w:r w:rsidRPr="00D7658E">
                <w:rPr>
                  <w:i/>
                  <w:iCs/>
                  <w:noProof/>
                  <w:lang w:val="en-US"/>
                  <w:rPrChange w:id="3993" w:author="Orion" w:date="2011-05-27T23:32:00Z">
                    <w:rPr>
                      <w:i/>
                      <w:iCs/>
                      <w:noProof/>
                    </w:rPr>
                  </w:rPrChange>
                </w:rPr>
                <w:t xml:space="preserve">Crew resource management training. </w:t>
              </w:r>
              <w:r w:rsidRPr="00D7658E">
                <w:rPr>
                  <w:noProof/>
                  <w:lang w:val="en-US"/>
                  <w:rPrChange w:id="3994" w:author="Orion" w:date="2011-05-27T23:32:00Z">
                    <w:rPr>
                      <w:noProof/>
                    </w:rPr>
                  </w:rPrChange>
                </w:rPr>
                <w:t>Departament of Transportation, FAA. Washington, DC : Advisory Circular No AC 123-51B, 1995. págs. 10-12, Appendix 3, 1-2.</w:t>
              </w:r>
            </w:p>
            <w:p w:rsidR="002B2B1D" w:rsidRPr="00D7658E" w:rsidRDefault="002B2B1D" w:rsidP="002B2B1D">
              <w:pPr>
                <w:pStyle w:val="Bibliography"/>
                <w:rPr>
                  <w:noProof/>
                  <w:lang w:val="en-US"/>
                  <w:rPrChange w:id="3995" w:author="Orion" w:date="2011-05-27T23:32:00Z">
                    <w:rPr>
                      <w:noProof/>
                    </w:rPr>
                  </w:rPrChange>
                </w:rPr>
              </w:pPr>
              <w:r w:rsidRPr="00D7658E">
                <w:rPr>
                  <w:noProof/>
                  <w:lang w:val="en-US"/>
                  <w:rPrChange w:id="3996" w:author="Orion" w:date="2011-05-27T23:32:00Z">
                    <w:rPr>
                      <w:noProof/>
                    </w:rPr>
                  </w:rPrChange>
                </w:rPr>
                <w:t xml:space="preserve">19. </w:t>
              </w:r>
              <w:r w:rsidRPr="00D7658E">
                <w:rPr>
                  <w:b/>
                  <w:bCs/>
                  <w:noProof/>
                  <w:lang w:val="en-US"/>
                  <w:rPrChange w:id="3997" w:author="Orion" w:date="2011-05-27T23:32:00Z">
                    <w:rPr>
                      <w:b/>
                      <w:bCs/>
                      <w:noProof/>
                    </w:rPr>
                  </w:rPrChange>
                </w:rPr>
                <w:t>Mellor, A.</w:t>
              </w:r>
              <w:r w:rsidRPr="00D7658E">
                <w:rPr>
                  <w:noProof/>
                  <w:lang w:val="en-US"/>
                  <w:rPrChange w:id="3998" w:author="Orion" w:date="2011-05-27T23:32:00Z">
                    <w:rPr>
                      <w:noProof/>
                    </w:rPr>
                  </w:rPrChange>
                </w:rPr>
                <w:t xml:space="preserve"> Design, development and implementation of a CRM program. </w:t>
              </w:r>
              <w:r w:rsidRPr="00D7658E">
                <w:rPr>
                  <w:i/>
                  <w:iCs/>
                  <w:noProof/>
                  <w:lang w:val="en-US"/>
                  <w:rPrChange w:id="3999" w:author="Orion" w:date="2011-05-27T23:32:00Z">
                    <w:rPr>
                      <w:i/>
                      <w:iCs/>
                      <w:noProof/>
                    </w:rPr>
                  </w:rPrChange>
                </w:rPr>
                <w:t xml:space="preserve">Aviation instruction and Training. </w:t>
              </w:r>
              <w:r w:rsidRPr="00D7658E">
                <w:rPr>
                  <w:noProof/>
                  <w:lang w:val="en-US"/>
                  <w:rPrChange w:id="4000" w:author="Orion" w:date="2011-05-27T23:32:00Z">
                    <w:rPr>
                      <w:noProof/>
                    </w:rPr>
                  </w:rPrChange>
                </w:rPr>
                <w:t>1993, págs. 368-384.</w:t>
              </w:r>
            </w:p>
            <w:p w:rsidR="002B2B1D" w:rsidRPr="00D7658E" w:rsidRDefault="002B2B1D" w:rsidP="002B2B1D">
              <w:pPr>
                <w:pStyle w:val="Bibliography"/>
                <w:rPr>
                  <w:noProof/>
                  <w:lang w:val="en-US"/>
                  <w:rPrChange w:id="4001" w:author="Orion" w:date="2011-05-27T23:32:00Z">
                    <w:rPr>
                      <w:noProof/>
                    </w:rPr>
                  </w:rPrChange>
                </w:rPr>
              </w:pPr>
              <w:r w:rsidRPr="00D7658E">
                <w:rPr>
                  <w:noProof/>
                  <w:lang w:val="en-US"/>
                  <w:rPrChange w:id="4002" w:author="Orion" w:date="2011-05-27T23:32:00Z">
                    <w:rPr>
                      <w:noProof/>
                    </w:rPr>
                  </w:rPrChange>
                </w:rPr>
                <w:t xml:space="preserve">20. </w:t>
              </w:r>
              <w:r w:rsidRPr="00D7658E">
                <w:rPr>
                  <w:b/>
                  <w:bCs/>
                  <w:noProof/>
                  <w:lang w:val="en-US"/>
                  <w:rPrChange w:id="4003" w:author="Orion" w:date="2011-05-27T23:32:00Z">
                    <w:rPr>
                      <w:b/>
                      <w:bCs/>
                      <w:noProof/>
                    </w:rPr>
                  </w:rPrChange>
                </w:rPr>
                <w:t>T., Kern.</w:t>
              </w:r>
              <w:r w:rsidRPr="00D7658E">
                <w:rPr>
                  <w:noProof/>
                  <w:lang w:val="en-US"/>
                  <w:rPrChange w:id="4004" w:author="Orion" w:date="2011-05-27T23:32:00Z">
                    <w:rPr>
                      <w:noProof/>
                    </w:rPr>
                  </w:rPrChange>
                </w:rPr>
                <w:t xml:space="preserve"> Redefining airmanship. 1997.</w:t>
              </w:r>
            </w:p>
            <w:p w:rsidR="002B2B1D" w:rsidRPr="00D7658E" w:rsidRDefault="002B2B1D" w:rsidP="002B2B1D">
              <w:pPr>
                <w:pStyle w:val="Bibliography"/>
                <w:rPr>
                  <w:noProof/>
                  <w:lang w:val="en-US"/>
                  <w:rPrChange w:id="4005" w:author="Orion" w:date="2011-05-27T23:32:00Z">
                    <w:rPr>
                      <w:noProof/>
                    </w:rPr>
                  </w:rPrChange>
                </w:rPr>
              </w:pPr>
              <w:r w:rsidRPr="00D7658E">
                <w:rPr>
                  <w:noProof/>
                  <w:lang w:val="en-US"/>
                  <w:rPrChange w:id="4006" w:author="Orion" w:date="2011-05-27T23:32:00Z">
                    <w:rPr>
                      <w:noProof/>
                    </w:rPr>
                  </w:rPrChange>
                </w:rPr>
                <w:t xml:space="preserve">21. </w:t>
              </w:r>
              <w:r w:rsidRPr="00D7658E">
                <w:rPr>
                  <w:i/>
                  <w:iCs/>
                  <w:noProof/>
                  <w:lang w:val="en-US"/>
                  <w:rPrChange w:id="4007" w:author="Orion" w:date="2011-05-27T23:32:00Z">
                    <w:rPr>
                      <w:i/>
                      <w:iCs/>
                      <w:noProof/>
                    </w:rPr>
                  </w:rPrChange>
                </w:rPr>
                <w:t xml:space="preserve">The use of personal computer-based aviation training devices to teach aircrew decision-making, teamwork, and resource management. </w:t>
              </w:r>
              <w:r w:rsidRPr="00D7658E">
                <w:rPr>
                  <w:b/>
                  <w:bCs/>
                  <w:noProof/>
                  <w:lang w:val="en-US"/>
                  <w:rPrChange w:id="4008" w:author="Orion" w:date="2011-05-27T23:32:00Z">
                    <w:rPr>
                      <w:b/>
                      <w:bCs/>
                      <w:noProof/>
                    </w:rPr>
                  </w:rPrChange>
                </w:rPr>
                <w:t>Duncan, J.C. and Feterle, L.C.</w:t>
              </w:r>
              <w:r w:rsidRPr="00D7658E">
                <w:rPr>
                  <w:noProof/>
                  <w:lang w:val="en-US"/>
                  <w:rPrChange w:id="4009" w:author="Orion" w:date="2011-05-27T23:32:00Z">
                    <w:rPr>
                      <w:noProof/>
                    </w:rPr>
                  </w:rPrChange>
                </w:rPr>
                <w:t xml:space="preserve"> Dayton, OH : s.n., 2000. Proceedings of IEEE 2000 National Aerospace and Electronics Conference. págs. 421–426.</w:t>
              </w:r>
            </w:p>
            <w:p w:rsidR="002B2B1D" w:rsidRPr="00D7658E" w:rsidRDefault="002B2B1D" w:rsidP="002B2B1D">
              <w:pPr>
                <w:pStyle w:val="Bibliography"/>
                <w:rPr>
                  <w:noProof/>
                  <w:lang w:val="en-US"/>
                  <w:rPrChange w:id="4010" w:author="Orion" w:date="2011-05-27T23:32:00Z">
                    <w:rPr>
                      <w:noProof/>
                    </w:rPr>
                  </w:rPrChange>
                </w:rPr>
              </w:pPr>
              <w:r w:rsidRPr="00D7658E">
                <w:rPr>
                  <w:noProof/>
                  <w:lang w:val="en-US"/>
                  <w:rPrChange w:id="4011" w:author="Orion" w:date="2011-05-27T23:32:00Z">
                    <w:rPr>
                      <w:noProof/>
                    </w:rPr>
                  </w:rPrChange>
                </w:rPr>
                <w:t xml:space="preserve">22. </w:t>
              </w:r>
              <w:r w:rsidRPr="00D7658E">
                <w:rPr>
                  <w:b/>
                  <w:bCs/>
                  <w:noProof/>
                  <w:lang w:val="en-US"/>
                  <w:rPrChange w:id="4012" w:author="Orion" w:date="2011-05-27T23:32:00Z">
                    <w:rPr>
                      <w:b/>
                      <w:bCs/>
                      <w:noProof/>
                    </w:rPr>
                  </w:rPrChange>
                </w:rPr>
                <w:t>Lauber J.K, Foushee.</w:t>
              </w:r>
              <w:r w:rsidRPr="00D7658E">
                <w:rPr>
                  <w:noProof/>
                  <w:lang w:val="en-US"/>
                  <w:rPrChange w:id="4013" w:author="Orion" w:date="2011-05-27T23:32:00Z">
                    <w:rPr>
                      <w:noProof/>
                    </w:rPr>
                  </w:rPrChange>
                </w:rPr>
                <w:t xml:space="preserve"> Guidelines for the development of line oriented flight training. </w:t>
              </w:r>
              <w:r w:rsidRPr="00D7658E">
                <w:rPr>
                  <w:i/>
                  <w:iCs/>
                  <w:noProof/>
                  <w:lang w:val="en-US"/>
                  <w:rPrChange w:id="4014" w:author="Orion" w:date="2011-05-27T23:32:00Z">
                    <w:rPr>
                      <w:i/>
                      <w:iCs/>
                      <w:noProof/>
                    </w:rPr>
                  </w:rPrChange>
                </w:rPr>
                <w:t xml:space="preserve">NASA Conference Publication 2184. </w:t>
              </w:r>
              <w:r w:rsidRPr="00D7658E">
                <w:rPr>
                  <w:noProof/>
                  <w:lang w:val="en-US"/>
                  <w:rPrChange w:id="4015" w:author="Orion" w:date="2011-05-27T23:32:00Z">
                    <w:rPr>
                      <w:noProof/>
                    </w:rPr>
                  </w:rPrChange>
                </w:rPr>
                <w:t>1981.</w:t>
              </w:r>
            </w:p>
            <w:p w:rsidR="002B2B1D" w:rsidRPr="00D7658E" w:rsidRDefault="002B2B1D" w:rsidP="002B2B1D">
              <w:pPr>
                <w:pStyle w:val="Bibliography"/>
                <w:rPr>
                  <w:noProof/>
                  <w:lang w:val="en-US"/>
                  <w:rPrChange w:id="4016" w:author="Orion" w:date="2011-05-27T23:32:00Z">
                    <w:rPr>
                      <w:noProof/>
                    </w:rPr>
                  </w:rPrChange>
                </w:rPr>
              </w:pPr>
              <w:r w:rsidRPr="00D7658E">
                <w:rPr>
                  <w:noProof/>
                  <w:lang w:val="en-US"/>
                  <w:rPrChange w:id="4017" w:author="Orion" w:date="2011-05-27T23:32:00Z">
                    <w:rPr>
                      <w:noProof/>
                    </w:rPr>
                  </w:rPrChange>
                </w:rPr>
                <w:t>23. Simulink. [En línea] http://www.mathworks.com/products/simulink/.</w:t>
              </w:r>
            </w:p>
            <w:p w:rsidR="002B2B1D" w:rsidRPr="00D7658E" w:rsidRDefault="002B2B1D" w:rsidP="002B2B1D">
              <w:pPr>
                <w:pStyle w:val="Bibliography"/>
                <w:rPr>
                  <w:noProof/>
                  <w:lang w:val="en-US"/>
                  <w:rPrChange w:id="4018" w:author="Orion" w:date="2011-05-27T23:32:00Z">
                    <w:rPr>
                      <w:noProof/>
                    </w:rPr>
                  </w:rPrChange>
                </w:rPr>
              </w:pPr>
              <w:r w:rsidRPr="00D7658E">
                <w:rPr>
                  <w:noProof/>
                  <w:lang w:val="en-US"/>
                  <w:rPrChange w:id="4019" w:author="Orion" w:date="2011-05-27T23:32:00Z">
                    <w:rPr>
                      <w:noProof/>
                    </w:rPr>
                  </w:rPrChange>
                </w:rPr>
                <w:t xml:space="preserve">24. </w:t>
              </w:r>
              <w:r w:rsidRPr="00D7658E">
                <w:rPr>
                  <w:i/>
                  <w:iCs/>
                  <w:noProof/>
                  <w:lang w:val="en-US"/>
                  <w:rPrChange w:id="4020" w:author="Orion" w:date="2011-05-27T23:32:00Z">
                    <w:rPr>
                      <w:i/>
                      <w:iCs/>
                      <w:noProof/>
                    </w:rPr>
                  </w:rPrChange>
                </w:rPr>
                <w:t xml:space="preserve">An Agent Based Framework for Modeling UAVs. </w:t>
              </w:r>
              <w:r w:rsidRPr="00D7658E">
                <w:rPr>
                  <w:b/>
                  <w:bCs/>
                  <w:noProof/>
                  <w:lang w:val="en-US"/>
                  <w:rPrChange w:id="4021" w:author="Orion" w:date="2011-05-27T23:32:00Z">
                    <w:rPr>
                      <w:b/>
                      <w:bCs/>
                      <w:noProof/>
                    </w:rPr>
                  </w:rPrChange>
                </w:rPr>
                <w:t>N. Huff, A. Kamel, and K. Nygard.</w:t>
              </w:r>
              <w:r w:rsidRPr="00D7658E">
                <w:rPr>
                  <w:noProof/>
                  <w:lang w:val="en-US"/>
                  <w:rPrChange w:id="4022" w:author="Orion" w:date="2011-05-27T23:32:00Z">
                    <w:rPr>
                      <w:noProof/>
                    </w:rPr>
                  </w:rPrChange>
                </w:rPr>
                <w:t xml:space="preserve"> 2003. The 16th International Conference on Computer Applications in Industry and Engineering (CAINE03).</w:t>
              </w:r>
            </w:p>
            <w:p w:rsidR="002B2B1D" w:rsidRPr="00D7658E" w:rsidRDefault="002B2B1D" w:rsidP="002B2B1D">
              <w:pPr>
                <w:pStyle w:val="Bibliography"/>
                <w:rPr>
                  <w:noProof/>
                  <w:lang w:val="en-US"/>
                  <w:rPrChange w:id="4023" w:author="Orion" w:date="2011-05-27T23:32:00Z">
                    <w:rPr>
                      <w:noProof/>
                    </w:rPr>
                  </w:rPrChange>
                </w:rPr>
              </w:pPr>
              <w:r w:rsidRPr="00D7658E">
                <w:rPr>
                  <w:noProof/>
                  <w:lang w:val="en-US"/>
                  <w:rPrChange w:id="4024" w:author="Orion" w:date="2011-05-27T23:32:00Z">
                    <w:rPr>
                      <w:noProof/>
                    </w:rPr>
                  </w:rPrChange>
                </w:rPr>
                <w:lastRenderedPageBreak/>
                <w:t xml:space="preserve">25. </w:t>
              </w:r>
              <w:r w:rsidRPr="00D7658E">
                <w:rPr>
                  <w:i/>
                  <w:iCs/>
                  <w:noProof/>
                  <w:lang w:val="en-US"/>
                  <w:rPrChange w:id="4025" w:author="Orion" w:date="2011-05-27T23:32:00Z">
                    <w:rPr>
                      <w:i/>
                      <w:iCs/>
                      <w:noProof/>
                    </w:rPr>
                  </w:rPrChange>
                </w:rPr>
                <w:t xml:space="preserve">Fast-Time Simulation System for Analysis of Advanced Air Transportation Concepts. </w:t>
              </w:r>
              <w:r w:rsidRPr="00D7658E">
                <w:rPr>
                  <w:b/>
                  <w:bCs/>
                  <w:noProof/>
                  <w:lang w:val="en-US"/>
                  <w:rPrChange w:id="4026" w:author="Orion" w:date="2011-05-27T23:32:00Z">
                    <w:rPr>
                      <w:b/>
                      <w:bCs/>
                      <w:noProof/>
                    </w:rPr>
                  </w:rPrChange>
                </w:rPr>
                <w:t>Sweet, D. N., Manikonda, V., Aronson, J. S., Roth, K., &amp; Blake, M.</w:t>
              </w:r>
              <w:r w:rsidRPr="00D7658E">
                <w:rPr>
                  <w:noProof/>
                  <w:lang w:val="en-US"/>
                  <w:rPrChange w:id="4027" w:author="Orion" w:date="2011-05-27T23:32:00Z">
                    <w:rPr>
                      <w:noProof/>
                    </w:rPr>
                  </w:rPrChange>
                </w:rPr>
                <w:t xml:space="preserve"> Monterey, California : s.n., 2002. American Institute of Aeronautics and Astronautics (AIAA) Modeling and Simulation Technologies Conference and Exhibit.</w:t>
              </w:r>
            </w:p>
            <w:p w:rsidR="002B2B1D" w:rsidRPr="00D7658E" w:rsidRDefault="002B2B1D" w:rsidP="002B2B1D">
              <w:pPr>
                <w:pStyle w:val="Bibliography"/>
                <w:rPr>
                  <w:noProof/>
                  <w:lang w:val="en-US"/>
                  <w:rPrChange w:id="4028" w:author="Orion" w:date="2011-05-27T23:32:00Z">
                    <w:rPr>
                      <w:noProof/>
                    </w:rPr>
                  </w:rPrChange>
                </w:rPr>
              </w:pPr>
              <w:r w:rsidRPr="00D7658E">
                <w:rPr>
                  <w:noProof/>
                  <w:lang w:val="en-US"/>
                  <w:rPrChange w:id="4029" w:author="Orion" w:date="2011-05-27T23:32:00Z">
                    <w:rPr>
                      <w:noProof/>
                    </w:rPr>
                  </w:rPrChange>
                </w:rPr>
                <w:t xml:space="preserve">26. </w:t>
              </w:r>
              <w:r w:rsidRPr="00D7658E">
                <w:rPr>
                  <w:i/>
                  <w:iCs/>
                  <w:noProof/>
                  <w:lang w:val="en-US"/>
                  <w:rPrChange w:id="4030" w:author="Orion" w:date="2011-05-27T23:32:00Z">
                    <w:rPr>
                      <w:i/>
                      <w:iCs/>
                      <w:noProof/>
                    </w:rPr>
                  </w:rPrChange>
                </w:rPr>
                <w:t xml:space="preserve">Agent architectures for flexible, practical teamwork. </w:t>
              </w:r>
              <w:r w:rsidRPr="00D7658E">
                <w:rPr>
                  <w:b/>
                  <w:bCs/>
                  <w:noProof/>
                  <w:lang w:val="en-US"/>
                  <w:rPrChange w:id="4031" w:author="Orion" w:date="2011-05-27T23:32:00Z">
                    <w:rPr>
                      <w:b/>
                      <w:bCs/>
                      <w:noProof/>
                    </w:rPr>
                  </w:rPrChange>
                </w:rPr>
                <w:t>Tambe, M.</w:t>
              </w:r>
              <w:r w:rsidRPr="00D7658E">
                <w:rPr>
                  <w:noProof/>
                  <w:lang w:val="en-US"/>
                  <w:rPrChange w:id="4032" w:author="Orion" w:date="2011-05-27T23:32:00Z">
                    <w:rPr>
                      <w:noProof/>
                    </w:rPr>
                  </w:rPrChange>
                </w:rPr>
                <w:t xml:space="preserve"> Providence, Rhode Island : s.n., July, 1997. American Association for Artificial Intelligence Conference (AAAI-2007).</w:t>
              </w:r>
            </w:p>
            <w:p w:rsidR="002B2B1D" w:rsidRPr="00D7658E" w:rsidRDefault="002B2B1D" w:rsidP="002B2B1D">
              <w:pPr>
                <w:pStyle w:val="Bibliography"/>
                <w:rPr>
                  <w:noProof/>
                  <w:lang w:val="en-US"/>
                  <w:rPrChange w:id="4033" w:author="Orion" w:date="2011-05-27T23:32:00Z">
                    <w:rPr>
                      <w:noProof/>
                    </w:rPr>
                  </w:rPrChange>
                </w:rPr>
              </w:pPr>
              <w:r w:rsidRPr="00D7658E">
                <w:rPr>
                  <w:noProof/>
                  <w:lang w:val="en-US"/>
                  <w:rPrChange w:id="4034" w:author="Orion" w:date="2011-05-27T23:32:00Z">
                    <w:rPr>
                      <w:noProof/>
                    </w:rPr>
                  </w:rPrChange>
                </w:rPr>
                <w:t xml:space="preserve">27. </w:t>
              </w:r>
              <w:r w:rsidRPr="00D7658E">
                <w:rPr>
                  <w:i/>
                  <w:iCs/>
                  <w:noProof/>
                  <w:lang w:val="en-US"/>
                  <w:rPrChange w:id="4035" w:author="Orion" w:date="2011-05-27T23:32:00Z">
                    <w:rPr>
                      <w:i/>
                      <w:iCs/>
                      <w:noProof/>
                    </w:rPr>
                  </w:rPrChange>
                </w:rPr>
                <w:t xml:space="preserve">Distributed agent-based air traffic flow management. </w:t>
              </w:r>
              <w:r w:rsidRPr="00D7658E">
                <w:rPr>
                  <w:b/>
                  <w:bCs/>
                  <w:noProof/>
                  <w:lang w:val="en-US"/>
                  <w:rPrChange w:id="4036" w:author="Orion" w:date="2011-05-27T23:32:00Z">
                    <w:rPr>
                      <w:b/>
                      <w:bCs/>
                      <w:noProof/>
                    </w:rPr>
                  </w:rPrChange>
                </w:rPr>
                <w:t>Adrian K. Agogino, Kagan Tumer.</w:t>
              </w:r>
              <w:r w:rsidRPr="00D7658E">
                <w:rPr>
                  <w:noProof/>
                  <w:lang w:val="en-US"/>
                  <w:rPrChange w:id="4037" w:author="Orion" w:date="2011-05-27T23:32:00Z">
                    <w:rPr>
                      <w:noProof/>
                    </w:rPr>
                  </w:rPrChange>
                </w:rPr>
                <w:t xml:space="preserve"> Honolulu, Hawaii : s.n., May, 2007. Sixth International Joint Conference on Autonomous Agents and Multi-Agent Systems.</w:t>
              </w:r>
            </w:p>
            <w:p w:rsidR="002B2B1D" w:rsidRDefault="002B2B1D" w:rsidP="002B2B1D">
              <w:pPr>
                <w:pStyle w:val="Bibliography"/>
                <w:rPr>
                  <w:noProof/>
                </w:rPr>
              </w:pPr>
              <w:r w:rsidRPr="00D7658E">
                <w:rPr>
                  <w:noProof/>
                  <w:lang w:val="en-US"/>
                  <w:rPrChange w:id="4038" w:author="Orion" w:date="2011-05-27T23:32:00Z">
                    <w:rPr>
                      <w:noProof/>
                    </w:rPr>
                  </w:rPrChange>
                </w:rPr>
                <w:t xml:space="preserve">28. </w:t>
              </w:r>
              <w:r w:rsidRPr="00D7658E">
                <w:rPr>
                  <w:b/>
                  <w:bCs/>
                  <w:noProof/>
                  <w:lang w:val="en-US"/>
                  <w:rPrChange w:id="4039" w:author="Orion" w:date="2011-05-27T23:32:00Z">
                    <w:rPr>
                      <w:b/>
                      <w:bCs/>
                      <w:noProof/>
                    </w:rPr>
                  </w:rPrChange>
                </w:rPr>
                <w:t>Flight Explorer Inc.</w:t>
              </w:r>
              <w:r w:rsidRPr="00D7658E">
                <w:rPr>
                  <w:noProof/>
                  <w:lang w:val="en-US"/>
                  <w:rPrChange w:id="4040" w:author="Orion" w:date="2011-05-27T23:32:00Z">
                    <w:rPr>
                      <w:noProof/>
                    </w:rPr>
                  </w:rPrChange>
                </w:rPr>
                <w:t xml:space="preserve"> Flight Explorer. </w:t>
              </w:r>
              <w:r>
                <w:rPr>
                  <w:noProof/>
                </w:rPr>
                <w:t>[En línea] http://www.flightexplorer.com/.</w:t>
              </w:r>
            </w:p>
            <w:p w:rsidR="002B2B1D" w:rsidRPr="00D7658E" w:rsidRDefault="002B2B1D" w:rsidP="002B2B1D">
              <w:pPr>
                <w:pStyle w:val="Bibliography"/>
                <w:rPr>
                  <w:noProof/>
                  <w:lang w:val="en-US"/>
                  <w:rPrChange w:id="4041" w:author="Orion" w:date="2011-05-27T23:32:00Z">
                    <w:rPr>
                      <w:noProof/>
                    </w:rPr>
                  </w:rPrChange>
                </w:rPr>
              </w:pPr>
              <w:r w:rsidRPr="00D7658E">
                <w:rPr>
                  <w:noProof/>
                  <w:lang w:val="en-US"/>
                  <w:rPrChange w:id="4042" w:author="Orion" w:date="2011-05-27T23:32:00Z">
                    <w:rPr>
                      <w:noProof/>
                    </w:rPr>
                  </w:rPrChange>
                </w:rPr>
                <w:t xml:space="preserve">29. </w:t>
              </w:r>
              <w:r w:rsidRPr="00D7658E">
                <w:rPr>
                  <w:i/>
                  <w:iCs/>
                  <w:noProof/>
                  <w:lang w:val="en-US"/>
                  <w:rPrChange w:id="4043" w:author="Orion" w:date="2011-05-27T23:32:00Z">
                    <w:rPr>
                      <w:i/>
                      <w:iCs/>
                      <w:noProof/>
                    </w:rPr>
                  </w:rPrChange>
                </w:rPr>
                <w:t xml:space="preserve">Modeling Distributed Human Decision-Making in Traffic Flow Management Operations. </w:t>
              </w:r>
              <w:r w:rsidRPr="00D7658E">
                <w:rPr>
                  <w:b/>
                  <w:bCs/>
                  <w:noProof/>
                  <w:lang w:val="en-US"/>
                  <w:rPrChange w:id="4044" w:author="Orion" w:date="2011-05-27T23:32:00Z">
                    <w:rPr>
                      <w:b/>
                      <w:bCs/>
                      <w:noProof/>
                    </w:rPr>
                  </w:rPrChange>
                </w:rPr>
                <w:t>Keith C, C.</w:t>
              </w:r>
              <w:r w:rsidRPr="00D7658E">
                <w:rPr>
                  <w:noProof/>
                  <w:lang w:val="en-US"/>
                  <w:rPrChange w:id="4045" w:author="Orion" w:date="2011-05-27T23:32:00Z">
                    <w:rPr>
                      <w:noProof/>
                    </w:rPr>
                  </w:rPrChange>
                </w:rPr>
                <w:t xml:space="preserve"> Napoli, Italy : s.n., 2000. 3rd USA/Europe Air Traffic Management R&amp;D Seminar.</w:t>
              </w:r>
            </w:p>
            <w:p w:rsidR="002B2B1D" w:rsidRPr="00D7658E" w:rsidRDefault="002B2B1D" w:rsidP="002B2B1D">
              <w:pPr>
                <w:pStyle w:val="Bibliography"/>
                <w:rPr>
                  <w:noProof/>
                  <w:lang w:val="en-US"/>
                  <w:rPrChange w:id="4046" w:author="Orion" w:date="2011-05-27T23:32:00Z">
                    <w:rPr>
                      <w:noProof/>
                    </w:rPr>
                  </w:rPrChange>
                </w:rPr>
              </w:pPr>
              <w:r w:rsidRPr="00D7658E">
                <w:rPr>
                  <w:noProof/>
                  <w:lang w:val="en-US"/>
                  <w:rPrChange w:id="4047" w:author="Orion" w:date="2011-05-27T23:32:00Z">
                    <w:rPr>
                      <w:noProof/>
                    </w:rPr>
                  </w:rPrChange>
                </w:rPr>
                <w:t xml:space="preserve">30. </w:t>
              </w:r>
              <w:r w:rsidRPr="00D7658E">
                <w:rPr>
                  <w:i/>
                  <w:iCs/>
                  <w:noProof/>
                  <w:lang w:val="en-US"/>
                  <w:rPrChange w:id="4048" w:author="Orion" w:date="2011-05-27T23:32:00Z">
                    <w:rPr>
                      <w:i/>
                      <w:iCs/>
                      <w:noProof/>
                    </w:rPr>
                  </w:rPrChange>
                </w:rPr>
                <w:t xml:space="preserve">AGENTFLY: A multi-agent airspace test-bed. </w:t>
              </w:r>
              <w:r w:rsidRPr="00D7658E">
                <w:rPr>
                  <w:b/>
                  <w:bCs/>
                  <w:noProof/>
                  <w:lang w:val="en-US"/>
                  <w:rPrChange w:id="4049" w:author="Orion" w:date="2011-05-27T23:32:00Z">
                    <w:rPr>
                      <w:b/>
                      <w:bCs/>
                      <w:noProof/>
                    </w:rPr>
                  </w:rPrChange>
                </w:rPr>
                <w:t>D. Sislak, P. Volf, S. Kopriva, and M. Pechoucek.</w:t>
              </w:r>
              <w:r w:rsidRPr="00D7658E">
                <w:rPr>
                  <w:noProof/>
                  <w:lang w:val="en-US"/>
                  <w:rPrChange w:id="4050" w:author="Orion" w:date="2011-05-27T23:32:00Z">
                    <w:rPr>
                      <w:noProof/>
                    </w:rPr>
                  </w:rPrChange>
                </w:rPr>
                <w:t xml:space="preserve"> May, 2008. 7th Intl. Conf. on Autonomous Agents and MultiAgent Systems.</w:t>
              </w:r>
            </w:p>
            <w:p w:rsidR="002B2B1D" w:rsidRPr="00D7658E" w:rsidRDefault="002B2B1D" w:rsidP="002B2B1D">
              <w:pPr>
                <w:pStyle w:val="Bibliography"/>
                <w:rPr>
                  <w:noProof/>
                  <w:lang w:val="en-US"/>
                  <w:rPrChange w:id="4051" w:author="Orion" w:date="2011-05-27T23:32:00Z">
                    <w:rPr>
                      <w:noProof/>
                    </w:rPr>
                  </w:rPrChange>
                </w:rPr>
              </w:pPr>
              <w:r w:rsidRPr="00D7658E">
                <w:rPr>
                  <w:noProof/>
                  <w:lang w:val="en-US"/>
                  <w:rPrChange w:id="4052" w:author="Orion" w:date="2011-05-27T23:32:00Z">
                    <w:rPr>
                      <w:noProof/>
                    </w:rPr>
                  </w:rPrChange>
                </w:rPr>
                <w:t xml:space="preserve">31. </w:t>
              </w:r>
              <w:r w:rsidRPr="00D7658E">
                <w:rPr>
                  <w:i/>
                  <w:iCs/>
                  <w:noProof/>
                  <w:lang w:val="en-US"/>
                  <w:rPrChange w:id="4053" w:author="Orion" w:date="2011-05-27T23:32:00Z">
                    <w:rPr>
                      <w:i/>
                      <w:iCs/>
                      <w:noProof/>
                    </w:rPr>
                  </w:rPrChange>
                </w:rPr>
                <w:t xml:space="preserve">To bdi or not to bdi. </w:t>
              </w:r>
              <w:r w:rsidRPr="00D7658E">
                <w:rPr>
                  <w:b/>
                  <w:bCs/>
                  <w:noProof/>
                  <w:lang w:val="en-US"/>
                  <w:rPrChange w:id="4054" w:author="Orion" w:date="2011-05-27T23:32:00Z">
                    <w:rPr>
                      <w:b/>
                      <w:bCs/>
                      <w:noProof/>
                    </w:rPr>
                  </w:rPrChange>
                </w:rPr>
                <w:t>S. Wolfe, M. Sierhuis, and P. Jarvis.</w:t>
              </w:r>
              <w:r w:rsidRPr="00D7658E">
                <w:rPr>
                  <w:noProof/>
                  <w:lang w:val="en-US"/>
                  <w:rPrChange w:id="4055" w:author="Orion" w:date="2011-05-27T23:32:00Z">
                    <w:rPr>
                      <w:noProof/>
                    </w:rPr>
                  </w:rPrChange>
                </w:rPr>
                <w:t xml:space="preserve"> 2008. Design choices in an agent-based Traffic Flow Management Simulation Multiconference.</w:t>
              </w:r>
            </w:p>
            <w:p w:rsidR="002B2B1D" w:rsidRPr="00D7658E" w:rsidRDefault="002B2B1D" w:rsidP="002B2B1D">
              <w:pPr>
                <w:pStyle w:val="Bibliography"/>
                <w:rPr>
                  <w:noProof/>
                  <w:lang w:val="en-US"/>
                  <w:rPrChange w:id="4056" w:author="Orion" w:date="2011-05-27T23:32:00Z">
                    <w:rPr>
                      <w:noProof/>
                    </w:rPr>
                  </w:rPrChange>
                </w:rPr>
              </w:pPr>
              <w:r w:rsidRPr="00D7658E">
                <w:rPr>
                  <w:noProof/>
                  <w:lang w:val="en-US"/>
                  <w:rPrChange w:id="4057" w:author="Orion" w:date="2011-05-27T23:32:00Z">
                    <w:rPr>
                      <w:noProof/>
                    </w:rPr>
                  </w:rPrChange>
                </w:rPr>
                <w:t xml:space="preserve">32. </w:t>
              </w:r>
              <w:r w:rsidRPr="00D7658E">
                <w:rPr>
                  <w:i/>
                  <w:iCs/>
                  <w:noProof/>
                  <w:lang w:val="en-US"/>
                  <w:rPrChange w:id="4058" w:author="Orion" w:date="2011-05-27T23:32:00Z">
                    <w:rPr>
                      <w:i/>
                      <w:iCs/>
                      <w:noProof/>
                    </w:rPr>
                  </w:rPrChange>
                </w:rPr>
                <w:t xml:space="preserve">BDI-agents: From Theory to Practice. </w:t>
              </w:r>
              <w:r w:rsidRPr="00D7658E">
                <w:rPr>
                  <w:b/>
                  <w:bCs/>
                  <w:noProof/>
                  <w:lang w:val="en-US"/>
                  <w:rPrChange w:id="4059" w:author="Orion" w:date="2011-05-27T23:32:00Z">
                    <w:rPr>
                      <w:b/>
                      <w:bCs/>
                      <w:noProof/>
                    </w:rPr>
                  </w:rPrChange>
                </w:rPr>
                <w:t>Georgeff, A. S. Rao and M. P.</w:t>
              </w:r>
              <w:r w:rsidRPr="00D7658E">
                <w:rPr>
                  <w:noProof/>
                  <w:lang w:val="en-US"/>
                  <w:rPrChange w:id="4060" w:author="Orion" w:date="2011-05-27T23:32:00Z">
                    <w:rPr>
                      <w:noProof/>
                    </w:rPr>
                  </w:rPrChange>
                </w:rPr>
                <w:t xml:space="preserve"> San Francisco : s.n., 1995. Proceedings of the First International Conference on Multiagent Systems.</w:t>
              </w:r>
            </w:p>
            <w:p w:rsidR="002B2B1D" w:rsidRPr="00D7658E" w:rsidRDefault="002B2B1D" w:rsidP="002B2B1D">
              <w:pPr>
                <w:pStyle w:val="Bibliography"/>
                <w:rPr>
                  <w:noProof/>
                  <w:lang w:val="en-US"/>
                  <w:rPrChange w:id="4061" w:author="Orion" w:date="2011-05-27T23:32:00Z">
                    <w:rPr>
                      <w:noProof/>
                    </w:rPr>
                  </w:rPrChange>
                </w:rPr>
              </w:pPr>
              <w:r w:rsidRPr="00D7658E">
                <w:rPr>
                  <w:noProof/>
                  <w:lang w:val="en-US"/>
                  <w:rPrChange w:id="4062" w:author="Orion" w:date="2011-05-27T23:32:00Z">
                    <w:rPr>
                      <w:noProof/>
                    </w:rPr>
                  </w:rPrChange>
                </w:rPr>
                <w:t xml:space="preserve">33. </w:t>
              </w:r>
              <w:r w:rsidRPr="00D7658E">
                <w:rPr>
                  <w:b/>
                  <w:bCs/>
                  <w:noProof/>
                  <w:lang w:val="en-US"/>
                  <w:rPrChange w:id="4063" w:author="Orion" w:date="2011-05-27T23:32:00Z">
                    <w:rPr>
                      <w:b/>
                      <w:bCs/>
                      <w:noProof/>
                    </w:rPr>
                  </w:rPrChange>
                </w:rPr>
                <w:t>EUROCONTROL.</w:t>
              </w:r>
              <w:r w:rsidRPr="00D7658E">
                <w:rPr>
                  <w:noProof/>
                  <w:lang w:val="en-US"/>
                  <w:rPrChange w:id="4064" w:author="Orion" w:date="2011-05-27T23:32:00Z">
                    <w:rPr>
                      <w:noProof/>
                    </w:rPr>
                  </w:rPrChange>
                </w:rPr>
                <w:t xml:space="preserve"> </w:t>
              </w:r>
              <w:r w:rsidRPr="00D7658E">
                <w:rPr>
                  <w:i/>
                  <w:iCs/>
                  <w:noProof/>
                  <w:lang w:val="en-US"/>
                  <w:rPrChange w:id="4065" w:author="Orion" w:date="2011-05-27T23:32:00Z">
                    <w:rPr>
                      <w:i/>
                      <w:iCs/>
                      <w:noProof/>
                    </w:rPr>
                  </w:rPrChange>
                </w:rPr>
                <w:t xml:space="preserve">EUROCONTROL SPECIFICATIONS FOR THE USE OF MILITARY UNMANNED AERIAL VEHICLES AS OPERATIONAL AIR TRAFFIC OUTSIDE SEGREGATED AIRSPACE. </w:t>
              </w:r>
              <w:r w:rsidRPr="00D7658E">
                <w:rPr>
                  <w:noProof/>
                  <w:lang w:val="en-US"/>
                  <w:rPrChange w:id="4066" w:author="Orion" w:date="2011-05-27T23:32:00Z">
                    <w:rPr>
                      <w:noProof/>
                    </w:rPr>
                  </w:rPrChange>
                </w:rPr>
                <w:t>2007. http://www.barnardmicrosystems.com/download/EUROCONTROL_MIL_UAV_ATM_SPEC_2007.pdf.</w:t>
              </w:r>
            </w:p>
            <w:p w:rsidR="002B2B1D" w:rsidRPr="00D7658E" w:rsidRDefault="002B2B1D" w:rsidP="002B2B1D">
              <w:pPr>
                <w:pStyle w:val="Bibliography"/>
                <w:rPr>
                  <w:noProof/>
                  <w:lang w:val="en-US"/>
                  <w:rPrChange w:id="4067" w:author="Orion" w:date="2011-05-27T23:32:00Z">
                    <w:rPr>
                      <w:noProof/>
                    </w:rPr>
                  </w:rPrChange>
                </w:rPr>
              </w:pPr>
              <w:r w:rsidRPr="00D7658E">
                <w:rPr>
                  <w:noProof/>
                  <w:lang w:val="en-US"/>
                  <w:rPrChange w:id="4068" w:author="Orion" w:date="2011-05-27T23:32:00Z">
                    <w:rPr>
                      <w:noProof/>
                    </w:rPr>
                  </w:rPrChange>
                </w:rPr>
                <w:t xml:space="preserve">34. </w:t>
              </w:r>
              <w:r w:rsidRPr="00D7658E">
                <w:rPr>
                  <w:i/>
                  <w:iCs/>
                  <w:noProof/>
                  <w:lang w:val="en-US"/>
                  <w:rPrChange w:id="4069" w:author="Orion" w:date="2011-05-27T23:32:00Z">
                    <w:rPr>
                      <w:i/>
                      <w:iCs/>
                      <w:noProof/>
                    </w:rPr>
                  </w:rPrChange>
                </w:rPr>
                <w:t xml:space="preserve">Improving air traffic management through agent suggestions. </w:t>
              </w:r>
              <w:r>
                <w:rPr>
                  <w:b/>
                  <w:bCs/>
                  <w:noProof/>
                </w:rPr>
                <w:t>Adrian K. Agogino, Kagan Tumer.</w:t>
              </w:r>
              <w:r>
                <w:rPr>
                  <w:noProof/>
                </w:rPr>
                <w:t xml:space="preserve"> 2009. AAMAS (2) 2009. págs. </w:t>
              </w:r>
              <w:r w:rsidRPr="00D7658E">
                <w:rPr>
                  <w:noProof/>
                  <w:lang w:val="en-US"/>
                  <w:rPrChange w:id="4070" w:author="Orion" w:date="2011-05-27T23:32:00Z">
                    <w:rPr>
                      <w:noProof/>
                    </w:rPr>
                  </w:rPrChange>
                </w:rPr>
                <w:t>1271-1272.</w:t>
              </w:r>
            </w:p>
            <w:p w:rsidR="002B2B1D" w:rsidRPr="00D7658E" w:rsidRDefault="002B2B1D" w:rsidP="002B2B1D">
              <w:pPr>
                <w:pStyle w:val="Bibliography"/>
                <w:rPr>
                  <w:noProof/>
                  <w:lang w:val="en-US"/>
                  <w:rPrChange w:id="4071" w:author="Orion" w:date="2011-05-27T23:32:00Z">
                    <w:rPr>
                      <w:noProof/>
                    </w:rPr>
                  </w:rPrChange>
                </w:rPr>
              </w:pPr>
              <w:r w:rsidRPr="00D7658E">
                <w:rPr>
                  <w:noProof/>
                  <w:lang w:val="en-US"/>
                  <w:rPrChange w:id="4072" w:author="Orion" w:date="2011-05-27T23:32:00Z">
                    <w:rPr>
                      <w:noProof/>
                    </w:rPr>
                  </w:rPrChange>
                </w:rPr>
                <w:t xml:space="preserve">35. </w:t>
              </w:r>
              <w:r w:rsidRPr="00D7658E">
                <w:rPr>
                  <w:b/>
                  <w:bCs/>
                  <w:noProof/>
                  <w:lang w:val="en-US"/>
                  <w:rPrChange w:id="4073" w:author="Orion" w:date="2011-05-27T23:32:00Z">
                    <w:rPr>
                      <w:b/>
                      <w:bCs/>
                      <w:noProof/>
                    </w:rPr>
                  </w:rPrChange>
                </w:rPr>
                <w:t>IABG Dept. Airborne Air Defence.</w:t>
              </w:r>
              <w:r w:rsidRPr="00D7658E">
                <w:rPr>
                  <w:noProof/>
                  <w:lang w:val="en-US"/>
                  <w:rPrChange w:id="4074" w:author="Orion" w:date="2011-05-27T23:32:00Z">
                    <w:rPr>
                      <w:noProof/>
                    </w:rPr>
                  </w:rPrChange>
                </w:rPr>
                <w:t xml:space="preserve"> </w:t>
              </w:r>
              <w:r w:rsidRPr="00D7658E">
                <w:rPr>
                  <w:i/>
                  <w:iCs/>
                  <w:noProof/>
                  <w:lang w:val="en-US"/>
                  <w:rPrChange w:id="4075" w:author="Orion" w:date="2011-05-27T23:32:00Z">
                    <w:rPr>
                      <w:i/>
                      <w:iCs/>
                      <w:noProof/>
                    </w:rPr>
                  </w:rPrChange>
                </w:rPr>
                <w:t xml:space="preserve">CARE Innovative Action, Preliminary Study on Integration of Unmanned Aerial Vehicles into Future Air Traffic Management. </w:t>
              </w:r>
              <w:r w:rsidRPr="00D7658E">
                <w:rPr>
                  <w:noProof/>
                  <w:lang w:val="en-US"/>
                  <w:rPrChange w:id="4076" w:author="Orion" w:date="2011-05-27T23:32:00Z">
                    <w:rPr>
                      <w:noProof/>
                    </w:rPr>
                  </w:rPrChange>
                </w:rPr>
                <w:t>2001.</w:t>
              </w:r>
            </w:p>
            <w:p w:rsidR="002B2B1D" w:rsidRPr="00D7658E" w:rsidRDefault="002B2B1D" w:rsidP="002B2B1D">
              <w:pPr>
                <w:pStyle w:val="Bibliography"/>
                <w:rPr>
                  <w:noProof/>
                  <w:lang w:val="en-US"/>
                  <w:rPrChange w:id="4077" w:author="Orion" w:date="2011-05-27T23:32:00Z">
                    <w:rPr>
                      <w:noProof/>
                    </w:rPr>
                  </w:rPrChange>
                </w:rPr>
              </w:pPr>
              <w:r w:rsidRPr="00D7658E">
                <w:rPr>
                  <w:noProof/>
                  <w:lang w:val="en-US"/>
                  <w:rPrChange w:id="4078" w:author="Orion" w:date="2011-05-27T23:32:00Z">
                    <w:rPr>
                      <w:noProof/>
                    </w:rPr>
                  </w:rPrChange>
                </w:rPr>
                <w:t xml:space="preserve">36. </w:t>
              </w:r>
              <w:r w:rsidRPr="00D7658E">
                <w:rPr>
                  <w:i/>
                  <w:iCs/>
                  <w:noProof/>
                  <w:lang w:val="en-US"/>
                  <w:rPrChange w:id="4079" w:author="Orion" w:date="2011-05-27T23:32:00Z">
                    <w:rPr>
                      <w:i/>
                      <w:iCs/>
                      <w:noProof/>
                    </w:rPr>
                  </w:rPrChange>
                </w:rPr>
                <w:t xml:space="preserve">Autonomous UAV Surveillance in Complex Urban Environments. </w:t>
              </w:r>
              <w:r w:rsidRPr="00D7658E">
                <w:rPr>
                  <w:b/>
                  <w:bCs/>
                  <w:noProof/>
                  <w:lang w:val="en-US"/>
                  <w:rPrChange w:id="4080" w:author="Orion" w:date="2011-05-27T23:32:00Z">
                    <w:rPr>
                      <w:b/>
                      <w:bCs/>
                      <w:noProof/>
                    </w:rPr>
                  </w:rPrChange>
                </w:rPr>
                <w:t>Eduard Semsch, Michal Jakob, Dusan Pavlícek, Michal Pechoucek.</w:t>
              </w:r>
              <w:r w:rsidRPr="00D7658E">
                <w:rPr>
                  <w:noProof/>
                  <w:lang w:val="en-US"/>
                  <w:rPrChange w:id="4081" w:author="Orion" w:date="2011-05-27T23:32:00Z">
                    <w:rPr>
                      <w:noProof/>
                    </w:rPr>
                  </w:rPrChange>
                </w:rPr>
                <w:t xml:space="preserve"> 2009. IAT 2009. págs. 82-85.</w:t>
              </w:r>
            </w:p>
            <w:p w:rsidR="002B2B1D" w:rsidRPr="00D7658E" w:rsidRDefault="002B2B1D" w:rsidP="002B2B1D">
              <w:pPr>
                <w:pStyle w:val="Bibliography"/>
                <w:rPr>
                  <w:noProof/>
                  <w:lang w:val="en-US"/>
                  <w:rPrChange w:id="4082" w:author="Orion" w:date="2011-05-27T23:32:00Z">
                    <w:rPr>
                      <w:noProof/>
                    </w:rPr>
                  </w:rPrChange>
                </w:rPr>
              </w:pPr>
              <w:r w:rsidRPr="00D7658E">
                <w:rPr>
                  <w:noProof/>
                  <w:lang w:val="en-US"/>
                  <w:rPrChange w:id="4083" w:author="Orion" w:date="2011-05-27T23:32:00Z">
                    <w:rPr>
                      <w:noProof/>
                    </w:rPr>
                  </w:rPrChange>
                </w:rPr>
                <w:t xml:space="preserve">37. </w:t>
              </w:r>
              <w:r w:rsidRPr="00D7658E">
                <w:rPr>
                  <w:i/>
                  <w:iCs/>
                  <w:noProof/>
                  <w:lang w:val="en-US"/>
                  <w:rPrChange w:id="4084" w:author="Orion" w:date="2011-05-27T23:32:00Z">
                    <w:rPr>
                      <w:i/>
                      <w:iCs/>
                      <w:noProof/>
                    </w:rPr>
                  </w:rPrChange>
                </w:rPr>
                <w:t xml:space="preserve">Generic Nonlinear model of reduced scale UAV. </w:t>
              </w:r>
              <w:r w:rsidRPr="00D7658E">
                <w:rPr>
                  <w:b/>
                  <w:bCs/>
                  <w:noProof/>
                  <w:lang w:val="en-US"/>
                  <w:rPrChange w:id="4085" w:author="Orion" w:date="2011-05-27T23:32:00Z">
                    <w:rPr>
                      <w:b/>
                      <w:bCs/>
                      <w:noProof/>
                    </w:rPr>
                  </w:rPrChange>
                </w:rPr>
                <w:t>Cheviron, T., Chriette, A., &amp; Plestan, F.</w:t>
              </w:r>
              <w:r w:rsidRPr="00D7658E">
                <w:rPr>
                  <w:noProof/>
                  <w:lang w:val="en-US"/>
                  <w:rPrChange w:id="4086" w:author="Orion" w:date="2011-05-27T23:32:00Z">
                    <w:rPr>
                      <w:noProof/>
                    </w:rPr>
                  </w:rPrChange>
                </w:rPr>
                <w:t xml:space="preserve"> Kobe, Japan : s.n., 2009. IEEE International Conference on Robotics &amp; Automation. págs. 3271-3276.</w:t>
              </w:r>
            </w:p>
            <w:p w:rsidR="002B2B1D" w:rsidRDefault="002B2B1D" w:rsidP="002B2B1D">
              <w:pPr>
                <w:pStyle w:val="Bibliography"/>
                <w:rPr>
                  <w:noProof/>
                </w:rPr>
              </w:pPr>
              <w:r w:rsidRPr="00D7658E">
                <w:rPr>
                  <w:noProof/>
                  <w:lang w:val="en-US"/>
                  <w:rPrChange w:id="4087" w:author="Orion" w:date="2011-05-27T23:32:00Z">
                    <w:rPr>
                      <w:noProof/>
                    </w:rPr>
                  </w:rPrChange>
                </w:rPr>
                <w:t xml:space="preserve">38. Directory of Waypoints in Spain. </w:t>
              </w:r>
              <w:r>
                <w:rPr>
                  <w:noProof/>
                </w:rPr>
                <w:t>[En línea] http://www.fallingrain.com/world/SP/waypoints.html.</w:t>
              </w:r>
            </w:p>
            <w:p w:rsidR="002B2B1D" w:rsidRDefault="002B2B1D" w:rsidP="002B2B1D">
              <w:pPr>
                <w:pStyle w:val="Bibliography"/>
                <w:rPr>
                  <w:noProof/>
                </w:rPr>
              </w:pPr>
              <w:r>
                <w:rPr>
                  <w:noProof/>
                </w:rPr>
                <w:t>39. Flota de Iberia en el Grupo Iberia. [En línea] http://grupo.iberia.es/portal/site/grupoiberia/menuitem.8e32b03d06b292dda0d4a195d21061ca/?id_avion=57d89a1b25862010VgnVCM100000950216ac____&amp;origen=datos&amp;vengode=Iberia.</w:t>
              </w:r>
            </w:p>
            <w:p w:rsidR="002B2B1D" w:rsidRDefault="002B2B1D" w:rsidP="002B2B1D">
              <w:pPr>
                <w:pStyle w:val="Bibliography"/>
                <w:rPr>
                  <w:noProof/>
                </w:rPr>
              </w:pPr>
              <w:r w:rsidRPr="00D7658E">
                <w:rPr>
                  <w:noProof/>
                  <w:lang w:val="en-US"/>
                  <w:rPrChange w:id="4088" w:author="Orion" w:date="2011-05-27T23:32:00Z">
                    <w:rPr>
                      <w:noProof/>
                    </w:rPr>
                  </w:rPrChange>
                </w:rPr>
                <w:t xml:space="preserve">40. Dimensions &amp; key data for A-320. </w:t>
              </w:r>
              <w:r>
                <w:rPr>
                  <w:noProof/>
                </w:rPr>
                <w:t>[En línea] http://www.airbus.com/aircraftfamilies/passengeraircraft/a320family/a320/specifications/#details.</w:t>
              </w:r>
            </w:p>
            <w:p w:rsidR="002B2B1D" w:rsidRPr="00D7658E" w:rsidRDefault="002B2B1D" w:rsidP="002B2B1D">
              <w:pPr>
                <w:pStyle w:val="Bibliography"/>
                <w:rPr>
                  <w:noProof/>
                  <w:lang w:val="en-US"/>
                  <w:rPrChange w:id="4089" w:author="Orion" w:date="2011-05-27T23:32:00Z">
                    <w:rPr>
                      <w:noProof/>
                    </w:rPr>
                  </w:rPrChange>
                </w:rPr>
              </w:pPr>
              <w:r w:rsidRPr="00D7658E">
                <w:rPr>
                  <w:noProof/>
                  <w:lang w:val="en-US"/>
                  <w:rPrChange w:id="4090" w:author="Orion" w:date="2011-05-27T23:32:00Z">
                    <w:rPr>
                      <w:noProof/>
                    </w:rPr>
                  </w:rPrChange>
                </w:rPr>
                <w:t xml:space="preserve">41. </w:t>
              </w:r>
              <w:r w:rsidRPr="00D7658E">
                <w:rPr>
                  <w:b/>
                  <w:bCs/>
                  <w:noProof/>
                  <w:lang w:val="en-US"/>
                  <w:rPrChange w:id="4091" w:author="Orion" w:date="2011-05-27T23:32:00Z">
                    <w:rPr>
                      <w:b/>
                      <w:bCs/>
                      <w:noProof/>
                    </w:rPr>
                  </w:rPrChange>
                </w:rPr>
                <w:t>Airbus.</w:t>
              </w:r>
              <w:r w:rsidRPr="00D7658E">
                <w:rPr>
                  <w:noProof/>
                  <w:lang w:val="en-US"/>
                  <w:rPrChange w:id="4092" w:author="Orion" w:date="2011-05-27T23:32:00Z">
                    <w:rPr>
                      <w:noProof/>
                    </w:rPr>
                  </w:rPrChange>
                </w:rPr>
                <w:t xml:space="preserve"> </w:t>
              </w:r>
              <w:r w:rsidRPr="00D7658E">
                <w:rPr>
                  <w:i/>
                  <w:iCs/>
                  <w:noProof/>
                  <w:lang w:val="en-US"/>
                  <w:rPrChange w:id="4093" w:author="Orion" w:date="2011-05-27T23:32:00Z">
                    <w:rPr>
                      <w:i/>
                      <w:iCs/>
                      <w:noProof/>
                    </w:rPr>
                  </w:rPrChange>
                </w:rPr>
                <w:t xml:space="preserve">A320 AIRPLANE CHARACTERISTICS FOR AIRPORT PLANNING. </w:t>
              </w:r>
              <w:r w:rsidRPr="00D7658E">
                <w:rPr>
                  <w:noProof/>
                  <w:lang w:val="en-US"/>
                  <w:rPrChange w:id="4094" w:author="Orion" w:date="2011-05-27T23:32:00Z">
                    <w:rPr>
                      <w:noProof/>
                    </w:rPr>
                  </w:rPrChange>
                </w:rPr>
                <w:t>2005.</w:t>
              </w:r>
            </w:p>
            <w:p w:rsidR="002B2B1D" w:rsidRPr="00D7658E" w:rsidRDefault="002B2B1D" w:rsidP="002B2B1D">
              <w:pPr>
                <w:pStyle w:val="Bibliography"/>
                <w:rPr>
                  <w:noProof/>
                  <w:lang w:val="en-US"/>
                  <w:rPrChange w:id="4095" w:author="Orion" w:date="2011-05-27T23:32:00Z">
                    <w:rPr>
                      <w:noProof/>
                    </w:rPr>
                  </w:rPrChange>
                </w:rPr>
              </w:pPr>
              <w:r w:rsidRPr="00D7658E">
                <w:rPr>
                  <w:noProof/>
                  <w:lang w:val="en-US"/>
                  <w:rPrChange w:id="4096" w:author="Orion" w:date="2011-05-27T23:32:00Z">
                    <w:rPr>
                      <w:noProof/>
                    </w:rPr>
                  </w:rPrChange>
                </w:rPr>
                <w:t xml:space="preserve">42. </w:t>
              </w:r>
              <w:r w:rsidRPr="00D7658E">
                <w:rPr>
                  <w:b/>
                  <w:bCs/>
                  <w:noProof/>
                  <w:lang w:val="en-US"/>
                  <w:rPrChange w:id="4097" w:author="Orion" w:date="2011-05-27T23:32:00Z">
                    <w:rPr>
                      <w:b/>
                      <w:bCs/>
                      <w:noProof/>
                    </w:rPr>
                  </w:rPrChange>
                </w:rPr>
                <w:t>Federal Aviation Administration.</w:t>
              </w:r>
              <w:r w:rsidRPr="00D7658E">
                <w:rPr>
                  <w:noProof/>
                  <w:lang w:val="en-US"/>
                  <w:rPrChange w:id="4098" w:author="Orion" w:date="2011-05-27T23:32:00Z">
                    <w:rPr>
                      <w:noProof/>
                    </w:rPr>
                  </w:rPrChange>
                </w:rPr>
                <w:t xml:space="preserve"> </w:t>
              </w:r>
              <w:r w:rsidRPr="00D7658E">
                <w:rPr>
                  <w:i/>
                  <w:iCs/>
                  <w:noProof/>
                  <w:lang w:val="en-US"/>
                  <w:rPrChange w:id="4099" w:author="Orion" w:date="2011-05-27T23:32:00Z">
                    <w:rPr>
                      <w:i/>
                      <w:iCs/>
                      <w:noProof/>
                    </w:rPr>
                  </w:rPrChange>
                </w:rPr>
                <w:t xml:space="preserve">Air Traffic Control FAA Order 7110.65T. </w:t>
              </w:r>
              <w:r w:rsidRPr="00D7658E">
                <w:rPr>
                  <w:noProof/>
                  <w:lang w:val="en-US"/>
                  <w:rPrChange w:id="4100" w:author="Orion" w:date="2011-05-27T23:32:00Z">
                    <w:rPr>
                      <w:noProof/>
                    </w:rPr>
                  </w:rPrChange>
                </w:rPr>
                <w:t>Washington, DC. : s.n., Feb. 11, 2010.</w:t>
              </w:r>
            </w:p>
            <w:p w:rsidR="002B2B1D" w:rsidRPr="00D7658E" w:rsidRDefault="002B2B1D" w:rsidP="002B2B1D">
              <w:pPr>
                <w:pStyle w:val="Bibliography"/>
                <w:rPr>
                  <w:noProof/>
                  <w:lang w:val="en-US"/>
                  <w:rPrChange w:id="4101" w:author="Orion" w:date="2011-05-27T23:32:00Z">
                    <w:rPr>
                      <w:noProof/>
                    </w:rPr>
                  </w:rPrChange>
                </w:rPr>
              </w:pPr>
              <w:r w:rsidRPr="00D7658E">
                <w:rPr>
                  <w:noProof/>
                  <w:lang w:val="en-US"/>
                  <w:rPrChange w:id="4102" w:author="Orion" w:date="2011-05-27T23:32:00Z">
                    <w:rPr>
                      <w:noProof/>
                    </w:rPr>
                  </w:rPrChange>
                </w:rPr>
                <w:t xml:space="preserve">43. </w:t>
              </w:r>
              <w:r w:rsidRPr="00D7658E">
                <w:rPr>
                  <w:i/>
                  <w:iCs/>
                  <w:noProof/>
                  <w:lang w:val="en-US"/>
                  <w:rPrChange w:id="4103" w:author="Orion" w:date="2011-05-27T23:32:00Z">
                    <w:rPr>
                      <w:i/>
                      <w:iCs/>
                      <w:noProof/>
                    </w:rPr>
                  </w:rPrChange>
                </w:rPr>
                <w:t xml:space="preserve">The INGENIAS Methodology and Tools. </w:t>
              </w:r>
              <w:r>
                <w:rPr>
                  <w:b/>
                  <w:bCs/>
                  <w:noProof/>
                </w:rPr>
                <w:t>Pavón, J., Gómez-Sanz, J. J., y Fuentes, R.</w:t>
              </w:r>
              <w:r>
                <w:rPr>
                  <w:noProof/>
                </w:rPr>
                <w:t xml:space="preserve"> [ed.] </w:t>
              </w:r>
              <w:r w:rsidRPr="00D7658E">
                <w:rPr>
                  <w:noProof/>
                  <w:lang w:val="en-US"/>
                  <w:rPrChange w:id="4104" w:author="Orion" w:date="2011-05-27T23:32:00Z">
                    <w:rPr>
                      <w:noProof/>
                    </w:rPr>
                  </w:rPrChange>
                </w:rPr>
                <w:t>B., y Giorgini, P. Henderson-Sellers. 2005. Idea Group Publishing. págs. 236-276.</w:t>
              </w:r>
            </w:p>
            <w:p w:rsidR="002B2B1D" w:rsidRPr="00D7658E" w:rsidRDefault="002B2B1D" w:rsidP="002B2B1D">
              <w:pPr>
                <w:pStyle w:val="Bibliography"/>
                <w:rPr>
                  <w:noProof/>
                  <w:lang w:val="en-US"/>
                  <w:rPrChange w:id="4105" w:author="Orion" w:date="2011-05-27T23:32:00Z">
                    <w:rPr>
                      <w:noProof/>
                    </w:rPr>
                  </w:rPrChange>
                </w:rPr>
              </w:pPr>
              <w:r w:rsidRPr="00D7658E">
                <w:rPr>
                  <w:noProof/>
                  <w:lang w:val="en-US"/>
                  <w:rPrChange w:id="4106" w:author="Orion" w:date="2011-05-27T23:32:00Z">
                    <w:rPr>
                      <w:noProof/>
                    </w:rPr>
                  </w:rPrChange>
                </w:rPr>
                <w:t xml:space="preserve">44. </w:t>
              </w:r>
              <w:r w:rsidRPr="00D7658E">
                <w:rPr>
                  <w:i/>
                  <w:iCs/>
                  <w:noProof/>
                  <w:lang w:val="en-US"/>
                  <w:rPrChange w:id="4107" w:author="Orion" w:date="2011-05-27T23:32:00Z">
                    <w:rPr>
                      <w:i/>
                      <w:iCs/>
                      <w:noProof/>
                    </w:rPr>
                  </w:rPrChange>
                </w:rPr>
                <w:t xml:space="preserve">The Ingenias Project: Methods and Tool For Developing Multiagent Systems. </w:t>
              </w:r>
              <w:r>
                <w:rPr>
                  <w:b/>
                  <w:bCs/>
                  <w:noProof/>
                </w:rPr>
                <w:t>Botia, J. A., Gonzalez, J. C., Gomez, J., y Pavon, J.</w:t>
              </w:r>
              <w:r>
                <w:rPr>
                  <w:noProof/>
                </w:rPr>
                <w:t xml:space="preserve"> 2008, Latin America Transactions, IEEE (Revista IEEE America Latina), págs. </w:t>
              </w:r>
              <w:r w:rsidRPr="00D7658E">
                <w:rPr>
                  <w:noProof/>
                  <w:lang w:val="en-US"/>
                  <w:rPrChange w:id="4108" w:author="Orion" w:date="2011-05-27T23:32:00Z">
                    <w:rPr>
                      <w:noProof/>
                    </w:rPr>
                  </w:rPrChange>
                </w:rPr>
                <w:t>529-534.</w:t>
              </w:r>
            </w:p>
            <w:p w:rsidR="002B2B1D" w:rsidRPr="00D7658E" w:rsidRDefault="002B2B1D" w:rsidP="002B2B1D">
              <w:pPr>
                <w:pStyle w:val="Bibliography"/>
                <w:rPr>
                  <w:noProof/>
                  <w:lang w:val="en-US"/>
                  <w:rPrChange w:id="4109" w:author="Orion" w:date="2011-05-27T23:32:00Z">
                    <w:rPr>
                      <w:noProof/>
                    </w:rPr>
                  </w:rPrChange>
                </w:rPr>
              </w:pPr>
              <w:r w:rsidRPr="00D7658E">
                <w:rPr>
                  <w:noProof/>
                  <w:lang w:val="en-US"/>
                  <w:rPrChange w:id="4110" w:author="Orion" w:date="2011-05-27T23:32:00Z">
                    <w:rPr>
                      <w:noProof/>
                    </w:rPr>
                  </w:rPrChange>
                </w:rPr>
                <w:t xml:space="preserve">45. </w:t>
              </w:r>
              <w:r w:rsidRPr="00D7658E">
                <w:rPr>
                  <w:i/>
                  <w:iCs/>
                  <w:noProof/>
                  <w:lang w:val="en-US"/>
                  <w:rPrChange w:id="4111" w:author="Orion" w:date="2011-05-27T23:32:00Z">
                    <w:rPr>
                      <w:i/>
                      <w:iCs/>
                      <w:noProof/>
                    </w:rPr>
                  </w:rPrChange>
                </w:rPr>
                <w:t xml:space="preserve">Modelling a Knowledge Management System Architecture with INGENIAS Methodology. </w:t>
              </w:r>
              <w:r w:rsidRPr="00D7658E">
                <w:rPr>
                  <w:b/>
                  <w:bCs/>
                  <w:noProof/>
                  <w:lang w:val="en-US"/>
                  <w:rPrChange w:id="4112" w:author="Orion" w:date="2011-05-27T23:32:00Z">
                    <w:rPr>
                      <w:b/>
                      <w:bCs/>
                      <w:noProof/>
                    </w:rPr>
                  </w:rPrChange>
                </w:rPr>
                <w:t>Soto, J. P., Vizcaino, A., Portillo, J., y Piattini, M.</w:t>
              </w:r>
              <w:r w:rsidRPr="00D7658E">
                <w:rPr>
                  <w:noProof/>
                  <w:lang w:val="en-US"/>
                  <w:rPrChange w:id="4113" w:author="Orion" w:date="2011-05-27T23:32:00Z">
                    <w:rPr>
                      <w:noProof/>
                    </w:rPr>
                  </w:rPrChange>
                </w:rPr>
                <w:t xml:space="preserve"> Washington, DC : s.n., 2006. En Proceedings of the 15th international Conference on Computing. págs. 167-173.</w:t>
              </w:r>
            </w:p>
            <w:p w:rsidR="002B2B1D" w:rsidRPr="00D7658E" w:rsidRDefault="002B2B1D" w:rsidP="002B2B1D">
              <w:pPr>
                <w:pStyle w:val="Bibliography"/>
                <w:rPr>
                  <w:noProof/>
                  <w:lang w:val="en-US"/>
                  <w:rPrChange w:id="4114" w:author="Orion" w:date="2011-05-27T23:32:00Z">
                    <w:rPr>
                      <w:noProof/>
                    </w:rPr>
                  </w:rPrChange>
                </w:rPr>
              </w:pPr>
              <w:r w:rsidRPr="00D7658E">
                <w:rPr>
                  <w:noProof/>
                  <w:lang w:val="en-US"/>
                  <w:rPrChange w:id="4115" w:author="Orion" w:date="2011-05-27T23:32:00Z">
                    <w:rPr>
                      <w:noProof/>
                    </w:rPr>
                  </w:rPrChange>
                </w:rPr>
                <w:t xml:space="preserve">46. </w:t>
              </w:r>
              <w:r w:rsidRPr="00D7658E">
                <w:rPr>
                  <w:b/>
                  <w:bCs/>
                  <w:noProof/>
                  <w:lang w:val="en-US"/>
                  <w:rPrChange w:id="4116" w:author="Orion" w:date="2011-05-27T23:32:00Z">
                    <w:rPr>
                      <w:b/>
                      <w:bCs/>
                      <w:noProof/>
                    </w:rPr>
                  </w:rPrChange>
                </w:rPr>
                <w:t>Frankel, David.</w:t>
              </w:r>
              <w:r w:rsidRPr="00D7658E">
                <w:rPr>
                  <w:noProof/>
                  <w:lang w:val="en-US"/>
                  <w:rPrChange w:id="4117" w:author="Orion" w:date="2011-05-27T23:32:00Z">
                    <w:rPr>
                      <w:noProof/>
                    </w:rPr>
                  </w:rPrChange>
                </w:rPr>
                <w:t xml:space="preserve"> </w:t>
              </w:r>
              <w:r w:rsidRPr="00D7658E">
                <w:rPr>
                  <w:i/>
                  <w:iCs/>
                  <w:noProof/>
                  <w:lang w:val="en-US"/>
                  <w:rPrChange w:id="4118" w:author="Orion" w:date="2011-05-27T23:32:00Z">
                    <w:rPr>
                      <w:i/>
                      <w:iCs/>
                      <w:noProof/>
                    </w:rPr>
                  </w:rPrChange>
                </w:rPr>
                <w:t xml:space="preserve">Model Driven Architecture: Applying MDA to Enterprise Computing. </w:t>
              </w:r>
              <w:r w:rsidRPr="00D7658E">
                <w:rPr>
                  <w:noProof/>
                  <w:lang w:val="en-US"/>
                  <w:rPrChange w:id="4119" w:author="Orion" w:date="2011-05-27T23:32:00Z">
                    <w:rPr>
                      <w:noProof/>
                    </w:rPr>
                  </w:rPrChange>
                </w:rPr>
                <w:t>s.l. : John Wiley &amp; Sons, 2003.</w:t>
              </w:r>
            </w:p>
            <w:p w:rsidR="002B2B1D" w:rsidRDefault="002B2B1D" w:rsidP="002B2B1D">
              <w:pPr>
                <w:pStyle w:val="Bibliography"/>
                <w:rPr>
                  <w:noProof/>
                </w:rPr>
              </w:pPr>
              <w:r w:rsidRPr="00D7658E">
                <w:rPr>
                  <w:noProof/>
                  <w:lang w:val="en-US"/>
                  <w:rPrChange w:id="4120" w:author="Orion" w:date="2011-05-27T23:32:00Z">
                    <w:rPr>
                      <w:noProof/>
                    </w:rPr>
                  </w:rPrChange>
                </w:rPr>
                <w:lastRenderedPageBreak/>
                <w:t xml:space="preserve">47. </w:t>
              </w:r>
              <w:r w:rsidRPr="00D7658E">
                <w:rPr>
                  <w:i/>
                  <w:iCs/>
                  <w:noProof/>
                  <w:lang w:val="en-US"/>
                  <w:rPrChange w:id="4121" w:author="Orion" w:date="2011-05-27T23:32:00Z">
                    <w:rPr>
                      <w:i/>
                      <w:iCs/>
                      <w:noProof/>
                    </w:rPr>
                  </w:rPrChange>
                </w:rPr>
                <w:t xml:space="preserve">Model Driven Development of Multi-Agent Systems. </w:t>
              </w:r>
              <w:r>
                <w:rPr>
                  <w:b/>
                  <w:bCs/>
                  <w:noProof/>
                </w:rPr>
                <w:t>Pavón, J., Gómez-Sanz, J.J., Fuentes, R.</w:t>
              </w:r>
              <w:r>
                <w:rPr>
                  <w:noProof/>
                </w:rPr>
                <w:t xml:space="preserve"> [ed.] </w:t>
              </w:r>
              <w:r w:rsidRPr="00D7658E">
                <w:rPr>
                  <w:noProof/>
                  <w:lang w:val="en-US"/>
                  <w:rPrChange w:id="4122" w:author="Orion" w:date="2011-05-27T23:32:00Z">
                    <w:rPr>
                      <w:noProof/>
                    </w:rPr>
                  </w:rPrChange>
                </w:rPr>
                <w:t xml:space="preserve">A., Warmer, J. Rensink. Springer, Heidelberg : s.n., 2006. ECMDA-FA 2006. </w:t>
              </w:r>
              <w:r>
                <w:rPr>
                  <w:noProof/>
                </w:rPr>
                <w:t>Vol. 4066, págs. 284- 298.</w:t>
              </w:r>
            </w:p>
            <w:p w:rsidR="002B2B1D" w:rsidRDefault="002B2B1D" w:rsidP="002B2B1D">
              <w:pPr>
                <w:pStyle w:val="Bibliography"/>
                <w:rPr>
                  <w:noProof/>
                </w:rPr>
              </w:pPr>
              <w:r>
                <w:rPr>
                  <w:noProof/>
                </w:rPr>
                <w:t xml:space="preserve">48. </w:t>
              </w:r>
              <w:r>
                <w:rPr>
                  <w:b/>
                  <w:bCs/>
                  <w:noProof/>
                </w:rPr>
                <w:t>Reenskau, T. M. H.</w:t>
              </w:r>
              <w:r>
                <w:rPr>
                  <w:noProof/>
                </w:rPr>
                <w:t xml:space="preserve"> MVC XEROX PARC 1978-79. [En línea] http://heim.ifi.uio.no/~trygver/themes/mvc/mvc-index.html.</w:t>
              </w:r>
            </w:p>
            <w:p w:rsidR="002B2B1D" w:rsidRPr="00D7658E" w:rsidRDefault="002B2B1D" w:rsidP="002B2B1D">
              <w:pPr>
                <w:pStyle w:val="Bibliography"/>
                <w:rPr>
                  <w:noProof/>
                  <w:lang w:val="en-US"/>
                  <w:rPrChange w:id="4123" w:author="Orion" w:date="2011-05-27T23:32:00Z">
                    <w:rPr>
                      <w:noProof/>
                    </w:rPr>
                  </w:rPrChange>
                </w:rPr>
              </w:pPr>
              <w:r w:rsidRPr="00D7658E">
                <w:rPr>
                  <w:noProof/>
                  <w:lang w:val="en-US"/>
                  <w:rPrChange w:id="4124" w:author="Orion" w:date="2011-05-27T23:32:00Z">
                    <w:rPr>
                      <w:noProof/>
                    </w:rPr>
                  </w:rPrChange>
                </w:rPr>
                <w:t>49. World Wind Java SDK. [En línea] http://worldwind.arc.nasa.gov/java/.</w:t>
              </w:r>
            </w:p>
            <w:p w:rsidR="00B946E5" w:rsidRPr="00246937" w:rsidRDefault="00B946E5" w:rsidP="002B2B1D">
              <w:pPr>
                <w:rPr>
                  <w:ins w:id="4125" w:author="Orion" w:date="2011-04-06T18:33:00Z"/>
                  <w:rFonts w:cs="Times New Roman"/>
                </w:rPr>
              </w:pPr>
              <w:ins w:id="4126" w:author="Orion" w:date="2011-04-06T18:33:00Z">
                <w:r w:rsidRPr="00246937">
                  <w:rPr>
                    <w:rFonts w:cs="Times New Roman"/>
                    <w:b/>
                    <w:bCs/>
                    <w:noProof/>
                  </w:rPr>
                  <w:fldChar w:fldCharType="end"/>
                </w:r>
              </w:ins>
            </w:p>
            <w:customXmlInsRangeStart w:id="4127" w:author="Orion" w:date="2011-04-06T18:33:00Z"/>
          </w:sdtContent>
        </w:sdt>
        <w:customXmlInsRangeEnd w:id="4127"/>
        <w:customXmlInsRangeStart w:id="4128" w:author="Orion" w:date="2011-04-06T18:33:00Z"/>
      </w:sdtContent>
    </w:sdt>
    <w:customXmlInsRangeEnd w:id="4128"/>
    <w:p w:rsidR="00BB1765" w:rsidRPr="00246937" w:rsidRDefault="00EE2BEC">
      <w:pPr>
        <w:pStyle w:val="Title"/>
        <w:outlineLvl w:val="0"/>
        <w:rPr>
          <w:ins w:id="4129" w:author="Orion" w:date="2011-03-26T03:25:00Z"/>
          <w:rFonts w:cs="Times New Roman"/>
          <w:color w:val="000000"/>
          <w:lang w:val="en-US"/>
        </w:rPr>
        <w:pPrChange w:id="4130" w:author="Orion" w:date="2011-05-01T20:37:00Z">
          <w:pPr>
            <w:autoSpaceDE w:val="0"/>
            <w:jc w:val="both"/>
          </w:pPr>
        </w:pPrChange>
      </w:pPr>
      <w:ins w:id="4131" w:author="Orion" w:date="2011-03-24T18:32:00Z">
        <w:r w:rsidRPr="00246937">
          <w:rPr>
            <w:rFonts w:cs="Times New Roman"/>
            <w:color w:val="000000"/>
            <w:sz w:val="24"/>
            <w:szCs w:val="24"/>
            <w:lang w:val="en-US"/>
            <w:rPrChange w:id="4132" w:author="Orion" w:date="2011-04-24T22:32:00Z">
              <w:rPr>
                <w:b/>
                <w:bCs/>
                <w:color w:val="000000"/>
                <w:sz w:val="48"/>
                <w:szCs w:val="48"/>
                <w:lang w:val="en-US"/>
              </w:rPr>
            </w:rPrChange>
          </w:rPr>
          <w:br w:type="page"/>
        </w:r>
        <w:bookmarkStart w:id="4133" w:name="_Toc293422071"/>
        <w:proofErr w:type="spellStart"/>
        <w:r w:rsidRPr="00CB0CCD">
          <w:rPr>
            <w:rFonts w:ascii="Times New Roman" w:hAnsi="Times New Roman" w:cs="Times New Roman"/>
            <w:lang w:val="en-US"/>
            <w:rPrChange w:id="4134" w:author="Orion" w:date="2011-05-02T20:00:00Z">
              <w:rPr>
                <w:b/>
                <w:bCs/>
                <w:color w:val="000000"/>
                <w:sz w:val="48"/>
                <w:szCs w:val="48"/>
                <w:lang w:val="en-US"/>
              </w:rPr>
            </w:rPrChange>
          </w:rPr>
          <w:lastRenderedPageBreak/>
          <w:t>Glosario</w:t>
        </w:r>
      </w:ins>
      <w:bookmarkEnd w:id="4133"/>
      <w:proofErr w:type="spellEnd"/>
    </w:p>
    <w:p w:rsidR="00792280" w:rsidRPr="00246937" w:rsidRDefault="00792280" w:rsidP="00452836">
      <w:pPr>
        <w:autoSpaceDE w:val="0"/>
        <w:jc w:val="both"/>
        <w:rPr>
          <w:ins w:id="4135" w:author="Orion" w:date="2011-03-28T15:57:00Z"/>
          <w:rFonts w:eastAsia="Times New Roman" w:cs="Times New Roman"/>
          <w:iCs/>
          <w:kern w:val="0"/>
          <w:lang w:val="en-US" w:eastAsia="es-ES" w:bidi="ar-SA"/>
        </w:rPr>
      </w:pPr>
      <w:ins w:id="4136" w:author="Orion" w:date="2011-03-28T15:57:00Z">
        <w:r w:rsidRPr="00246937">
          <w:rPr>
            <w:rFonts w:eastAsia="Times New Roman" w:cs="Times New Roman"/>
            <w:kern w:val="0"/>
            <w:lang w:val="en-US" w:eastAsia="es-ES" w:bidi="ar-SA"/>
            <w:rPrChange w:id="4137" w:author="Orion" w:date="2011-04-24T22:32:00Z">
              <w:rPr>
                <w:rFonts w:eastAsia="Times New Roman" w:cs="Times New Roman"/>
                <w:b/>
                <w:bCs/>
                <w:kern w:val="0"/>
                <w:sz w:val="48"/>
                <w:szCs w:val="48"/>
                <w:lang w:eastAsia="es-ES" w:bidi="ar-SA"/>
              </w:rPr>
            </w:rPrChange>
          </w:rPr>
          <w:t xml:space="preserve">ABMS </w:t>
        </w:r>
        <w:r w:rsidRPr="00246937">
          <w:rPr>
            <w:rFonts w:eastAsia="Times New Roman" w:cs="Times New Roman"/>
            <w:kern w:val="0"/>
            <w:lang w:val="en-US" w:eastAsia="es-ES" w:bidi="ar-SA"/>
            <w:rPrChange w:id="4138" w:author="Orion" w:date="2011-04-24T22:32:00Z">
              <w:rPr>
                <w:rFonts w:eastAsia="Times New Roman" w:cs="Times New Roman"/>
                <w:b/>
                <w:bCs/>
                <w:kern w:val="0"/>
                <w:sz w:val="48"/>
                <w:szCs w:val="48"/>
                <w:lang w:eastAsia="es-ES" w:bidi="ar-SA"/>
              </w:rPr>
            </w:rPrChange>
          </w:rPr>
          <w:tab/>
          <w:t>A</w:t>
        </w:r>
        <w:r w:rsidRPr="00246937">
          <w:rPr>
            <w:rFonts w:eastAsia="Times New Roman" w:cs="Times New Roman"/>
            <w:iCs/>
            <w:kern w:val="0"/>
            <w:lang w:val="en-US" w:eastAsia="es-ES" w:bidi="ar-SA"/>
            <w:rPrChange w:id="4139" w:author="Orion" w:date="2011-04-24T22:32:00Z">
              <w:rPr>
                <w:rFonts w:ascii="TimesNewRomanItMS" w:eastAsia="Times New Roman" w:hAnsi="TimesNewRomanItMS" w:cs="TimesNewRomanItMS"/>
                <w:b/>
                <w:bCs/>
                <w:i/>
                <w:iCs/>
                <w:kern w:val="0"/>
                <w:sz w:val="20"/>
                <w:szCs w:val="20"/>
                <w:lang w:val="en-US" w:eastAsia="es-ES" w:bidi="ar-SA"/>
              </w:rPr>
            </w:rPrChange>
          </w:rPr>
          <w:t>gent-Based Modeling and Simulation</w:t>
        </w:r>
      </w:ins>
    </w:p>
    <w:p w:rsidR="00792280" w:rsidRPr="00246937" w:rsidRDefault="00792280" w:rsidP="00452836">
      <w:pPr>
        <w:autoSpaceDE w:val="0"/>
        <w:jc w:val="both"/>
        <w:rPr>
          <w:ins w:id="4140" w:author="Orion" w:date="2011-03-28T15:57:00Z"/>
          <w:rFonts w:eastAsia="Times New Roman" w:cs="Times New Roman"/>
          <w:iCs/>
          <w:kern w:val="0"/>
          <w:lang w:val="en-US" w:eastAsia="es-ES" w:bidi="ar-SA"/>
        </w:rPr>
      </w:pPr>
      <w:ins w:id="4141" w:author="Orion" w:date="2011-03-28T15:57:00Z">
        <w:r w:rsidRPr="00246937">
          <w:rPr>
            <w:rFonts w:cs="Times New Roman"/>
            <w:lang w:val="en-US"/>
            <w:rPrChange w:id="4142" w:author="Orion" w:date="2011-04-24T22:32:00Z">
              <w:rPr>
                <w:b/>
                <w:bCs/>
                <w:sz w:val="48"/>
                <w:szCs w:val="48"/>
              </w:rPr>
            </w:rPrChange>
          </w:rPr>
          <w:t xml:space="preserve">ACES </w:t>
        </w:r>
        <w:r w:rsidR="00417DB1" w:rsidRPr="00246937">
          <w:rPr>
            <w:rFonts w:cs="Times New Roman"/>
            <w:lang w:val="en-US"/>
            <w:rPrChange w:id="4143" w:author="Orion" w:date="2011-04-24T22:32:00Z">
              <w:rPr>
                <w:rFonts w:ascii="Courier New" w:hAnsi="Courier New" w:cs="Courier New"/>
                <w:lang w:val="en-US"/>
              </w:rPr>
            </w:rPrChange>
          </w:rPr>
          <w:tab/>
        </w:r>
      </w:ins>
      <w:ins w:id="4144" w:author="Orion" w:date="2011-05-06T13:25:00Z">
        <w:r w:rsidR="00343B72">
          <w:rPr>
            <w:rFonts w:cs="Times New Roman"/>
            <w:lang w:val="en-US"/>
          </w:rPr>
          <w:tab/>
        </w:r>
      </w:ins>
      <w:ins w:id="4145" w:author="Orion" w:date="2011-03-28T15:57:00Z">
        <w:r w:rsidRPr="00246937">
          <w:rPr>
            <w:rFonts w:cs="Times New Roman"/>
            <w:lang w:val="en-US"/>
            <w:rPrChange w:id="4146" w:author="Orion" w:date="2011-04-24T22:32:00Z">
              <w:rPr>
                <w:b/>
                <w:bCs/>
                <w:sz w:val="48"/>
                <w:szCs w:val="48"/>
                <w:lang w:val="en-US"/>
              </w:rPr>
            </w:rPrChange>
          </w:rPr>
          <w:t>Airspace Concept Evaluation System</w:t>
        </w:r>
      </w:ins>
    </w:p>
    <w:p w:rsidR="00792280" w:rsidRPr="00246937" w:rsidRDefault="00792280" w:rsidP="00452836">
      <w:pPr>
        <w:autoSpaceDE w:val="0"/>
        <w:jc w:val="both"/>
        <w:rPr>
          <w:ins w:id="4147" w:author="Orion" w:date="2011-03-28T15:57:00Z"/>
          <w:rFonts w:eastAsia="Times New Roman" w:cs="Times New Roman"/>
          <w:iCs/>
          <w:kern w:val="0"/>
          <w:lang w:val="en-US" w:eastAsia="es-ES" w:bidi="ar-SA"/>
        </w:rPr>
      </w:pPr>
      <w:ins w:id="4148" w:author="Orion" w:date="2011-03-28T15:57:00Z">
        <w:r w:rsidRPr="00246937">
          <w:rPr>
            <w:rFonts w:cs="Times New Roman"/>
            <w:lang w:val="en-US"/>
            <w:rPrChange w:id="4149" w:author="Orion" w:date="2011-04-24T22:32:00Z">
              <w:rPr>
                <w:rFonts w:cs="Times New Roman"/>
                <w:b/>
                <w:bCs/>
                <w:sz w:val="48"/>
                <w:szCs w:val="48"/>
              </w:rPr>
            </w:rPrChange>
          </w:rPr>
          <w:t xml:space="preserve">AOCC  </w:t>
        </w:r>
        <w:r w:rsidRPr="00246937">
          <w:rPr>
            <w:rFonts w:cs="Times New Roman"/>
            <w:lang w:val="en-US"/>
            <w:rPrChange w:id="4150" w:author="Orion" w:date="2011-04-24T22:32:00Z">
              <w:rPr>
                <w:rFonts w:cs="Times New Roman"/>
                <w:b/>
                <w:bCs/>
                <w:sz w:val="48"/>
                <w:szCs w:val="48"/>
              </w:rPr>
            </w:rPrChange>
          </w:rPr>
          <w:tab/>
        </w:r>
        <w:r w:rsidRPr="00246937">
          <w:rPr>
            <w:rStyle w:val="apple-style-span"/>
            <w:rFonts w:cs="Times New Roman"/>
            <w:color w:val="000000"/>
            <w:lang w:val="en-US"/>
            <w:rPrChange w:id="4151" w:author="Orion" w:date="2011-04-24T22:32:00Z">
              <w:rPr>
                <w:rStyle w:val="apple-style-span"/>
                <w:rFonts w:ascii="Arial" w:hAnsi="Arial" w:cs="Arial"/>
                <w:b/>
                <w:bCs/>
                <w:color w:val="000000"/>
                <w:sz w:val="48"/>
                <w:szCs w:val="48"/>
              </w:rPr>
            </w:rPrChange>
          </w:rPr>
          <w:t>Airport Operations</w:t>
        </w:r>
        <w:r w:rsidRPr="00246937">
          <w:rPr>
            <w:rStyle w:val="apple-converted-space"/>
            <w:rFonts w:cs="Times New Roman"/>
            <w:color w:val="000000"/>
            <w:lang w:val="en-US"/>
            <w:rPrChange w:id="4152" w:author="Orion" w:date="2011-04-24T22:32:00Z">
              <w:rPr>
                <w:rStyle w:val="apple-converted-space"/>
                <w:rFonts w:ascii="Arial" w:hAnsi="Arial" w:cs="Arial"/>
                <w:b/>
                <w:bCs/>
                <w:color w:val="000000"/>
                <w:sz w:val="48"/>
                <w:szCs w:val="48"/>
              </w:rPr>
            </w:rPrChange>
          </w:rPr>
          <w:t> </w:t>
        </w:r>
        <w:r w:rsidRPr="00246937">
          <w:rPr>
            <w:rStyle w:val="Emphasis"/>
            <w:rFonts w:cs="Times New Roman"/>
            <w:bCs/>
            <w:i w:val="0"/>
            <w:iCs w:val="0"/>
            <w:color w:val="000000"/>
            <w:lang w:val="en-US"/>
            <w:rPrChange w:id="4153" w:author="Orion" w:date="2011-04-24T22:32:00Z">
              <w:rPr>
                <w:rStyle w:val="Emphasis"/>
                <w:rFonts w:ascii="Arial" w:hAnsi="Arial" w:cs="Arial"/>
                <w:b/>
                <w:bCs/>
                <w:i w:val="0"/>
                <w:iCs w:val="0"/>
                <w:color w:val="000000"/>
                <w:sz w:val="48"/>
                <w:szCs w:val="48"/>
              </w:rPr>
            </w:rPrChange>
          </w:rPr>
          <w:t>Control Center</w:t>
        </w:r>
      </w:ins>
    </w:p>
    <w:p w:rsidR="00792280" w:rsidRPr="00246937" w:rsidRDefault="00792280">
      <w:pPr>
        <w:autoSpaceDE w:val="0"/>
        <w:jc w:val="both"/>
        <w:rPr>
          <w:ins w:id="4154" w:author="Orion" w:date="2011-03-28T15:57:00Z"/>
          <w:rStyle w:val="Emphasis"/>
          <w:rFonts w:cs="Times New Roman"/>
          <w:bCs/>
          <w:i w:val="0"/>
          <w:iCs w:val="0"/>
          <w:color w:val="000000"/>
          <w:lang w:val="en-US"/>
        </w:rPr>
      </w:pPr>
      <w:ins w:id="4155" w:author="Orion" w:date="2011-03-28T15:57:00Z">
        <w:r w:rsidRPr="00246937">
          <w:rPr>
            <w:rFonts w:cs="Times New Roman"/>
            <w:color w:val="000000"/>
            <w:lang w:val="en-US"/>
            <w:rPrChange w:id="4156" w:author="Orion" w:date="2011-04-24T22:32:00Z">
              <w:rPr>
                <w:b/>
                <w:bCs/>
                <w:i/>
                <w:iCs/>
                <w:color w:val="000000"/>
                <w:sz w:val="48"/>
                <w:szCs w:val="48"/>
              </w:rPr>
            </w:rPrChange>
          </w:rPr>
          <w:t>ARTCC</w:t>
        </w:r>
        <w:r w:rsidRPr="00246937">
          <w:rPr>
            <w:rStyle w:val="Emphasis"/>
            <w:rFonts w:cs="Times New Roman"/>
            <w:bCs/>
            <w:i w:val="0"/>
            <w:iCs w:val="0"/>
            <w:color w:val="000000"/>
            <w:lang w:val="en-US"/>
            <w:rPrChange w:id="4157" w:author="Orion" w:date="2011-04-24T22:32:00Z">
              <w:rPr>
                <w:rStyle w:val="Emphasis"/>
                <w:rFonts w:ascii="Arial" w:hAnsi="Arial" w:cs="Arial"/>
                <w:b/>
                <w:bCs/>
                <w:i w:val="0"/>
                <w:iCs w:val="0"/>
                <w:color w:val="000000"/>
                <w:sz w:val="48"/>
                <w:szCs w:val="48"/>
              </w:rPr>
            </w:rPrChange>
          </w:rPr>
          <w:t xml:space="preserve"> </w:t>
        </w:r>
        <w:r w:rsidRPr="00246937">
          <w:rPr>
            <w:rStyle w:val="Emphasis"/>
            <w:rFonts w:cs="Times New Roman"/>
            <w:bCs/>
            <w:i w:val="0"/>
            <w:iCs w:val="0"/>
            <w:color w:val="000000"/>
            <w:lang w:val="en-US"/>
            <w:rPrChange w:id="4158" w:author="Orion" w:date="2011-04-24T22:32:00Z">
              <w:rPr>
                <w:rStyle w:val="Emphasis"/>
                <w:rFonts w:ascii="Arial" w:hAnsi="Arial" w:cs="Arial"/>
                <w:b/>
                <w:bCs/>
                <w:i w:val="0"/>
                <w:iCs w:val="0"/>
                <w:color w:val="000000"/>
                <w:sz w:val="48"/>
                <w:szCs w:val="48"/>
              </w:rPr>
            </w:rPrChange>
          </w:rPr>
          <w:tab/>
          <w:t>Air Route Traffic Control Center</w:t>
        </w:r>
      </w:ins>
    </w:p>
    <w:p w:rsidR="00792280" w:rsidRPr="00246937" w:rsidRDefault="00792280">
      <w:pPr>
        <w:autoSpaceDE w:val="0"/>
        <w:jc w:val="both"/>
        <w:rPr>
          <w:ins w:id="4159" w:author="Orion" w:date="2011-03-28T15:57:00Z"/>
          <w:rFonts w:cs="Times New Roman"/>
          <w:color w:val="000000"/>
          <w:lang w:val="en-US"/>
        </w:rPr>
      </w:pPr>
      <w:ins w:id="4160" w:author="Orion" w:date="2011-03-28T15:57:00Z">
        <w:r w:rsidRPr="00246937">
          <w:rPr>
            <w:rFonts w:cs="Times New Roman"/>
            <w:color w:val="000000"/>
            <w:lang w:val="en-US"/>
            <w:rPrChange w:id="4161" w:author="Orion" w:date="2011-04-24T22:32:00Z">
              <w:rPr>
                <w:rFonts w:cs="Times New Roman"/>
                <w:b/>
                <w:bCs/>
                <w:color w:val="000000"/>
                <w:sz w:val="48"/>
                <w:szCs w:val="48"/>
                <w:lang w:val="en-US"/>
              </w:rPr>
            </w:rPrChange>
          </w:rPr>
          <w:t>ATM</w:t>
        </w:r>
        <w:r w:rsidRPr="00246937">
          <w:rPr>
            <w:rFonts w:cs="Times New Roman"/>
            <w:color w:val="000000"/>
            <w:lang w:val="en-US"/>
            <w:rPrChange w:id="4162" w:author="Orion" w:date="2011-04-24T22:32:00Z">
              <w:rPr>
                <w:rFonts w:cs="Times New Roman"/>
                <w:b/>
                <w:bCs/>
                <w:color w:val="000000"/>
                <w:sz w:val="48"/>
                <w:szCs w:val="48"/>
                <w:lang w:val="en-US"/>
              </w:rPr>
            </w:rPrChange>
          </w:rPr>
          <w:tab/>
        </w:r>
        <w:r w:rsidRPr="00246937">
          <w:rPr>
            <w:rFonts w:cs="Times New Roman"/>
            <w:color w:val="000000"/>
            <w:lang w:val="en-US"/>
            <w:rPrChange w:id="4163" w:author="Orion" w:date="2011-04-24T22:32:00Z">
              <w:rPr>
                <w:rFonts w:cs="Times New Roman"/>
                <w:b/>
                <w:bCs/>
                <w:color w:val="000000"/>
                <w:sz w:val="48"/>
                <w:szCs w:val="48"/>
                <w:lang w:val="en-US"/>
              </w:rPr>
            </w:rPrChange>
          </w:rPr>
          <w:tab/>
          <w:t>Air Traffic Management</w:t>
        </w:r>
      </w:ins>
    </w:p>
    <w:p w:rsidR="002E41B0" w:rsidRPr="00246937" w:rsidRDefault="002E41B0">
      <w:pPr>
        <w:autoSpaceDE w:val="0"/>
        <w:jc w:val="both"/>
        <w:rPr>
          <w:ins w:id="4164" w:author="Orion" w:date="2011-03-28T19:32:00Z"/>
          <w:rFonts w:cs="Times New Roman"/>
          <w:color w:val="000000"/>
          <w:lang w:val="en-US"/>
        </w:rPr>
      </w:pPr>
      <w:ins w:id="4165" w:author="Orion" w:date="2011-03-28T15:57:00Z">
        <w:r w:rsidRPr="00246937">
          <w:rPr>
            <w:rFonts w:cs="Times New Roman"/>
            <w:color w:val="000000"/>
            <w:lang w:val="en-US"/>
            <w:rPrChange w:id="4166" w:author="Orion" w:date="2011-04-24T22:32:00Z">
              <w:rPr>
                <w:rFonts w:cs="Times New Roman"/>
                <w:b/>
                <w:bCs/>
                <w:color w:val="000000"/>
                <w:sz w:val="48"/>
                <w:szCs w:val="48"/>
                <w:lang w:val="en-US"/>
              </w:rPr>
            </w:rPrChange>
          </w:rPr>
          <w:t>ATFM</w:t>
        </w:r>
        <w:r w:rsidRPr="00246937">
          <w:rPr>
            <w:rFonts w:cs="Times New Roman"/>
            <w:color w:val="000000"/>
            <w:lang w:val="en-US"/>
            <w:rPrChange w:id="4167" w:author="Orion" w:date="2011-04-24T22:32:00Z">
              <w:rPr>
                <w:rFonts w:cs="Times New Roman"/>
                <w:b/>
                <w:bCs/>
                <w:color w:val="000000"/>
                <w:sz w:val="48"/>
                <w:szCs w:val="48"/>
                <w:lang w:val="en-US"/>
              </w:rPr>
            </w:rPrChange>
          </w:rPr>
          <w:tab/>
        </w:r>
        <w:r w:rsidRPr="00246937">
          <w:rPr>
            <w:rFonts w:cs="Times New Roman"/>
            <w:color w:val="000000"/>
            <w:lang w:val="en-US"/>
            <w:rPrChange w:id="4168" w:author="Orion" w:date="2011-04-24T22:32:00Z">
              <w:rPr>
                <w:rFonts w:cs="Times New Roman"/>
                <w:b/>
                <w:bCs/>
                <w:color w:val="000000"/>
                <w:sz w:val="48"/>
                <w:szCs w:val="48"/>
                <w:lang w:val="en-US"/>
              </w:rPr>
            </w:rPrChange>
          </w:rPr>
          <w:tab/>
          <w:t>Air Traffic Flow Management</w:t>
        </w:r>
      </w:ins>
    </w:p>
    <w:p w:rsidR="00CB07AF" w:rsidRPr="00246937" w:rsidRDefault="00CB07AF">
      <w:pPr>
        <w:autoSpaceDE w:val="0"/>
        <w:jc w:val="both"/>
        <w:rPr>
          <w:ins w:id="4169" w:author="Orion" w:date="2011-03-28T15:57:00Z"/>
          <w:rFonts w:cs="Times New Roman"/>
          <w:color w:val="000000"/>
          <w:lang w:val="en-US"/>
        </w:rPr>
      </w:pPr>
      <w:ins w:id="4170" w:author="Orion" w:date="2011-03-28T19:32:00Z">
        <w:r w:rsidRPr="00246937">
          <w:rPr>
            <w:rFonts w:cs="Times New Roman"/>
            <w:lang w:val="en-US"/>
            <w:rPrChange w:id="4171" w:author="Orion" w:date="2011-04-24T22:32:00Z">
              <w:rPr>
                <w:b/>
                <w:bCs/>
                <w:sz w:val="48"/>
                <w:szCs w:val="48"/>
              </w:rPr>
            </w:rPrChange>
          </w:rPr>
          <w:t xml:space="preserve">AVDS </w:t>
        </w:r>
        <w:r w:rsidRPr="00246937">
          <w:rPr>
            <w:rFonts w:cs="Times New Roman"/>
            <w:lang w:val="en-US"/>
            <w:rPrChange w:id="4172" w:author="Orion" w:date="2011-04-24T22:32:00Z">
              <w:rPr>
                <w:b/>
                <w:bCs/>
                <w:sz w:val="48"/>
                <w:szCs w:val="48"/>
              </w:rPr>
            </w:rPrChange>
          </w:rPr>
          <w:tab/>
        </w:r>
        <w:r w:rsidRPr="00246937">
          <w:rPr>
            <w:rFonts w:cs="Times New Roman"/>
            <w:lang w:val="en-US"/>
            <w:rPrChange w:id="4173" w:author="Orion" w:date="2011-04-24T22:32:00Z">
              <w:rPr>
                <w:b/>
                <w:bCs/>
                <w:sz w:val="48"/>
                <w:szCs w:val="48"/>
                <w:lang w:val="en-US"/>
              </w:rPr>
            </w:rPrChange>
          </w:rPr>
          <w:tab/>
          <w:t>Aviator Visual Design Simulator</w:t>
        </w:r>
      </w:ins>
    </w:p>
    <w:p w:rsidR="00792280" w:rsidRPr="00246937" w:rsidRDefault="00792280">
      <w:pPr>
        <w:autoSpaceDE w:val="0"/>
        <w:jc w:val="both"/>
        <w:rPr>
          <w:ins w:id="4174" w:author="Orion" w:date="2011-03-28T15:57:00Z"/>
          <w:rFonts w:cs="Times New Roman"/>
          <w:color w:val="000000"/>
          <w:lang w:val="en-US"/>
        </w:rPr>
      </w:pPr>
      <w:ins w:id="4175" w:author="Orion" w:date="2011-03-28T15:57:00Z">
        <w:r w:rsidRPr="00246937">
          <w:rPr>
            <w:rStyle w:val="apple-style-span"/>
            <w:rFonts w:cs="Times New Roman"/>
            <w:bCs/>
            <w:color w:val="000000"/>
            <w:lang w:val="en-US"/>
            <w:rPrChange w:id="4176" w:author="Orion" w:date="2011-04-24T22:32:00Z">
              <w:rPr>
                <w:rStyle w:val="apple-style-span"/>
                <w:rFonts w:ascii="Arial" w:hAnsi="Arial" w:cs="Arial"/>
                <w:b/>
                <w:bCs/>
                <w:color w:val="000000"/>
                <w:sz w:val="20"/>
                <w:szCs w:val="20"/>
                <w:lang w:val="en-US"/>
              </w:rPr>
            </w:rPrChange>
          </w:rPr>
          <w:t xml:space="preserve">BDI  </w:t>
        </w:r>
        <w:r w:rsidRPr="00246937">
          <w:rPr>
            <w:rStyle w:val="apple-style-span"/>
            <w:rFonts w:cs="Times New Roman"/>
            <w:bCs/>
            <w:color w:val="000000"/>
            <w:lang w:val="en-US"/>
            <w:rPrChange w:id="4177" w:author="Orion" w:date="2011-04-24T22:32:00Z">
              <w:rPr>
                <w:rStyle w:val="apple-style-span"/>
                <w:rFonts w:ascii="Arial" w:hAnsi="Arial" w:cs="Arial"/>
                <w:b/>
                <w:bCs/>
                <w:color w:val="000000"/>
                <w:sz w:val="20"/>
                <w:szCs w:val="20"/>
                <w:lang w:val="en-US"/>
              </w:rPr>
            </w:rPrChange>
          </w:rPr>
          <w:tab/>
        </w:r>
        <w:r w:rsidRPr="00246937">
          <w:rPr>
            <w:rStyle w:val="apple-style-span"/>
            <w:rFonts w:cs="Times New Roman"/>
            <w:bCs/>
            <w:color w:val="000000"/>
            <w:lang w:val="en-US"/>
            <w:rPrChange w:id="4178" w:author="Orion" w:date="2011-04-24T22:32:00Z">
              <w:rPr>
                <w:rStyle w:val="apple-style-span"/>
                <w:rFonts w:ascii="Arial" w:hAnsi="Arial" w:cs="Arial"/>
                <w:b/>
                <w:bCs/>
                <w:color w:val="000000"/>
                <w:sz w:val="20"/>
                <w:szCs w:val="20"/>
                <w:lang w:val="en-US"/>
              </w:rPr>
            </w:rPrChange>
          </w:rPr>
          <w:tab/>
          <w:t>Belief-Desire-Intention software mode</w:t>
        </w:r>
      </w:ins>
    </w:p>
    <w:p w:rsidR="00792280" w:rsidRPr="00246937" w:rsidRDefault="00792280" w:rsidP="00452836">
      <w:pPr>
        <w:autoSpaceDE w:val="0"/>
        <w:jc w:val="both"/>
        <w:rPr>
          <w:ins w:id="4179" w:author="Orion" w:date="2011-03-28T15:57:00Z"/>
          <w:rFonts w:cs="Times New Roman"/>
          <w:lang w:val="en-US"/>
        </w:rPr>
      </w:pPr>
      <w:ins w:id="4180" w:author="Orion" w:date="2011-03-28T15:57:00Z">
        <w:r w:rsidRPr="00246937">
          <w:rPr>
            <w:rFonts w:cs="Times New Roman"/>
            <w:lang w:val="en-US"/>
            <w:rPrChange w:id="4181" w:author="Orion" w:date="2011-04-24T22:32:00Z">
              <w:rPr>
                <w:b/>
                <w:bCs/>
                <w:sz w:val="48"/>
                <w:szCs w:val="48"/>
                <w:lang w:val="en-US"/>
              </w:rPr>
            </w:rPrChange>
          </w:rPr>
          <w:t xml:space="preserve">CATFM </w:t>
        </w:r>
        <w:r w:rsidRPr="00246937">
          <w:rPr>
            <w:rFonts w:cs="Times New Roman"/>
            <w:lang w:val="en-US"/>
            <w:rPrChange w:id="4182" w:author="Orion" w:date="2011-04-24T22:32:00Z">
              <w:rPr>
                <w:b/>
                <w:bCs/>
                <w:sz w:val="48"/>
                <w:szCs w:val="48"/>
                <w:lang w:val="en-US"/>
              </w:rPr>
            </w:rPrChange>
          </w:rPr>
          <w:tab/>
          <w:t>Collaborative Air Traffic Flow Management</w:t>
        </w:r>
      </w:ins>
    </w:p>
    <w:p w:rsidR="00792280" w:rsidRPr="00246937" w:rsidRDefault="00792280">
      <w:pPr>
        <w:autoSpaceDE w:val="0"/>
        <w:jc w:val="both"/>
        <w:rPr>
          <w:ins w:id="4183" w:author="Orion" w:date="2011-04-06T16:15:00Z"/>
          <w:rFonts w:cs="Times New Roman"/>
          <w:color w:val="000000"/>
          <w:lang w:val="en-US"/>
          <w:rPrChange w:id="4184" w:author="Orion" w:date="2011-04-24T22:32:00Z">
            <w:rPr>
              <w:ins w:id="4185" w:author="Orion" w:date="2011-04-06T16:15:00Z"/>
              <w:rFonts w:ascii="Courier New" w:hAnsi="Courier New" w:cs="Courier New"/>
              <w:color w:val="000000"/>
              <w:lang w:val="en-US"/>
            </w:rPr>
          </w:rPrChange>
        </w:rPr>
      </w:pPr>
      <w:proofErr w:type="spellStart"/>
      <w:ins w:id="4186" w:author="Orion" w:date="2011-03-28T15:57:00Z">
        <w:r w:rsidRPr="00246937">
          <w:rPr>
            <w:rFonts w:cs="Times New Roman"/>
            <w:color w:val="000000"/>
            <w:lang w:val="en-US"/>
            <w:rPrChange w:id="4187" w:author="Orion" w:date="2011-04-24T22:32:00Z">
              <w:rPr>
                <w:b/>
                <w:bCs/>
                <w:color w:val="000000"/>
                <w:sz w:val="48"/>
                <w:szCs w:val="48"/>
              </w:rPr>
            </w:rPrChange>
          </w:rPr>
          <w:t>Eurocontrol</w:t>
        </w:r>
        <w:proofErr w:type="spellEnd"/>
        <w:r w:rsidRPr="00246937">
          <w:rPr>
            <w:rFonts w:cs="Times New Roman"/>
            <w:lang w:val="en-US"/>
            <w:rPrChange w:id="4188" w:author="Orion" w:date="2011-04-24T22:32:00Z">
              <w:rPr>
                <w:b/>
                <w:bCs/>
                <w:sz w:val="48"/>
                <w:szCs w:val="48"/>
                <w:lang w:val="en-US"/>
              </w:rPr>
            </w:rPrChange>
          </w:rPr>
          <w:t xml:space="preserve"> </w:t>
        </w:r>
        <w:r w:rsidRPr="00246937">
          <w:rPr>
            <w:rFonts w:cs="Times New Roman"/>
            <w:lang w:val="en-US"/>
            <w:rPrChange w:id="4189" w:author="Orion" w:date="2011-04-24T22:32:00Z">
              <w:rPr>
                <w:b/>
                <w:bCs/>
                <w:sz w:val="48"/>
                <w:szCs w:val="48"/>
                <w:lang w:val="en-US"/>
              </w:rPr>
            </w:rPrChange>
          </w:rPr>
          <w:tab/>
        </w:r>
        <w:r w:rsidRPr="00246937">
          <w:rPr>
            <w:rFonts w:cs="Times New Roman"/>
            <w:color w:val="000000"/>
            <w:lang w:val="en-US"/>
            <w:rPrChange w:id="4190" w:author="Orion" w:date="2011-04-24T22:32:00Z">
              <w:rPr>
                <w:b/>
                <w:bCs/>
                <w:color w:val="000000"/>
                <w:sz w:val="48"/>
                <w:szCs w:val="48"/>
              </w:rPr>
            </w:rPrChange>
          </w:rPr>
          <w:t xml:space="preserve">European </w:t>
        </w:r>
        <w:proofErr w:type="spellStart"/>
        <w:r w:rsidRPr="00246937">
          <w:rPr>
            <w:rFonts w:cs="Times New Roman"/>
            <w:color w:val="000000"/>
            <w:lang w:val="en-US"/>
            <w:rPrChange w:id="4191" w:author="Orion" w:date="2011-04-24T22:32:00Z">
              <w:rPr>
                <w:b/>
                <w:bCs/>
                <w:color w:val="000000"/>
                <w:sz w:val="48"/>
                <w:szCs w:val="48"/>
              </w:rPr>
            </w:rPrChange>
          </w:rPr>
          <w:t>Organisation</w:t>
        </w:r>
        <w:proofErr w:type="spellEnd"/>
        <w:r w:rsidRPr="00246937">
          <w:rPr>
            <w:rFonts w:cs="Times New Roman"/>
            <w:color w:val="000000"/>
            <w:lang w:val="en-US"/>
            <w:rPrChange w:id="4192" w:author="Orion" w:date="2011-04-24T22:32:00Z">
              <w:rPr>
                <w:b/>
                <w:bCs/>
                <w:color w:val="000000"/>
                <w:sz w:val="48"/>
                <w:szCs w:val="48"/>
              </w:rPr>
            </w:rPrChange>
          </w:rPr>
          <w:t xml:space="preserve"> for the Safety of Air Navigation</w:t>
        </w:r>
      </w:ins>
    </w:p>
    <w:p w:rsidR="00F7111F" w:rsidRPr="00246937" w:rsidRDefault="00F7111F">
      <w:pPr>
        <w:autoSpaceDE w:val="0"/>
        <w:jc w:val="both"/>
        <w:rPr>
          <w:ins w:id="4193" w:author="Orion" w:date="2011-03-28T15:57:00Z"/>
          <w:rFonts w:cs="Times New Roman"/>
          <w:color w:val="000000"/>
          <w:lang w:val="en-US"/>
        </w:rPr>
      </w:pPr>
      <w:ins w:id="4194" w:author="Orion" w:date="2011-04-06T16:15:00Z">
        <w:r w:rsidRPr="00246937">
          <w:rPr>
            <w:rFonts w:cs="Times New Roman"/>
            <w:color w:val="000000"/>
            <w:lang w:val="en-US"/>
            <w:rPrChange w:id="4195" w:author="Orion" w:date="2011-04-24T22:32:00Z">
              <w:rPr>
                <w:rFonts w:ascii="Courier New" w:hAnsi="Courier New" w:cs="Courier New"/>
                <w:color w:val="000000"/>
                <w:lang w:val="en-US"/>
              </w:rPr>
            </w:rPrChange>
          </w:rPr>
          <w:t>CRM</w:t>
        </w:r>
        <w:r w:rsidRPr="00246937">
          <w:rPr>
            <w:rFonts w:cs="Times New Roman"/>
            <w:color w:val="000000"/>
            <w:lang w:val="en-US"/>
            <w:rPrChange w:id="4196" w:author="Orion" w:date="2011-04-24T22:32:00Z">
              <w:rPr>
                <w:rFonts w:ascii="Courier New" w:hAnsi="Courier New" w:cs="Courier New"/>
                <w:color w:val="000000"/>
                <w:lang w:val="en-US"/>
              </w:rPr>
            </w:rPrChange>
          </w:rPr>
          <w:tab/>
        </w:r>
        <w:r w:rsidRPr="00246937">
          <w:rPr>
            <w:rFonts w:cs="Times New Roman"/>
            <w:color w:val="000000"/>
            <w:lang w:val="en-US"/>
            <w:rPrChange w:id="4197" w:author="Orion" w:date="2011-04-24T22:32:00Z">
              <w:rPr>
                <w:rFonts w:ascii="Courier New" w:hAnsi="Courier New" w:cs="Courier New"/>
                <w:color w:val="000000"/>
                <w:lang w:val="en-US"/>
              </w:rPr>
            </w:rPrChange>
          </w:rPr>
          <w:tab/>
          <w:t>Crew Resou</w:t>
        </w:r>
      </w:ins>
      <w:ins w:id="4198" w:author="Orion" w:date="2011-04-06T16:16:00Z">
        <w:r w:rsidRPr="00246937">
          <w:rPr>
            <w:rFonts w:cs="Times New Roman"/>
            <w:color w:val="000000"/>
            <w:lang w:val="en-US"/>
            <w:rPrChange w:id="4199" w:author="Orion" w:date="2011-04-24T22:32:00Z">
              <w:rPr>
                <w:rFonts w:ascii="Courier New" w:hAnsi="Courier New" w:cs="Courier New"/>
                <w:color w:val="000000"/>
                <w:lang w:val="en-US"/>
              </w:rPr>
            </w:rPrChange>
          </w:rPr>
          <w:t>rce Management</w:t>
        </w:r>
      </w:ins>
    </w:p>
    <w:p w:rsidR="00792280" w:rsidRPr="00246937" w:rsidRDefault="00792280">
      <w:pPr>
        <w:autoSpaceDE w:val="0"/>
        <w:jc w:val="both"/>
        <w:rPr>
          <w:ins w:id="4200" w:author="Orion" w:date="2011-03-28T15:57:00Z"/>
          <w:rFonts w:cs="Times New Roman"/>
          <w:lang w:val="en-US"/>
        </w:rPr>
      </w:pPr>
      <w:ins w:id="4201" w:author="Orion" w:date="2011-03-28T15:57:00Z">
        <w:r w:rsidRPr="00246937">
          <w:rPr>
            <w:rFonts w:cs="Times New Roman"/>
            <w:lang w:val="en-US"/>
            <w:rPrChange w:id="4202" w:author="Orion" w:date="2011-04-24T22:32:00Z">
              <w:rPr>
                <w:b/>
                <w:bCs/>
                <w:sz w:val="48"/>
                <w:szCs w:val="48"/>
              </w:rPr>
            </w:rPrChange>
          </w:rPr>
          <w:t>FAA</w:t>
        </w:r>
        <w:r w:rsidRPr="00246937">
          <w:rPr>
            <w:rFonts w:cs="Times New Roman"/>
            <w:lang w:val="en-US"/>
            <w:rPrChange w:id="4203" w:author="Orion" w:date="2011-04-24T22:32:00Z">
              <w:rPr>
                <w:b/>
                <w:bCs/>
                <w:sz w:val="48"/>
                <w:szCs w:val="48"/>
              </w:rPr>
            </w:rPrChange>
          </w:rPr>
          <w:tab/>
        </w:r>
        <w:r w:rsidRPr="00246937">
          <w:rPr>
            <w:rFonts w:cs="Times New Roman"/>
            <w:lang w:val="en-US"/>
            <w:rPrChange w:id="4204" w:author="Orion" w:date="2011-04-24T22:32:00Z">
              <w:rPr>
                <w:b/>
                <w:bCs/>
                <w:sz w:val="48"/>
                <w:szCs w:val="48"/>
                <w:lang w:val="en-US"/>
              </w:rPr>
            </w:rPrChange>
          </w:rPr>
          <w:tab/>
          <w:t>Federal Aviation Administration of USA</w:t>
        </w:r>
      </w:ins>
    </w:p>
    <w:p w:rsidR="00792280" w:rsidRPr="00246937" w:rsidRDefault="00792280">
      <w:pPr>
        <w:autoSpaceDE w:val="0"/>
        <w:jc w:val="both"/>
        <w:rPr>
          <w:ins w:id="4205" w:author="Orion" w:date="2011-03-28T15:57:00Z"/>
          <w:rFonts w:cs="Times New Roman"/>
          <w:lang w:val="en-US"/>
        </w:rPr>
      </w:pPr>
      <w:ins w:id="4206" w:author="Orion" w:date="2011-03-28T15:57:00Z">
        <w:r w:rsidRPr="00246937">
          <w:rPr>
            <w:rFonts w:cs="Times New Roman"/>
            <w:color w:val="000000"/>
            <w:lang w:val="en-US"/>
            <w:rPrChange w:id="4207" w:author="Orion" w:date="2011-04-24T22:32:00Z">
              <w:rPr>
                <w:b/>
                <w:bCs/>
                <w:color w:val="000000"/>
                <w:sz w:val="48"/>
                <w:szCs w:val="48"/>
                <w:lang w:val="en-US"/>
              </w:rPr>
            </w:rPrChange>
          </w:rPr>
          <w:t>FACET</w:t>
        </w:r>
        <w:r w:rsidRPr="00246937">
          <w:rPr>
            <w:rFonts w:cs="Times New Roman"/>
            <w:color w:val="000000"/>
            <w:lang w:val="en-US"/>
            <w:rPrChange w:id="4208" w:author="Orion" w:date="2011-04-24T22:32:00Z">
              <w:rPr>
                <w:b/>
                <w:bCs/>
                <w:color w:val="000000"/>
                <w:sz w:val="48"/>
                <w:szCs w:val="48"/>
                <w:lang w:val="en-US"/>
              </w:rPr>
            </w:rPrChange>
          </w:rPr>
          <w:tab/>
        </w:r>
        <w:r w:rsidRPr="00246937">
          <w:rPr>
            <w:rFonts w:cs="Times New Roman"/>
            <w:lang w:val="en-US"/>
            <w:rPrChange w:id="4209" w:author="Orion" w:date="2011-04-24T22:32:00Z">
              <w:rPr>
                <w:b/>
                <w:bCs/>
                <w:sz w:val="48"/>
                <w:szCs w:val="48"/>
              </w:rPr>
            </w:rPrChange>
          </w:rPr>
          <w:t>Future ATM Concepts Evaluation Tool</w:t>
        </w:r>
      </w:ins>
    </w:p>
    <w:p w:rsidR="00614E3A" w:rsidRPr="00246937" w:rsidRDefault="00792280" w:rsidP="00452836">
      <w:pPr>
        <w:autoSpaceDE w:val="0"/>
        <w:jc w:val="both"/>
        <w:rPr>
          <w:ins w:id="4210" w:author="Orion" w:date="2011-04-02T12:54:00Z"/>
          <w:rFonts w:eastAsia="Times New Roman" w:cs="Times New Roman"/>
          <w:lang w:val="en-US"/>
          <w:rPrChange w:id="4211" w:author="Orion" w:date="2011-04-24T22:32:00Z">
            <w:rPr>
              <w:ins w:id="4212" w:author="Orion" w:date="2011-04-02T12:54:00Z"/>
              <w:rFonts w:ascii="Courier New" w:eastAsia="Times New Roman" w:hAnsi="Courier New" w:cs="Courier New"/>
              <w:lang w:val="en-US"/>
            </w:rPr>
          </w:rPrChange>
        </w:rPr>
      </w:pPr>
      <w:ins w:id="4213" w:author="Orion" w:date="2011-03-28T15:57:00Z">
        <w:r w:rsidRPr="00246937">
          <w:rPr>
            <w:rFonts w:cs="Times New Roman"/>
            <w:color w:val="000000"/>
            <w:lang w:val="en-US"/>
            <w:rPrChange w:id="4214" w:author="Orion" w:date="2011-04-24T22:32:00Z">
              <w:rPr>
                <w:b/>
                <w:bCs/>
                <w:color w:val="000000"/>
                <w:sz w:val="48"/>
                <w:szCs w:val="48"/>
              </w:rPr>
            </w:rPrChange>
          </w:rPr>
          <w:t>GDP</w:t>
        </w:r>
        <w:r w:rsidRPr="00246937">
          <w:rPr>
            <w:rFonts w:cs="Times New Roman"/>
            <w:color w:val="000000"/>
            <w:lang w:val="en-US"/>
            <w:rPrChange w:id="4215" w:author="Orion" w:date="2011-04-24T22:32:00Z">
              <w:rPr>
                <w:b/>
                <w:bCs/>
                <w:color w:val="000000"/>
                <w:sz w:val="48"/>
                <w:szCs w:val="48"/>
              </w:rPr>
            </w:rPrChange>
          </w:rPr>
          <w:tab/>
        </w:r>
        <w:r w:rsidRPr="00246937">
          <w:rPr>
            <w:rFonts w:cs="Times New Roman"/>
            <w:color w:val="000000"/>
            <w:lang w:val="en-US"/>
            <w:rPrChange w:id="4216" w:author="Orion" w:date="2011-04-24T22:32:00Z">
              <w:rPr>
                <w:b/>
                <w:bCs/>
                <w:color w:val="000000"/>
                <w:sz w:val="48"/>
                <w:szCs w:val="48"/>
              </w:rPr>
            </w:rPrChange>
          </w:rPr>
          <w:tab/>
          <w:t>Ground Delay Program</w:t>
        </w:r>
      </w:ins>
      <w:ins w:id="4217" w:author="Orion" w:date="2011-04-02T12:54:00Z">
        <w:r w:rsidR="00614E3A" w:rsidRPr="00246937">
          <w:rPr>
            <w:rFonts w:eastAsia="Times New Roman" w:cs="Times New Roman"/>
            <w:lang w:val="en-US"/>
            <w:rPrChange w:id="4218" w:author="Orion" w:date="2011-04-24T22:32:00Z">
              <w:rPr>
                <w:rFonts w:ascii="Courier New" w:eastAsia="Times New Roman" w:hAnsi="Courier New" w:cs="Courier New"/>
                <w:b/>
                <w:bCs/>
                <w:sz w:val="48"/>
                <w:szCs w:val="48"/>
              </w:rPr>
            </w:rPrChange>
          </w:rPr>
          <w:t xml:space="preserve"> </w:t>
        </w:r>
      </w:ins>
    </w:p>
    <w:p w:rsidR="00792280" w:rsidRPr="00246937" w:rsidRDefault="00614E3A" w:rsidP="00452836">
      <w:pPr>
        <w:autoSpaceDE w:val="0"/>
        <w:jc w:val="both"/>
        <w:rPr>
          <w:ins w:id="4219" w:author="Orion" w:date="2011-04-04T16:04:00Z"/>
          <w:rFonts w:eastAsia="Times New Roman" w:cs="Times New Roman"/>
          <w:lang w:val="en-US"/>
          <w:rPrChange w:id="4220" w:author="Orion" w:date="2011-04-24T22:32:00Z">
            <w:rPr>
              <w:ins w:id="4221" w:author="Orion" w:date="2011-04-04T16:04:00Z"/>
              <w:rFonts w:ascii="Courier New" w:eastAsia="Times New Roman" w:hAnsi="Courier New" w:cs="Courier New"/>
              <w:lang w:val="en-US"/>
            </w:rPr>
          </w:rPrChange>
        </w:rPr>
      </w:pPr>
      <w:ins w:id="4222" w:author="Orion" w:date="2011-04-02T12:54:00Z">
        <w:r w:rsidRPr="00246937">
          <w:rPr>
            <w:rFonts w:eastAsia="Times New Roman" w:cs="Times New Roman"/>
            <w:lang w:val="en-US"/>
            <w:rPrChange w:id="4223" w:author="Orion" w:date="2011-04-24T22:32:00Z">
              <w:rPr>
                <w:rFonts w:ascii="Courier New" w:eastAsia="Times New Roman" w:hAnsi="Courier New" w:cs="Courier New"/>
                <w:b/>
                <w:bCs/>
                <w:sz w:val="48"/>
                <w:szCs w:val="48"/>
              </w:rPr>
            </w:rPrChange>
          </w:rPr>
          <w:t>GPL</w:t>
        </w:r>
        <w:r w:rsidRPr="00246937">
          <w:rPr>
            <w:rFonts w:eastAsia="Times New Roman" w:cs="Times New Roman"/>
            <w:lang w:val="en-US"/>
            <w:rPrChange w:id="4224" w:author="Orion" w:date="2011-04-24T22:32:00Z">
              <w:rPr>
                <w:rFonts w:ascii="Courier New" w:eastAsia="Times New Roman" w:hAnsi="Courier New" w:cs="Courier New"/>
                <w:lang w:val="en-US"/>
              </w:rPr>
            </w:rPrChange>
          </w:rPr>
          <w:tab/>
        </w:r>
        <w:r w:rsidRPr="00246937">
          <w:rPr>
            <w:rFonts w:eastAsia="Times New Roman" w:cs="Times New Roman"/>
            <w:lang w:val="en-US"/>
            <w:rPrChange w:id="4225" w:author="Orion" w:date="2011-04-24T22:32:00Z">
              <w:rPr>
                <w:rFonts w:ascii="Courier New" w:eastAsia="Times New Roman" w:hAnsi="Courier New" w:cs="Courier New"/>
                <w:lang w:val="en-US"/>
              </w:rPr>
            </w:rPrChange>
          </w:rPr>
          <w:tab/>
        </w:r>
      </w:ins>
      <w:ins w:id="4226" w:author="Orion" w:date="2011-04-02T12:55:00Z">
        <w:r w:rsidRPr="00246937">
          <w:rPr>
            <w:rFonts w:eastAsia="Times New Roman" w:cs="Times New Roman"/>
            <w:lang w:val="en-US"/>
            <w:rPrChange w:id="4227" w:author="Orion" w:date="2011-04-24T22:32:00Z">
              <w:rPr>
                <w:rFonts w:ascii="Courier New" w:eastAsia="Times New Roman" w:hAnsi="Courier New" w:cs="Courier New"/>
                <w:lang w:val="en-US"/>
              </w:rPr>
            </w:rPrChange>
          </w:rPr>
          <w:t>GNU Public License</w:t>
        </w:r>
      </w:ins>
    </w:p>
    <w:p w:rsidR="008A5EFB" w:rsidRDefault="00995D47">
      <w:pPr>
        <w:autoSpaceDE w:val="0"/>
        <w:jc w:val="both"/>
        <w:rPr>
          <w:ins w:id="4228" w:author="Orion" w:date="2011-05-09T13:28:00Z"/>
          <w:rFonts w:cs="Times New Roman"/>
          <w:color w:val="000000"/>
          <w:lang w:val="en-US"/>
        </w:rPr>
      </w:pPr>
      <w:ins w:id="4229" w:author="Orion" w:date="2011-04-04T16:04:00Z">
        <w:r w:rsidRPr="00246937">
          <w:rPr>
            <w:rFonts w:cs="Times New Roman"/>
            <w:color w:val="000000"/>
            <w:lang w:val="en-US"/>
            <w:rPrChange w:id="4230" w:author="Orion" w:date="2011-04-24T22:32:00Z">
              <w:rPr>
                <w:rFonts w:ascii="Courier New" w:hAnsi="Courier New" w:cs="Courier New"/>
                <w:color w:val="000000"/>
                <w:lang w:val="en-US"/>
              </w:rPr>
            </w:rPrChange>
          </w:rPr>
          <w:t>HF</w:t>
        </w:r>
        <w:r w:rsidRPr="00246937">
          <w:rPr>
            <w:rFonts w:cs="Times New Roman"/>
            <w:color w:val="000000"/>
            <w:lang w:val="en-US"/>
            <w:rPrChange w:id="4231" w:author="Orion" w:date="2011-04-24T22:32:00Z">
              <w:rPr>
                <w:rFonts w:ascii="Courier New" w:hAnsi="Courier New" w:cs="Courier New"/>
                <w:color w:val="000000"/>
                <w:lang w:val="en-US"/>
              </w:rPr>
            </w:rPrChange>
          </w:rPr>
          <w:tab/>
        </w:r>
        <w:r w:rsidRPr="00246937">
          <w:rPr>
            <w:rFonts w:cs="Times New Roman"/>
            <w:color w:val="000000"/>
            <w:lang w:val="en-US"/>
            <w:rPrChange w:id="4232" w:author="Orion" w:date="2011-04-24T22:32:00Z">
              <w:rPr>
                <w:rFonts w:ascii="Courier New" w:hAnsi="Courier New" w:cs="Courier New"/>
                <w:color w:val="000000"/>
                <w:lang w:val="en-US"/>
              </w:rPr>
            </w:rPrChange>
          </w:rPr>
          <w:tab/>
          <w:t>Human Factors</w:t>
        </w:r>
      </w:ins>
    </w:p>
    <w:p w:rsidR="008A5EFB" w:rsidRDefault="008A5EFB">
      <w:pPr>
        <w:autoSpaceDE w:val="0"/>
        <w:jc w:val="both"/>
        <w:rPr>
          <w:ins w:id="4233" w:author="Orion" w:date="2011-05-09T13:28:00Z"/>
          <w:lang w:val="en-US"/>
        </w:rPr>
      </w:pPr>
      <w:ins w:id="4234" w:author="Orion" w:date="2011-05-09T13:28:00Z">
        <w:r w:rsidRPr="008A5EFB">
          <w:rPr>
            <w:lang w:val="en-US"/>
            <w:rPrChange w:id="4235" w:author="Orion" w:date="2011-05-09T13:28:00Z">
              <w:rPr/>
            </w:rPrChange>
          </w:rPr>
          <w:t xml:space="preserve">IAF </w:t>
        </w:r>
        <w:r w:rsidRPr="008A5EFB">
          <w:rPr>
            <w:lang w:val="en-US"/>
            <w:rPrChange w:id="4236" w:author="Orion" w:date="2011-05-09T13:28:00Z">
              <w:rPr/>
            </w:rPrChange>
          </w:rPr>
          <w:tab/>
        </w:r>
        <w:r>
          <w:rPr>
            <w:lang w:val="en-US"/>
          </w:rPr>
          <w:tab/>
        </w:r>
        <w:r w:rsidRPr="008A5EFB">
          <w:rPr>
            <w:lang w:val="en-US"/>
            <w:rPrChange w:id="4237" w:author="Orion" w:date="2011-05-09T13:28:00Z">
              <w:rPr/>
            </w:rPrChange>
          </w:rPr>
          <w:t>INGENIAS Agent Fr</w:t>
        </w:r>
        <w:r>
          <w:rPr>
            <w:lang w:val="en-US"/>
          </w:rPr>
          <w:t>amework</w:t>
        </w:r>
      </w:ins>
    </w:p>
    <w:p w:rsidR="008C063E" w:rsidRPr="008A5EFB" w:rsidRDefault="008C063E">
      <w:pPr>
        <w:autoSpaceDE w:val="0"/>
        <w:jc w:val="both"/>
        <w:rPr>
          <w:ins w:id="4238" w:author="Orion" w:date="2011-03-28T15:57:00Z"/>
          <w:lang w:val="en-US"/>
          <w:rPrChange w:id="4239" w:author="Orion" w:date="2011-05-09T13:28:00Z">
            <w:rPr>
              <w:ins w:id="4240" w:author="Orion" w:date="2011-03-28T15:57:00Z"/>
              <w:rFonts w:cs="Times New Roman"/>
              <w:color w:val="000000"/>
              <w:lang w:val="en-US"/>
            </w:rPr>
          </w:rPrChange>
        </w:rPr>
      </w:pPr>
      <w:ins w:id="4241" w:author="Orion" w:date="2011-05-09T13:29:00Z">
        <w:r>
          <w:rPr>
            <w:lang w:val="en-US"/>
          </w:rPr>
          <w:t>IDK</w:t>
        </w:r>
        <w:r>
          <w:rPr>
            <w:lang w:val="en-US"/>
          </w:rPr>
          <w:tab/>
        </w:r>
        <w:r>
          <w:rPr>
            <w:lang w:val="en-US"/>
          </w:rPr>
          <w:tab/>
          <w:t>INGENIAS Development Kit</w:t>
        </w:r>
      </w:ins>
    </w:p>
    <w:p w:rsidR="00792280" w:rsidRPr="00246937" w:rsidRDefault="00792280">
      <w:pPr>
        <w:widowControl/>
        <w:suppressAutoHyphens w:val="0"/>
        <w:autoSpaceDE w:val="0"/>
        <w:autoSpaceDN w:val="0"/>
        <w:adjustRightInd w:val="0"/>
        <w:rPr>
          <w:ins w:id="4242" w:author="Orion" w:date="2011-04-06T18:21:00Z"/>
          <w:rFonts w:eastAsia="Times New Roman" w:cs="Times New Roman"/>
          <w:kern w:val="0"/>
          <w:lang w:val="en-US" w:eastAsia="es-ES" w:bidi="ar-SA"/>
          <w:rPrChange w:id="4243" w:author="Orion" w:date="2011-04-24T22:32:00Z">
            <w:rPr>
              <w:ins w:id="4244" w:author="Orion" w:date="2011-04-06T18:21:00Z"/>
              <w:rFonts w:ascii="Courier New" w:eastAsia="Times New Roman" w:hAnsi="Courier New" w:cs="Courier New"/>
              <w:kern w:val="0"/>
              <w:lang w:val="en-US" w:eastAsia="es-ES" w:bidi="ar-SA"/>
            </w:rPr>
          </w:rPrChange>
        </w:rPr>
        <w:pPrChange w:id="4245" w:author="Orion" w:date="2011-03-26T03:55:00Z">
          <w:pPr>
            <w:autoSpaceDE w:val="0"/>
            <w:jc w:val="both"/>
          </w:pPr>
        </w:pPrChange>
      </w:pPr>
      <w:ins w:id="4246" w:author="Orion" w:date="2011-03-28T15:57:00Z">
        <w:r w:rsidRPr="00246937">
          <w:rPr>
            <w:rFonts w:eastAsia="Times New Roman" w:cs="Times New Roman"/>
            <w:kern w:val="0"/>
            <w:lang w:val="en-US" w:eastAsia="es-ES" w:bidi="ar-SA"/>
            <w:rPrChange w:id="4247" w:author="Orion" w:date="2011-04-24T22:32:00Z">
              <w:rPr>
                <w:rFonts w:ascii="TimesNewRomanPSMT" w:eastAsia="Times New Roman" w:hAnsi="TimesNewRomanPSMT" w:cs="TimesNewRomanPSMT"/>
                <w:kern w:val="0"/>
                <w:lang w:val="en-US" w:eastAsia="es-ES" w:bidi="ar-SA"/>
              </w:rPr>
            </w:rPrChange>
          </w:rPr>
          <w:t>IMPACT</w:t>
        </w:r>
        <w:r w:rsidRPr="00246937">
          <w:rPr>
            <w:rFonts w:eastAsia="Times New Roman" w:cs="Times New Roman"/>
            <w:kern w:val="0"/>
            <w:lang w:val="en-US" w:eastAsia="es-ES" w:bidi="ar-SA"/>
            <w:rPrChange w:id="4248" w:author="Orion" w:date="2011-04-24T22:32:00Z">
              <w:rPr>
                <w:rFonts w:ascii="TimesNewRomanPSMT" w:eastAsia="Times New Roman" w:hAnsi="TimesNewRomanPSMT" w:cs="TimesNewRomanPSMT"/>
                <w:kern w:val="0"/>
                <w:lang w:val="en-US" w:eastAsia="es-ES" w:bidi="ar-SA"/>
              </w:rPr>
            </w:rPrChange>
          </w:rPr>
          <w:tab/>
          <w:t>Intelligent agent-based Model for Policy Analysis of Collaborative Traffic flow management</w:t>
        </w:r>
      </w:ins>
    </w:p>
    <w:p w:rsidR="00D84E0F" w:rsidRPr="00246937" w:rsidRDefault="00D84E0F">
      <w:pPr>
        <w:widowControl/>
        <w:suppressAutoHyphens w:val="0"/>
        <w:autoSpaceDE w:val="0"/>
        <w:autoSpaceDN w:val="0"/>
        <w:adjustRightInd w:val="0"/>
        <w:rPr>
          <w:ins w:id="4249" w:author="Orion" w:date="2011-03-28T15:57:00Z"/>
          <w:rFonts w:eastAsia="Times New Roman" w:cs="Times New Roman"/>
          <w:kern w:val="0"/>
          <w:lang w:val="en-US" w:eastAsia="es-ES" w:bidi="ar-SA"/>
          <w:rPrChange w:id="4250" w:author="Orion" w:date="2011-04-24T22:32:00Z">
            <w:rPr>
              <w:ins w:id="4251" w:author="Orion" w:date="2011-03-28T15:57:00Z"/>
              <w:rFonts w:eastAsia="Times New Roman" w:cs="Times New Roman"/>
              <w:kern w:val="0"/>
              <w:lang w:eastAsia="es-ES" w:bidi="ar-SA"/>
            </w:rPr>
          </w:rPrChange>
        </w:rPr>
        <w:pPrChange w:id="4252" w:author="Orion" w:date="2011-03-26T03:55:00Z">
          <w:pPr>
            <w:autoSpaceDE w:val="0"/>
            <w:jc w:val="both"/>
          </w:pPr>
        </w:pPrChange>
      </w:pPr>
      <w:ins w:id="4253" w:author="Orion" w:date="2011-04-06T18:21:00Z">
        <w:r w:rsidRPr="00246937">
          <w:rPr>
            <w:rFonts w:cs="Times New Roman"/>
            <w:lang w:val="en-US"/>
            <w:rPrChange w:id="4254" w:author="Orion" w:date="2011-04-24T22:32:00Z">
              <w:rPr>
                <w:rFonts w:ascii="Courier New" w:hAnsi="Courier New" w:cs="Courier New"/>
              </w:rPr>
            </w:rPrChange>
          </w:rPr>
          <w:t>LOFT</w:t>
        </w:r>
        <w:r w:rsidRPr="00246937">
          <w:rPr>
            <w:rFonts w:cs="Times New Roman"/>
            <w:lang w:val="en-US"/>
            <w:rPrChange w:id="4255" w:author="Orion" w:date="2011-04-24T22:32:00Z">
              <w:rPr>
                <w:rFonts w:ascii="Courier New" w:hAnsi="Courier New" w:cs="Courier New"/>
              </w:rPr>
            </w:rPrChange>
          </w:rPr>
          <w:tab/>
        </w:r>
        <w:r w:rsidRPr="00246937">
          <w:rPr>
            <w:rFonts w:cs="Times New Roman"/>
            <w:lang w:val="en-US"/>
            <w:rPrChange w:id="4256" w:author="Orion" w:date="2011-04-24T22:32:00Z">
              <w:rPr>
                <w:rFonts w:ascii="Courier New" w:hAnsi="Courier New" w:cs="Courier New"/>
              </w:rPr>
            </w:rPrChange>
          </w:rPr>
          <w:tab/>
          <w:t>Line Oriented Flight Training</w:t>
        </w:r>
      </w:ins>
    </w:p>
    <w:p w:rsidR="00792280" w:rsidRDefault="00792280">
      <w:pPr>
        <w:autoSpaceDE w:val="0"/>
        <w:jc w:val="both"/>
        <w:rPr>
          <w:ins w:id="4257" w:author="Orion" w:date="2011-05-09T12:52:00Z"/>
          <w:rFonts w:cs="Times New Roman"/>
          <w:lang w:val="en-US"/>
        </w:rPr>
      </w:pPr>
      <w:ins w:id="4258" w:author="Orion" w:date="2011-03-28T15:57:00Z">
        <w:r w:rsidRPr="00246937">
          <w:rPr>
            <w:rFonts w:cs="Times New Roman"/>
            <w:lang w:val="en-US"/>
          </w:rPr>
          <w:t>MAS</w:t>
        </w:r>
        <w:r w:rsidRPr="00246937">
          <w:rPr>
            <w:rFonts w:cs="Times New Roman"/>
            <w:lang w:val="en-US"/>
          </w:rPr>
          <w:tab/>
        </w:r>
        <w:r w:rsidRPr="00246937">
          <w:rPr>
            <w:rFonts w:cs="Times New Roman"/>
            <w:lang w:val="en-US"/>
          </w:rPr>
          <w:tab/>
          <w:t>Multi-Agent System</w:t>
        </w:r>
      </w:ins>
    </w:p>
    <w:p w:rsidR="003A7D1F" w:rsidRDefault="003A7D1F">
      <w:pPr>
        <w:autoSpaceDE w:val="0"/>
        <w:jc w:val="both"/>
        <w:rPr>
          <w:ins w:id="4259" w:author="Orion" w:date="2011-05-09T12:18:00Z"/>
          <w:rFonts w:cs="Times New Roman"/>
          <w:lang w:val="en-US"/>
        </w:rPr>
      </w:pPr>
      <w:ins w:id="4260" w:author="Orion" w:date="2011-05-09T12:52:00Z">
        <w:r>
          <w:rPr>
            <w:rFonts w:cs="Times New Roman"/>
            <w:lang w:val="en-US"/>
          </w:rPr>
          <w:t>MDA</w:t>
        </w:r>
        <w:r>
          <w:rPr>
            <w:rFonts w:cs="Times New Roman"/>
            <w:lang w:val="en-US"/>
          </w:rPr>
          <w:tab/>
        </w:r>
        <w:r>
          <w:rPr>
            <w:rFonts w:cs="Times New Roman"/>
            <w:lang w:val="en-US"/>
          </w:rPr>
          <w:tab/>
        </w:r>
        <w:r w:rsidRPr="005E4FAC">
          <w:rPr>
            <w:rStyle w:val="apple-style-span"/>
            <w:rFonts w:cs="Times New Roman"/>
            <w:color w:val="000000"/>
            <w:lang w:val="en-US"/>
            <w:rPrChange w:id="4261" w:author="Orion" w:date="2011-05-10T09:28:00Z">
              <w:rPr>
                <w:rStyle w:val="apple-style-span"/>
                <w:rFonts w:cs="Times New Roman"/>
                <w:color w:val="000000"/>
              </w:rPr>
            </w:rPrChange>
          </w:rPr>
          <w:t xml:space="preserve">Model-Driven </w:t>
        </w:r>
        <w:proofErr w:type="spellStart"/>
        <w:r w:rsidRPr="005E4FAC">
          <w:rPr>
            <w:rStyle w:val="apple-style-span"/>
            <w:rFonts w:cs="Times New Roman"/>
            <w:color w:val="000000"/>
            <w:lang w:val="en-US"/>
            <w:rPrChange w:id="4262" w:author="Orion" w:date="2011-05-10T09:28:00Z">
              <w:rPr>
                <w:rStyle w:val="apple-style-span"/>
                <w:rFonts w:cs="Times New Roman"/>
                <w:color w:val="000000"/>
              </w:rPr>
            </w:rPrChange>
          </w:rPr>
          <w:t>Arquitecture</w:t>
        </w:r>
      </w:ins>
      <w:proofErr w:type="spellEnd"/>
    </w:p>
    <w:p w:rsidR="002E2310" w:rsidRPr="00246937" w:rsidRDefault="002E2310">
      <w:pPr>
        <w:autoSpaceDE w:val="0"/>
        <w:jc w:val="both"/>
        <w:rPr>
          <w:ins w:id="4263" w:author="Orion" w:date="2011-03-28T16:07:00Z"/>
          <w:rFonts w:cs="Times New Roman"/>
          <w:lang w:val="en-US"/>
        </w:rPr>
      </w:pPr>
      <w:ins w:id="4264" w:author="Orion" w:date="2011-05-09T12:18:00Z">
        <w:r w:rsidRPr="002E2310">
          <w:rPr>
            <w:rFonts w:cs="Times New Roman"/>
            <w:lang w:val="en-US"/>
            <w:rPrChange w:id="4265" w:author="Orion" w:date="2011-05-09T12:18:00Z">
              <w:rPr>
                <w:rFonts w:cs="Times New Roman"/>
              </w:rPr>
            </w:rPrChange>
          </w:rPr>
          <w:t>MDE</w:t>
        </w:r>
        <w:r w:rsidRPr="002E2310">
          <w:rPr>
            <w:rFonts w:cs="Times New Roman"/>
            <w:lang w:val="en-US"/>
            <w:rPrChange w:id="4266" w:author="Orion" w:date="2011-05-09T12:18:00Z">
              <w:rPr>
                <w:rFonts w:cs="Times New Roman"/>
              </w:rPr>
            </w:rPrChange>
          </w:rPr>
          <w:tab/>
        </w:r>
        <w:r w:rsidRPr="002E2310">
          <w:rPr>
            <w:rFonts w:cs="Times New Roman"/>
            <w:lang w:val="en-US"/>
            <w:rPrChange w:id="4267" w:author="Orion" w:date="2011-05-09T12:18:00Z">
              <w:rPr>
                <w:rFonts w:cs="Times New Roman"/>
              </w:rPr>
            </w:rPrChange>
          </w:rPr>
          <w:tab/>
        </w:r>
        <w:r>
          <w:rPr>
            <w:rFonts w:cs="Times New Roman"/>
            <w:lang w:val="en-US"/>
          </w:rPr>
          <w:t xml:space="preserve">Model-Driven </w:t>
        </w:r>
      </w:ins>
      <w:ins w:id="4268" w:author="Orion" w:date="2011-05-09T12:19:00Z">
        <w:r>
          <w:rPr>
            <w:rFonts w:cs="Times New Roman"/>
            <w:lang w:val="en-US"/>
          </w:rPr>
          <w:t>Engi</w:t>
        </w:r>
        <w:r w:rsidRPr="002E2310">
          <w:rPr>
            <w:rFonts w:cs="Times New Roman"/>
            <w:lang w:val="en-US"/>
          </w:rPr>
          <w:t>neering</w:t>
        </w:r>
      </w:ins>
    </w:p>
    <w:p w:rsidR="000B60E1" w:rsidRPr="00246937" w:rsidRDefault="000B60E1">
      <w:pPr>
        <w:autoSpaceDE w:val="0"/>
        <w:jc w:val="both"/>
        <w:rPr>
          <w:ins w:id="4269" w:author="Orion" w:date="2011-03-28T15:57:00Z"/>
          <w:rFonts w:cs="Times New Roman"/>
          <w:lang w:val="en-US"/>
          <w:rPrChange w:id="4270" w:author="Orion" w:date="2011-04-24T22:32:00Z">
            <w:rPr>
              <w:ins w:id="4271" w:author="Orion" w:date="2011-03-28T15:57:00Z"/>
            </w:rPr>
          </w:rPrChange>
        </w:rPr>
      </w:pPr>
      <w:ins w:id="4272" w:author="Orion" w:date="2011-03-28T16:07:00Z">
        <w:r w:rsidRPr="00246937">
          <w:rPr>
            <w:rFonts w:cs="Times New Roman"/>
            <w:lang w:val="en-US"/>
            <w:rPrChange w:id="4273" w:author="Orion" w:date="2011-04-24T22:32:00Z">
              <w:rPr/>
            </w:rPrChange>
          </w:rPr>
          <w:t xml:space="preserve">MIDAS </w:t>
        </w:r>
        <w:r w:rsidRPr="00246937">
          <w:rPr>
            <w:rFonts w:cs="Times New Roman"/>
            <w:lang w:val="en-US"/>
          </w:rPr>
          <w:tab/>
        </w:r>
        <w:proofErr w:type="gramStart"/>
        <w:r w:rsidRPr="00246937">
          <w:rPr>
            <w:rFonts w:cs="Times New Roman"/>
            <w:lang w:val="en-US"/>
            <w:rPrChange w:id="4274" w:author="Orion" w:date="2011-04-24T22:32:00Z">
              <w:rPr/>
            </w:rPrChange>
          </w:rPr>
          <w:t>The</w:t>
        </w:r>
        <w:proofErr w:type="gramEnd"/>
        <w:r w:rsidRPr="00246937">
          <w:rPr>
            <w:rFonts w:cs="Times New Roman"/>
            <w:lang w:val="en-US"/>
            <w:rPrChange w:id="4275" w:author="Orion" w:date="2011-04-24T22:32:00Z">
              <w:rPr/>
            </w:rPrChange>
          </w:rPr>
          <w:t xml:space="preserve"> Man-Machine Integrated Design and Analysis System</w:t>
        </w:r>
      </w:ins>
    </w:p>
    <w:p w:rsidR="00792280" w:rsidRDefault="00792280" w:rsidP="00452836">
      <w:pPr>
        <w:autoSpaceDE w:val="0"/>
        <w:jc w:val="both"/>
        <w:rPr>
          <w:ins w:id="4276" w:author="Orion" w:date="2011-05-09T12:51:00Z"/>
          <w:rFonts w:cs="Times New Roman"/>
          <w:lang w:val="en-US"/>
        </w:rPr>
      </w:pPr>
      <w:ins w:id="4277" w:author="Orion" w:date="2011-03-28T15:57:00Z">
        <w:r w:rsidRPr="00246937">
          <w:rPr>
            <w:rFonts w:cs="Times New Roman"/>
            <w:lang w:val="en-US"/>
          </w:rPr>
          <w:t>NAS</w:t>
        </w:r>
        <w:r w:rsidRPr="00246937">
          <w:rPr>
            <w:rFonts w:cs="Times New Roman"/>
            <w:lang w:val="en-US"/>
          </w:rPr>
          <w:tab/>
        </w:r>
        <w:r w:rsidRPr="00246937">
          <w:rPr>
            <w:rFonts w:cs="Times New Roman"/>
            <w:lang w:val="en-US"/>
          </w:rPr>
          <w:tab/>
          <w:t xml:space="preserve">National </w:t>
        </w:r>
        <w:proofErr w:type="spellStart"/>
        <w:r w:rsidRPr="00246937">
          <w:rPr>
            <w:rFonts w:cs="Times New Roman"/>
            <w:lang w:val="en-US"/>
          </w:rPr>
          <w:t>Aispace</w:t>
        </w:r>
        <w:proofErr w:type="spellEnd"/>
        <w:r w:rsidRPr="00246937">
          <w:rPr>
            <w:rFonts w:cs="Times New Roman"/>
            <w:lang w:val="en-US"/>
          </w:rPr>
          <w:t xml:space="preserve"> System</w:t>
        </w:r>
      </w:ins>
    </w:p>
    <w:p w:rsidR="009A2AE2" w:rsidRPr="009A2AE2" w:rsidRDefault="003A7D1F" w:rsidP="00452836">
      <w:pPr>
        <w:autoSpaceDE w:val="0"/>
        <w:jc w:val="both"/>
        <w:rPr>
          <w:ins w:id="4278" w:author="Orion" w:date="2011-03-28T16:01:00Z"/>
          <w:rFonts w:cs="Times New Roman"/>
          <w:color w:val="000000"/>
          <w:lang w:val="en-US"/>
          <w:rPrChange w:id="4279" w:author="Orion" w:date="2011-05-17T17:30:00Z">
            <w:rPr>
              <w:ins w:id="4280" w:author="Orion" w:date="2011-03-28T16:01:00Z"/>
              <w:rFonts w:cs="Times New Roman"/>
              <w:lang w:val="en-US"/>
            </w:rPr>
          </w:rPrChange>
        </w:rPr>
      </w:pPr>
      <w:ins w:id="4281" w:author="Orion" w:date="2011-05-09T12:51:00Z">
        <w:r w:rsidRPr="003A7D1F">
          <w:rPr>
            <w:rStyle w:val="apple-style-span"/>
            <w:rFonts w:cs="Times New Roman"/>
            <w:color w:val="000000"/>
            <w:lang w:val="en-US"/>
            <w:rPrChange w:id="4282" w:author="Orion" w:date="2011-05-09T12:51:00Z">
              <w:rPr>
                <w:rStyle w:val="apple-style-span"/>
                <w:rFonts w:cs="Times New Roman"/>
                <w:color w:val="000000"/>
              </w:rPr>
            </w:rPrChange>
          </w:rPr>
          <w:t>OMG</w:t>
        </w:r>
        <w:r w:rsidRPr="003A7D1F">
          <w:rPr>
            <w:rStyle w:val="apple-style-span"/>
            <w:rFonts w:cs="Times New Roman"/>
            <w:color w:val="000000"/>
            <w:lang w:val="en-US"/>
            <w:rPrChange w:id="4283" w:author="Orion" w:date="2011-05-09T12:51:00Z">
              <w:rPr>
                <w:rStyle w:val="apple-style-span"/>
                <w:rFonts w:cs="Times New Roman"/>
                <w:color w:val="000000"/>
              </w:rPr>
            </w:rPrChange>
          </w:rPr>
          <w:tab/>
        </w:r>
        <w:r>
          <w:rPr>
            <w:rStyle w:val="apple-style-span"/>
            <w:rFonts w:cs="Times New Roman"/>
            <w:color w:val="000000"/>
            <w:lang w:val="en-US"/>
          </w:rPr>
          <w:tab/>
        </w:r>
        <w:r w:rsidRPr="003A7D1F">
          <w:rPr>
            <w:rStyle w:val="apple-style-span"/>
            <w:rFonts w:cs="Times New Roman"/>
            <w:color w:val="000000"/>
            <w:lang w:val="en-US"/>
            <w:rPrChange w:id="4284" w:author="Orion" w:date="2011-05-09T12:51:00Z">
              <w:rPr>
                <w:rStyle w:val="apple-style-span"/>
                <w:rFonts w:cs="Times New Roman"/>
                <w:color w:val="000000"/>
              </w:rPr>
            </w:rPrChange>
          </w:rPr>
          <w:t>Object Management Group</w:t>
        </w:r>
      </w:ins>
    </w:p>
    <w:p w:rsidR="00AD2494" w:rsidRPr="00246937" w:rsidRDefault="00AD2494">
      <w:pPr>
        <w:rPr>
          <w:ins w:id="4285" w:author="Orion" w:date="2011-03-28T15:57:00Z"/>
          <w:rFonts w:cs="Times New Roman"/>
          <w:lang w:val="en-US"/>
        </w:rPr>
        <w:pPrChange w:id="4286" w:author="Orion" w:date="2011-03-28T16:01:00Z">
          <w:pPr>
            <w:autoSpaceDE w:val="0"/>
            <w:jc w:val="both"/>
          </w:pPr>
        </w:pPrChange>
      </w:pPr>
      <w:ins w:id="4287" w:author="Orion" w:date="2011-03-28T16:01:00Z">
        <w:r w:rsidRPr="00246937">
          <w:rPr>
            <w:rFonts w:cs="Times New Roman"/>
            <w:lang w:val="en-US"/>
          </w:rPr>
          <w:t>STEAM</w:t>
        </w:r>
        <w:r w:rsidRPr="00246937">
          <w:rPr>
            <w:rFonts w:cs="Times New Roman"/>
            <w:lang w:val="en-US"/>
          </w:rPr>
          <w:tab/>
          <w:t>Shell for </w:t>
        </w:r>
        <w:proofErr w:type="spellStart"/>
        <w:r w:rsidRPr="00246937">
          <w:rPr>
            <w:rFonts w:cs="Times New Roman"/>
            <w:lang w:val="en-US"/>
            <w:rPrChange w:id="4288" w:author="Orion" w:date="2011-04-24T22:32:00Z">
              <w:rPr>
                <w:rFonts w:ascii="Times" w:eastAsia="Times New Roman" w:hAnsi="Times" w:cs="Times"/>
                <w:b/>
                <w:bCs/>
                <w:color w:val="000000"/>
                <w:kern w:val="0"/>
                <w:sz w:val="20"/>
                <w:szCs w:val="20"/>
                <w:lang w:eastAsia="es-ES" w:bidi="ar-SA"/>
              </w:rPr>
            </w:rPrChange>
          </w:rPr>
          <w:t>TEAMwork</w:t>
        </w:r>
      </w:ins>
      <w:proofErr w:type="spellEnd"/>
    </w:p>
    <w:p w:rsidR="00792280" w:rsidRPr="00246937" w:rsidRDefault="00792280">
      <w:pPr>
        <w:autoSpaceDE w:val="0"/>
        <w:jc w:val="both"/>
        <w:rPr>
          <w:ins w:id="4289" w:author="Orion" w:date="2011-03-28T15:57:00Z"/>
          <w:rFonts w:cs="Times New Roman"/>
          <w:lang w:val="en-US"/>
        </w:rPr>
      </w:pPr>
      <w:ins w:id="4290" w:author="Orion" w:date="2011-03-28T15:57:00Z">
        <w:r w:rsidRPr="00246937">
          <w:rPr>
            <w:rFonts w:cs="Times New Roman"/>
            <w:lang w:val="en-US"/>
            <w:rPrChange w:id="4291" w:author="Orion" w:date="2011-04-24T22:32:00Z">
              <w:rPr/>
            </w:rPrChange>
          </w:rPr>
          <w:t>UAV</w:t>
        </w:r>
        <w:r w:rsidRPr="00246937">
          <w:rPr>
            <w:rFonts w:cs="Times New Roman"/>
            <w:lang w:val="en-US"/>
            <w:rPrChange w:id="4292" w:author="Orion" w:date="2011-04-24T22:32:00Z">
              <w:rPr/>
            </w:rPrChange>
          </w:rPr>
          <w:tab/>
        </w:r>
        <w:r w:rsidRPr="00246937">
          <w:rPr>
            <w:rFonts w:cs="Times New Roman"/>
            <w:lang w:val="en-US"/>
            <w:rPrChange w:id="4293" w:author="Orion" w:date="2011-04-24T22:32:00Z">
              <w:rPr/>
            </w:rPrChange>
          </w:rPr>
          <w:tab/>
          <w:t>Unmanned aerial vehicle</w:t>
        </w:r>
      </w:ins>
    </w:p>
    <w:p w:rsidR="004902DC" w:rsidRPr="00246937" w:rsidRDefault="00205B24" w:rsidP="00452836">
      <w:pPr>
        <w:autoSpaceDE w:val="0"/>
        <w:jc w:val="both"/>
        <w:rPr>
          <w:ins w:id="4294" w:author="Orion" w:date="2011-03-28T18:28:00Z"/>
          <w:rFonts w:cs="Times New Roman"/>
          <w:lang w:val="en-US"/>
        </w:rPr>
      </w:pPr>
      <w:ins w:id="4295" w:author="Orion" w:date="2011-03-28T18:28:00Z">
        <w:r w:rsidRPr="00246937">
          <w:rPr>
            <w:rFonts w:cs="Times New Roman"/>
            <w:lang w:val="en-US"/>
          </w:rPr>
          <w:t>VFR</w:t>
        </w:r>
        <w:r w:rsidRPr="00246937">
          <w:rPr>
            <w:rFonts w:cs="Times New Roman"/>
            <w:lang w:val="en-US"/>
          </w:rPr>
          <w:tab/>
        </w:r>
        <w:r w:rsidRPr="00246937">
          <w:rPr>
            <w:rFonts w:cs="Times New Roman"/>
            <w:lang w:val="en-US"/>
          </w:rPr>
          <w:tab/>
          <w:t>Visual Flight Rules</w:t>
        </w:r>
      </w:ins>
    </w:p>
    <w:p w:rsidR="00205B24" w:rsidRPr="00246937" w:rsidRDefault="00205B24" w:rsidP="00452836">
      <w:pPr>
        <w:autoSpaceDE w:val="0"/>
        <w:jc w:val="both"/>
        <w:rPr>
          <w:ins w:id="4296" w:author="Orion" w:date="2011-03-28T00:41:00Z"/>
          <w:rFonts w:cs="Times New Roman"/>
          <w:lang w:val="en-US"/>
        </w:rPr>
      </w:pPr>
      <w:ins w:id="4297" w:author="Orion" w:date="2011-03-28T18:28:00Z">
        <w:r w:rsidRPr="00246937">
          <w:rPr>
            <w:rFonts w:cs="Times New Roman"/>
            <w:lang w:val="en-US"/>
          </w:rPr>
          <w:t>IFR</w:t>
        </w:r>
        <w:r w:rsidRPr="00246937">
          <w:rPr>
            <w:rFonts w:cs="Times New Roman"/>
            <w:lang w:val="en-US"/>
          </w:rPr>
          <w:tab/>
        </w:r>
        <w:r w:rsidRPr="00246937">
          <w:rPr>
            <w:rFonts w:cs="Times New Roman"/>
            <w:lang w:val="en-US"/>
          </w:rPr>
          <w:tab/>
          <w:t>Instrumental Flight Rules</w:t>
        </w:r>
      </w:ins>
    </w:p>
    <w:p w:rsidR="004902DC" w:rsidRDefault="00B51FD8">
      <w:pPr>
        <w:widowControl/>
        <w:suppressAutoHyphens w:val="0"/>
        <w:rPr>
          <w:ins w:id="4298" w:author="Orion" w:date="2011-05-01T20:22:00Z"/>
          <w:rFonts w:cs="Times New Roman"/>
          <w:color w:val="000000"/>
          <w:lang w:val="en-US"/>
        </w:rPr>
        <w:pPrChange w:id="4299" w:author="Orion" w:date="2011-05-01T20:23:00Z">
          <w:pPr>
            <w:autoSpaceDE w:val="0"/>
            <w:jc w:val="both"/>
          </w:pPr>
        </w:pPrChange>
      </w:pPr>
      <w:ins w:id="4300" w:author="Orion" w:date="2011-05-01T20:23:00Z">
        <w:r>
          <w:rPr>
            <w:rFonts w:cs="Times New Roman"/>
            <w:color w:val="000000"/>
            <w:lang w:val="en-US"/>
          </w:rPr>
          <w:br w:type="page"/>
        </w:r>
      </w:ins>
    </w:p>
    <w:p w:rsidR="00B51FD8" w:rsidRPr="00704840" w:rsidRDefault="00B51FD8" w:rsidP="00B51FD8">
      <w:pPr>
        <w:pStyle w:val="Heading6"/>
        <w:keepLines w:val="0"/>
        <w:widowControl/>
        <w:numPr>
          <w:ilvl w:val="5"/>
          <w:numId w:val="13"/>
        </w:numPr>
        <w:tabs>
          <w:tab w:val="left" w:pos="720"/>
        </w:tabs>
        <w:suppressAutoHyphens w:val="0"/>
        <w:spacing w:before="0" w:after="240" w:line="360" w:lineRule="auto"/>
        <w:rPr>
          <w:ins w:id="4301" w:author="Orion" w:date="2011-05-01T20:22:00Z"/>
          <w:lang w:val="en-US"/>
        </w:rPr>
      </w:pPr>
      <w:ins w:id="4302" w:author="Orion" w:date="2011-05-01T20:22:00Z">
        <w:r w:rsidRPr="00704840">
          <w:rPr>
            <w:lang w:val="en-US"/>
          </w:rPr>
          <w:lastRenderedPageBreak/>
          <w:t>Enter Your Appendix Title Here</w:t>
        </w:r>
      </w:ins>
    </w:p>
    <w:p w:rsidR="00B51FD8" w:rsidRPr="00704840" w:rsidRDefault="00B51FD8" w:rsidP="00B51FD8">
      <w:pPr>
        <w:pStyle w:val="BodyText"/>
        <w:rPr>
          <w:ins w:id="4303" w:author="Orion" w:date="2011-05-01T20:22:00Z"/>
          <w:lang w:val="en-US"/>
        </w:rPr>
      </w:pPr>
      <w:ins w:id="4304" w:author="Orion" w:date="2011-05-01T20:22:00Z">
        <w:r w:rsidRPr="00704840">
          <w:rPr>
            <w:lang w:val="en-US"/>
          </w:rPr>
          <w:t>Appendices must be identified by letters (A, B, etc.) rather than by numbers.  For this reason, different style headings are used with appendices.  (The style at the top of this page is “Appendix A - Heading 6.”)</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4305" w:author="Orion" w:date="2011-05-01T20:22:00Z"/>
          <w:lang w:val="en-US"/>
        </w:rPr>
      </w:pPr>
      <w:ins w:id="4306" w:author="Orion" w:date="2011-05-01T20:22:00Z">
        <w:r w:rsidRPr="00704840">
          <w:rPr>
            <w:lang w:val="en-US"/>
          </w:rPr>
          <w:t>First-level Subhead (Heading 7 style)</w:t>
        </w:r>
      </w:ins>
    </w:p>
    <w:p w:rsidR="00B51FD8" w:rsidRPr="00704840" w:rsidRDefault="00B51FD8" w:rsidP="00B51FD8">
      <w:pPr>
        <w:pStyle w:val="BodyText"/>
        <w:rPr>
          <w:ins w:id="4307" w:author="Orion" w:date="2011-05-01T20:22:00Z"/>
          <w:lang w:val="en-US"/>
        </w:rPr>
      </w:pPr>
      <w:ins w:id="4308" w:author="Orion" w:date="2011-05-01T20:22:00Z">
        <w:r w:rsidRPr="00704840">
          <w:rPr>
            <w:lang w:val="en-US"/>
          </w:rPr>
          <w:t>Within an appendix</w:t>
        </w:r>
        <w:proofErr w:type="gramStart"/>
        <w:r w:rsidRPr="00704840">
          <w:rPr>
            <w:lang w:val="en-US"/>
          </w:rPr>
          <w:t>,  Heading</w:t>
        </w:r>
        <w:proofErr w:type="gramEnd"/>
        <w:r w:rsidRPr="00704840">
          <w:rPr>
            <w:lang w:val="en-US"/>
          </w:rPr>
          <w:t xml:space="preserve"> 7 is the style to use for all first-level subheads. If you need to add another subhead level within Heading 7, use Heading 8 as shown below.  </w:t>
        </w:r>
      </w:ins>
    </w:p>
    <w:p w:rsidR="00B51FD8" w:rsidRPr="00704840" w:rsidRDefault="00B51FD8" w:rsidP="00B51FD8">
      <w:pPr>
        <w:pStyle w:val="Heading8"/>
        <w:keepNext w:val="0"/>
        <w:keepLines w:val="0"/>
        <w:widowControl/>
        <w:numPr>
          <w:ilvl w:val="7"/>
          <w:numId w:val="0"/>
        </w:numPr>
        <w:tabs>
          <w:tab w:val="num" w:pos="0"/>
        </w:tabs>
        <w:suppressAutoHyphens w:val="0"/>
        <w:spacing w:before="240" w:line="360" w:lineRule="auto"/>
        <w:rPr>
          <w:ins w:id="4309" w:author="Orion" w:date="2011-05-01T20:22:00Z"/>
          <w:lang w:val="en-US"/>
        </w:rPr>
      </w:pPr>
      <w:ins w:id="4310" w:author="Orion" w:date="2011-05-01T20:22:00Z">
        <w:r w:rsidRPr="00704840">
          <w:rPr>
            <w:lang w:val="en-US"/>
          </w:rPr>
          <w:t>Second-level Subhead (Heading 8 style)</w:t>
        </w:r>
      </w:ins>
    </w:p>
    <w:p w:rsidR="00B51FD8" w:rsidRPr="00704840" w:rsidRDefault="00B51FD8" w:rsidP="00B51FD8">
      <w:pPr>
        <w:pStyle w:val="BodyText"/>
        <w:rPr>
          <w:ins w:id="4311" w:author="Orion" w:date="2011-05-01T20:22:00Z"/>
          <w:lang w:val="en-US"/>
        </w:rPr>
      </w:pPr>
      <w:proofErr w:type="gramStart"/>
      <w:ins w:id="4312" w:author="Orion" w:date="2011-05-01T20:22:00Z">
        <w:r w:rsidRPr="00704840">
          <w:rPr>
            <w:lang w:val="en-US"/>
          </w:rPr>
          <w:t>Use  Heading</w:t>
        </w:r>
        <w:proofErr w:type="gramEnd"/>
        <w:r w:rsidRPr="00704840">
          <w:rPr>
            <w:lang w:val="en-US"/>
          </w:rPr>
          <w:t xml:space="preserve"> 8 for all second-level subheads within an appendix.  If you need to add another subhead level within Heading 8, use Heading 9 as shown below.</w:t>
        </w:r>
      </w:ins>
    </w:p>
    <w:p w:rsidR="00B51FD8" w:rsidRPr="00704840" w:rsidRDefault="00B51FD8" w:rsidP="00B51FD8">
      <w:pPr>
        <w:pStyle w:val="Heading9"/>
        <w:keepNext w:val="0"/>
        <w:keepLines w:val="0"/>
        <w:widowControl/>
        <w:numPr>
          <w:ilvl w:val="8"/>
          <w:numId w:val="0"/>
        </w:numPr>
        <w:suppressAutoHyphens w:val="0"/>
        <w:spacing w:before="240" w:line="360" w:lineRule="auto"/>
        <w:rPr>
          <w:ins w:id="4313" w:author="Orion" w:date="2011-05-01T20:22:00Z"/>
          <w:lang w:val="en-US"/>
        </w:rPr>
      </w:pPr>
      <w:ins w:id="4314" w:author="Orion" w:date="2011-05-01T20:22:00Z">
        <w:r w:rsidRPr="00704840">
          <w:rPr>
            <w:lang w:val="en-US"/>
          </w:rPr>
          <w:t>Third-level Subhead (Heading 9 style)</w:t>
        </w:r>
      </w:ins>
    </w:p>
    <w:p w:rsidR="00B51FD8" w:rsidRPr="00704840" w:rsidRDefault="00B51FD8" w:rsidP="00B51FD8">
      <w:pPr>
        <w:pStyle w:val="BodyText"/>
        <w:rPr>
          <w:ins w:id="4315" w:author="Orion" w:date="2011-05-01T20:22:00Z"/>
          <w:lang w:val="en-US"/>
        </w:rPr>
      </w:pPr>
      <w:ins w:id="4316" w:author="Orion" w:date="2011-05-01T20:22:00Z">
        <w:r w:rsidRPr="00704840">
          <w:rPr>
            <w:lang w:val="en-US"/>
          </w:rPr>
          <w:t>If you need a third-level subhead in an appendix, use Heading 4.</w:t>
        </w:r>
      </w:ins>
    </w:p>
    <w:p w:rsidR="00B51FD8" w:rsidRPr="00704840" w:rsidRDefault="00B51FD8" w:rsidP="00B51FD8">
      <w:pPr>
        <w:pStyle w:val="Heading7"/>
        <w:keepNext w:val="0"/>
        <w:keepLines w:val="0"/>
        <w:widowControl/>
        <w:numPr>
          <w:ilvl w:val="6"/>
          <w:numId w:val="0"/>
        </w:numPr>
        <w:suppressAutoHyphens w:val="0"/>
        <w:spacing w:before="240" w:line="360" w:lineRule="auto"/>
        <w:rPr>
          <w:ins w:id="4317" w:author="Orion" w:date="2011-05-01T20:22:00Z"/>
          <w:lang w:val="en-US"/>
        </w:rPr>
      </w:pPr>
      <w:ins w:id="4318" w:author="Orion" w:date="2011-05-01T20:22:00Z">
        <w:r w:rsidRPr="00704840">
          <w:rPr>
            <w:lang w:val="en-US"/>
          </w:rPr>
          <w:t xml:space="preserve">Figures and Tables </w:t>
        </w:r>
        <w:proofErr w:type="gramStart"/>
        <w:r w:rsidRPr="00704840">
          <w:rPr>
            <w:lang w:val="en-US"/>
          </w:rPr>
          <w:t>Within</w:t>
        </w:r>
        <w:proofErr w:type="gramEnd"/>
        <w:r w:rsidRPr="00704840">
          <w:rPr>
            <w:lang w:val="en-US"/>
          </w:rPr>
          <w:t xml:space="preserve"> Appendices</w:t>
        </w:r>
      </w:ins>
    </w:p>
    <w:p w:rsidR="00B51FD8" w:rsidRPr="00704840" w:rsidRDefault="00B51FD8" w:rsidP="00B51FD8">
      <w:pPr>
        <w:pStyle w:val="BodyText"/>
        <w:rPr>
          <w:ins w:id="4319" w:author="Orion" w:date="2011-05-01T20:22:00Z"/>
          <w:lang w:val="en-US"/>
        </w:rPr>
      </w:pPr>
      <w:ins w:id="4320" w:author="Orion" w:date="2011-05-01T20:22:00Z">
        <w:r w:rsidRPr="00704840">
          <w:rPr>
            <w:lang w:val="en-US"/>
          </w:rPr>
          <w:t xml:space="preserve">When you first add a figure or table to an appendix, it will be numbered as though it were in a regular chapter.  For example, when the figure below was first inserted, it became “Figure 4.1”.  As a figure within Appendix A, it should be “Figure A.1”  </w:t>
        </w:r>
      </w:ins>
    </w:p>
    <w:p w:rsidR="00B51FD8" w:rsidRPr="00704840" w:rsidRDefault="00B51FD8" w:rsidP="00B51FD8">
      <w:pPr>
        <w:pStyle w:val="BodyText"/>
        <w:rPr>
          <w:ins w:id="4321" w:author="Orion" w:date="2011-05-01T20:22:00Z"/>
          <w:lang w:val="en-US"/>
        </w:rPr>
      </w:pPr>
      <w:ins w:id="4322" w:author="Orion" w:date="2011-05-01T20:22:00Z">
        <w:r w:rsidRPr="00704840">
          <w:rPr>
            <w:lang w:val="en-US"/>
          </w:rPr>
          <w:t>To make this change, the codes in the caption labels must be modified, and it’s best to wait until all figures and tables have been added to appendices.</w:t>
        </w:r>
      </w:ins>
    </w:p>
    <w:p w:rsidR="00B51FD8" w:rsidRPr="00704840" w:rsidRDefault="00B51FD8" w:rsidP="00B51FD8">
      <w:pPr>
        <w:pStyle w:val="BodyText"/>
        <w:rPr>
          <w:ins w:id="4323" w:author="Orion" w:date="2011-05-01T20:22:00Z"/>
          <w:lang w:val="en-US"/>
        </w:rPr>
      </w:pPr>
      <w:ins w:id="4324" w:author="Orion" w:date="2011-05-01T20:22:00Z">
        <w:r w:rsidRPr="00704840">
          <w:rPr>
            <w:lang w:val="en-US"/>
          </w:rPr>
          <w:t xml:space="preserve"> </w:t>
        </w:r>
      </w:ins>
    </w:p>
    <w:p w:rsidR="00B51FD8" w:rsidRPr="00704840" w:rsidRDefault="00B51FD8" w:rsidP="00B51FD8">
      <w:pPr>
        <w:pStyle w:val="Caption"/>
        <w:rPr>
          <w:ins w:id="4325" w:author="Orion" w:date="2011-05-01T20:22:00Z"/>
          <w:lang w:val="en-US"/>
        </w:rPr>
      </w:pPr>
      <w:bookmarkStart w:id="4326" w:name="_Toc269976450"/>
      <w:ins w:id="4327" w:author="Orion" w:date="2011-05-01T20:22:00Z">
        <w:r w:rsidRPr="00704840">
          <w:rPr>
            <w:lang w:val="en-US"/>
          </w:rPr>
          <w:t xml:space="preserve">Figure </w:t>
        </w:r>
        <w:r>
          <w:fldChar w:fldCharType="begin"/>
        </w:r>
        <w:r w:rsidRPr="00704840">
          <w:rPr>
            <w:lang w:val="en-US"/>
          </w:rPr>
          <w:instrText xml:space="preserve"> STYLEREF 6 \s </w:instrText>
        </w:r>
        <w:r>
          <w:fldChar w:fldCharType="separate"/>
        </w:r>
      </w:ins>
      <w:r w:rsidR="00A74327">
        <w:rPr>
          <w:noProof/>
          <w:lang w:val="en-US"/>
        </w:rPr>
        <w:t>A</w:t>
      </w:r>
      <w:ins w:id="4328" w:author="Orion" w:date="2011-05-01T20:22:00Z">
        <w:r>
          <w:fldChar w:fldCharType="end"/>
        </w:r>
        <w:r w:rsidRPr="00704840">
          <w:rPr>
            <w:lang w:val="en-US"/>
          </w:rPr>
          <w:t>.</w:t>
        </w:r>
        <w:r>
          <w:fldChar w:fldCharType="begin"/>
        </w:r>
        <w:r w:rsidRPr="00704840">
          <w:rPr>
            <w:lang w:val="en-US"/>
          </w:rPr>
          <w:instrText xml:space="preserve"> SEQ Figure \* ARABIC \s 6 </w:instrText>
        </w:r>
        <w:r>
          <w:fldChar w:fldCharType="separate"/>
        </w:r>
      </w:ins>
      <w:ins w:id="4329" w:author="IO" w:date="2011-05-12T11:11:00Z">
        <w:r w:rsidR="00A74327">
          <w:rPr>
            <w:noProof/>
            <w:lang w:val="en-US"/>
          </w:rPr>
          <w:t>1</w:t>
        </w:r>
      </w:ins>
      <w:ins w:id="4330" w:author="Orion" w:date="2011-05-01T20:22:00Z">
        <w:r>
          <w:fldChar w:fldCharType="end"/>
        </w:r>
        <w:r w:rsidRPr="00704840">
          <w:rPr>
            <w:lang w:val="en-US"/>
          </w:rPr>
          <w:t xml:space="preserve"> First Figure in Appendix A</w:t>
        </w:r>
        <w:bookmarkEnd w:id="4326"/>
      </w:ins>
    </w:p>
    <w:p w:rsidR="00B51FD8" w:rsidRDefault="00B51FD8" w:rsidP="00B51FD8">
      <w:pPr>
        <w:pStyle w:val="BodyText"/>
        <w:rPr>
          <w:ins w:id="4331" w:author="Orion" w:date="2011-05-01T20:22:00Z"/>
        </w:rPr>
      </w:pPr>
      <w:ins w:id="4332" w:author="Orion" w:date="2011-05-01T20:22:00Z">
        <w:r>
          <w:rPr>
            <w:noProof/>
            <w:lang w:eastAsia="es-ES" w:bidi="ar-SA"/>
          </w:rPr>
          <w:drawing>
            <wp:inline distT="0" distB="0" distL="0" distR="0" wp14:anchorId="7ED6E913" wp14:editId="15B88467">
              <wp:extent cx="797560" cy="786765"/>
              <wp:effectExtent l="0" t="0" r="2540" b="0"/>
              <wp:docPr id="5" name="Picture 5" descr="MP00640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P00640_"/>
                      <pic:cNvPicPr>
                        <a:picLocks noChangeAspect="1" noChangeArrowheads="1"/>
                      </pic:cNvPicPr>
                    </pic:nvPicPr>
                    <pic:blipFill>
                      <a:blip>
                        <a:extLst>
                          <a:ext uri="{28A0092B-C50C-407E-A947-70E740481C1C}">
                            <a14:useLocalDpi xmlns:a14="http://schemas.microsoft.com/office/drawing/2010/main" val="0"/>
                          </a:ext>
                        </a:extLst>
                      </a:blip>
                      <a:srcRect/>
                      <a:stretch>
                        <a:fillRect/>
                      </a:stretch>
                    </pic:blipFill>
                    <pic:spPr bwMode="auto">
                      <a:xfrm>
                        <a:off x="0" y="0"/>
                        <a:ext cx="797560" cy="786765"/>
                      </a:xfrm>
                      <a:prstGeom prst="rect">
                        <a:avLst/>
                      </a:prstGeom>
                      <a:noFill/>
                      <a:ln>
                        <a:noFill/>
                      </a:ln>
                    </pic:spPr>
                  </pic:pic>
                </a:graphicData>
              </a:graphic>
            </wp:inline>
          </w:drawing>
        </w:r>
        <w:r>
          <w:t xml:space="preserve"> </w:t>
        </w:r>
      </w:ins>
    </w:p>
    <w:p w:rsidR="00B51FD8" w:rsidRDefault="00B51FD8" w:rsidP="00B51FD8">
      <w:pPr>
        <w:pStyle w:val="BodyText"/>
        <w:rPr>
          <w:ins w:id="4333" w:author="Orion" w:date="2011-05-01T20:22:00Z"/>
        </w:rPr>
      </w:pPr>
    </w:p>
    <w:p w:rsidR="00B51FD8" w:rsidRDefault="00B51FD8" w:rsidP="00B51FD8">
      <w:pPr>
        <w:pStyle w:val="Heading6"/>
        <w:keepLines w:val="0"/>
        <w:widowControl/>
        <w:numPr>
          <w:ilvl w:val="5"/>
          <w:numId w:val="13"/>
        </w:numPr>
        <w:tabs>
          <w:tab w:val="left" w:pos="720"/>
        </w:tabs>
        <w:suppressAutoHyphens w:val="0"/>
        <w:spacing w:before="0" w:after="240" w:line="360" w:lineRule="auto"/>
        <w:rPr>
          <w:ins w:id="4334" w:author="Orion" w:date="2011-05-01T20:22:00Z"/>
        </w:rPr>
      </w:pPr>
      <w:ins w:id="4335" w:author="Orion" w:date="2011-05-01T20:22:00Z">
        <w:r>
          <w:rPr>
            <w:rFonts w:cs="Arial"/>
            <w:b/>
            <w:kern w:val="32"/>
            <w:sz w:val="32"/>
            <w:szCs w:val="22"/>
          </w:rPr>
          <w:br w:type="page"/>
        </w:r>
        <w:bookmarkStart w:id="4336" w:name="_Toc267562109"/>
        <w:proofErr w:type="spellStart"/>
        <w:r>
          <w:lastRenderedPageBreak/>
          <w:t>Enter</w:t>
        </w:r>
        <w:proofErr w:type="spellEnd"/>
        <w:r>
          <w:t xml:space="preserve"> </w:t>
        </w:r>
        <w:proofErr w:type="spellStart"/>
        <w:r>
          <w:t>Your</w:t>
        </w:r>
        <w:proofErr w:type="spellEnd"/>
        <w:r>
          <w:t xml:space="preserve"> </w:t>
        </w:r>
        <w:proofErr w:type="spellStart"/>
        <w:r>
          <w:t>Appendix</w:t>
        </w:r>
        <w:proofErr w:type="spellEnd"/>
        <w:r>
          <w:t xml:space="preserve"> </w:t>
        </w:r>
        <w:proofErr w:type="spellStart"/>
        <w:r>
          <w:t>Title</w:t>
        </w:r>
        <w:proofErr w:type="spellEnd"/>
        <w:r>
          <w:t xml:space="preserve"> </w:t>
        </w:r>
        <w:proofErr w:type="spellStart"/>
        <w:r>
          <w:t>Here</w:t>
        </w:r>
        <w:bookmarkEnd w:id="4336"/>
        <w:proofErr w:type="spellEnd"/>
      </w:ins>
    </w:p>
    <w:p w:rsidR="00B51FD8" w:rsidRPr="00704840" w:rsidRDefault="00B51FD8" w:rsidP="00B51FD8">
      <w:pPr>
        <w:pStyle w:val="BodyText"/>
        <w:rPr>
          <w:ins w:id="4337" w:author="Orion" w:date="2011-05-01T20:22:00Z"/>
          <w:lang w:val="en-US"/>
        </w:rPr>
      </w:pPr>
      <w:ins w:id="4338" w:author="Orion" w:date="2011-05-01T20:22:00Z">
        <w:r w:rsidRPr="00704840">
          <w:rPr>
            <w:lang w:val="en-US"/>
          </w:rPr>
          <w:t>If you need additional appendices, use style “Appendix A – Heading 6” for the appendix heading.  This will label appendices in alphabetical order (A, B, C, etc.).</w:t>
        </w:r>
      </w:ins>
    </w:p>
    <w:p w:rsidR="00B51FD8" w:rsidRDefault="00B51FD8" w:rsidP="00B51FD8">
      <w:pPr>
        <w:widowControl/>
        <w:suppressAutoHyphens w:val="0"/>
        <w:rPr>
          <w:ins w:id="4339" w:author="Orion" w:date="2011-05-01T20:22:00Z"/>
          <w:rFonts w:ascii="Courier New" w:hAnsi="Courier New" w:cs="Courier New"/>
          <w:lang w:val="en-US"/>
        </w:rPr>
      </w:pPr>
      <w:ins w:id="4340" w:author="Orion" w:date="2011-05-01T20:22:00Z">
        <w:r>
          <w:rPr>
            <w:rFonts w:ascii="Courier New" w:hAnsi="Courier New" w:cs="Courier New"/>
            <w:lang w:val="en-US"/>
          </w:rPr>
          <w:br w:type="page"/>
        </w:r>
      </w:ins>
    </w:p>
    <w:p w:rsidR="00B51FD8" w:rsidRPr="00246937" w:rsidRDefault="00B51FD8" w:rsidP="00452836">
      <w:pPr>
        <w:autoSpaceDE w:val="0"/>
        <w:jc w:val="both"/>
        <w:rPr>
          <w:rFonts w:cs="Times New Roman"/>
          <w:color w:val="000000"/>
          <w:lang w:val="en-US"/>
        </w:rPr>
      </w:pPr>
    </w:p>
    <w:sectPr w:rsidR="00B51FD8" w:rsidRPr="00246937" w:rsidSect="00A74327">
      <w:type w:val="continuous"/>
      <w:pgSz w:w="11906" w:h="16838"/>
      <w:pgMar w:top="1134" w:right="1134" w:bottom="1134" w:left="1134"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1" w:author="IO" w:date="2011-05-13T11:34:00Z" w:initials="IO">
    <w:p w:rsidR="00B02D38" w:rsidRDefault="00B02D38">
      <w:pPr>
        <w:pStyle w:val="CommentText"/>
      </w:pPr>
      <w:r>
        <w:rPr>
          <w:rStyle w:val="CommentReference"/>
        </w:rPr>
        <w:annotationRef/>
      </w:r>
      <w:r>
        <w:t>La introducción sigue carente de una estructura razonable. Creo que sería mejor ponerles los siguientes bloques:</w:t>
      </w:r>
    </w:p>
    <w:p w:rsidR="00B02D38" w:rsidRDefault="00B02D38">
      <w:pPr>
        <w:pStyle w:val="CommentText"/>
      </w:pPr>
      <w:r>
        <w:t>1. El tráfico aéreo es muy importante.</w:t>
      </w:r>
    </w:p>
    <w:p w:rsidR="00B02D38" w:rsidRDefault="00B02D38">
      <w:pPr>
        <w:pStyle w:val="CommentText"/>
      </w:pPr>
      <w:r>
        <w:t>2. Entre lo que se puede hacer para estudiar el fenómeno está la simulación, con sus correspondientes ventajas y desventajas con respecto a estudio reales o métodos analíticos.</w:t>
      </w:r>
    </w:p>
    <w:p w:rsidR="00B02D38" w:rsidRDefault="00B02D38">
      <w:pPr>
        <w:pStyle w:val="CommentText"/>
      </w:pPr>
      <w:r>
        <w:t xml:space="preserve">3. Sin embargo la simulación también presenta importantes problemas. Como es un fenómenos muy complejo hay muchos elementos que estudiar, desde la física de los aviones al tráfico aéreo en sí, y mutuamente relacionados entre sí. Además, al tratarse de un fenómeno en continua evolución, existe un importante componente de exploración de nuevas </w:t>
      </w:r>
      <w:proofErr w:type="spellStart"/>
      <w:r>
        <w:t>posibildades</w:t>
      </w:r>
      <w:proofErr w:type="spellEnd"/>
      <w:r>
        <w:t xml:space="preserve">, por ejemplo la creciente inclusión de los </w:t>
      </w:r>
      <w:proofErr w:type="spellStart"/>
      <w:r>
        <w:t>UAVs</w:t>
      </w:r>
      <w:proofErr w:type="spellEnd"/>
      <w:r>
        <w:t>.</w:t>
      </w:r>
    </w:p>
    <w:p w:rsidR="00B02D38" w:rsidRDefault="00B02D38">
      <w:pPr>
        <w:pStyle w:val="CommentText"/>
      </w:pPr>
      <w:r>
        <w:t>4.Los simuladores actuales sólo se centran en algunos aspectos, por lo que no permiten analizar qué influencia tienen los otros. Además se trata de herramientas donde el conocimiento se encuentra en el código, por lo que resulta difícil de discutir y elaborar.</w:t>
      </w:r>
    </w:p>
    <w:p w:rsidR="00B02D38" w:rsidRDefault="00B02D38">
      <w:pPr>
        <w:pStyle w:val="CommentText"/>
      </w:pPr>
      <w:r>
        <w:t xml:space="preserve">5. Por ello te planteas que hay que elaborar plataformas de simulación que hagan explícito esa información en un formato de más fácil manipulación. Consideras que las propuestas de desarrollo dirigido por modelos (MDE) pueden ayudar. Para ello el primer paso es elaborar los modelos adecuados. Aquí interviene el ABM (Modelado Basado en Agentes) con sus abstracciones </w:t>
      </w:r>
      <w:proofErr w:type="spellStart"/>
      <w:r>
        <w:t>intencionale</w:t>
      </w:r>
      <w:proofErr w:type="spellEnd"/>
      <w:r>
        <w:t xml:space="preserve"> </w:t>
      </w:r>
      <w:proofErr w:type="spellStart"/>
      <w:r>
        <w:t>sy</w:t>
      </w:r>
      <w:proofErr w:type="spellEnd"/>
      <w:r>
        <w:t xml:space="preserve"> sociales. Esta es la contribución de tu trabajo y, como prueba de concepto, has creado a partir de esos modelos un prototipo de simulador que has validado en una serie de experimentos.</w:t>
      </w:r>
    </w:p>
    <w:p w:rsidR="00B02D38" w:rsidRDefault="00B02D38">
      <w:pPr>
        <w:pStyle w:val="CommentText"/>
      </w:pPr>
      <w:r>
        <w:t>6. El resto de la memoria se organiza como sigue... Por cierto, recuerda que esto es una "memoria" o "trabajo fin de máster", pero no un "artículo".</w:t>
      </w:r>
    </w:p>
  </w:comment>
  <w:comment w:id="589" w:author="IO" w:date="2011-05-13T11:34:00Z" w:initials="IO">
    <w:p w:rsidR="00B02D38" w:rsidRDefault="00B02D38">
      <w:pPr>
        <w:pStyle w:val="CommentText"/>
      </w:pPr>
      <w:r>
        <w:rPr>
          <w:rStyle w:val="CommentReference"/>
        </w:rPr>
        <w:annotationRef/>
      </w:r>
      <w:r>
        <w:t>Aquí existe un salto importante y no justificado en el discurso. Empiezas hablando de saturación del tráfico aéreo, saltas a algunos conceptos de navegación y de ahí a la simulación. Necesitas enlazarlo.</w:t>
      </w:r>
    </w:p>
  </w:comment>
  <w:comment w:id="1422" w:author="IO" w:date="2011-05-13T11:34:00Z" w:initials="IO">
    <w:p w:rsidR="00B02D38" w:rsidRDefault="00B02D38">
      <w:pPr>
        <w:pStyle w:val="CommentText"/>
      </w:pPr>
      <w:r>
        <w:rPr>
          <w:rStyle w:val="CommentReference"/>
        </w:rPr>
        <w:annotationRef/>
      </w:r>
      <w:r>
        <w:t>¿Grabación?</w:t>
      </w:r>
    </w:p>
  </w:comment>
  <w:comment w:id="1452" w:author="IO" w:date="2011-05-13T11:34:00Z" w:initials="IO">
    <w:p w:rsidR="00B02D38" w:rsidRDefault="00B02D38">
      <w:pPr>
        <w:pStyle w:val="CommentText"/>
      </w:pPr>
      <w:r>
        <w:rPr>
          <w:rStyle w:val="CommentReference"/>
        </w:rPr>
        <w:annotationRef/>
      </w:r>
      <w:r>
        <w:t>Cuando introduzco unas siglas en inglés, suelo poner al lado lo que significan originalmente.</w:t>
      </w:r>
    </w:p>
  </w:comment>
  <w:comment w:id="1609" w:author="IO" w:date="2011-05-13T11:34:00Z" w:initials="IO">
    <w:p w:rsidR="00B02D38" w:rsidRDefault="00B02D38">
      <w:pPr>
        <w:pStyle w:val="CommentText"/>
      </w:pPr>
      <w:r>
        <w:rPr>
          <w:rStyle w:val="CommentReference"/>
        </w:rPr>
        <w:annotationRef/>
      </w:r>
      <w:r>
        <w:t xml:space="preserve">Realmente, tu trabajo es construir modelos sobre simulación. Por ello necesitas comparar con otros trabajos de simulación y además aquellos estudios sobre los participantes en el tráfico aéreo en la realidad. Aquí los "normales" son humanos, pero hay una creciente tendencia al uso de </w:t>
      </w:r>
      <w:proofErr w:type="spellStart"/>
      <w:r>
        <w:t>UAVs</w:t>
      </w:r>
      <w:proofErr w:type="spellEnd"/>
      <w:r>
        <w:t xml:space="preserve">. Por ello consideras relevante contemplar en tus modelos la presencia de estos </w:t>
      </w:r>
      <w:proofErr w:type="spellStart"/>
      <w:r>
        <w:t>UAVs</w:t>
      </w:r>
      <w:proofErr w:type="spellEnd"/>
      <w:r>
        <w:t>, para lo que analizas literatura al respecto.</w:t>
      </w:r>
    </w:p>
  </w:comment>
  <w:comment w:id="1713" w:author="IO" w:date="2011-05-16T14:20:00Z" w:initials="IO">
    <w:p w:rsidR="00B02D38" w:rsidRDefault="00B02D38" w:rsidP="00E22278">
      <w:pPr>
        <w:pStyle w:val="CommentText"/>
      </w:pPr>
      <w:r>
        <w:rPr>
          <w:rStyle w:val="CommentReference"/>
        </w:rPr>
        <w:annotationRef/>
      </w:r>
      <w:r>
        <w:t>Hay que ir más al grano. ¿Qué se considera relevante dentro de los HF que es necesario considerar y que debiera estar en un simulador?</w:t>
      </w:r>
    </w:p>
  </w:comment>
  <w:comment w:id="1890" w:author="IO" w:date="2011-05-13T11:34:00Z" w:initials="IO">
    <w:p w:rsidR="00B02D38" w:rsidRDefault="00B02D38">
      <w:pPr>
        <w:pStyle w:val="CommentText"/>
      </w:pPr>
      <w:r>
        <w:rPr>
          <w:rStyle w:val="CommentReference"/>
        </w:rPr>
        <w:annotationRef/>
      </w:r>
      <w:r>
        <w:t>Establece las categorías que quieres analizar y después pasa a discutirlas en otros párrafos.</w:t>
      </w:r>
    </w:p>
  </w:comment>
  <w:comment w:id="2007" w:author="IO" w:date="2011-05-13T11:34:00Z" w:initials="IO">
    <w:p w:rsidR="00B02D38" w:rsidRDefault="00B02D38">
      <w:pPr>
        <w:pStyle w:val="CommentText"/>
      </w:pPr>
      <w:r>
        <w:rPr>
          <w:rStyle w:val="CommentReference"/>
        </w:rPr>
        <w:annotationRef/>
      </w:r>
      <w:r>
        <w:t>Trata de ser un poco más impersonal en las frases científicas.</w:t>
      </w:r>
    </w:p>
  </w:comment>
  <w:comment w:id="1898" w:author="IO" w:date="2011-05-13T11:34:00Z" w:initials="IO">
    <w:p w:rsidR="00B02D38" w:rsidRDefault="00B02D38">
      <w:pPr>
        <w:pStyle w:val="CommentText"/>
      </w:pPr>
      <w:r>
        <w:rPr>
          <w:rStyle w:val="CommentReference"/>
        </w:rPr>
        <w:annotationRef/>
      </w:r>
      <w:r>
        <w:t xml:space="preserve">No se trata de enumerar las que hay, sino cuáles son las características relevantes de este tipo de entornos y qué </w:t>
      </w:r>
      <w:proofErr w:type="spellStart"/>
      <w:r>
        <w:t>aplicacaciones</w:t>
      </w:r>
      <w:proofErr w:type="spellEnd"/>
      <w:r>
        <w:t xml:space="preserve"> las ejemplifican. Esa es la parte de análisis del estado del arte.</w:t>
      </w:r>
    </w:p>
  </w:comment>
  <w:comment w:id="2020" w:author="IO" w:date="2011-05-13T11:34:00Z" w:initials="IO">
    <w:p w:rsidR="00B02D38" w:rsidRDefault="00B02D38">
      <w:pPr>
        <w:pStyle w:val="CommentText"/>
      </w:pPr>
      <w:r>
        <w:rPr>
          <w:rStyle w:val="CommentReference"/>
        </w:rPr>
        <w:annotationRef/>
      </w:r>
      <w:r>
        <w:t xml:space="preserve">Entonces [14] ya las resume. Meramente repetirlo no aporta nada a tu análisis. Tienes que dar tu visión crítica del </w:t>
      </w:r>
      <w:proofErr w:type="spellStart"/>
      <w:r>
        <w:t>sunto</w:t>
      </w:r>
      <w:proofErr w:type="spellEnd"/>
      <w:r>
        <w:t>.</w:t>
      </w:r>
    </w:p>
  </w:comment>
  <w:comment w:id="2021" w:author="IO" w:date="2011-05-13T11:34:00Z" w:initials="IO">
    <w:p w:rsidR="00B02D38" w:rsidRDefault="00B02D38">
      <w:pPr>
        <w:pStyle w:val="CommentText"/>
      </w:pPr>
      <w:r>
        <w:rPr>
          <w:rStyle w:val="CommentReference"/>
        </w:rPr>
        <w:annotationRef/>
      </w:r>
      <w:r>
        <w:t xml:space="preserve">Entonces, las que viene a continuación son de </w:t>
      </w:r>
      <w:proofErr w:type="spellStart"/>
      <w:r>
        <w:t>simulacion</w:t>
      </w:r>
      <w:proofErr w:type="spellEnd"/>
      <w:r>
        <w:t xml:space="preserve"> del tráfico aéreo. </w:t>
      </w:r>
      <w:proofErr w:type="spellStart"/>
      <w:r>
        <w:t>Presentalas</w:t>
      </w:r>
      <w:proofErr w:type="spellEnd"/>
      <w:r>
        <w:t xml:space="preserve"> como tales y agrúpalas por características que presentan. Por ejemplo, "en este caso es relevante ser realista acerca de los </w:t>
      </w:r>
      <w:proofErr w:type="spellStart"/>
      <w:r>
        <w:t>waypoints</w:t>
      </w:r>
      <w:proofErr w:type="spellEnd"/>
      <w:r>
        <w:t xml:space="preserve"> existentes. Así herramientas como X1 y X2 usan </w:t>
      </w:r>
      <w:proofErr w:type="spellStart"/>
      <w:r>
        <w:t>infomación</w:t>
      </w:r>
      <w:proofErr w:type="spellEnd"/>
      <w:r>
        <w:t xml:space="preserve"> mapas del terreno sobre los que </w:t>
      </w:r>
      <w:proofErr w:type="spellStart"/>
      <w:r>
        <w:t>superpornen</w:t>
      </w:r>
      <w:proofErr w:type="spellEnd"/>
      <w:r>
        <w:t xml:space="preserve"> los </w:t>
      </w:r>
      <w:proofErr w:type="spellStart"/>
      <w:r>
        <w:t>waypoints</w:t>
      </w:r>
      <w:proofErr w:type="spellEnd"/>
      <w:r>
        <w:t xml:space="preserve"> existentes [</w:t>
      </w:r>
      <w:proofErr w:type="spellStart"/>
      <w:r>
        <w:t>Ref</w:t>
      </w:r>
      <w:proofErr w:type="spellEnd"/>
      <w:r>
        <w:t xml:space="preserve"> de </w:t>
      </w:r>
      <w:proofErr w:type="spellStart"/>
      <w:r>
        <w:t>waypoints</w:t>
      </w:r>
      <w:proofErr w:type="spellEnd"/>
      <w:r>
        <w:t>]".</w:t>
      </w:r>
    </w:p>
  </w:comment>
  <w:comment w:id="2080" w:author="IO" w:date="2011-05-13T11:37:00Z" w:initials="IO">
    <w:p w:rsidR="00B02D38" w:rsidRDefault="00B02D38">
      <w:pPr>
        <w:pStyle w:val="CommentText"/>
      </w:pPr>
      <w:r>
        <w:rPr>
          <w:rStyle w:val="CommentReference"/>
        </w:rPr>
        <w:annotationRef/>
      </w:r>
      <w:r>
        <w:t>Una clasificación implica categorías, no ejemplos. Has de abstraer las características esenciales de los simuladores y que los diferencian de otros sistemas similares.</w:t>
      </w:r>
    </w:p>
  </w:comment>
  <w:comment w:id="2184" w:author="IO" w:date="2011-05-13T11:42:00Z" w:initials="IO">
    <w:p w:rsidR="00B02D38" w:rsidRDefault="00B02D38">
      <w:pPr>
        <w:pStyle w:val="CommentText"/>
      </w:pPr>
      <w:r>
        <w:rPr>
          <w:rStyle w:val="CommentReference"/>
        </w:rPr>
        <w:annotationRef/>
      </w:r>
      <w:r>
        <w:t>¿No está relacionada con ACES, IMPACT y STEAM?</w:t>
      </w:r>
    </w:p>
  </w:comment>
  <w:comment w:id="2175" w:author="IO" w:date="2011-05-13T11:34:00Z" w:initials="IO">
    <w:p w:rsidR="00B02D38" w:rsidRDefault="00B02D38" w:rsidP="00C82BA2">
      <w:pPr>
        <w:pStyle w:val="CommentText"/>
      </w:pPr>
      <w:r>
        <w:rPr>
          <w:rStyle w:val="CommentReference"/>
        </w:rPr>
        <w:annotationRef/>
      </w:r>
      <w:r>
        <w:t>Aquí limítate a nombrarlas y deja la discusión para el estado del arte. Recuerda que es la introducción.</w:t>
      </w:r>
    </w:p>
  </w:comment>
  <w:comment w:id="2195" w:author="IO" w:date="2011-05-13T11:46:00Z" w:initials="IO">
    <w:p w:rsidR="00B02D38" w:rsidRDefault="00B02D38">
      <w:pPr>
        <w:pStyle w:val="CommentText"/>
      </w:pPr>
      <w:r>
        <w:rPr>
          <w:rStyle w:val="CommentReference"/>
        </w:rPr>
        <w:annotationRef/>
      </w:r>
      <w:r>
        <w:t>Pero de IMPACT ya has hablado anteriormente.</w:t>
      </w:r>
    </w:p>
  </w:comment>
  <w:comment w:id="2207" w:author="IO" w:date="2011-05-13T11:46:00Z" w:initials="IO">
    <w:p w:rsidR="00B02D38" w:rsidRDefault="00B02D38">
      <w:pPr>
        <w:pStyle w:val="CommentText"/>
      </w:pPr>
      <w:r>
        <w:rPr>
          <w:rStyle w:val="CommentReference"/>
        </w:rPr>
        <w:annotationRef/>
      </w:r>
      <w:r>
        <w:t xml:space="preserve">Dentro de simulación </w:t>
      </w:r>
      <w:proofErr w:type="spellStart"/>
      <w:r>
        <w:t>parecve</w:t>
      </w:r>
      <w:proofErr w:type="spellEnd"/>
      <w:r>
        <w:t xml:space="preserve"> que tienes una categoría dedicada a ABMS.</w:t>
      </w:r>
    </w:p>
  </w:comment>
  <w:comment w:id="2213" w:author="IO" w:date="2011-05-13T11:34:00Z" w:initials="IO">
    <w:p w:rsidR="00B02D38" w:rsidRDefault="00B02D38" w:rsidP="00C82BA2">
      <w:pPr>
        <w:pStyle w:val="CommentText"/>
      </w:pPr>
      <w:r>
        <w:rPr>
          <w:rStyle w:val="CommentReference"/>
        </w:rPr>
        <w:annotationRef/>
      </w:r>
      <w:r>
        <w:t>Cuando pongas unas siglas en inglés, pon también el significado en inglés para que se entienda a qué corresponde la abreviatura.</w:t>
      </w:r>
    </w:p>
  </w:comment>
  <w:comment w:id="2214" w:author="Orion" w:date="2011-05-13T11:34:00Z" w:initials="O">
    <w:p w:rsidR="00B02D38" w:rsidRDefault="00B02D38">
      <w:pPr>
        <w:pStyle w:val="CommentText"/>
      </w:pPr>
      <w:r>
        <w:rPr>
          <w:rStyle w:val="CommentReference"/>
        </w:rPr>
        <w:annotationRef/>
      </w:r>
      <w:r>
        <w:t>Está añadido en el glosario</w:t>
      </w:r>
    </w:p>
  </w:comment>
  <w:comment w:id="2217" w:author="IO" w:date="2011-05-13T11:49:00Z" w:initials="IO">
    <w:p w:rsidR="00B02D38" w:rsidRDefault="00B02D38">
      <w:pPr>
        <w:pStyle w:val="CommentText"/>
      </w:pPr>
      <w:r>
        <w:rPr>
          <w:rStyle w:val="CommentReference"/>
        </w:rPr>
        <w:annotationRef/>
      </w:r>
      <w:r>
        <w:t>Con lo cual tienes un ejemplo estupendo para justificar el potencial de ABM para representar explícitamente intercambios de información y toma de decisiones y acciones entre los distintos actores. Pero hay que resaltar precisamente eso, y lo que ocurre en el IMPACT es un ejemplo de esa aproximación.</w:t>
      </w:r>
    </w:p>
  </w:comment>
  <w:comment w:id="2232" w:author="IO" w:date="2011-05-13T11:50:00Z" w:initials="IO">
    <w:p w:rsidR="00B02D38" w:rsidRDefault="00B02D38">
      <w:pPr>
        <w:pStyle w:val="CommentText"/>
      </w:pPr>
      <w:r>
        <w:rPr>
          <w:rStyle w:val="CommentReference"/>
        </w:rPr>
        <w:annotationRef/>
      </w:r>
      <w:r>
        <w:t>E IMPACT otra vez.</w:t>
      </w:r>
    </w:p>
  </w:comment>
  <w:comment w:id="2353" w:author="IO" w:date="2011-05-13T11:53:00Z" w:initials="IO">
    <w:p w:rsidR="00B02D38" w:rsidRDefault="00B02D38">
      <w:pPr>
        <w:pStyle w:val="CommentText"/>
      </w:pPr>
      <w:r>
        <w:rPr>
          <w:rStyle w:val="CommentReference"/>
        </w:rPr>
        <w:annotationRef/>
      </w:r>
      <w:r>
        <w:t xml:space="preserve">Y tú aplicas estas recomendaciones en buena medida. Así que cuando tengas que justificar ciertas decisiones de tus </w:t>
      </w:r>
      <w:proofErr w:type="spellStart"/>
      <w:r>
        <w:t>modeos</w:t>
      </w:r>
      <w:proofErr w:type="spellEnd"/>
      <w:r>
        <w:t xml:space="preserve"> aquí tienes una buena referencia.</w:t>
      </w:r>
    </w:p>
  </w:comment>
  <w:comment w:id="2434" w:author="IO" w:date="2011-05-13T12:25:00Z" w:initials="IO">
    <w:p w:rsidR="00B02D38" w:rsidRDefault="00B02D38">
      <w:pPr>
        <w:pStyle w:val="CommentText"/>
      </w:pPr>
      <w:r>
        <w:rPr>
          <w:rStyle w:val="CommentReference"/>
        </w:rPr>
        <w:annotationRef/>
      </w:r>
      <w:r>
        <w:t xml:space="preserve">Fíjate que todo esto se resume en que los </w:t>
      </w:r>
      <w:proofErr w:type="spellStart"/>
      <w:r>
        <w:t>UAVs</w:t>
      </w:r>
      <w:proofErr w:type="spellEnd"/>
      <w:r>
        <w:t xml:space="preserve"> deben cumplir ciertas normas para poder volar en espacio aéreo civil.</w:t>
      </w:r>
    </w:p>
  </w:comment>
  <w:comment w:id="2448" w:author="IO" w:date="2011-05-13T12:28:00Z" w:initials="IO">
    <w:p w:rsidR="00B02D38" w:rsidRDefault="00B02D38">
      <w:pPr>
        <w:pStyle w:val="CommentText"/>
      </w:pPr>
      <w:r>
        <w:rPr>
          <w:rStyle w:val="CommentReference"/>
        </w:rPr>
        <w:annotationRef/>
      </w:r>
      <w:r>
        <w:t xml:space="preserve">Pero esto es simulación de </w:t>
      </w:r>
      <w:proofErr w:type="spellStart"/>
      <w:r>
        <w:t>UAVs</w:t>
      </w:r>
      <w:proofErr w:type="spellEnd"/>
      <w:r>
        <w:t>.</w:t>
      </w:r>
    </w:p>
  </w:comment>
  <w:comment w:id="2543" w:author="IO" w:date="2011-05-13T12:31:00Z" w:initials="IO">
    <w:p w:rsidR="00B02D38" w:rsidRDefault="00B02D38">
      <w:pPr>
        <w:pStyle w:val="CommentText"/>
      </w:pPr>
      <w:r>
        <w:rPr>
          <w:rStyle w:val="CommentReference"/>
        </w:rPr>
        <w:annotationRef/>
      </w:r>
      <w:r>
        <w:t>¿Dónde se ha tenido esto en cuenta?</w:t>
      </w:r>
    </w:p>
  </w:comment>
  <w:comment w:id="2636" w:author="IO" w:date="2011-05-13T12:34:00Z" w:initials="IO">
    <w:p w:rsidR="00B02D38" w:rsidRDefault="00B02D38">
      <w:pPr>
        <w:pStyle w:val="CommentText"/>
      </w:pPr>
      <w:r>
        <w:rPr>
          <w:rStyle w:val="CommentReference"/>
        </w:rPr>
        <w:annotationRef/>
      </w:r>
      <w:r>
        <w:t xml:space="preserve">¿Pero no le suministras tú los planes manualmente? Como indicas, generar los planes no es parte de este </w:t>
      </w:r>
      <w:proofErr w:type="spellStart"/>
      <w:r>
        <w:t>trabjo</w:t>
      </w:r>
      <w:proofErr w:type="spellEnd"/>
      <w:r>
        <w:t>.</w:t>
      </w:r>
    </w:p>
  </w:comment>
  <w:comment w:id="2776" w:author="IO" w:date="2011-05-13T12:37:00Z" w:initials="IO">
    <w:p w:rsidR="00B02D38" w:rsidRDefault="00B02D38">
      <w:pPr>
        <w:pStyle w:val="CommentText"/>
      </w:pPr>
      <w:r>
        <w:rPr>
          <w:rStyle w:val="CommentReference"/>
        </w:rPr>
        <w:annotationRef/>
      </w:r>
      <w:r>
        <w:t>Los requisitos que pongas aquí deben salir del estado del arte. Si hablas de controladores, deben aparecer allí.</w:t>
      </w:r>
    </w:p>
  </w:comment>
  <w:comment w:id="2851" w:author="IO" w:date="2011-05-13T12:40:00Z" w:initials="IO">
    <w:p w:rsidR="00B02D38" w:rsidRDefault="00B02D38">
      <w:pPr>
        <w:pStyle w:val="CommentText"/>
      </w:pPr>
      <w:r>
        <w:rPr>
          <w:rStyle w:val="CommentReference"/>
        </w:rPr>
        <w:annotationRef/>
      </w:r>
      <w:r>
        <w:t>“Proceso de desarrollo”  o “Infraestructura y desarrollo” por ponerlo un poco más genérico.</w:t>
      </w:r>
    </w:p>
  </w:comment>
  <w:comment w:id="2857" w:author="IO" w:date="2011-05-13T12:50:00Z" w:initials="IO">
    <w:p w:rsidR="00B02D38" w:rsidRDefault="00B02D38">
      <w:pPr>
        <w:pStyle w:val="CommentText"/>
      </w:pPr>
      <w:r>
        <w:rPr>
          <w:rStyle w:val="CommentReference"/>
        </w:rPr>
        <w:annotationRef/>
      </w:r>
      <w:r>
        <w:t>(40) es un capítulo de libro.</w:t>
      </w:r>
    </w:p>
  </w:comment>
  <w:comment w:id="2887" w:author="IO" w:date="2011-05-13T12:51:00Z" w:initials="IO">
    <w:p w:rsidR="00B02D38" w:rsidRDefault="00B02D38">
      <w:pPr>
        <w:pStyle w:val="CommentText"/>
      </w:pPr>
      <w:r>
        <w:rPr>
          <w:rStyle w:val="CommentReference"/>
        </w:rPr>
        <w:annotationRef/>
      </w:r>
      <w:r>
        <w:t xml:space="preserve">En la explotación de modelos como base del desarrollo de software, pero son conceptos informáticos muy </w:t>
      </w:r>
      <w:proofErr w:type="spellStart"/>
      <w:r>
        <w:t>frecuenteemtne</w:t>
      </w:r>
      <w:proofErr w:type="spellEnd"/>
      <w:r>
        <w:t>.</w:t>
      </w:r>
    </w:p>
  </w:comment>
  <w:comment w:id="2944" w:author="IO" w:date="2011-05-13T12:52:00Z" w:initials="IO">
    <w:p w:rsidR="00B02D38" w:rsidRDefault="00B02D38">
      <w:pPr>
        <w:pStyle w:val="CommentText"/>
      </w:pPr>
      <w:r>
        <w:rPr>
          <w:rStyle w:val="CommentReference"/>
        </w:rPr>
        <w:annotationRef/>
      </w:r>
      <w:r>
        <w:t>Esto es justificación del ABM.</w:t>
      </w:r>
    </w:p>
  </w:comment>
  <w:comment w:id="2955" w:author="IO" w:date="2011-05-13T12:54:00Z" w:initials="IO">
    <w:p w:rsidR="00B02D38" w:rsidRDefault="00B02D38">
      <w:pPr>
        <w:pStyle w:val="CommentText"/>
      </w:pPr>
      <w:r>
        <w:rPr>
          <w:rStyle w:val="CommentReference"/>
        </w:rPr>
        <w:annotationRef/>
      </w:r>
      <w:r>
        <w:t>En el paradigma de agentes, la tarea es sólo capaz de satisfacer el objetivo potencialmente. Puesto que no se controla completamente el entorno, no hay garantías. Después de ejecutar la tarea hay que comprobar si se cumplen las condiciones asociadas a la satisfacción del objetivo.</w:t>
      </w:r>
    </w:p>
  </w:comment>
  <w:comment w:id="2852" w:author="IO" w:date="2011-05-13T12:47:00Z" w:initials="IO">
    <w:p w:rsidR="00B02D38" w:rsidRDefault="00B02D38">
      <w:pPr>
        <w:pStyle w:val="CommentText"/>
      </w:pPr>
      <w:r>
        <w:rPr>
          <w:rStyle w:val="CommentReference"/>
        </w:rPr>
        <w:annotationRef/>
      </w:r>
      <w:r>
        <w:t>Esto realmente forma parte de una sección dedicada a ABM, dentro de la cual se plantea el uso de INGENIAS.</w:t>
      </w:r>
    </w:p>
  </w:comment>
  <w:comment w:id="3041" w:author="IO" w:date="2011-05-13T12:56:00Z" w:initials="IO">
    <w:p w:rsidR="00B02D38" w:rsidRDefault="00B02D38">
      <w:pPr>
        <w:pStyle w:val="CommentText"/>
      </w:pPr>
      <w:r>
        <w:rPr>
          <w:rStyle w:val="CommentReference"/>
        </w:rPr>
        <w:annotationRef/>
      </w:r>
      <w:r>
        <w:t>La explicación larga puedes diferirla a su propia sección y aquí resumir en un par de frases que hace cada capa.</w:t>
      </w:r>
    </w:p>
  </w:comment>
  <w:comment w:id="3101" w:author="IO" w:date="2011-05-13T13:11:00Z" w:initials="IO">
    <w:p w:rsidR="00B02D38" w:rsidRDefault="00B02D38">
      <w:pPr>
        <w:pStyle w:val="CommentText"/>
      </w:pPr>
      <w:r>
        <w:rPr>
          <w:rStyle w:val="CommentReference"/>
        </w:rPr>
        <w:annotationRef/>
      </w:r>
      <w:r>
        <w:t>“Para satisfacer este objetivo, el piloto participa en 3 casos de uso principales, que corresponden a 3 partes claramente diferenciadas del vuelo. En primer lugar el despegue, donde se considera…”. Hay que hablar algo de qué se contempla en cada caso de uso.</w:t>
      </w:r>
    </w:p>
  </w:comment>
  <w:comment w:id="3151" w:author="IO" w:date="2011-05-13T13:12:00Z" w:initials="IO">
    <w:p w:rsidR="00B02D38" w:rsidRDefault="00B02D38">
      <w:pPr>
        <w:pStyle w:val="CommentText"/>
      </w:pPr>
      <w:r>
        <w:rPr>
          <w:rStyle w:val="CommentReference"/>
        </w:rPr>
        <w:annotationRef/>
      </w:r>
      <w:r>
        <w:t>La participación del piloto en los caso de uso anteriores viene dirigida por su persecución de varios objetivos…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7586" w:rsidRDefault="00BC7586" w:rsidP="00FE689F">
      <w:r>
        <w:separator/>
      </w:r>
    </w:p>
  </w:endnote>
  <w:endnote w:type="continuationSeparator" w:id="0">
    <w:p w:rsidR="00BC7586" w:rsidRDefault="00BC7586" w:rsidP="00FE6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imesNewRomanMS">
    <w:charset w:val="00"/>
    <w:family w:val="swiss"/>
    <w:pitch w:val="default"/>
  </w:font>
  <w:font w:name="TimesNewRomanItMS">
    <w:charset w:val="00"/>
    <w:family w:val="swiss"/>
    <w:pitch w:val="default"/>
    <w:sig w:usb0="00000003" w:usb1="00000000" w:usb2="00000000" w:usb3="00000000" w:csb0="00000001" w:csb1="00000000"/>
  </w:font>
  <w:font w:name="Times-Roman">
    <w:altName w:val="Times New Roman"/>
    <w:charset w:val="00"/>
    <w:family w:val="swiss"/>
    <w:pitch w:val="default"/>
  </w:font>
  <w:font w:name="Times-Italic">
    <w:charset w:val="00"/>
    <w:family w:val="swiss"/>
    <w:pitch w:val="default"/>
  </w:font>
  <w:font w:name="Helvetica-Bold">
    <w:charset w:val="00"/>
    <w:family w:val="swiss"/>
    <w:pitch w:val="default"/>
  </w:font>
  <w:font w:name="TimesNewRomanPSMT">
    <w:panose1 w:val="00000000000000000000"/>
    <w:charset w:val="00"/>
    <w:family w:val="swiss"/>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ustomXmlInsRangeStart w:id="181" w:author="Orion" w:date="2011-04-24T20:28:00Z"/>
  <w:sdt>
    <w:sdtPr>
      <w:id w:val="-1089458855"/>
      <w:docPartObj>
        <w:docPartGallery w:val="Page Numbers (Bottom of Page)"/>
        <w:docPartUnique/>
      </w:docPartObj>
    </w:sdtPr>
    <w:sdtEndPr>
      <w:rPr>
        <w:noProof/>
      </w:rPr>
    </w:sdtEndPr>
    <w:sdtContent>
      <w:customXmlInsRangeEnd w:id="181"/>
      <w:p w:rsidR="00B02D38" w:rsidRDefault="00B02D38">
        <w:pPr>
          <w:pStyle w:val="Footer"/>
          <w:jc w:val="center"/>
          <w:rPr>
            <w:ins w:id="182" w:author="Orion" w:date="2011-04-24T20:28:00Z"/>
          </w:rPr>
        </w:pPr>
        <w:ins w:id="183" w:author="Orion" w:date="2011-04-24T20:29:00Z">
          <w:r>
            <w:fldChar w:fldCharType="begin"/>
          </w:r>
          <w:r>
            <w:instrText xml:space="preserve"> PAGE   \* MERGEFORMAT </w:instrText>
          </w:r>
          <w:r>
            <w:fldChar w:fldCharType="separate"/>
          </w:r>
        </w:ins>
        <w:r w:rsidR="0093428E">
          <w:rPr>
            <w:noProof/>
          </w:rPr>
          <w:t>21</w:t>
        </w:r>
        <w:ins w:id="184" w:author="Orion" w:date="2011-04-24T20:29:00Z">
          <w:r>
            <w:rPr>
              <w:noProof/>
            </w:rPr>
            <w:fldChar w:fldCharType="end"/>
          </w:r>
        </w:ins>
      </w:p>
      <w:customXmlInsRangeStart w:id="185" w:author="Orion" w:date="2011-04-24T20:28:00Z"/>
    </w:sdtContent>
  </w:sdt>
  <w:customXmlInsRangeEnd w:id="185"/>
  <w:p w:rsidR="00B02D38" w:rsidRDefault="00B02D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7586" w:rsidRDefault="00BC7586" w:rsidP="00FE689F">
      <w:r>
        <w:separator/>
      </w:r>
    </w:p>
  </w:footnote>
  <w:footnote w:type="continuationSeparator" w:id="0">
    <w:p w:rsidR="00BC7586" w:rsidRDefault="00BC7586" w:rsidP="00FE68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4F08495C"/>
    <w:name w:val="WW8Num4"/>
    <w:lvl w:ilvl="0">
      <w:start w:val="1"/>
      <w:numFmt w:val="bullet"/>
      <w:lvlText w:val=""/>
      <w:lvlJc w:val="left"/>
      <w:pPr>
        <w:tabs>
          <w:tab w:val="num" w:pos="720"/>
        </w:tabs>
        <w:ind w:left="720" w:hanging="360"/>
      </w:pPr>
      <w:rPr>
        <w:rFonts w:ascii="Wingdings 2" w:hAnsi="Wingdings 2" w:cs="OpenSymbol"/>
        <w:color w:val="auto"/>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1F954CF"/>
    <w:multiLevelType w:val="hybridMultilevel"/>
    <w:tmpl w:val="B114CD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B847FA6"/>
    <w:multiLevelType w:val="hybridMultilevel"/>
    <w:tmpl w:val="A7D0700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7BB27E3"/>
    <w:multiLevelType w:val="multilevel"/>
    <w:tmpl w:val="BD480CCC"/>
    <w:lvl w:ilvl="0">
      <w:start w:val="1"/>
      <w:numFmt w:val="decimal"/>
      <w:suff w:val="nothing"/>
      <w:lvlText w:val="CHAPTER %1 -  "/>
      <w:lvlJc w:val="left"/>
      <w:pPr>
        <w:ind w:left="0" w:firstLine="0"/>
      </w:pPr>
      <w:rPr>
        <w:rFonts w:ascii="Times New Roman" w:hAnsi="Times New Roman" w:cs="Times New Roman" w:hint="default"/>
        <w:b/>
        <w:i w:val="0"/>
        <w:sz w:val="32"/>
      </w:rPr>
    </w:lvl>
    <w:lvl w:ilvl="1">
      <w:start w:val="1"/>
      <w:numFmt w:val="decimal"/>
      <w:lvlRestart w:val="0"/>
      <w:suff w:val="space"/>
      <w:lvlText w:val="Chapter %2 -"/>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upperLetter"/>
      <w:suff w:val="nothing"/>
      <w:lvlText w:val="Appendix %6 - "/>
      <w:lvlJc w:val="left"/>
      <w:pPr>
        <w:ind w:left="0" w:firstLine="0"/>
      </w:pPr>
      <w:rPr>
        <w:rFonts w:ascii="Times New Roman" w:hAnsi="Times New Roman" w:cs="Times New Roman" w:hint="default"/>
        <w:b/>
        <w:i w:val="0"/>
        <w:sz w:val="32"/>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nsid w:val="21E75937"/>
    <w:multiLevelType w:val="hybridMultilevel"/>
    <w:tmpl w:val="FC060B7C"/>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493A44"/>
    <w:multiLevelType w:val="hybridMultilevel"/>
    <w:tmpl w:val="2F0C3D02"/>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6954E94"/>
    <w:multiLevelType w:val="hybridMultilevel"/>
    <w:tmpl w:val="7534ACD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2F854393"/>
    <w:multiLevelType w:val="hybridMultilevel"/>
    <w:tmpl w:val="4574D4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FFC21B7"/>
    <w:multiLevelType w:val="hybridMultilevel"/>
    <w:tmpl w:val="4336DDD2"/>
    <w:lvl w:ilvl="0" w:tplc="06B01212">
      <w:start w:val="1"/>
      <w:numFmt w:val="bullet"/>
      <w:lvlText w:val=""/>
      <w:lvlJc w:val="left"/>
      <w:pPr>
        <w:tabs>
          <w:tab w:val="num" w:pos="1152"/>
        </w:tabs>
        <w:ind w:left="1152" w:hanging="216"/>
      </w:pPr>
      <w:rPr>
        <w:rFonts w:ascii="Symbol" w:hAnsi="Symbol" w:hint="default"/>
      </w:rPr>
    </w:lvl>
    <w:lvl w:ilvl="1" w:tplc="04090003">
      <w:start w:val="1"/>
      <w:numFmt w:val="bullet"/>
      <w:lvlText w:val="o"/>
      <w:lvlJc w:val="left"/>
      <w:pPr>
        <w:tabs>
          <w:tab w:val="num" w:pos="2376"/>
        </w:tabs>
        <w:ind w:left="2376" w:hanging="360"/>
      </w:pPr>
      <w:rPr>
        <w:rFonts w:ascii="Courier New" w:hAnsi="Courier New" w:cs="Courier New" w:hint="default"/>
      </w:rPr>
    </w:lvl>
    <w:lvl w:ilvl="2" w:tplc="04090005">
      <w:start w:val="1"/>
      <w:numFmt w:val="bullet"/>
      <w:lvlText w:val=""/>
      <w:lvlJc w:val="left"/>
      <w:pPr>
        <w:tabs>
          <w:tab w:val="num" w:pos="3096"/>
        </w:tabs>
        <w:ind w:left="3096" w:hanging="360"/>
      </w:pPr>
      <w:rPr>
        <w:rFonts w:ascii="Wingdings" w:hAnsi="Wingdings" w:hint="default"/>
      </w:rPr>
    </w:lvl>
    <w:lvl w:ilvl="3" w:tplc="04090001">
      <w:start w:val="1"/>
      <w:numFmt w:val="bullet"/>
      <w:lvlText w:val=""/>
      <w:lvlJc w:val="left"/>
      <w:pPr>
        <w:tabs>
          <w:tab w:val="num" w:pos="3816"/>
        </w:tabs>
        <w:ind w:left="3816" w:hanging="360"/>
      </w:pPr>
      <w:rPr>
        <w:rFonts w:ascii="Symbol" w:hAnsi="Symbol" w:hint="default"/>
      </w:rPr>
    </w:lvl>
    <w:lvl w:ilvl="4" w:tplc="04090003">
      <w:start w:val="1"/>
      <w:numFmt w:val="bullet"/>
      <w:lvlText w:val="o"/>
      <w:lvlJc w:val="left"/>
      <w:pPr>
        <w:tabs>
          <w:tab w:val="num" w:pos="4536"/>
        </w:tabs>
        <w:ind w:left="4536" w:hanging="360"/>
      </w:pPr>
      <w:rPr>
        <w:rFonts w:ascii="Courier New" w:hAnsi="Courier New" w:cs="Courier New" w:hint="default"/>
      </w:rPr>
    </w:lvl>
    <w:lvl w:ilvl="5" w:tplc="04090005">
      <w:start w:val="1"/>
      <w:numFmt w:val="bullet"/>
      <w:lvlText w:val=""/>
      <w:lvlJc w:val="left"/>
      <w:pPr>
        <w:tabs>
          <w:tab w:val="num" w:pos="5256"/>
        </w:tabs>
        <w:ind w:left="5256" w:hanging="360"/>
      </w:pPr>
      <w:rPr>
        <w:rFonts w:ascii="Wingdings" w:hAnsi="Wingdings" w:hint="default"/>
      </w:rPr>
    </w:lvl>
    <w:lvl w:ilvl="6" w:tplc="04090001">
      <w:start w:val="1"/>
      <w:numFmt w:val="bullet"/>
      <w:lvlText w:val=""/>
      <w:lvlJc w:val="left"/>
      <w:pPr>
        <w:tabs>
          <w:tab w:val="num" w:pos="5976"/>
        </w:tabs>
        <w:ind w:left="5976" w:hanging="360"/>
      </w:pPr>
      <w:rPr>
        <w:rFonts w:ascii="Symbol" w:hAnsi="Symbol" w:hint="default"/>
      </w:rPr>
    </w:lvl>
    <w:lvl w:ilvl="7" w:tplc="04090003">
      <w:start w:val="1"/>
      <w:numFmt w:val="bullet"/>
      <w:lvlText w:val="o"/>
      <w:lvlJc w:val="left"/>
      <w:pPr>
        <w:tabs>
          <w:tab w:val="num" w:pos="6696"/>
        </w:tabs>
        <w:ind w:left="6696" w:hanging="360"/>
      </w:pPr>
      <w:rPr>
        <w:rFonts w:ascii="Courier New" w:hAnsi="Courier New" w:cs="Courier New" w:hint="default"/>
      </w:rPr>
    </w:lvl>
    <w:lvl w:ilvl="8" w:tplc="04090005">
      <w:start w:val="1"/>
      <w:numFmt w:val="bullet"/>
      <w:lvlText w:val=""/>
      <w:lvlJc w:val="left"/>
      <w:pPr>
        <w:tabs>
          <w:tab w:val="num" w:pos="7416"/>
        </w:tabs>
        <w:ind w:left="7416" w:hanging="360"/>
      </w:pPr>
      <w:rPr>
        <w:rFonts w:ascii="Wingdings" w:hAnsi="Wingdings" w:hint="default"/>
      </w:rPr>
    </w:lvl>
  </w:abstractNum>
  <w:abstractNum w:abstractNumId="13">
    <w:nsid w:val="3A0500DD"/>
    <w:multiLevelType w:val="hybridMultilevel"/>
    <w:tmpl w:val="2D0EF1EC"/>
    <w:lvl w:ilvl="0" w:tplc="023E6064">
      <w:numFmt w:val="bullet"/>
      <w:lvlText w:val="-"/>
      <w:lvlJc w:val="left"/>
      <w:pPr>
        <w:ind w:left="720" w:hanging="360"/>
      </w:pPr>
      <w:rPr>
        <w:rFonts w:ascii="Courier New" w:eastAsia="SimSun"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8645A06"/>
    <w:multiLevelType w:val="hybridMultilevel"/>
    <w:tmpl w:val="E47E6994"/>
    <w:lvl w:ilvl="0" w:tplc="0C0A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0E7546"/>
    <w:multiLevelType w:val="hybridMultilevel"/>
    <w:tmpl w:val="AB767386"/>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4C4493"/>
    <w:multiLevelType w:val="hybridMultilevel"/>
    <w:tmpl w:val="DF788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804577A"/>
    <w:multiLevelType w:val="hybridMultilevel"/>
    <w:tmpl w:val="3A80A0B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5BC321ED"/>
    <w:multiLevelType w:val="hybridMultilevel"/>
    <w:tmpl w:val="4C607606"/>
    <w:lvl w:ilvl="0" w:tplc="023E6064">
      <w:numFmt w:val="bullet"/>
      <w:lvlText w:val="-"/>
      <w:lvlJc w:val="left"/>
      <w:pPr>
        <w:ind w:left="720" w:hanging="360"/>
      </w:pPr>
      <w:rPr>
        <w:rFonts w:ascii="Courier New" w:eastAsia="SimSun"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FDB2FAF"/>
    <w:multiLevelType w:val="hybridMultilevel"/>
    <w:tmpl w:val="1830606E"/>
    <w:lvl w:ilvl="0" w:tplc="023E6064">
      <w:numFmt w:val="bullet"/>
      <w:lvlText w:val="-"/>
      <w:lvlJc w:val="left"/>
      <w:pPr>
        <w:ind w:left="787" w:hanging="360"/>
      </w:pPr>
      <w:rPr>
        <w:rFonts w:ascii="Courier New" w:eastAsia="SimSun" w:hAnsi="Courier New" w:cs="Courier New"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0">
    <w:nsid w:val="687352E5"/>
    <w:multiLevelType w:val="hybridMultilevel"/>
    <w:tmpl w:val="B2FCE5A4"/>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2F4652"/>
    <w:multiLevelType w:val="hybridMultilevel"/>
    <w:tmpl w:val="9B52417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7103446A"/>
    <w:multiLevelType w:val="hybridMultilevel"/>
    <w:tmpl w:val="C2B883D8"/>
    <w:lvl w:ilvl="0" w:tplc="023E6064">
      <w:numFmt w:val="bullet"/>
      <w:lvlText w:val="-"/>
      <w:lvlJc w:val="left"/>
      <w:pPr>
        <w:ind w:left="720" w:hanging="360"/>
      </w:pPr>
      <w:rPr>
        <w:rFonts w:ascii="Courier New" w:eastAsia="SimSu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7"/>
  </w:num>
  <w:num w:numId="8">
    <w:abstractNumId w:val="10"/>
  </w:num>
  <w:num w:numId="9">
    <w:abstractNumId w:val="5"/>
  </w:num>
  <w:num w:numId="10">
    <w:abstractNumId w:val="18"/>
  </w:num>
  <w:num w:numId="11">
    <w:abstractNumId w:val="21"/>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num>
  <w:num w:numId="15">
    <w:abstractNumId w:val="22"/>
  </w:num>
  <w:num w:numId="16">
    <w:abstractNumId w:val="20"/>
  </w:num>
  <w:num w:numId="17">
    <w:abstractNumId w:val="15"/>
  </w:num>
  <w:num w:numId="18">
    <w:abstractNumId w:val="16"/>
  </w:num>
  <w:num w:numId="19">
    <w:abstractNumId w:val="14"/>
  </w:num>
  <w:num w:numId="20">
    <w:abstractNumId w:val="8"/>
  </w:num>
  <w:num w:numId="21">
    <w:abstractNumId w:val="11"/>
  </w:num>
  <w:num w:numId="22">
    <w:abstractNumId w:val="9"/>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E06"/>
    <w:rsid w:val="00002227"/>
    <w:rsid w:val="000040DF"/>
    <w:rsid w:val="00006390"/>
    <w:rsid w:val="00012EF0"/>
    <w:rsid w:val="000175DE"/>
    <w:rsid w:val="000227E4"/>
    <w:rsid w:val="00024F31"/>
    <w:rsid w:val="00025C0F"/>
    <w:rsid w:val="000260AE"/>
    <w:rsid w:val="000264CF"/>
    <w:rsid w:val="00026D82"/>
    <w:rsid w:val="0003054C"/>
    <w:rsid w:val="00030AF7"/>
    <w:rsid w:val="00034B85"/>
    <w:rsid w:val="00040C3D"/>
    <w:rsid w:val="0004290C"/>
    <w:rsid w:val="000448F8"/>
    <w:rsid w:val="00044CE9"/>
    <w:rsid w:val="00045C9C"/>
    <w:rsid w:val="00051E38"/>
    <w:rsid w:val="00051FDE"/>
    <w:rsid w:val="00053EC0"/>
    <w:rsid w:val="00056B80"/>
    <w:rsid w:val="00056E1E"/>
    <w:rsid w:val="000572CC"/>
    <w:rsid w:val="000609BC"/>
    <w:rsid w:val="00061499"/>
    <w:rsid w:val="0006359C"/>
    <w:rsid w:val="000642F6"/>
    <w:rsid w:val="00067307"/>
    <w:rsid w:val="000708FC"/>
    <w:rsid w:val="000723AD"/>
    <w:rsid w:val="00073DAF"/>
    <w:rsid w:val="00075C61"/>
    <w:rsid w:val="00085086"/>
    <w:rsid w:val="00090943"/>
    <w:rsid w:val="00092835"/>
    <w:rsid w:val="00093789"/>
    <w:rsid w:val="0009447C"/>
    <w:rsid w:val="0009461E"/>
    <w:rsid w:val="000947F2"/>
    <w:rsid w:val="000A0BA7"/>
    <w:rsid w:val="000A1AF1"/>
    <w:rsid w:val="000A26F6"/>
    <w:rsid w:val="000A3419"/>
    <w:rsid w:val="000A4BA4"/>
    <w:rsid w:val="000B0A95"/>
    <w:rsid w:val="000B4445"/>
    <w:rsid w:val="000B5AA8"/>
    <w:rsid w:val="000B60E1"/>
    <w:rsid w:val="000B6344"/>
    <w:rsid w:val="000B72FD"/>
    <w:rsid w:val="000B7D01"/>
    <w:rsid w:val="000C2851"/>
    <w:rsid w:val="000D0D24"/>
    <w:rsid w:val="000D5C43"/>
    <w:rsid w:val="000D70D3"/>
    <w:rsid w:val="000E1B42"/>
    <w:rsid w:val="000E1E15"/>
    <w:rsid w:val="000E2AA8"/>
    <w:rsid w:val="000E47D2"/>
    <w:rsid w:val="000F2146"/>
    <w:rsid w:val="000F41AC"/>
    <w:rsid w:val="000F5CCA"/>
    <w:rsid w:val="000F777B"/>
    <w:rsid w:val="001010ED"/>
    <w:rsid w:val="00104739"/>
    <w:rsid w:val="00105D39"/>
    <w:rsid w:val="001113F9"/>
    <w:rsid w:val="001120A7"/>
    <w:rsid w:val="00115A79"/>
    <w:rsid w:val="001161A3"/>
    <w:rsid w:val="001166AC"/>
    <w:rsid w:val="0011673E"/>
    <w:rsid w:val="00120931"/>
    <w:rsid w:val="00120D3C"/>
    <w:rsid w:val="0012278B"/>
    <w:rsid w:val="0012339A"/>
    <w:rsid w:val="001242D9"/>
    <w:rsid w:val="001244FA"/>
    <w:rsid w:val="00125E33"/>
    <w:rsid w:val="00126217"/>
    <w:rsid w:val="00130DC7"/>
    <w:rsid w:val="001351D2"/>
    <w:rsid w:val="00135BE9"/>
    <w:rsid w:val="00140E96"/>
    <w:rsid w:val="00141752"/>
    <w:rsid w:val="00142A7F"/>
    <w:rsid w:val="0014373B"/>
    <w:rsid w:val="00144F7E"/>
    <w:rsid w:val="00147F2C"/>
    <w:rsid w:val="00152534"/>
    <w:rsid w:val="0015736B"/>
    <w:rsid w:val="00160B52"/>
    <w:rsid w:val="0016199A"/>
    <w:rsid w:val="00161E38"/>
    <w:rsid w:val="00165FA9"/>
    <w:rsid w:val="00166168"/>
    <w:rsid w:val="00167A29"/>
    <w:rsid w:val="00175D94"/>
    <w:rsid w:val="0017626F"/>
    <w:rsid w:val="0017656A"/>
    <w:rsid w:val="0017775B"/>
    <w:rsid w:val="00181070"/>
    <w:rsid w:val="001836F1"/>
    <w:rsid w:val="00183C90"/>
    <w:rsid w:val="0018606D"/>
    <w:rsid w:val="00193F87"/>
    <w:rsid w:val="0019649F"/>
    <w:rsid w:val="001973B6"/>
    <w:rsid w:val="001A2EC8"/>
    <w:rsid w:val="001A3263"/>
    <w:rsid w:val="001A4B14"/>
    <w:rsid w:val="001A6151"/>
    <w:rsid w:val="001B1802"/>
    <w:rsid w:val="001B2BBD"/>
    <w:rsid w:val="001C0240"/>
    <w:rsid w:val="001C0AA0"/>
    <w:rsid w:val="001C313E"/>
    <w:rsid w:val="001C3CF5"/>
    <w:rsid w:val="001C636D"/>
    <w:rsid w:val="001D2364"/>
    <w:rsid w:val="001D28BC"/>
    <w:rsid w:val="001D4309"/>
    <w:rsid w:val="001E116E"/>
    <w:rsid w:val="001E1F63"/>
    <w:rsid w:val="001E27AC"/>
    <w:rsid w:val="001E2920"/>
    <w:rsid w:val="001E41E1"/>
    <w:rsid w:val="001E70CF"/>
    <w:rsid w:val="001F6EAC"/>
    <w:rsid w:val="00205B24"/>
    <w:rsid w:val="002100B5"/>
    <w:rsid w:val="00216C93"/>
    <w:rsid w:val="00216E98"/>
    <w:rsid w:val="00224323"/>
    <w:rsid w:val="00225661"/>
    <w:rsid w:val="002266A7"/>
    <w:rsid w:val="00231845"/>
    <w:rsid w:val="00234823"/>
    <w:rsid w:val="0024129B"/>
    <w:rsid w:val="0024346B"/>
    <w:rsid w:val="0024411C"/>
    <w:rsid w:val="00246937"/>
    <w:rsid w:val="002471D1"/>
    <w:rsid w:val="002473D8"/>
    <w:rsid w:val="002537E1"/>
    <w:rsid w:val="00256FD9"/>
    <w:rsid w:val="002570EE"/>
    <w:rsid w:val="00261312"/>
    <w:rsid w:val="0026344F"/>
    <w:rsid w:val="00265261"/>
    <w:rsid w:val="00265D10"/>
    <w:rsid w:val="00266A4F"/>
    <w:rsid w:val="00267446"/>
    <w:rsid w:val="00273618"/>
    <w:rsid w:val="0027465D"/>
    <w:rsid w:val="0027784A"/>
    <w:rsid w:val="00280DF8"/>
    <w:rsid w:val="002810B1"/>
    <w:rsid w:val="002849FC"/>
    <w:rsid w:val="00292B7D"/>
    <w:rsid w:val="00293C08"/>
    <w:rsid w:val="00293D27"/>
    <w:rsid w:val="00293FE0"/>
    <w:rsid w:val="00295116"/>
    <w:rsid w:val="002A2465"/>
    <w:rsid w:val="002A384D"/>
    <w:rsid w:val="002A3F34"/>
    <w:rsid w:val="002B2B1D"/>
    <w:rsid w:val="002B37AE"/>
    <w:rsid w:val="002B6451"/>
    <w:rsid w:val="002C1225"/>
    <w:rsid w:val="002C24B0"/>
    <w:rsid w:val="002C2AFB"/>
    <w:rsid w:val="002C4F2E"/>
    <w:rsid w:val="002C624F"/>
    <w:rsid w:val="002C6460"/>
    <w:rsid w:val="002C736C"/>
    <w:rsid w:val="002D058E"/>
    <w:rsid w:val="002D13A6"/>
    <w:rsid w:val="002D1A53"/>
    <w:rsid w:val="002D2823"/>
    <w:rsid w:val="002D2FC9"/>
    <w:rsid w:val="002D38E1"/>
    <w:rsid w:val="002D3EC0"/>
    <w:rsid w:val="002D3EF2"/>
    <w:rsid w:val="002D40E7"/>
    <w:rsid w:val="002D5955"/>
    <w:rsid w:val="002E0930"/>
    <w:rsid w:val="002E2310"/>
    <w:rsid w:val="002E41B0"/>
    <w:rsid w:val="002E64BB"/>
    <w:rsid w:val="002E6A70"/>
    <w:rsid w:val="002E7681"/>
    <w:rsid w:val="002E7BDA"/>
    <w:rsid w:val="002F2CBC"/>
    <w:rsid w:val="002F3025"/>
    <w:rsid w:val="002F3D6F"/>
    <w:rsid w:val="002F41ED"/>
    <w:rsid w:val="00301D83"/>
    <w:rsid w:val="00302296"/>
    <w:rsid w:val="00302E18"/>
    <w:rsid w:val="00304354"/>
    <w:rsid w:val="00316790"/>
    <w:rsid w:val="00317F3A"/>
    <w:rsid w:val="00317FD4"/>
    <w:rsid w:val="003219FD"/>
    <w:rsid w:val="00322EC8"/>
    <w:rsid w:val="0033227D"/>
    <w:rsid w:val="003422A3"/>
    <w:rsid w:val="00342684"/>
    <w:rsid w:val="00343B72"/>
    <w:rsid w:val="003457F6"/>
    <w:rsid w:val="00346226"/>
    <w:rsid w:val="00347196"/>
    <w:rsid w:val="003471B9"/>
    <w:rsid w:val="00352D7E"/>
    <w:rsid w:val="0036007B"/>
    <w:rsid w:val="00360FD2"/>
    <w:rsid w:val="00361DDA"/>
    <w:rsid w:val="00362024"/>
    <w:rsid w:val="00363095"/>
    <w:rsid w:val="00366188"/>
    <w:rsid w:val="00366B82"/>
    <w:rsid w:val="0037198D"/>
    <w:rsid w:val="00372E64"/>
    <w:rsid w:val="00373FD0"/>
    <w:rsid w:val="00375556"/>
    <w:rsid w:val="0037599C"/>
    <w:rsid w:val="00375A30"/>
    <w:rsid w:val="003800F7"/>
    <w:rsid w:val="00380642"/>
    <w:rsid w:val="00382AD3"/>
    <w:rsid w:val="00385BC1"/>
    <w:rsid w:val="003926F0"/>
    <w:rsid w:val="00396BA8"/>
    <w:rsid w:val="003A1EB2"/>
    <w:rsid w:val="003A342D"/>
    <w:rsid w:val="003A7D1F"/>
    <w:rsid w:val="003C05EA"/>
    <w:rsid w:val="003C6C91"/>
    <w:rsid w:val="003C6F5B"/>
    <w:rsid w:val="003D0D14"/>
    <w:rsid w:val="003D20C1"/>
    <w:rsid w:val="003D31EF"/>
    <w:rsid w:val="003D4F2C"/>
    <w:rsid w:val="003D53DC"/>
    <w:rsid w:val="003E25F4"/>
    <w:rsid w:val="003E2ECA"/>
    <w:rsid w:val="003E54EB"/>
    <w:rsid w:val="003E656B"/>
    <w:rsid w:val="003F1EB8"/>
    <w:rsid w:val="003F4E3A"/>
    <w:rsid w:val="003F7DFA"/>
    <w:rsid w:val="004019A3"/>
    <w:rsid w:val="00402927"/>
    <w:rsid w:val="004036ED"/>
    <w:rsid w:val="00405F7F"/>
    <w:rsid w:val="00412A64"/>
    <w:rsid w:val="00414312"/>
    <w:rsid w:val="00414AE1"/>
    <w:rsid w:val="00417DB1"/>
    <w:rsid w:val="00417E14"/>
    <w:rsid w:val="00430DFD"/>
    <w:rsid w:val="004310E2"/>
    <w:rsid w:val="0043167B"/>
    <w:rsid w:val="00431DBD"/>
    <w:rsid w:val="00431F18"/>
    <w:rsid w:val="00432D4C"/>
    <w:rsid w:val="00442E8B"/>
    <w:rsid w:val="00443E33"/>
    <w:rsid w:val="00447703"/>
    <w:rsid w:val="00451D1A"/>
    <w:rsid w:val="00452836"/>
    <w:rsid w:val="00454BEB"/>
    <w:rsid w:val="004567F9"/>
    <w:rsid w:val="00457647"/>
    <w:rsid w:val="004654A3"/>
    <w:rsid w:val="00466BB7"/>
    <w:rsid w:val="00477586"/>
    <w:rsid w:val="004800ED"/>
    <w:rsid w:val="0048048B"/>
    <w:rsid w:val="00482521"/>
    <w:rsid w:val="00483E03"/>
    <w:rsid w:val="004840B0"/>
    <w:rsid w:val="004861EC"/>
    <w:rsid w:val="004902DC"/>
    <w:rsid w:val="0049076F"/>
    <w:rsid w:val="004913D5"/>
    <w:rsid w:val="00491715"/>
    <w:rsid w:val="004971A7"/>
    <w:rsid w:val="004A0040"/>
    <w:rsid w:val="004A03F0"/>
    <w:rsid w:val="004A07AB"/>
    <w:rsid w:val="004A758F"/>
    <w:rsid w:val="004B01EE"/>
    <w:rsid w:val="004B1DC4"/>
    <w:rsid w:val="004B5D0F"/>
    <w:rsid w:val="004B730B"/>
    <w:rsid w:val="004C436E"/>
    <w:rsid w:val="004C6681"/>
    <w:rsid w:val="004C67D2"/>
    <w:rsid w:val="004C7C11"/>
    <w:rsid w:val="004D1B77"/>
    <w:rsid w:val="004D2807"/>
    <w:rsid w:val="004D480B"/>
    <w:rsid w:val="004D60AE"/>
    <w:rsid w:val="004E2AEB"/>
    <w:rsid w:val="004E5B6A"/>
    <w:rsid w:val="004E6600"/>
    <w:rsid w:val="004F60F0"/>
    <w:rsid w:val="004F6199"/>
    <w:rsid w:val="00506FF5"/>
    <w:rsid w:val="00510D04"/>
    <w:rsid w:val="00511A6C"/>
    <w:rsid w:val="00512048"/>
    <w:rsid w:val="00512FF5"/>
    <w:rsid w:val="0051504F"/>
    <w:rsid w:val="00515194"/>
    <w:rsid w:val="00515DB4"/>
    <w:rsid w:val="005166CF"/>
    <w:rsid w:val="005213AF"/>
    <w:rsid w:val="00531F30"/>
    <w:rsid w:val="00536ED5"/>
    <w:rsid w:val="00537EED"/>
    <w:rsid w:val="00537F48"/>
    <w:rsid w:val="0054105D"/>
    <w:rsid w:val="005421EE"/>
    <w:rsid w:val="0054658A"/>
    <w:rsid w:val="00547362"/>
    <w:rsid w:val="00554717"/>
    <w:rsid w:val="00554EC2"/>
    <w:rsid w:val="005561C1"/>
    <w:rsid w:val="00564716"/>
    <w:rsid w:val="00565B01"/>
    <w:rsid w:val="00572076"/>
    <w:rsid w:val="00572D5D"/>
    <w:rsid w:val="005730EA"/>
    <w:rsid w:val="00575005"/>
    <w:rsid w:val="00576265"/>
    <w:rsid w:val="00582A7E"/>
    <w:rsid w:val="00597829"/>
    <w:rsid w:val="005A3434"/>
    <w:rsid w:val="005A4373"/>
    <w:rsid w:val="005B12EE"/>
    <w:rsid w:val="005B18D2"/>
    <w:rsid w:val="005B52F6"/>
    <w:rsid w:val="005C06F6"/>
    <w:rsid w:val="005C69E5"/>
    <w:rsid w:val="005C71EC"/>
    <w:rsid w:val="005C7DD4"/>
    <w:rsid w:val="005D25BB"/>
    <w:rsid w:val="005D3839"/>
    <w:rsid w:val="005D415A"/>
    <w:rsid w:val="005D72D0"/>
    <w:rsid w:val="005E0822"/>
    <w:rsid w:val="005E25CB"/>
    <w:rsid w:val="005E3504"/>
    <w:rsid w:val="005E4FAC"/>
    <w:rsid w:val="005E6412"/>
    <w:rsid w:val="005E68C5"/>
    <w:rsid w:val="005F3D3E"/>
    <w:rsid w:val="005F406E"/>
    <w:rsid w:val="005F6EEE"/>
    <w:rsid w:val="005F70D1"/>
    <w:rsid w:val="00600795"/>
    <w:rsid w:val="006016DF"/>
    <w:rsid w:val="00603813"/>
    <w:rsid w:val="00606546"/>
    <w:rsid w:val="0060739E"/>
    <w:rsid w:val="00611FA4"/>
    <w:rsid w:val="00613E8A"/>
    <w:rsid w:val="00614E3A"/>
    <w:rsid w:val="00614F3F"/>
    <w:rsid w:val="006157D0"/>
    <w:rsid w:val="006165F7"/>
    <w:rsid w:val="006212E3"/>
    <w:rsid w:val="00622A72"/>
    <w:rsid w:val="00625DEF"/>
    <w:rsid w:val="00630ABD"/>
    <w:rsid w:val="00631244"/>
    <w:rsid w:val="00634CE4"/>
    <w:rsid w:val="00636576"/>
    <w:rsid w:val="00637D0F"/>
    <w:rsid w:val="00640527"/>
    <w:rsid w:val="00650BB2"/>
    <w:rsid w:val="00650D90"/>
    <w:rsid w:val="00651B84"/>
    <w:rsid w:val="00652C88"/>
    <w:rsid w:val="00652E6A"/>
    <w:rsid w:val="0065479A"/>
    <w:rsid w:val="006552F8"/>
    <w:rsid w:val="0066164E"/>
    <w:rsid w:val="00662F13"/>
    <w:rsid w:val="006635C9"/>
    <w:rsid w:val="00670FB8"/>
    <w:rsid w:val="0067203E"/>
    <w:rsid w:val="00672DF8"/>
    <w:rsid w:val="00676169"/>
    <w:rsid w:val="00680080"/>
    <w:rsid w:val="00680DCF"/>
    <w:rsid w:val="00690F85"/>
    <w:rsid w:val="006920FF"/>
    <w:rsid w:val="0069355B"/>
    <w:rsid w:val="006937A8"/>
    <w:rsid w:val="006948A0"/>
    <w:rsid w:val="006949DF"/>
    <w:rsid w:val="006959DD"/>
    <w:rsid w:val="0069707B"/>
    <w:rsid w:val="006A1BB1"/>
    <w:rsid w:val="006A1CE4"/>
    <w:rsid w:val="006A1F8D"/>
    <w:rsid w:val="006A447F"/>
    <w:rsid w:val="006A6850"/>
    <w:rsid w:val="006B0FAB"/>
    <w:rsid w:val="006B1D14"/>
    <w:rsid w:val="006B65BB"/>
    <w:rsid w:val="006C1FAC"/>
    <w:rsid w:val="006C3553"/>
    <w:rsid w:val="006D1043"/>
    <w:rsid w:val="006D1793"/>
    <w:rsid w:val="006D4D9D"/>
    <w:rsid w:val="006D55F6"/>
    <w:rsid w:val="006D58D7"/>
    <w:rsid w:val="006D7F6D"/>
    <w:rsid w:val="006E10FB"/>
    <w:rsid w:val="006E3841"/>
    <w:rsid w:val="006E6798"/>
    <w:rsid w:val="006F1AB6"/>
    <w:rsid w:val="006F5A50"/>
    <w:rsid w:val="006F7A2E"/>
    <w:rsid w:val="00701EAF"/>
    <w:rsid w:val="00701F0A"/>
    <w:rsid w:val="007027C6"/>
    <w:rsid w:val="007047B7"/>
    <w:rsid w:val="00707F44"/>
    <w:rsid w:val="00710470"/>
    <w:rsid w:val="00714387"/>
    <w:rsid w:val="007176BD"/>
    <w:rsid w:val="00717CAE"/>
    <w:rsid w:val="00720906"/>
    <w:rsid w:val="00721F6B"/>
    <w:rsid w:val="00722565"/>
    <w:rsid w:val="00723844"/>
    <w:rsid w:val="00723DA9"/>
    <w:rsid w:val="00724A09"/>
    <w:rsid w:val="00732065"/>
    <w:rsid w:val="00732C3E"/>
    <w:rsid w:val="00733157"/>
    <w:rsid w:val="00735C2D"/>
    <w:rsid w:val="007443D9"/>
    <w:rsid w:val="00744445"/>
    <w:rsid w:val="0074570F"/>
    <w:rsid w:val="007467D6"/>
    <w:rsid w:val="00756441"/>
    <w:rsid w:val="00760B28"/>
    <w:rsid w:val="00763427"/>
    <w:rsid w:val="00764AAC"/>
    <w:rsid w:val="00765FFF"/>
    <w:rsid w:val="0076713D"/>
    <w:rsid w:val="007727B8"/>
    <w:rsid w:val="007828B0"/>
    <w:rsid w:val="00783F33"/>
    <w:rsid w:val="00786437"/>
    <w:rsid w:val="00792280"/>
    <w:rsid w:val="00793E1C"/>
    <w:rsid w:val="00795C76"/>
    <w:rsid w:val="007A6E14"/>
    <w:rsid w:val="007B0282"/>
    <w:rsid w:val="007B05E6"/>
    <w:rsid w:val="007B2B50"/>
    <w:rsid w:val="007B3980"/>
    <w:rsid w:val="007B4F98"/>
    <w:rsid w:val="007B683C"/>
    <w:rsid w:val="007C0583"/>
    <w:rsid w:val="007C0995"/>
    <w:rsid w:val="007C225D"/>
    <w:rsid w:val="007C367D"/>
    <w:rsid w:val="007C56EF"/>
    <w:rsid w:val="007C6E99"/>
    <w:rsid w:val="007C74FC"/>
    <w:rsid w:val="007C77CF"/>
    <w:rsid w:val="007D039A"/>
    <w:rsid w:val="007D03A0"/>
    <w:rsid w:val="007D0738"/>
    <w:rsid w:val="007D7A84"/>
    <w:rsid w:val="007E0F20"/>
    <w:rsid w:val="007E2201"/>
    <w:rsid w:val="007E223D"/>
    <w:rsid w:val="007E2B1E"/>
    <w:rsid w:val="007E4A73"/>
    <w:rsid w:val="007F0601"/>
    <w:rsid w:val="007F1F70"/>
    <w:rsid w:val="007F1FB0"/>
    <w:rsid w:val="007F1FD0"/>
    <w:rsid w:val="007F2D16"/>
    <w:rsid w:val="0080393A"/>
    <w:rsid w:val="008146AB"/>
    <w:rsid w:val="00816AA0"/>
    <w:rsid w:val="00816D50"/>
    <w:rsid w:val="00820C28"/>
    <w:rsid w:val="00820CFF"/>
    <w:rsid w:val="00825C0B"/>
    <w:rsid w:val="00830438"/>
    <w:rsid w:val="0083202F"/>
    <w:rsid w:val="008329B4"/>
    <w:rsid w:val="00833477"/>
    <w:rsid w:val="008419B7"/>
    <w:rsid w:val="00845610"/>
    <w:rsid w:val="00845EFF"/>
    <w:rsid w:val="00846237"/>
    <w:rsid w:val="00847052"/>
    <w:rsid w:val="00850191"/>
    <w:rsid w:val="00852400"/>
    <w:rsid w:val="008534DF"/>
    <w:rsid w:val="008537A0"/>
    <w:rsid w:val="0085399E"/>
    <w:rsid w:val="00860B81"/>
    <w:rsid w:val="008620BA"/>
    <w:rsid w:val="0086389D"/>
    <w:rsid w:val="00867C53"/>
    <w:rsid w:val="008707D8"/>
    <w:rsid w:val="00871CB9"/>
    <w:rsid w:val="0087447B"/>
    <w:rsid w:val="0087487E"/>
    <w:rsid w:val="008818A2"/>
    <w:rsid w:val="0088439F"/>
    <w:rsid w:val="00885AB0"/>
    <w:rsid w:val="0089125E"/>
    <w:rsid w:val="00891922"/>
    <w:rsid w:val="008942D5"/>
    <w:rsid w:val="00895004"/>
    <w:rsid w:val="008A31BB"/>
    <w:rsid w:val="008A4BB4"/>
    <w:rsid w:val="008A5773"/>
    <w:rsid w:val="008A5EFB"/>
    <w:rsid w:val="008A6359"/>
    <w:rsid w:val="008B37A3"/>
    <w:rsid w:val="008B4420"/>
    <w:rsid w:val="008B573E"/>
    <w:rsid w:val="008B5B3B"/>
    <w:rsid w:val="008B712C"/>
    <w:rsid w:val="008B7324"/>
    <w:rsid w:val="008C063E"/>
    <w:rsid w:val="008C387F"/>
    <w:rsid w:val="008C3AC6"/>
    <w:rsid w:val="008C46E7"/>
    <w:rsid w:val="008C4891"/>
    <w:rsid w:val="008D082C"/>
    <w:rsid w:val="008D1EEF"/>
    <w:rsid w:val="008D455B"/>
    <w:rsid w:val="008D5B30"/>
    <w:rsid w:val="008E17AD"/>
    <w:rsid w:val="008E3CF8"/>
    <w:rsid w:val="008E4732"/>
    <w:rsid w:val="008E56E7"/>
    <w:rsid w:val="008E5870"/>
    <w:rsid w:val="008F08F5"/>
    <w:rsid w:val="008F2DDC"/>
    <w:rsid w:val="008F5A24"/>
    <w:rsid w:val="008F64AB"/>
    <w:rsid w:val="008F7290"/>
    <w:rsid w:val="008F748B"/>
    <w:rsid w:val="0091035F"/>
    <w:rsid w:val="009105D2"/>
    <w:rsid w:val="00912510"/>
    <w:rsid w:val="00914129"/>
    <w:rsid w:val="00915465"/>
    <w:rsid w:val="00917890"/>
    <w:rsid w:val="00920191"/>
    <w:rsid w:val="00921CD8"/>
    <w:rsid w:val="0092440F"/>
    <w:rsid w:val="00927826"/>
    <w:rsid w:val="0093428E"/>
    <w:rsid w:val="00934FE0"/>
    <w:rsid w:val="00937380"/>
    <w:rsid w:val="00937D19"/>
    <w:rsid w:val="00947D81"/>
    <w:rsid w:val="00950349"/>
    <w:rsid w:val="00950B67"/>
    <w:rsid w:val="00951BF1"/>
    <w:rsid w:val="00952BF3"/>
    <w:rsid w:val="00952D4F"/>
    <w:rsid w:val="00953585"/>
    <w:rsid w:val="00953A1F"/>
    <w:rsid w:val="00953F46"/>
    <w:rsid w:val="0095731E"/>
    <w:rsid w:val="00957434"/>
    <w:rsid w:val="00960329"/>
    <w:rsid w:val="00960667"/>
    <w:rsid w:val="009609DD"/>
    <w:rsid w:val="0096144B"/>
    <w:rsid w:val="00963451"/>
    <w:rsid w:val="00964F60"/>
    <w:rsid w:val="0096700B"/>
    <w:rsid w:val="009704DE"/>
    <w:rsid w:val="009704E3"/>
    <w:rsid w:val="009744F0"/>
    <w:rsid w:val="00974D20"/>
    <w:rsid w:val="009806A5"/>
    <w:rsid w:val="00981AD2"/>
    <w:rsid w:val="00991DBD"/>
    <w:rsid w:val="00995D47"/>
    <w:rsid w:val="009A0735"/>
    <w:rsid w:val="009A28B2"/>
    <w:rsid w:val="009A2AE2"/>
    <w:rsid w:val="009A31E2"/>
    <w:rsid w:val="009A3E4C"/>
    <w:rsid w:val="009A5157"/>
    <w:rsid w:val="009A53AA"/>
    <w:rsid w:val="009B0BE8"/>
    <w:rsid w:val="009B4916"/>
    <w:rsid w:val="009B5707"/>
    <w:rsid w:val="009B6936"/>
    <w:rsid w:val="009C055D"/>
    <w:rsid w:val="009C2300"/>
    <w:rsid w:val="009C5871"/>
    <w:rsid w:val="009D007B"/>
    <w:rsid w:val="009D21C4"/>
    <w:rsid w:val="009D375B"/>
    <w:rsid w:val="009D386F"/>
    <w:rsid w:val="009D5088"/>
    <w:rsid w:val="009E42B3"/>
    <w:rsid w:val="009E5D38"/>
    <w:rsid w:val="009E6838"/>
    <w:rsid w:val="009E69E7"/>
    <w:rsid w:val="009F11C9"/>
    <w:rsid w:val="009F1FA7"/>
    <w:rsid w:val="009F3DCC"/>
    <w:rsid w:val="009F7917"/>
    <w:rsid w:val="00A00EDA"/>
    <w:rsid w:val="00A02166"/>
    <w:rsid w:val="00A117EF"/>
    <w:rsid w:val="00A119EA"/>
    <w:rsid w:val="00A11CA3"/>
    <w:rsid w:val="00A20FA6"/>
    <w:rsid w:val="00A21535"/>
    <w:rsid w:val="00A22736"/>
    <w:rsid w:val="00A233EC"/>
    <w:rsid w:val="00A25915"/>
    <w:rsid w:val="00A25CEC"/>
    <w:rsid w:val="00A27156"/>
    <w:rsid w:val="00A276BA"/>
    <w:rsid w:val="00A30167"/>
    <w:rsid w:val="00A32712"/>
    <w:rsid w:val="00A33514"/>
    <w:rsid w:val="00A337A1"/>
    <w:rsid w:val="00A3516F"/>
    <w:rsid w:val="00A42AE3"/>
    <w:rsid w:val="00A433DF"/>
    <w:rsid w:val="00A53E6B"/>
    <w:rsid w:val="00A63C2F"/>
    <w:rsid w:val="00A71C72"/>
    <w:rsid w:val="00A741A8"/>
    <w:rsid w:val="00A74327"/>
    <w:rsid w:val="00A743A2"/>
    <w:rsid w:val="00A7613B"/>
    <w:rsid w:val="00A77437"/>
    <w:rsid w:val="00A776FB"/>
    <w:rsid w:val="00A80BA2"/>
    <w:rsid w:val="00A85538"/>
    <w:rsid w:val="00A90417"/>
    <w:rsid w:val="00A92CF8"/>
    <w:rsid w:val="00A94265"/>
    <w:rsid w:val="00AA10F4"/>
    <w:rsid w:val="00AA1A8B"/>
    <w:rsid w:val="00AA3D90"/>
    <w:rsid w:val="00AB052D"/>
    <w:rsid w:val="00AB143B"/>
    <w:rsid w:val="00AC00DC"/>
    <w:rsid w:val="00AC71C8"/>
    <w:rsid w:val="00AD0C4B"/>
    <w:rsid w:val="00AD1A7C"/>
    <w:rsid w:val="00AD1E97"/>
    <w:rsid w:val="00AD1FBF"/>
    <w:rsid w:val="00AD2494"/>
    <w:rsid w:val="00AD533A"/>
    <w:rsid w:val="00AD54B2"/>
    <w:rsid w:val="00AD7060"/>
    <w:rsid w:val="00AD7543"/>
    <w:rsid w:val="00AE0B62"/>
    <w:rsid w:val="00AE32D3"/>
    <w:rsid w:val="00AE3990"/>
    <w:rsid w:val="00AE53E6"/>
    <w:rsid w:val="00AE5A4C"/>
    <w:rsid w:val="00AF26A0"/>
    <w:rsid w:val="00AF3F0E"/>
    <w:rsid w:val="00AF5BED"/>
    <w:rsid w:val="00AF62B5"/>
    <w:rsid w:val="00B02D38"/>
    <w:rsid w:val="00B0652D"/>
    <w:rsid w:val="00B12222"/>
    <w:rsid w:val="00B14154"/>
    <w:rsid w:val="00B16A68"/>
    <w:rsid w:val="00B170A4"/>
    <w:rsid w:val="00B17D54"/>
    <w:rsid w:val="00B22403"/>
    <w:rsid w:val="00B26A41"/>
    <w:rsid w:val="00B35340"/>
    <w:rsid w:val="00B376F0"/>
    <w:rsid w:val="00B409CB"/>
    <w:rsid w:val="00B426FD"/>
    <w:rsid w:val="00B42FC5"/>
    <w:rsid w:val="00B44765"/>
    <w:rsid w:val="00B45F7C"/>
    <w:rsid w:val="00B50C73"/>
    <w:rsid w:val="00B51E8E"/>
    <w:rsid w:val="00B51FD8"/>
    <w:rsid w:val="00B525F1"/>
    <w:rsid w:val="00B54EA2"/>
    <w:rsid w:val="00B57D58"/>
    <w:rsid w:val="00B60C6C"/>
    <w:rsid w:val="00B612F3"/>
    <w:rsid w:val="00B65148"/>
    <w:rsid w:val="00B65F96"/>
    <w:rsid w:val="00B705C3"/>
    <w:rsid w:val="00B70619"/>
    <w:rsid w:val="00B7162E"/>
    <w:rsid w:val="00B717D5"/>
    <w:rsid w:val="00B81D18"/>
    <w:rsid w:val="00B8369E"/>
    <w:rsid w:val="00B87B27"/>
    <w:rsid w:val="00B92530"/>
    <w:rsid w:val="00B937FD"/>
    <w:rsid w:val="00B946E5"/>
    <w:rsid w:val="00B956B1"/>
    <w:rsid w:val="00B9577A"/>
    <w:rsid w:val="00BA1157"/>
    <w:rsid w:val="00BA2DEE"/>
    <w:rsid w:val="00BA6A36"/>
    <w:rsid w:val="00BA6AF5"/>
    <w:rsid w:val="00BB1765"/>
    <w:rsid w:val="00BC3639"/>
    <w:rsid w:val="00BC701B"/>
    <w:rsid w:val="00BC751B"/>
    <w:rsid w:val="00BC7586"/>
    <w:rsid w:val="00BD0AAA"/>
    <w:rsid w:val="00BD0CC8"/>
    <w:rsid w:val="00BD3C4C"/>
    <w:rsid w:val="00BD3F5E"/>
    <w:rsid w:val="00BE035B"/>
    <w:rsid w:val="00BE2774"/>
    <w:rsid w:val="00BE4149"/>
    <w:rsid w:val="00BE436B"/>
    <w:rsid w:val="00BF3A84"/>
    <w:rsid w:val="00BF3D0C"/>
    <w:rsid w:val="00BF4D37"/>
    <w:rsid w:val="00BF786E"/>
    <w:rsid w:val="00C00C15"/>
    <w:rsid w:val="00C00E54"/>
    <w:rsid w:val="00C038CA"/>
    <w:rsid w:val="00C04F41"/>
    <w:rsid w:val="00C0579F"/>
    <w:rsid w:val="00C07723"/>
    <w:rsid w:val="00C13D8D"/>
    <w:rsid w:val="00C148D3"/>
    <w:rsid w:val="00C20729"/>
    <w:rsid w:val="00C220A7"/>
    <w:rsid w:val="00C229DC"/>
    <w:rsid w:val="00C230DC"/>
    <w:rsid w:val="00C23809"/>
    <w:rsid w:val="00C239BA"/>
    <w:rsid w:val="00C27AE0"/>
    <w:rsid w:val="00C3081D"/>
    <w:rsid w:val="00C337A2"/>
    <w:rsid w:val="00C474C1"/>
    <w:rsid w:val="00C529AC"/>
    <w:rsid w:val="00C53EFA"/>
    <w:rsid w:val="00C560A5"/>
    <w:rsid w:val="00C573C4"/>
    <w:rsid w:val="00C62D74"/>
    <w:rsid w:val="00C71A77"/>
    <w:rsid w:val="00C757E1"/>
    <w:rsid w:val="00C82BA2"/>
    <w:rsid w:val="00C86240"/>
    <w:rsid w:val="00C9069F"/>
    <w:rsid w:val="00C9245E"/>
    <w:rsid w:val="00C9246C"/>
    <w:rsid w:val="00C934AE"/>
    <w:rsid w:val="00C94545"/>
    <w:rsid w:val="00C96C94"/>
    <w:rsid w:val="00C97C9B"/>
    <w:rsid w:val="00CA7B58"/>
    <w:rsid w:val="00CA7DE2"/>
    <w:rsid w:val="00CB07AF"/>
    <w:rsid w:val="00CB0CCD"/>
    <w:rsid w:val="00CB1361"/>
    <w:rsid w:val="00CB1C49"/>
    <w:rsid w:val="00CB2FF3"/>
    <w:rsid w:val="00CB5083"/>
    <w:rsid w:val="00CB5516"/>
    <w:rsid w:val="00CB6290"/>
    <w:rsid w:val="00CB635F"/>
    <w:rsid w:val="00CB7EB3"/>
    <w:rsid w:val="00CC7583"/>
    <w:rsid w:val="00CD5B3F"/>
    <w:rsid w:val="00CD792E"/>
    <w:rsid w:val="00CE1499"/>
    <w:rsid w:val="00CE1969"/>
    <w:rsid w:val="00CE1B22"/>
    <w:rsid w:val="00CE385B"/>
    <w:rsid w:val="00CE5782"/>
    <w:rsid w:val="00CF1DC9"/>
    <w:rsid w:val="00CF2357"/>
    <w:rsid w:val="00CF23E5"/>
    <w:rsid w:val="00CF2A71"/>
    <w:rsid w:val="00CF3F4C"/>
    <w:rsid w:val="00CF4919"/>
    <w:rsid w:val="00CF505A"/>
    <w:rsid w:val="00CF59B1"/>
    <w:rsid w:val="00CF7EF1"/>
    <w:rsid w:val="00D00608"/>
    <w:rsid w:val="00D0245E"/>
    <w:rsid w:val="00D032B8"/>
    <w:rsid w:val="00D06826"/>
    <w:rsid w:val="00D0683B"/>
    <w:rsid w:val="00D074F7"/>
    <w:rsid w:val="00D10997"/>
    <w:rsid w:val="00D1737A"/>
    <w:rsid w:val="00D21CAA"/>
    <w:rsid w:val="00D2584F"/>
    <w:rsid w:val="00D261CF"/>
    <w:rsid w:val="00D27941"/>
    <w:rsid w:val="00D313E7"/>
    <w:rsid w:val="00D32A18"/>
    <w:rsid w:val="00D34328"/>
    <w:rsid w:val="00D41048"/>
    <w:rsid w:val="00D41695"/>
    <w:rsid w:val="00D41F2B"/>
    <w:rsid w:val="00D43DB4"/>
    <w:rsid w:val="00D44A88"/>
    <w:rsid w:val="00D47106"/>
    <w:rsid w:val="00D4776D"/>
    <w:rsid w:val="00D607F6"/>
    <w:rsid w:val="00D60D0A"/>
    <w:rsid w:val="00D62D06"/>
    <w:rsid w:val="00D64C68"/>
    <w:rsid w:val="00D7194E"/>
    <w:rsid w:val="00D749FB"/>
    <w:rsid w:val="00D75609"/>
    <w:rsid w:val="00D7658E"/>
    <w:rsid w:val="00D777A5"/>
    <w:rsid w:val="00D809B5"/>
    <w:rsid w:val="00D83A8B"/>
    <w:rsid w:val="00D84E0F"/>
    <w:rsid w:val="00D873A4"/>
    <w:rsid w:val="00D92DB1"/>
    <w:rsid w:val="00D93821"/>
    <w:rsid w:val="00D952B3"/>
    <w:rsid w:val="00D95D96"/>
    <w:rsid w:val="00D97707"/>
    <w:rsid w:val="00DA06DD"/>
    <w:rsid w:val="00DA2DBD"/>
    <w:rsid w:val="00DA4DC0"/>
    <w:rsid w:val="00DA68A5"/>
    <w:rsid w:val="00DA6D76"/>
    <w:rsid w:val="00DB19F4"/>
    <w:rsid w:val="00DB235F"/>
    <w:rsid w:val="00DB4D1B"/>
    <w:rsid w:val="00DB602A"/>
    <w:rsid w:val="00DB78C3"/>
    <w:rsid w:val="00DC36FC"/>
    <w:rsid w:val="00DC5C66"/>
    <w:rsid w:val="00DC6F39"/>
    <w:rsid w:val="00DD0451"/>
    <w:rsid w:val="00DD4556"/>
    <w:rsid w:val="00DD56C9"/>
    <w:rsid w:val="00DD77B4"/>
    <w:rsid w:val="00DE12E2"/>
    <w:rsid w:val="00DE7DC9"/>
    <w:rsid w:val="00DF307A"/>
    <w:rsid w:val="00DF3B3C"/>
    <w:rsid w:val="00DF60C5"/>
    <w:rsid w:val="00DF7354"/>
    <w:rsid w:val="00DF7851"/>
    <w:rsid w:val="00E026E0"/>
    <w:rsid w:val="00E07A3E"/>
    <w:rsid w:val="00E11A05"/>
    <w:rsid w:val="00E11C83"/>
    <w:rsid w:val="00E21338"/>
    <w:rsid w:val="00E22278"/>
    <w:rsid w:val="00E2367E"/>
    <w:rsid w:val="00E32078"/>
    <w:rsid w:val="00E34F9E"/>
    <w:rsid w:val="00E37516"/>
    <w:rsid w:val="00E4125F"/>
    <w:rsid w:val="00E42A79"/>
    <w:rsid w:val="00E4313C"/>
    <w:rsid w:val="00E434CF"/>
    <w:rsid w:val="00E441AC"/>
    <w:rsid w:val="00E45D72"/>
    <w:rsid w:val="00E46868"/>
    <w:rsid w:val="00E53EA9"/>
    <w:rsid w:val="00E54CFB"/>
    <w:rsid w:val="00E55EED"/>
    <w:rsid w:val="00E604A1"/>
    <w:rsid w:val="00E617DB"/>
    <w:rsid w:val="00E622AF"/>
    <w:rsid w:val="00E640F6"/>
    <w:rsid w:val="00E6470D"/>
    <w:rsid w:val="00E669EC"/>
    <w:rsid w:val="00E70231"/>
    <w:rsid w:val="00E70BCF"/>
    <w:rsid w:val="00E8071A"/>
    <w:rsid w:val="00E81743"/>
    <w:rsid w:val="00E86135"/>
    <w:rsid w:val="00E9075B"/>
    <w:rsid w:val="00E922DE"/>
    <w:rsid w:val="00E92660"/>
    <w:rsid w:val="00E944D0"/>
    <w:rsid w:val="00E9657F"/>
    <w:rsid w:val="00EA072B"/>
    <w:rsid w:val="00EA072C"/>
    <w:rsid w:val="00EA225F"/>
    <w:rsid w:val="00EA46B5"/>
    <w:rsid w:val="00EB105E"/>
    <w:rsid w:val="00EB1A80"/>
    <w:rsid w:val="00EB3269"/>
    <w:rsid w:val="00EB38C0"/>
    <w:rsid w:val="00EB499E"/>
    <w:rsid w:val="00EB4B4C"/>
    <w:rsid w:val="00EB5BE1"/>
    <w:rsid w:val="00EB751C"/>
    <w:rsid w:val="00EC0641"/>
    <w:rsid w:val="00EC1A4F"/>
    <w:rsid w:val="00EC52DF"/>
    <w:rsid w:val="00ED12B2"/>
    <w:rsid w:val="00ED5457"/>
    <w:rsid w:val="00ED5D64"/>
    <w:rsid w:val="00ED7E06"/>
    <w:rsid w:val="00EE2BEC"/>
    <w:rsid w:val="00EE718E"/>
    <w:rsid w:val="00EF3422"/>
    <w:rsid w:val="00EF6BA3"/>
    <w:rsid w:val="00F01BDB"/>
    <w:rsid w:val="00F02BDA"/>
    <w:rsid w:val="00F05B28"/>
    <w:rsid w:val="00F06242"/>
    <w:rsid w:val="00F06E2A"/>
    <w:rsid w:val="00F1400A"/>
    <w:rsid w:val="00F15F6E"/>
    <w:rsid w:val="00F17F54"/>
    <w:rsid w:val="00F256A8"/>
    <w:rsid w:val="00F37109"/>
    <w:rsid w:val="00F37264"/>
    <w:rsid w:val="00F43E15"/>
    <w:rsid w:val="00F4463B"/>
    <w:rsid w:val="00F4555A"/>
    <w:rsid w:val="00F508C2"/>
    <w:rsid w:val="00F521CE"/>
    <w:rsid w:val="00F56276"/>
    <w:rsid w:val="00F6000D"/>
    <w:rsid w:val="00F62359"/>
    <w:rsid w:val="00F62CE9"/>
    <w:rsid w:val="00F6571F"/>
    <w:rsid w:val="00F66BBE"/>
    <w:rsid w:val="00F70C2B"/>
    <w:rsid w:val="00F7111F"/>
    <w:rsid w:val="00F71747"/>
    <w:rsid w:val="00F810F7"/>
    <w:rsid w:val="00F832C3"/>
    <w:rsid w:val="00F92E86"/>
    <w:rsid w:val="00F95A63"/>
    <w:rsid w:val="00FA0F77"/>
    <w:rsid w:val="00FA69F7"/>
    <w:rsid w:val="00FB090F"/>
    <w:rsid w:val="00FB211C"/>
    <w:rsid w:val="00FB2618"/>
    <w:rsid w:val="00FB37CC"/>
    <w:rsid w:val="00FB3F03"/>
    <w:rsid w:val="00FB4322"/>
    <w:rsid w:val="00FB4B05"/>
    <w:rsid w:val="00FC217F"/>
    <w:rsid w:val="00FC2A51"/>
    <w:rsid w:val="00FC6C69"/>
    <w:rsid w:val="00FC71D3"/>
    <w:rsid w:val="00FD1911"/>
    <w:rsid w:val="00FD25D2"/>
    <w:rsid w:val="00FD6422"/>
    <w:rsid w:val="00FE350F"/>
    <w:rsid w:val="00FE466F"/>
    <w:rsid w:val="00FE689F"/>
    <w:rsid w:val="00FF2608"/>
    <w:rsid w:val="00FF26E0"/>
    <w:rsid w:val="00FF7C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0"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eastAsia="SimSun" w:cs="Mangal"/>
      <w:kern w:val="1"/>
      <w:sz w:val="24"/>
      <w:szCs w:val="24"/>
      <w:lang w:eastAsia="hi-IN" w:bidi="hi-IN"/>
    </w:rPr>
  </w:style>
  <w:style w:type="paragraph" w:styleId="Heading1">
    <w:name w:val="heading 1"/>
    <w:basedOn w:val="Heading"/>
    <w:next w:val="BodyText"/>
    <w:link w:val="Heading1Char"/>
    <w:uiPriority w:val="9"/>
    <w:qFormat/>
    <w:pPr>
      <w:tabs>
        <w:tab w:val="num" w:pos="0"/>
      </w:tabs>
      <w:ind w:left="432" w:hanging="432"/>
      <w:outlineLvl w:val="0"/>
    </w:pPr>
    <w:rPr>
      <w:rFonts w:ascii="Times New Roman" w:eastAsia="SimSun" w:hAnsi="Times New Roman"/>
      <w:b/>
      <w:bCs/>
      <w:sz w:val="48"/>
      <w:szCs w:val="48"/>
    </w:rPr>
  </w:style>
  <w:style w:type="paragraph" w:styleId="Heading2">
    <w:name w:val="heading 2"/>
    <w:basedOn w:val="Normal"/>
    <w:next w:val="Normal"/>
    <w:link w:val="Heading2Char"/>
    <w:uiPriority w:val="9"/>
    <w:semiHidden/>
    <w:unhideWhenUsed/>
    <w:qFormat/>
    <w:rsid w:val="00120931"/>
    <w:pPr>
      <w:keepNext/>
      <w:keepLines/>
      <w:spacing w:before="200"/>
      <w:outlineLvl w:val="1"/>
    </w:pPr>
    <w:rPr>
      <w:rFonts w:asciiTheme="majorHAnsi" w:eastAsiaTheme="majorEastAsia" w:hAnsiTheme="majorHAnsi"/>
      <w:b/>
      <w:bCs/>
      <w:color w:val="4F81BD" w:themeColor="accent1"/>
      <w:sz w:val="26"/>
      <w:szCs w:val="23"/>
    </w:rPr>
  </w:style>
  <w:style w:type="paragraph" w:styleId="Heading3">
    <w:name w:val="heading 3"/>
    <w:basedOn w:val="Normal"/>
    <w:next w:val="Normal"/>
    <w:link w:val="Heading3Char"/>
    <w:uiPriority w:val="9"/>
    <w:semiHidden/>
    <w:unhideWhenUsed/>
    <w:qFormat/>
    <w:rsid w:val="00120931"/>
    <w:pPr>
      <w:keepNext/>
      <w:keepLines/>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semiHidden/>
    <w:unhideWhenUsed/>
    <w:qFormat/>
    <w:rsid w:val="00120931"/>
    <w:pPr>
      <w:keepNext/>
      <w:keepLines/>
      <w:spacing w:before="200"/>
      <w:outlineLvl w:val="3"/>
    </w:pPr>
    <w:rPr>
      <w:rFonts w:asciiTheme="majorHAnsi" w:eastAsiaTheme="majorEastAsia" w:hAnsiTheme="majorHAnsi"/>
      <w:b/>
      <w:bCs/>
      <w:i/>
      <w:iCs/>
      <w:color w:val="4F81BD" w:themeColor="accent1"/>
      <w:szCs w:val="21"/>
    </w:rPr>
  </w:style>
  <w:style w:type="paragraph" w:styleId="Heading6">
    <w:name w:val="heading 6"/>
    <w:basedOn w:val="Normal"/>
    <w:next w:val="Normal"/>
    <w:link w:val="Heading6Char"/>
    <w:uiPriority w:val="9"/>
    <w:semiHidden/>
    <w:unhideWhenUsed/>
    <w:qFormat/>
    <w:rsid w:val="00120931"/>
    <w:pPr>
      <w:keepNext/>
      <w:keepLines/>
      <w:spacing w:before="20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120931"/>
    <w:pPr>
      <w:keepNext/>
      <w:keepLines/>
      <w:spacing w:before="20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120931"/>
    <w:pPr>
      <w:keepNext/>
      <w:keepLines/>
      <w:spacing w:before="20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120931"/>
    <w:pPr>
      <w:keepNext/>
      <w:keepLines/>
      <w:spacing w:before="20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3z0">
    <w:name w:val="WW8Num3z0"/>
    <w:rPr>
      <w:rFonts w:ascii="Wingdings 2" w:hAnsi="Wingdings 2" w:cs="OpenSymbol"/>
    </w:rPr>
  </w:style>
  <w:style w:type="character" w:customStyle="1" w:styleId="WW8Num3z1">
    <w:name w:val="WW8Num3z1"/>
    <w:rPr>
      <w:rFonts w:ascii="OpenSymbol" w:hAnsi="OpenSymbol" w:cs="OpenSymbol"/>
    </w:rPr>
  </w:style>
  <w:style w:type="character" w:customStyle="1" w:styleId="WW8Num4z0">
    <w:name w:val="WW8Num4z0"/>
    <w:rPr>
      <w:rFonts w:ascii="Wingdings 2" w:hAnsi="Wingdings 2" w:cs="OpenSymbol"/>
    </w:rPr>
  </w:style>
  <w:style w:type="character" w:customStyle="1" w:styleId="WW8Num4z1">
    <w:name w:val="WW8Num4z1"/>
    <w:rPr>
      <w:rFonts w:ascii="OpenSymbol" w:hAnsi="OpenSymbol" w:cs="OpenSymbol"/>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styleId="Hyperlink">
    <w:name w:val="Hyperlink"/>
    <w:uiPriority w:val="99"/>
    <w:rPr>
      <w:color w:val="000080"/>
      <w:u w:val="single"/>
    </w:rPr>
  </w:style>
  <w:style w:type="character" w:customStyle="1" w:styleId="NumberingSymbols">
    <w:name w:val="Numbering Symbols"/>
  </w:style>
  <w:style w:type="character" w:customStyle="1" w:styleId="RTOTextChar">
    <w:name w:val="RTO Text Char"/>
    <w:rPr>
      <w:sz w:val="22"/>
      <w:lang w:val="en-GB" w:eastAsia="ar-SA" w:bidi="ar-SA"/>
    </w:rPr>
  </w:style>
  <w:style w:type="character" w:customStyle="1" w:styleId="RTOReferenceTextChar">
    <w:name w:val="RTO Reference Text Char"/>
    <w:basedOn w:val="RTOTextChar"/>
    <w:rPr>
      <w:sz w:val="22"/>
      <w:lang w:val="en-GB" w:eastAsia="ar-SA" w:bidi="ar-SA"/>
    </w:rPr>
  </w:style>
  <w:style w:type="character" w:styleId="FollowedHyperlink">
    <w:name w:val="FollowedHyperlink"/>
    <w:rPr>
      <w:color w:val="80000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FE689F"/>
    <w:rPr>
      <w:rFonts w:ascii="Tahoma" w:hAnsi="Tahoma"/>
      <w:sz w:val="16"/>
      <w:szCs w:val="14"/>
    </w:rPr>
  </w:style>
  <w:style w:type="character" w:customStyle="1" w:styleId="BalloonTextChar">
    <w:name w:val="Balloon Text Char"/>
    <w:link w:val="BalloonText"/>
    <w:uiPriority w:val="99"/>
    <w:semiHidden/>
    <w:rsid w:val="00FE689F"/>
    <w:rPr>
      <w:rFonts w:ascii="Tahoma" w:eastAsia="SimSun" w:hAnsi="Tahoma" w:cs="Mangal"/>
      <w:kern w:val="1"/>
      <w:sz w:val="16"/>
      <w:szCs w:val="14"/>
      <w:lang w:eastAsia="hi-IN" w:bidi="hi-IN"/>
    </w:rPr>
  </w:style>
  <w:style w:type="paragraph" w:styleId="Index1">
    <w:name w:val="index 1"/>
    <w:basedOn w:val="Normal"/>
    <w:next w:val="Normal"/>
    <w:autoRedefine/>
    <w:uiPriority w:val="99"/>
    <w:unhideWhenUsed/>
    <w:rsid w:val="00FE689F"/>
    <w:pPr>
      <w:ind w:left="240" w:hanging="240"/>
    </w:pPr>
    <w:rPr>
      <w:rFonts w:asciiTheme="minorHAnsi" w:hAnsiTheme="minorHAnsi" w:cstheme="minorHAnsi"/>
      <w:sz w:val="18"/>
      <w:szCs w:val="18"/>
    </w:rPr>
  </w:style>
  <w:style w:type="paragraph" w:styleId="Header">
    <w:name w:val="header"/>
    <w:basedOn w:val="Normal"/>
    <w:link w:val="HeaderChar"/>
    <w:uiPriority w:val="99"/>
    <w:unhideWhenUsed/>
    <w:rsid w:val="00FE689F"/>
    <w:pPr>
      <w:tabs>
        <w:tab w:val="center" w:pos="4252"/>
        <w:tab w:val="right" w:pos="8504"/>
      </w:tabs>
    </w:pPr>
    <w:rPr>
      <w:szCs w:val="21"/>
    </w:rPr>
  </w:style>
  <w:style w:type="character" w:customStyle="1" w:styleId="HeaderChar">
    <w:name w:val="Header Char"/>
    <w:link w:val="Header"/>
    <w:uiPriority w:val="99"/>
    <w:rsid w:val="00FE689F"/>
    <w:rPr>
      <w:rFonts w:eastAsia="SimSun" w:cs="Mangal"/>
      <w:kern w:val="1"/>
      <w:sz w:val="24"/>
      <w:szCs w:val="21"/>
      <w:lang w:eastAsia="hi-IN" w:bidi="hi-IN"/>
    </w:rPr>
  </w:style>
  <w:style w:type="paragraph" w:styleId="Footer">
    <w:name w:val="footer"/>
    <w:basedOn w:val="Normal"/>
    <w:link w:val="FooterChar"/>
    <w:uiPriority w:val="99"/>
    <w:unhideWhenUsed/>
    <w:rsid w:val="00FE689F"/>
    <w:pPr>
      <w:tabs>
        <w:tab w:val="center" w:pos="4252"/>
        <w:tab w:val="right" w:pos="8504"/>
      </w:tabs>
    </w:pPr>
    <w:rPr>
      <w:szCs w:val="21"/>
    </w:rPr>
  </w:style>
  <w:style w:type="character" w:customStyle="1" w:styleId="FooterChar">
    <w:name w:val="Footer Char"/>
    <w:link w:val="Footer"/>
    <w:uiPriority w:val="99"/>
    <w:rsid w:val="00FE689F"/>
    <w:rPr>
      <w:rFonts w:eastAsia="SimSun" w:cs="Mangal"/>
      <w:kern w:val="1"/>
      <w:sz w:val="24"/>
      <w:szCs w:val="21"/>
      <w:lang w:eastAsia="hi-IN" w:bidi="hi-IN"/>
    </w:rPr>
  </w:style>
  <w:style w:type="character" w:customStyle="1" w:styleId="apple-style-span">
    <w:name w:val="apple-style-span"/>
    <w:rsid w:val="00A92CF8"/>
  </w:style>
  <w:style w:type="character" w:customStyle="1" w:styleId="hps">
    <w:name w:val="hps"/>
    <w:rsid w:val="008E5870"/>
  </w:style>
  <w:style w:type="character" w:customStyle="1" w:styleId="apple-converted-space">
    <w:name w:val="apple-converted-space"/>
    <w:rsid w:val="008E5870"/>
  </w:style>
  <w:style w:type="character" w:styleId="Emphasis">
    <w:name w:val="Emphasis"/>
    <w:uiPriority w:val="20"/>
    <w:qFormat/>
    <w:rsid w:val="00AD1A7C"/>
    <w:rPr>
      <w:i/>
      <w:iCs/>
    </w:rPr>
  </w:style>
  <w:style w:type="character" w:customStyle="1" w:styleId="Heading1Char">
    <w:name w:val="Heading 1 Char"/>
    <w:basedOn w:val="DefaultParagraphFont"/>
    <w:link w:val="Heading1"/>
    <w:uiPriority w:val="9"/>
    <w:rsid w:val="006F5A50"/>
    <w:rPr>
      <w:rFonts w:eastAsia="SimSun" w:cs="Mangal"/>
      <w:b/>
      <w:bCs/>
      <w:kern w:val="1"/>
      <w:sz w:val="48"/>
      <w:szCs w:val="48"/>
      <w:lang w:eastAsia="hi-IN" w:bidi="hi-IN"/>
    </w:rPr>
  </w:style>
  <w:style w:type="paragraph" w:styleId="Bibliography">
    <w:name w:val="Bibliography"/>
    <w:basedOn w:val="Normal"/>
    <w:next w:val="Normal"/>
    <w:uiPriority w:val="37"/>
    <w:unhideWhenUsed/>
    <w:rsid w:val="006F5A50"/>
    <w:rPr>
      <w:szCs w:val="21"/>
    </w:rPr>
  </w:style>
  <w:style w:type="paragraph" w:styleId="Title">
    <w:name w:val="Title"/>
    <w:basedOn w:val="Normal"/>
    <w:next w:val="Normal"/>
    <w:link w:val="TitleChar"/>
    <w:uiPriority w:val="10"/>
    <w:qFormat/>
    <w:rsid w:val="00EA46B5"/>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EA46B5"/>
    <w:rPr>
      <w:rFonts w:asciiTheme="majorHAnsi" w:eastAsiaTheme="majorEastAsia" w:hAnsiTheme="majorHAnsi" w:cs="Mangal"/>
      <w:color w:val="17365D" w:themeColor="text2" w:themeShade="BF"/>
      <w:spacing w:val="5"/>
      <w:kern w:val="28"/>
      <w:sz w:val="52"/>
      <w:szCs w:val="47"/>
      <w:lang w:eastAsia="hi-IN" w:bidi="hi-IN"/>
    </w:rPr>
  </w:style>
  <w:style w:type="paragraph" w:styleId="ListParagraph">
    <w:name w:val="List Paragraph"/>
    <w:basedOn w:val="Normal"/>
    <w:uiPriority w:val="34"/>
    <w:qFormat/>
    <w:rsid w:val="00531F30"/>
    <w:pPr>
      <w:ind w:left="720"/>
      <w:contextualSpacing/>
    </w:pPr>
    <w:rPr>
      <w:szCs w:val="21"/>
    </w:rPr>
  </w:style>
  <w:style w:type="paragraph" w:styleId="Subtitle">
    <w:name w:val="Subtitle"/>
    <w:basedOn w:val="Normal"/>
    <w:next w:val="Normal"/>
    <w:link w:val="SubtitleChar"/>
    <w:uiPriority w:val="11"/>
    <w:qFormat/>
    <w:rsid w:val="001C0240"/>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1C0240"/>
    <w:rPr>
      <w:rFonts w:asciiTheme="majorHAnsi" w:eastAsiaTheme="majorEastAsia" w:hAnsiTheme="majorHAnsi" w:cs="Mangal"/>
      <w:i/>
      <w:iCs/>
      <w:color w:val="4F81BD" w:themeColor="accent1"/>
      <w:spacing w:val="15"/>
      <w:kern w:val="1"/>
      <w:sz w:val="24"/>
      <w:szCs w:val="21"/>
      <w:lang w:eastAsia="hi-IN" w:bidi="hi-IN"/>
    </w:rPr>
  </w:style>
  <w:style w:type="character" w:customStyle="1" w:styleId="Heading2Char">
    <w:name w:val="Heading 2 Char"/>
    <w:basedOn w:val="DefaultParagraphFont"/>
    <w:link w:val="Heading2"/>
    <w:uiPriority w:val="9"/>
    <w:semiHidden/>
    <w:rsid w:val="00120931"/>
    <w:rPr>
      <w:rFonts w:asciiTheme="majorHAnsi" w:eastAsiaTheme="majorEastAsia" w:hAnsiTheme="majorHAnsi" w:cs="Mangal"/>
      <w:b/>
      <w:bCs/>
      <w:color w:val="4F81BD" w:themeColor="accent1"/>
      <w:kern w:val="1"/>
      <w:sz w:val="26"/>
      <w:szCs w:val="23"/>
      <w:lang w:eastAsia="hi-IN" w:bidi="hi-IN"/>
    </w:rPr>
  </w:style>
  <w:style w:type="character" w:customStyle="1" w:styleId="Heading3Char">
    <w:name w:val="Heading 3 Char"/>
    <w:basedOn w:val="DefaultParagraphFont"/>
    <w:link w:val="Heading3"/>
    <w:uiPriority w:val="9"/>
    <w:semiHidden/>
    <w:rsid w:val="00120931"/>
    <w:rPr>
      <w:rFonts w:asciiTheme="majorHAnsi" w:eastAsiaTheme="majorEastAsia" w:hAnsiTheme="majorHAnsi" w:cs="Mangal"/>
      <w:b/>
      <w:bCs/>
      <w:color w:val="4F81BD" w:themeColor="accent1"/>
      <w:kern w:val="1"/>
      <w:sz w:val="24"/>
      <w:szCs w:val="21"/>
      <w:lang w:eastAsia="hi-IN" w:bidi="hi-IN"/>
    </w:rPr>
  </w:style>
  <w:style w:type="character" w:customStyle="1" w:styleId="Heading4Char">
    <w:name w:val="Heading 4 Char"/>
    <w:basedOn w:val="DefaultParagraphFont"/>
    <w:link w:val="Heading4"/>
    <w:uiPriority w:val="9"/>
    <w:semiHidden/>
    <w:rsid w:val="00120931"/>
    <w:rPr>
      <w:rFonts w:asciiTheme="majorHAnsi" w:eastAsiaTheme="majorEastAsia" w:hAnsiTheme="majorHAnsi" w:cs="Mangal"/>
      <w:b/>
      <w:bCs/>
      <w:i/>
      <w:iCs/>
      <w:color w:val="4F81BD" w:themeColor="accent1"/>
      <w:kern w:val="1"/>
      <w:sz w:val="24"/>
      <w:szCs w:val="21"/>
      <w:lang w:eastAsia="hi-IN" w:bidi="hi-IN"/>
    </w:rPr>
  </w:style>
  <w:style w:type="character" w:customStyle="1" w:styleId="Heading6Char">
    <w:name w:val="Heading 6 Char"/>
    <w:basedOn w:val="DefaultParagraphFont"/>
    <w:link w:val="Heading6"/>
    <w:uiPriority w:val="9"/>
    <w:semiHidden/>
    <w:rsid w:val="00120931"/>
    <w:rPr>
      <w:rFonts w:asciiTheme="majorHAnsi" w:eastAsiaTheme="majorEastAsia" w:hAnsiTheme="majorHAnsi" w:cs="Mangal"/>
      <w:i/>
      <w:iCs/>
      <w:color w:val="243F60" w:themeColor="accent1" w:themeShade="7F"/>
      <w:kern w:val="1"/>
      <w:sz w:val="24"/>
      <w:szCs w:val="21"/>
      <w:lang w:eastAsia="hi-IN" w:bidi="hi-IN"/>
    </w:rPr>
  </w:style>
  <w:style w:type="character" w:customStyle="1" w:styleId="Heading7Char">
    <w:name w:val="Heading 7 Char"/>
    <w:basedOn w:val="DefaultParagraphFont"/>
    <w:link w:val="Heading7"/>
    <w:uiPriority w:val="9"/>
    <w:semiHidden/>
    <w:rsid w:val="00120931"/>
    <w:rPr>
      <w:rFonts w:asciiTheme="majorHAnsi" w:eastAsiaTheme="majorEastAsia" w:hAnsiTheme="majorHAnsi" w:cs="Mangal"/>
      <w:i/>
      <w:iCs/>
      <w:color w:val="404040" w:themeColor="text1" w:themeTint="BF"/>
      <w:kern w:val="1"/>
      <w:sz w:val="24"/>
      <w:szCs w:val="21"/>
      <w:lang w:eastAsia="hi-IN" w:bidi="hi-IN"/>
    </w:rPr>
  </w:style>
  <w:style w:type="character" w:customStyle="1" w:styleId="Heading8Char">
    <w:name w:val="Heading 8 Char"/>
    <w:basedOn w:val="DefaultParagraphFont"/>
    <w:link w:val="Heading8"/>
    <w:uiPriority w:val="9"/>
    <w:semiHidden/>
    <w:rsid w:val="00120931"/>
    <w:rPr>
      <w:rFonts w:asciiTheme="majorHAnsi" w:eastAsiaTheme="majorEastAsia" w:hAnsiTheme="majorHAnsi" w:cs="Mangal"/>
      <w:color w:val="404040" w:themeColor="text1" w:themeTint="BF"/>
      <w:kern w:val="1"/>
      <w:szCs w:val="18"/>
      <w:lang w:eastAsia="hi-IN" w:bidi="hi-IN"/>
    </w:rPr>
  </w:style>
  <w:style w:type="character" w:customStyle="1" w:styleId="Heading9Char">
    <w:name w:val="Heading 9 Char"/>
    <w:basedOn w:val="DefaultParagraphFont"/>
    <w:link w:val="Heading9"/>
    <w:uiPriority w:val="9"/>
    <w:semiHidden/>
    <w:rsid w:val="00120931"/>
    <w:rPr>
      <w:rFonts w:asciiTheme="majorHAnsi" w:eastAsiaTheme="majorEastAsia" w:hAnsiTheme="majorHAnsi" w:cs="Mangal"/>
      <w:i/>
      <w:iCs/>
      <w:color w:val="404040" w:themeColor="text1" w:themeTint="BF"/>
      <w:kern w:val="1"/>
      <w:szCs w:val="18"/>
      <w:lang w:eastAsia="hi-IN" w:bidi="hi-IN"/>
    </w:rPr>
  </w:style>
  <w:style w:type="paragraph" w:styleId="TOC1">
    <w:name w:val="toc 1"/>
    <w:basedOn w:val="Normal"/>
    <w:next w:val="Normal"/>
    <w:autoRedefine/>
    <w:uiPriority w:val="39"/>
    <w:unhideWhenUsed/>
    <w:rsid w:val="00120931"/>
    <w:pPr>
      <w:widowControl/>
      <w:tabs>
        <w:tab w:val="right" w:leader="dot" w:pos="9350"/>
      </w:tabs>
      <w:suppressAutoHyphens w:val="0"/>
      <w:spacing w:line="360" w:lineRule="auto"/>
      <w:ind w:left="432" w:hanging="432"/>
    </w:pPr>
    <w:rPr>
      <w:rFonts w:eastAsia="Times New Roman" w:cs="Times New Roman"/>
      <w:kern w:val="0"/>
      <w:lang w:val="en-US" w:eastAsia="en-US" w:bidi="ar-SA"/>
    </w:rPr>
  </w:style>
  <w:style w:type="paragraph" w:styleId="TOC2">
    <w:name w:val="toc 2"/>
    <w:basedOn w:val="Normal"/>
    <w:next w:val="Normal"/>
    <w:autoRedefine/>
    <w:uiPriority w:val="39"/>
    <w:unhideWhenUsed/>
    <w:rsid w:val="00120931"/>
    <w:pPr>
      <w:widowControl/>
      <w:suppressAutoHyphens w:val="0"/>
      <w:spacing w:line="360" w:lineRule="auto"/>
      <w:ind w:left="245"/>
    </w:pPr>
    <w:rPr>
      <w:rFonts w:eastAsia="Times New Roman" w:cs="Times New Roman"/>
      <w:kern w:val="0"/>
      <w:lang w:val="en-US" w:eastAsia="en-US" w:bidi="ar-SA"/>
    </w:rPr>
  </w:style>
  <w:style w:type="paragraph" w:styleId="TOC3">
    <w:name w:val="toc 3"/>
    <w:basedOn w:val="Normal"/>
    <w:next w:val="Normal"/>
    <w:autoRedefine/>
    <w:uiPriority w:val="39"/>
    <w:unhideWhenUsed/>
    <w:rsid w:val="00120931"/>
    <w:pPr>
      <w:widowControl/>
      <w:suppressAutoHyphens w:val="0"/>
      <w:spacing w:line="360" w:lineRule="auto"/>
      <w:ind w:left="475"/>
    </w:pPr>
    <w:rPr>
      <w:rFonts w:eastAsia="Times New Roman" w:cs="Times New Roman"/>
      <w:kern w:val="0"/>
      <w:lang w:val="en-US" w:eastAsia="en-US" w:bidi="ar-SA"/>
    </w:rPr>
  </w:style>
  <w:style w:type="paragraph" w:customStyle="1" w:styleId="TitlePage">
    <w:name w:val="Title Page"/>
    <w:rsid w:val="00120931"/>
    <w:pPr>
      <w:jc w:val="center"/>
    </w:pPr>
    <w:rPr>
      <w:sz w:val="24"/>
      <w:lang w:val="en-US" w:eastAsia="en-US"/>
    </w:rPr>
  </w:style>
  <w:style w:type="paragraph" w:customStyle="1" w:styleId="TitlePageRightAlign">
    <w:name w:val="Title Page Right Align"/>
    <w:basedOn w:val="TitlePage"/>
    <w:rsid w:val="00120931"/>
    <w:pPr>
      <w:jc w:val="right"/>
    </w:pPr>
  </w:style>
  <w:style w:type="paragraph" w:customStyle="1" w:styleId="PageHeading">
    <w:name w:val="Page Heading"/>
    <w:basedOn w:val="TitlePage"/>
    <w:next w:val="BodyText"/>
    <w:rsid w:val="00120931"/>
    <w:pPr>
      <w:keepNext/>
      <w:spacing w:after="240" w:line="360" w:lineRule="auto"/>
      <w:outlineLvl w:val="0"/>
    </w:pPr>
    <w:rPr>
      <w:b/>
      <w:sz w:val="32"/>
    </w:rPr>
  </w:style>
  <w:style w:type="paragraph" w:customStyle="1" w:styleId="PageHeadingTOC">
    <w:name w:val="Page Heading TOC"/>
    <w:basedOn w:val="PageHeading"/>
    <w:next w:val="BodyText"/>
    <w:rsid w:val="00120931"/>
  </w:style>
  <w:style w:type="paragraph" w:customStyle="1" w:styleId="Bibliography1">
    <w:name w:val="Bibliography1"/>
    <w:basedOn w:val="BodyText"/>
    <w:rsid w:val="00120931"/>
    <w:pPr>
      <w:widowControl/>
      <w:suppressAutoHyphens w:val="0"/>
      <w:spacing w:after="0"/>
      <w:ind w:left="720" w:hanging="720"/>
      <w:jc w:val="both"/>
    </w:pPr>
    <w:rPr>
      <w:rFonts w:eastAsia="Times New Roman" w:cs="Times New Roman"/>
      <w:kern w:val="0"/>
      <w:lang w:val="en-US" w:eastAsia="en-US" w:bidi="ar-SA"/>
    </w:rPr>
  </w:style>
  <w:style w:type="paragraph" w:styleId="Revision">
    <w:name w:val="Revision"/>
    <w:hidden/>
    <w:uiPriority w:val="99"/>
    <w:semiHidden/>
    <w:rsid w:val="002F3D6F"/>
    <w:rPr>
      <w:rFonts w:eastAsia="SimSun" w:cs="Mangal"/>
      <w:kern w:val="1"/>
      <w:sz w:val="24"/>
      <w:szCs w:val="21"/>
      <w:lang w:eastAsia="hi-IN" w:bidi="hi-IN"/>
    </w:rPr>
  </w:style>
  <w:style w:type="paragraph" w:styleId="Index2">
    <w:name w:val="index 2"/>
    <w:basedOn w:val="Normal"/>
    <w:next w:val="Normal"/>
    <w:autoRedefine/>
    <w:uiPriority w:val="99"/>
    <w:unhideWhenUsed/>
    <w:rsid w:val="00B51FD8"/>
    <w:pPr>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51FD8"/>
    <w:pPr>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51FD8"/>
    <w:pPr>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51FD8"/>
    <w:pPr>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51FD8"/>
    <w:pPr>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51FD8"/>
    <w:pPr>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51FD8"/>
    <w:pPr>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51FD8"/>
    <w:pPr>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51FD8"/>
    <w:pPr>
      <w:pBdr>
        <w:top w:val="single" w:sz="12" w:space="0" w:color="auto"/>
      </w:pBdr>
      <w:spacing w:before="360" w:after="240"/>
    </w:pPr>
    <w:rPr>
      <w:rFonts w:asciiTheme="minorHAnsi" w:hAnsiTheme="minorHAnsi" w:cstheme="minorHAnsi"/>
      <w:b/>
      <w:bCs/>
      <w:i/>
      <w:iCs/>
      <w:sz w:val="26"/>
      <w:szCs w:val="26"/>
    </w:rPr>
  </w:style>
  <w:style w:type="paragraph" w:styleId="CommentText">
    <w:name w:val="annotation text"/>
    <w:basedOn w:val="Normal"/>
    <w:link w:val="CommentTextChar"/>
    <w:uiPriority w:val="99"/>
    <w:semiHidden/>
    <w:unhideWhenUsed/>
    <w:rsid w:val="007B2B50"/>
    <w:rPr>
      <w:sz w:val="20"/>
      <w:szCs w:val="18"/>
    </w:rPr>
  </w:style>
  <w:style w:type="character" w:customStyle="1" w:styleId="CommentTextChar">
    <w:name w:val="Comment Text Char"/>
    <w:basedOn w:val="DefaultParagraphFont"/>
    <w:link w:val="CommentText"/>
    <w:uiPriority w:val="99"/>
    <w:semiHidden/>
    <w:rsid w:val="007B2B50"/>
    <w:rPr>
      <w:rFonts w:eastAsia="SimSun" w:cs="Mangal"/>
      <w:kern w:val="1"/>
      <w:szCs w:val="18"/>
      <w:lang w:eastAsia="hi-IN" w:bidi="hi-IN"/>
    </w:rPr>
  </w:style>
  <w:style w:type="character" w:styleId="CommentReference">
    <w:name w:val="annotation reference"/>
    <w:basedOn w:val="DefaultParagraphFont"/>
    <w:uiPriority w:val="99"/>
    <w:semiHidden/>
    <w:unhideWhenUsed/>
    <w:rsid w:val="00CB7EB3"/>
    <w:rPr>
      <w:sz w:val="16"/>
      <w:szCs w:val="16"/>
    </w:rPr>
  </w:style>
  <w:style w:type="paragraph" w:styleId="CommentSubject">
    <w:name w:val="annotation subject"/>
    <w:basedOn w:val="CommentText"/>
    <w:next w:val="CommentText"/>
    <w:link w:val="CommentSubjectChar"/>
    <w:uiPriority w:val="99"/>
    <w:semiHidden/>
    <w:unhideWhenUsed/>
    <w:rsid w:val="00FB4322"/>
    <w:rPr>
      <w:b/>
      <w:bCs/>
    </w:rPr>
  </w:style>
  <w:style w:type="character" w:customStyle="1" w:styleId="CommentSubjectChar">
    <w:name w:val="Comment Subject Char"/>
    <w:basedOn w:val="CommentTextChar"/>
    <w:link w:val="CommentSubject"/>
    <w:uiPriority w:val="99"/>
    <w:semiHidden/>
    <w:rsid w:val="00FB4322"/>
    <w:rPr>
      <w:rFonts w:eastAsia="SimSun" w:cs="Mangal"/>
      <w:b/>
      <w:bCs/>
      <w:kern w:val="1"/>
      <w:szCs w:val="18"/>
      <w:lang w:eastAsia="hi-IN" w:bidi="hi-IN"/>
    </w:rPr>
  </w:style>
  <w:style w:type="paragraph" w:styleId="FootnoteText">
    <w:name w:val="footnote text"/>
    <w:basedOn w:val="Normal"/>
    <w:link w:val="FootnoteTextChar"/>
    <w:rsid w:val="0083202F"/>
    <w:pPr>
      <w:widowControl/>
      <w:suppressAutoHyphens w:val="0"/>
    </w:pPr>
    <w:rPr>
      <w:rFonts w:eastAsia="Times New Roman" w:cs="Times New Roman"/>
      <w:kern w:val="0"/>
      <w:sz w:val="20"/>
      <w:szCs w:val="20"/>
      <w:lang w:val="es-ES_tradnl" w:eastAsia="es-ES_tradnl" w:bidi="ar-SA"/>
    </w:rPr>
  </w:style>
  <w:style w:type="character" w:customStyle="1" w:styleId="FootnoteTextChar">
    <w:name w:val="Footnote Text Char"/>
    <w:basedOn w:val="DefaultParagraphFont"/>
    <w:link w:val="FootnoteText"/>
    <w:rsid w:val="0083202F"/>
    <w:rPr>
      <w:lang w:val="es-ES_tradnl" w:eastAsia="es-ES_tradnl"/>
    </w:rPr>
  </w:style>
  <w:style w:type="character" w:styleId="FootnoteReference">
    <w:name w:val="footnote reference"/>
    <w:basedOn w:val="DefaultParagraphFont"/>
    <w:rsid w:val="0083202F"/>
    <w:rPr>
      <w:vertAlign w:val="superscript"/>
    </w:rPr>
  </w:style>
  <w:style w:type="paragraph" w:styleId="NormalWeb">
    <w:name w:val="Normal (Web)"/>
    <w:basedOn w:val="Normal"/>
    <w:uiPriority w:val="99"/>
    <w:unhideWhenUsed/>
    <w:rsid w:val="00C9245E"/>
    <w:pPr>
      <w:widowControl/>
      <w:suppressAutoHyphens w:val="0"/>
      <w:spacing w:before="100" w:beforeAutospacing="1" w:after="100" w:afterAutospacing="1"/>
    </w:pPr>
    <w:rPr>
      <w:rFonts w:eastAsia="Times New Roman" w:cs="Times New Roman"/>
      <w:kern w:val="0"/>
      <w:lang w:val="en-US" w:eastAsia="en-US" w:bidi="ar-SA"/>
    </w:rPr>
  </w:style>
  <w:style w:type="paragraph" w:styleId="TableofFigures">
    <w:name w:val="table of figures"/>
    <w:basedOn w:val="Normal"/>
    <w:next w:val="Normal"/>
    <w:uiPriority w:val="99"/>
    <w:unhideWhenUsed/>
    <w:rsid w:val="00FE466F"/>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462072">
      <w:bodyDiv w:val="1"/>
      <w:marLeft w:val="0"/>
      <w:marRight w:val="0"/>
      <w:marTop w:val="0"/>
      <w:marBottom w:val="0"/>
      <w:divBdr>
        <w:top w:val="none" w:sz="0" w:space="0" w:color="auto"/>
        <w:left w:val="none" w:sz="0" w:space="0" w:color="auto"/>
        <w:bottom w:val="none" w:sz="0" w:space="0" w:color="auto"/>
        <w:right w:val="none" w:sz="0" w:space="0" w:color="auto"/>
      </w:divBdr>
    </w:div>
    <w:div w:id="323897201">
      <w:bodyDiv w:val="1"/>
      <w:marLeft w:val="0"/>
      <w:marRight w:val="0"/>
      <w:marTop w:val="0"/>
      <w:marBottom w:val="0"/>
      <w:divBdr>
        <w:top w:val="none" w:sz="0" w:space="0" w:color="auto"/>
        <w:left w:val="none" w:sz="0" w:space="0" w:color="auto"/>
        <w:bottom w:val="none" w:sz="0" w:space="0" w:color="auto"/>
        <w:right w:val="none" w:sz="0" w:space="0" w:color="auto"/>
      </w:divBdr>
    </w:div>
    <w:div w:id="407726419">
      <w:bodyDiv w:val="1"/>
      <w:marLeft w:val="0"/>
      <w:marRight w:val="0"/>
      <w:marTop w:val="0"/>
      <w:marBottom w:val="0"/>
      <w:divBdr>
        <w:top w:val="none" w:sz="0" w:space="0" w:color="auto"/>
        <w:left w:val="none" w:sz="0" w:space="0" w:color="auto"/>
        <w:bottom w:val="none" w:sz="0" w:space="0" w:color="auto"/>
        <w:right w:val="none" w:sz="0" w:space="0" w:color="auto"/>
      </w:divBdr>
      <w:divsChild>
        <w:div w:id="378555975">
          <w:marLeft w:val="0"/>
          <w:marRight w:val="0"/>
          <w:marTop w:val="0"/>
          <w:marBottom w:val="0"/>
          <w:divBdr>
            <w:top w:val="none" w:sz="0" w:space="0" w:color="auto"/>
            <w:left w:val="none" w:sz="0" w:space="0" w:color="auto"/>
            <w:bottom w:val="none" w:sz="0" w:space="0" w:color="auto"/>
            <w:right w:val="none" w:sz="0" w:space="0" w:color="auto"/>
          </w:divBdr>
        </w:div>
        <w:div w:id="504521228">
          <w:marLeft w:val="0"/>
          <w:marRight w:val="0"/>
          <w:marTop w:val="0"/>
          <w:marBottom w:val="0"/>
          <w:divBdr>
            <w:top w:val="none" w:sz="0" w:space="0" w:color="auto"/>
            <w:left w:val="none" w:sz="0" w:space="0" w:color="auto"/>
            <w:bottom w:val="none" w:sz="0" w:space="0" w:color="auto"/>
            <w:right w:val="none" w:sz="0" w:space="0" w:color="auto"/>
          </w:divBdr>
        </w:div>
      </w:divsChild>
    </w:div>
    <w:div w:id="617687986">
      <w:bodyDiv w:val="1"/>
      <w:marLeft w:val="0"/>
      <w:marRight w:val="0"/>
      <w:marTop w:val="0"/>
      <w:marBottom w:val="0"/>
      <w:divBdr>
        <w:top w:val="none" w:sz="0" w:space="0" w:color="auto"/>
        <w:left w:val="none" w:sz="0" w:space="0" w:color="auto"/>
        <w:bottom w:val="none" w:sz="0" w:space="0" w:color="auto"/>
        <w:right w:val="none" w:sz="0" w:space="0" w:color="auto"/>
      </w:divBdr>
    </w:div>
    <w:div w:id="814759100">
      <w:bodyDiv w:val="1"/>
      <w:marLeft w:val="0"/>
      <w:marRight w:val="0"/>
      <w:marTop w:val="0"/>
      <w:marBottom w:val="0"/>
      <w:divBdr>
        <w:top w:val="none" w:sz="0" w:space="0" w:color="auto"/>
        <w:left w:val="none" w:sz="0" w:space="0" w:color="auto"/>
        <w:bottom w:val="none" w:sz="0" w:space="0" w:color="auto"/>
        <w:right w:val="none" w:sz="0" w:space="0" w:color="auto"/>
      </w:divBdr>
    </w:div>
    <w:div w:id="955916270">
      <w:bodyDiv w:val="1"/>
      <w:marLeft w:val="0"/>
      <w:marRight w:val="0"/>
      <w:marTop w:val="0"/>
      <w:marBottom w:val="0"/>
      <w:divBdr>
        <w:top w:val="none" w:sz="0" w:space="0" w:color="auto"/>
        <w:left w:val="none" w:sz="0" w:space="0" w:color="auto"/>
        <w:bottom w:val="none" w:sz="0" w:space="0" w:color="auto"/>
        <w:right w:val="none" w:sz="0" w:space="0" w:color="auto"/>
      </w:divBdr>
    </w:div>
    <w:div w:id="976028228">
      <w:bodyDiv w:val="1"/>
      <w:marLeft w:val="0"/>
      <w:marRight w:val="0"/>
      <w:marTop w:val="0"/>
      <w:marBottom w:val="0"/>
      <w:divBdr>
        <w:top w:val="none" w:sz="0" w:space="0" w:color="auto"/>
        <w:left w:val="none" w:sz="0" w:space="0" w:color="auto"/>
        <w:bottom w:val="none" w:sz="0" w:space="0" w:color="auto"/>
        <w:right w:val="none" w:sz="0" w:space="0" w:color="auto"/>
      </w:divBdr>
    </w:div>
    <w:div w:id="1052382369">
      <w:bodyDiv w:val="1"/>
      <w:marLeft w:val="0"/>
      <w:marRight w:val="0"/>
      <w:marTop w:val="0"/>
      <w:marBottom w:val="0"/>
      <w:divBdr>
        <w:top w:val="none" w:sz="0" w:space="0" w:color="auto"/>
        <w:left w:val="none" w:sz="0" w:space="0" w:color="auto"/>
        <w:bottom w:val="none" w:sz="0" w:space="0" w:color="auto"/>
        <w:right w:val="none" w:sz="0" w:space="0" w:color="auto"/>
      </w:divBdr>
    </w:div>
    <w:div w:id="1078599799">
      <w:bodyDiv w:val="1"/>
      <w:marLeft w:val="0"/>
      <w:marRight w:val="0"/>
      <w:marTop w:val="0"/>
      <w:marBottom w:val="0"/>
      <w:divBdr>
        <w:top w:val="none" w:sz="0" w:space="0" w:color="auto"/>
        <w:left w:val="none" w:sz="0" w:space="0" w:color="auto"/>
        <w:bottom w:val="none" w:sz="0" w:space="0" w:color="auto"/>
        <w:right w:val="none" w:sz="0" w:space="0" w:color="auto"/>
      </w:divBdr>
    </w:div>
    <w:div w:id="129331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EUR07</b:Tag>
    <b:SourceType>Report</b:SourceType>
    <b:Guid>{35F026E9-AE6A-4538-80E7-FBB7E18B24BA}</b:Guid>
    <b:Author>
      <b:Author>
        <b:Corporate>EUROCONTROL</b:Corporate>
      </b:Author>
    </b:Author>
    <b:Title>EUROCONTROL SPECIFICATIONS FOR THE USE OF MILITARY UNMANNED AERIAL VEHICLES AS OPERATIONAL AIR TRAFFIC OUTSIDE SEGREGATED AIRSPACE</b:Title>
    <b:Year>2007</b:Year>
    <b:Comments>http://www.barnardmicrosystems.com/download/EUROCONTROL_MIL_UAV_ATM_SPEC_2007.pdf</b:Comments>
    <b:RefOrder>33</b:RefOrder>
  </b:Source>
  <b:Source>
    <b:Tag>Cla98</b:Tag>
    <b:SourceType>JournalArticle</b:SourceType>
    <b:Guid>{74EA522B-3652-49B2-BCA5-EC2961BB4C31}</b:Guid>
    <b:Title>Conflict Resolution for Air Traffic Management: A Study in Multi-Agent Hybrid Systems</b:Title>
    <b:Year>1998</b:Year>
    <b:StandardNumber>4</b:StandardNumber>
    <b:Author>
      <b:Author>
        <b:NameList>
          <b:Person>
            <b:Last>Claire Tomlin</b:Last>
            <b:First>George</b:First>
            <b:Middle>J. Pappas, and Shankar Sastry</b:Middle>
          </b:Person>
        </b:NameList>
      </b:Author>
    </b:Author>
    <b:Volume>43</b:Volume>
    <b:JournalName>IEEE Transactions on Automatic Control</b:JournalName>
    <b:Month>April</b:Month>
    <b:Pages>509--521</b:Pages>
    <b:RefOrder>2</b:RefOrder>
  </b:Source>
  <b:Source>
    <b:Tag>JSB</b:Tag>
    <b:SourceType>InternetSite</b:SourceType>
    <b:Guid>{E36109BB-3B8A-400E-9ECA-A17EE3034770}</b:Guid>
    <b:Author>
      <b:Author>
        <b:Corporate>JSBSim</b:Corporate>
      </b:Author>
    </b:Author>
    <b:Title>JSBSim flight dynamics model</b:Title>
    <b:URL>http://jsbsim.sourceforge.net/ </b:URL>
    <b:RefOrder>3</b:RefOrder>
  </b:Source>
  <b:Source>
    <b:Tag>Fli</b:Tag>
    <b:SourceType>InternetSite</b:SourceType>
    <b:Guid>{7028474B-6FB0-4B5E-B4FE-51281391A53D}</b:Guid>
    <b:Author>
      <b:Author>
        <b:Corporate>FlightGear Flight Simulator</b:Corporate>
      </b:Author>
    </b:Author>
    <b:Title>FlightGear Flight Simulator</b:Title>
    <b:URL>http://www.flightgear.org/</b:URL>
    <b:RefOrder>4</b:RefOrder>
  </b:Source>
  <b:Source>
    <b:Tag>Ope</b:Tag>
    <b:SourceType>InternetSite</b:SourceType>
    <b:Guid>{D51279AA-5DA6-49F9-B100-A950578AA075}</b:Guid>
    <b:Author>
      <b:Author>
        <b:Corporate>OpenEaagles</b:Corporate>
      </b:Author>
    </b:Author>
    <b:Title>OpenEaagles</b:Title>
    <b:URL>http://www.openeaagles.org/</b:URL>
    <b:RefOrder>5</b:RefOrder>
  </b:Source>
  <b:Source>
    <b:Tag>AVI</b:Tag>
    <b:SourceType>Report</b:SourceType>
    <b:Guid>{EFEC3E2A-8913-42A1-974C-5AE2F818545D}</b:Guid>
    <b:Title>Manual, AVIATOR VISUAL DESIGN SIMULATOR (AVDS) User</b:Title>
    <b:Author>
      <b:Author>
        <b:Corporate>AVIATOR VISUAL DESIGN SIMULATOR</b:Corporate>
      </b:Author>
    </b:Author>
    <b:Comments>http://www.rassimtech.com/documentation/AVDSManual.pdf</b:Comments>
    <b:RefOrder>6</b:RefOrder>
  </b:Source>
  <b:Source>
    <b:Tag>Bil00</b:Tag>
    <b:SourceType>ConferenceProceedings</b:SourceType>
    <b:Guid>{FC728387-6004-46C1-8AFA-40A57D79E439}</b:Guid>
    <b:Author>
      <b:Author>
        <b:NameList>
          <b:Person>
            <b:Last>Bilimoria</b:Last>
            <b:First>K.</b:First>
          </b:Person>
        </b:NameList>
      </b:Author>
    </b:Author>
    <b:Title>FACET: Future ATM Concepts Evaluation Tool</b:Title>
    <b:Year>2000</b:Year>
    <b:City>Napoli, Italy</b:City>
    <b:ConferenceName>3rd USA/Europe ATM 2001 R&amp;D Seminar</b:ConferenceName>
    <b:RefOrder>7</b:RefOrder>
  </b:Source>
  <b:Source>
    <b:Tag>Smi</b:Tag>
    <b:SourceType>JournalArticle</b:SourceType>
    <b:Guid>{328708FA-3548-46AB-B776-68AC6585622D}</b:Guid>
    <b:Title>The design of FACET to support use by airline operations centers</b:Title>
    <b:City>2004</b:City>
    <b:Author>
      <b:Author>
        <b:NameList>
          <b:Person>
            <b:Last>Smith</b:Last>
            <b:First>P.</b:First>
          </b:Person>
        </b:NameList>
      </b:Author>
    </b:Author>
    <b:JournalName>IEEE</b:JournalName>
    <b:RefOrder>8</b:RefOrder>
  </b:Source>
  <b:Source>
    <b:Tag>Fli1</b:Tag>
    <b:SourceType>InternetSite</b:SourceType>
    <b:Guid>{2389C6BA-90E1-48EC-9DC4-6993584BF416}</b:Guid>
    <b:Title>Flight Explorer</b:Title>
    <b:Author>
      <b:Author>
        <b:Corporate>Flight Explorer Inc.</b:Corporate>
      </b:Author>
    </b:Author>
    <b:URL>http://www.flightexplorer.com/</b:URL>
    <b:RefOrder>28</b:RefOrder>
  </b:Source>
  <b:Source>
    <b:Tag>Kei00</b:Tag>
    <b:SourceType>ConferenceProceedings</b:SourceType>
    <b:Guid>{81E29542-2225-4ECD-A81E-2A596D3AD0E5}</b:Guid>
    <b:Title>Modeling Distributed Human Decision-Making in Traffic Flow Management Operations</b:Title>
    <b:Year>2000</b:Year>
    <b:Author>
      <b:Author>
        <b:NameList>
          <b:Person>
            <b:Last>Keith C</b:Last>
            <b:First>C.</b:First>
          </b:Person>
        </b:NameList>
      </b:Author>
    </b:Author>
    <b:City>Napoli, Italy</b:City>
    <b:ConferenceName>3rd USA/Europe Air Traffic Management R&amp;D Seminar</b:ConferenceName>
    <b:RefOrder>29</b:RefOrder>
  </b:Source>
  <b:Source>
    <b:Tag>Sha09</b:Tag>
    <b:SourceType>JournalArticle</b:SourceType>
    <b:Guid>{87383D61-7768-4ED3-881A-B755C552ED6B}</b:Guid>
    <b:Title>A Multiagent Simulation of Collaborative Air Traffic Flow Management</b:Title>
    <b:Year>2009</b:Year>
    <b:Publisher> Information Science Reference</b:Publisher>
    <b:Author>
      <b:Author>
        <b:NameList>
          <b:Person>
            <b:Last>Shawn R. Wolfe</b:Last>
            <b:First>Peter</b:First>
            <b:Middle>A. Jarvis, Francis Y. Enomoto, Maarten Sierhuis,Bart-Jan van Putte</b:Middle>
          </b:Person>
        </b:NameList>
      </b:Author>
      <b:Editor>
        <b:NameList>
          <b:Person>
            <b:Last>Ana L. C. Bazzan</b:Last>
            <b:First>Franziska</b:First>
            <b:Middle>Klügl</b:Middle>
          </b:Person>
        </b:NameList>
      </b:Editor>
    </b:Author>
    <b:JournalName>Multi-Agent Systems for Traffic and Transportation Engineering</b:JournalName>
    <b:Pages>357-381</b:Pages>
    <b:Comments>NASA Ames Research Center</b:Comments>
    <b:RefOrder>9</b:RefOrder>
  </b:Source>
  <b:Source>
    <b:Tag>Foy05</b:Tag>
    <b:SourceType>ConferenceProceedings</b:SourceType>
    <b:Guid>{8B2BEDD5-C6CB-4E87-9E21-33A09615B7A4}</b:Guid>
    <b:Author>
      <b:Author>
        <b:NameList>
          <b:Person>
            <b:Last>Foyle</b:Last>
            <b:First>D.</b:First>
            <b:Middle>C., Hooey, B. L., Byrne, M. D., Corker, K. M., Deutsch, S., Lebiere, C.</b:Middle>
          </b:Person>
        </b:NameList>
      </b:Author>
    </b:Author>
    <b:Title>Human performance models of pilot behaviour</b:Title>
    <b:City>Santa Monica, CA</b:City>
    <b:Year>2005</b:Year>
    <b:Pages>1109-1113</b:Pages>
    <b:ConferenceName>The Human Factors and Ergonomics Society 49th Annual Meeting</b:ConferenceName>
    <b:RefOrder>10</b:RefOrder>
  </b:Source>
  <b:Source>
    <b:Tag>Jor08</b:Tag>
    <b:SourceType>ConferenceProceedings</b:SourceType>
    <b:Guid>{B107E181-85B3-49C4-BA1C-C7A7583D966E}</b:Guid>
    <b:Author>
      <b:Author>
        <b:NameList>
          <b:Person>
            <b:Last>Jorge J. Gómez-Sanz</b:Last>
            <b:First>Rubén</b:First>
            <b:Middle>Fuentes, Juan Pavón, Iván García-Magariño</b:Middle>
          </b:Person>
        </b:NameList>
      </b:Author>
    </b:Author>
    <b:Title>INGENIAS development kit: a visual multi-agent system development environment</b:Title>
    <b:Year>2008</b:Year>
    <b:Pages>1675-1676</b:Pages>
    <b:ConferenceName>AAMAS (Demos)'2008</b:ConferenceName>
    <b:RefOrder>13</b:RefOrder>
  </b:Source>
  <b:Source>
    <b:Tag>Adr09</b:Tag>
    <b:SourceType>ConferenceProceedings</b:SourceType>
    <b:Guid>{5E41DFAD-CB37-4DFC-949A-D2E54A66D416}</b:Guid>
    <b:Author>
      <b:Author>
        <b:NameList>
          <b:Person>
            <b:Last>Adrian K. Agogino</b:Last>
            <b:First>Kagan</b:First>
            <b:Middle>Tumer</b:Middle>
          </b:Person>
        </b:NameList>
      </b:Author>
    </b:Author>
    <b:Title>Improving air traffic management through agent suggestions</b:Title>
    <b:Year>2009</b:Year>
    <b:Pages>1271-1272</b:Pages>
    <b:ConferenceName>AAMAS (2) 2009</b:ConferenceName>
    <b:RefOrder>34</b:RefOrder>
  </b:Source>
  <b:Source>
    <b:Tag>IAB01</b:Tag>
    <b:SourceType>Report</b:SourceType>
    <b:Guid>{A7DB46AE-37A3-4B39-B036-DC2903529B24}</b:Guid>
    <b:Title>CARE Innovative Action, Preliminary Study on Integration of Unmanned Aerial Vehicles into Future Air Traffic Management</b:Title>
    <b:Year>2001</b:Year>
    <b:Author>
      <b:Author>
        <b:Corporate>IABG Dept. Airborne Air Defence</b:Corporate>
      </b:Author>
    </b:Author>
    <b:RefOrder>35</b:RefOrder>
  </b:Source>
  <b:Source>
    <b:Tag>Edu09</b:Tag>
    <b:SourceType>ConferenceProceedings</b:SourceType>
    <b:Guid>{61F902E8-A7B1-41AE-92D5-F48610877651}</b:Guid>
    <b:Author>
      <b:Author>
        <b:NameList>
          <b:Person>
            <b:Last>Eduard Semsch</b:Last>
            <b:First>Michal</b:First>
            <b:Middle>Jakob, Dusan Pavlícek, Michal Pechoucek</b:Middle>
          </b:Person>
        </b:NameList>
      </b:Author>
    </b:Author>
    <b:Title>Autonomous UAV Surveillance in Complex Urban Environments</b:Title>
    <b:Year>2009</b:Year>
    <b:Pages>82-85</b:Pages>
    <b:ConferenceName>IAT 2009</b:ConferenceName>
    <b:RefOrder>36</b:RefOrder>
  </b:Source>
  <b:Source>
    <b:Tag>Che09</b:Tag>
    <b:SourceType>ConferenceProceedings</b:SourceType>
    <b:Guid>{A0622406-DA7B-4114-8920-97CAF4CF945B}</b:Guid>
    <b:Author>
      <b:Author>
        <b:NameList>
          <b:Person>
            <b:Last>Cheviron</b:Last>
            <b:First>T.,</b:First>
            <b:Middle>Chriette, A., &amp; Plestan, F.</b:Middle>
          </b:Person>
        </b:NameList>
      </b:Author>
    </b:Author>
    <b:Title>Generic Nonlinear model of reduced scale UAV</b:Title>
    <b:Year>2009</b:Year>
    <b:City>Kobe, Japan</b:City>
    <b:Pages>3271-3276</b:Pages>
    <b:ConferenceName>IEEE International Conference on Robotics &amp; Automation</b:ConferenceName>
    <b:RefOrder>37</b:RefOrder>
  </b:Source>
  <b:Source>
    <b:Tag>NHu03</b:Tag>
    <b:SourceType>ConferenceProceedings</b:SourceType>
    <b:Guid>{56926143-568C-4E18-9E62-5C3FE393B221}</b:Guid>
    <b:Author>
      <b:Author>
        <b:NameList>
          <b:Person>
            <b:Last>N. Huff</b:Last>
            <b:First>A.</b:First>
            <b:Middle>Kamel, and K. Nygard</b:Middle>
          </b:Person>
        </b:NameList>
      </b:Author>
    </b:Author>
    <b:Title>An Agent Based Framework for Modeling UAVs</b:Title>
    <b:Year>2003</b:Year>
    <b:ConferenceName>The 16th International Conference on Computer Applications in Industry and Engineering (CAINE03)</b:ConferenceName>
    <b:RefOrder>24</b:RefOrder>
  </b:Source>
  <b:Source>
    <b:Tag>Swe02</b:Tag>
    <b:SourceType>ConferenceProceedings</b:SourceType>
    <b:Guid>{0116A544-17D0-4B58-B9F1-6711F302A990}</b:Guid>
    <b:Author>
      <b:Author>
        <b:NameList>
          <b:Person>
            <b:Last>Sweet</b:Last>
            <b:First>D.</b:First>
            <b:Middle>N., Manikonda, V., Aronson, J. S., Roth, K., &amp; Blake, M.</b:Middle>
          </b:Person>
        </b:NameList>
      </b:Author>
    </b:Author>
    <b:Title>Fast-Time Simulation System for Analysis of Advanced Air Transportation Concepts</b:Title>
    <b:Year>2002</b:Year>
    <b:City>Monterey, California</b:City>
    <b:Month>August</b:Month>
    <b:ConferenceName>American Institute of Aeronautics and Astronautics (AIAA) Modeling and Simulation Technologies Conference and Exhibit</b:ConferenceName>
    <b:RefOrder>25</b:RefOrder>
  </b:Source>
  <b:Source>
    <b:Tag>Tam97</b:Tag>
    <b:SourceType>ConferenceProceedings</b:SourceType>
    <b:Guid>{697333A1-D1AC-4863-9F46-87B8B742E71F}</b:Guid>
    <b:Author>
      <b:Author>
        <b:NameList>
          <b:Person>
            <b:Last>Tambe</b:Last>
            <b:First>M.</b:First>
          </b:Person>
        </b:NameList>
      </b:Author>
    </b:Author>
    <b:Title>Agent architectures for flexible, practical teamwork</b:Title>
    <b:Year>July, 1997</b:Year>
    <b:City>Providence, Rhode Island</b:City>
    <b:ConferenceName>American Association for Artificial Intelligence Conference (AAAI-2007)</b:ConferenceName>
    <b:RefOrder>26</b:RefOrder>
  </b:Source>
  <b:Source>
    <b:Tag>DSi08</b:Tag>
    <b:SourceType>ConferenceProceedings</b:SourceType>
    <b:Guid>{A4D52BEE-FB56-4D85-961E-CEE082039DA4}</b:Guid>
    <b:Author>
      <b:Author>
        <b:NameList>
          <b:Person>
            <b:Last>D. Sislak</b:Last>
            <b:First>P.</b:First>
            <b:Middle>Volf, S. Kopriva, and M. Pechoucek</b:Middle>
          </b:Person>
        </b:NameList>
      </b:Author>
    </b:Author>
    <b:Title>AGENTFLY: A multi-agent airspace test-bed</b:Title>
    <b:Year>May, 2008</b:Year>
    <b:ConferenceName>7th Intl. Conf. on Autonomous Agents and MultiAgent Systems</b:ConferenceName>
    <b:RefOrder>30</b:RefOrder>
  </b:Source>
  <b:Source>
    <b:Tag>SWo08</b:Tag>
    <b:SourceType>ConferenceProceedings</b:SourceType>
    <b:Guid>{E71B6D3A-A823-41FA-ABDA-F6E44EEAF6A4}</b:Guid>
    <b:Author>
      <b:Author>
        <b:NameList>
          <b:Person>
            <b:Last>S. Wolfe</b:Last>
            <b:First>M.</b:First>
            <b:Middle>Sierhuis, and P. Jarvis</b:Middle>
          </b:Person>
        </b:NameList>
      </b:Author>
    </b:Author>
    <b:Title>To bdi or not to bdi</b:Title>
    <b:Year>2008</b:Year>
    <b:ConferenceName>Design choices in an agent-based Traffic Flow Management Simulation Multiconference</b:ConferenceName>
    <b:RefOrder>31</b:RefOrder>
  </b:Source>
  <b:Source>
    <b:Tag>Dan99</b:Tag>
    <b:SourceType>Book</b:SourceType>
    <b:Guid>{1B4F288E-3E39-4616-BD92-FEF62B57A237}</b:Guid>
    <b:Title>Handbook of Aviation Human Factors</b:Title>
    <b:Year>1999</b:Year>
    <b:Author>
      <b:Author>
        <b:NameList>
          <b:Person>
            <b:Last>Daniel J. Garland</b:Last>
            <b:First>John</b:First>
            <b:Middle>A. Wise and V. David Hopkin</b:Middle>
          </b:Person>
        </b:NameList>
      </b:Author>
      <b:Editor>
        <b:NameList>
          <b:Person>
            <b:Last>Associates</b:Last>
            <b:First>Lawrence</b:First>
            <b:Middle>Erlbaum</b:Middle>
          </b:Person>
        </b:NameList>
      </b:Editor>
    </b:Author>
    <b:Comments>ISBN 0-8058-1680-1</b:Comments>
    <b:RefOrder>11</b:RefOrder>
  </b:Source>
  <b:Source>
    <b:Tag>Ago07</b:Tag>
    <b:SourceType>ConferenceProceedings</b:SourceType>
    <b:Guid>{916341E3-F627-4596-97C1-05F283CAAB62}</b:Guid>
    <b:Author>
      <b:Author>
        <b:NameList>
          <b:Person>
            <b:Last>Adrian K. Agogino</b:Last>
            <b:First>Kagan</b:First>
            <b:Middle>Tumer</b:Middle>
          </b:Person>
        </b:NameList>
      </b:Author>
    </b:Author>
    <b:Title>Distributed agent-based air traffic flow management</b:Title>
    <b:Year>May, 2007</b:Year>
    <b:City>Honolulu, Hawaii</b:City>
    <b:ConferenceName>Sixth International Joint Conference on Autonomous Agents and Multi-Agent Systems</b:ConferenceName>
    <b:RefOrder>27</b:RefOrder>
  </b:Source>
  <b:Source>
    <b:Tag>Gil05</b:Tag>
    <b:SourceType>ArticleInAPeriodical</b:SourceType>
    <b:Guid>{7318E0E7-B6E8-4EC6-B269-2157CE55D0DC}</b:Guid>
    <b:Author>
      <b:Author>
        <b:NameList>
          <b:Person>
            <b:Last>Gilbert</b:Last>
            <b:First>N.,</b:First>
            <b:Middle>Troitzsch, K. G.</b:Middle>
          </b:Person>
        </b:NameList>
      </b:Author>
    </b:Author>
    <b:Title>Simulation for the Social Scientist</b:Title>
    <b:Year>2005</b:Year>
    <b:PeriodicalTitle>Open University Press</b:PeriodicalTitle>
    <b:RefOrder>12</b:RefOrder>
  </b:Source>
  <b:Source>
    <b:Tag>Ear88</b:Tag>
    <b:SourceType>Book</b:SourceType>
    <b:Guid>{D0B36189-BC65-401E-A127-517743592A82}</b:Guid>
    <b:Title>Human Factors in Aviation</b:Title>
    <b:Year>1988</b:Year>
    <b:Publisher>Academic Press, Inc</b:Publisher>
    <b:Author>
      <b:Author>
        <b:NameList>
          <b:Person>
            <b:Last>Earl L. Wiener</b:Last>
            <b:First>David</b:First>
            <b:Middle>C. Nagel</b:Middle>
          </b:Person>
        </b:NameList>
      </b:Author>
    </b:Author>
    <b:RefOrder>15</b:RefOrder>
  </b:Source>
  <b:Source>
    <b:Tag>Coo80</b:Tag>
    <b:SourceType>ConferenceProceedings</b:SourceType>
    <b:Guid>{78683FC9-DC3A-4234-A008-77FAC91AB6DA}</b:Guid>
    <b:Author>
      <b:Author>
        <b:NameList>
          <b:Person>
            <b:Last>Cooper</b:Last>
            <b:First>G.</b:First>
            <b:Middle>E., White, M. D., &amp; Lauber, J. K.</b:Middle>
          </b:Person>
        </b:NameList>
      </b:Author>
    </b:Author>
    <b:Title>Resource Management on the Flightdeck: Proceedings of a NASA/Industry Workshop</b:Title>
    <b:Year>1980</b:Year>
    <b:City>Moffett Field, CA</b:City>
    <b:Publisher>NASAAmes Research Center</b:Publisher>
    <b:RefOrder>16</b:RefOrder>
  </b:Source>
  <b:Source>
    <b:Tag>Tag94</b:Tag>
    <b:SourceType>ConferenceProceedings</b:SourceType>
    <b:Guid>{14344A1A-1911-4915-8600-01D2C7E81E42}</b:Guid>
    <b:Title>Crew  resource management: Achieving enhanced  flight operations</b:Title>
    <b:Year>1994</b:Year>
    <b:City>Aldershot, UK</b:City>
    <b:Publisher>Aviation Psychology in Practice</b:Publisher>
    <b:Author>
      <b:Author>
        <b:NameList>
          <b:Person>
            <b:Last>Taggart</b:Last>
            <b:First>W.</b:First>
            <b:Middle>R.</b:Middle>
          </b:Person>
        </b:NameList>
      </b:Author>
    </b:Author>
    <b:Pages>309-339</b:Pages>
    <b:ConferenceName>Avebury Technical</b:ConferenceName>
    <b:RefOrder>17</b:RefOrder>
  </b:Source>
  <b:Source>
    <b:Tag>Hel99</b:Tag>
    <b:SourceType>ArticleInAPeriodical</b:SourceType>
    <b:Guid>{E0F22605-9293-4E8B-8F7D-8BD6AE054B09}</b:Guid>
    <b:Author>
      <b:Author>
        <b:NameList>
          <b:Person>
            <b:Last>Helmreich RL</b:Last>
            <b:First>Merritt</b:First>
            <b:Middle>AC, Wilhelm JA</b:Middle>
          </b:Person>
        </b:NameList>
      </b:Author>
    </b:Author>
    <b:Title>The evolution of crew resource management training in commercial aviation</b:Title>
    <b:Year>1999</b:Year>
    <b:Volume>9</b:Volume>
    <b:PeriodicalTitle>Int J Aviation Psychology</b:PeriodicalTitle>
    <b:Pages>19–32</b:Pages>
    <b:RefOrder>14</b:RefOrder>
  </b:Source>
  <b:Source>
    <b:Tag>FAA95</b:Tag>
    <b:SourceType>Report</b:SourceType>
    <b:Guid>{80D67C82-2769-41A9-A74C-BA6E7F6B2AFB}</b:Guid>
    <b:Author>
      <b:Author>
        <b:Corporate>FAA</b:Corporate>
      </b:Author>
    </b:Author>
    <b:Title>Crew resource management training</b:Title>
    <b:Year>1995</b:Year>
    <b:City>Washington, DC</b:City>
    <b:Publisher>Advisory Circular No AC 123-51B</b:Publisher>
    <b:Department>Departament of Transportation, FAA</b:Department>
    <b:Pages>10-12, Appendix 3, 1-2</b:Pages>
    <b:RefOrder>18</b:RefOrder>
  </b:Source>
  <b:Source>
    <b:Tag>Mel93</b:Tag>
    <b:SourceType>ArticleInAPeriodical</b:SourceType>
    <b:Guid>{F875945C-51DA-4BF9-825C-F12E0F0A1B29}</b:Guid>
    <b:Title>Design, development and implementation of a CRM program</b:Title>
    <b:Year>1993</b:Year>
    <b:City>Brookfield, VT</b:City>
    <b:Author>
      <b:Author>
        <b:NameList>
          <b:Person>
            <b:Last>Mellor</b:Last>
            <b:First>A.</b:First>
          </b:Person>
        </b:NameList>
      </b:Author>
    </b:Author>
    <b:PeriodicalTitle>Aviation instruction and Training</b:PeriodicalTitle>
    <b:Pages>368-384</b:Pages>
    <b:RefOrder>19</b:RefOrder>
  </b:Source>
  <b:Source>
    <b:Tag>TKe97</b:Tag>
    <b:SourceType>ArticleInAPeriodical</b:SourceType>
    <b:Guid>{8E5C35AA-776C-4875-A46C-62611BC878A4}</b:Guid>
    <b:Author>
      <b:Author>
        <b:NameList>
          <b:Person>
            <b:Last>T.</b:Last>
            <b:First>Kern.</b:First>
          </b:Person>
        </b:NameList>
      </b:Author>
    </b:Author>
    <b:Title>Redefining airmanship</b:Title>
    <b:Year>1997</b:Year>
    <b:City>New York</b:City>
    <b:RefOrder>20</b:RefOrder>
  </b:Source>
  <b:Source>
    <b:Tag>Dun00</b:Tag>
    <b:SourceType>ConferenceProceedings</b:SourceType>
    <b:Guid>{00538336-771C-4C59-8822-71C219D73551}</b:Guid>
    <b:Author>
      <b:Author>
        <b:NameList>
          <b:Person>
            <b:Last>Duncan</b:Last>
            <b:First>J.C.</b:First>
            <b:Middle>and Feterle, L.C.</b:Middle>
          </b:Person>
        </b:NameList>
      </b:Author>
    </b:Author>
    <b:Title>The use of personal computer-based aviation training devices to teach aircrew decision-making, teamwork, and resource management</b:Title>
    <b:PeriodicalTitle>Proceedings of IEEE 2000 National</b:PeriodicalTitle>
    <b:Year>2000</b:Year>
    <b:City>Dayton, OH</b:City>
    <b:Pages>421–426</b:Pages>
    <b:ConferenceName>Proceedings of IEEE 2000 National Aerospace and Electronics Conference</b:ConferenceName>
    <b:RefOrder>21</b:RefOrder>
  </b:Source>
  <b:Source>
    <b:Tag>Lau81</b:Tag>
    <b:SourceType>ArticleInAPeriodical</b:SourceType>
    <b:Guid>{5771E0BD-7620-4F38-8D2D-87C805871852}</b:Guid>
    <b:Title>Guidelines for the development of line oriented flight training</b:Title>
    <b:Year>1981</b:Year>
    <b:City>Moffett Field, CA</b:City>
    <b:Author>
      <b:Author>
        <b:NameList>
          <b:Person>
            <b:Last>Lauber J.K</b:Last>
            <b:First>Foushee</b:First>
          </b:Person>
        </b:NameList>
      </b:Author>
    </b:Author>
    <b:PeriodicalTitle>NASA Conference Publication 2184</b:PeriodicalTitle>
    <b:RefOrder>22</b:RefOrder>
  </b:Source>
  <b:Source>
    <b:Tag>Eur05</b:Tag>
    <b:SourceType>ConferenceProceedings</b:SourceType>
    <b:Guid>{E9B0F47A-C274-4850-98CD-005FDCCD6CDA}</b:Guid>
    <b:Title>A vision for European Aviation</b:Title>
    <b:Year>2005</b:Year>
    <b:Author>
      <b:Author>
        <b:Corporate>Eurocontrol</b:Corporate>
      </b:Author>
    </b:Author>
    <b:ConferenceName>Eurocontrol and ACI Europe Press Conference</b:ConferenceName>
    <b:RefOrder>1</b:RefOrder>
  </b:Source>
  <b:Source>
    <b:Tag>Dir</b:Tag>
    <b:SourceType>InternetSite</b:SourceType>
    <b:Guid>{F3C8A7C7-AF1E-4224-AD32-0A7D05BDC911}</b:Guid>
    <b:Title>Directory of Waypoints in Spain</b:Title>
    <b:URL>http://www.fallingrain.com/world/SP/waypoints.html</b:URL>
    <b:RefOrder>38</b:RefOrder>
  </b:Source>
  <b:Source>
    <b:Tag>Flo</b:Tag>
    <b:SourceType>InternetSite</b:SourceType>
    <b:Guid>{6DADA2A4-05B8-48FD-BB22-2D8611787263}</b:Guid>
    <b:Title>Flota de Iberia en el Grupo Iberia</b:Title>
    <b:URL>http://grupo.iberia.es/portal/site/grupoiberia/menuitem.8e32b03d06b292dda0d4a195d21061ca/?id_avion=57d89a1b25862010VgnVCM100000950216ac____&amp;origen=datos&amp;vengode=Iberia</b:URL>
    <b:RefOrder>39</b:RefOrder>
  </b:Source>
  <b:Source>
    <b:Tag>Dim</b:Tag>
    <b:SourceType>InternetSite</b:SourceType>
    <b:Guid>{0FC9CBD6-3622-489F-88DA-44FAE01232DA}</b:Guid>
    <b:Title>Dimensions &amp; key data for A-320</b:Title>
    <b:URL>http://www.airbus.com/aircraftfamilies/passengeraircraft/a320family/a320/specifications/#details</b:URL>
    <b:RefOrder>40</b:RefOrder>
  </b:Source>
  <b:Source>
    <b:Tag>Air05</b:Tag>
    <b:SourceType>Report</b:SourceType>
    <b:Guid>{CA4BAD37-7953-4EEF-8295-4B5226C1524C}</b:Guid>
    <b:Title>A320 AIRPLANE CHARACTERISTICS FOR AIRPORT PLANNING</b:Title>
    <b:Year>2005</b:Year>
    <b:Author>
      <b:Author>
        <b:Corporate>Airbus</b:Corporate>
      </b:Author>
    </b:Author>
    <b:RefOrder>41</b:RefOrder>
  </b:Source>
  <b:Source>
    <b:Tag>Sot06</b:Tag>
    <b:SourceType>ConferenceProceedings</b:SourceType>
    <b:Guid>{685A3552-76DE-4A8E-A9E9-5547A2258851}</b:Guid>
    <b:Author>
      <b:Author>
        <b:NameList>
          <b:Person>
            <b:Last>Soto</b:Last>
            <b:First>J.</b:First>
            <b:Middle>P., Vizcaino, A., Portillo, J., y Piattini, M.</b:Middle>
          </b:Person>
        </b:NameList>
      </b:Author>
    </b:Author>
    <b:Title>Modelling a Knowledge Management System Architecture with INGENIAS Methodology.</b:Title>
    <b:Year>2006</b:Year>
    <b:City>Washington, DC</b:City>
    <b:Pages>167-173</b:Pages>
    <b:ConferenceName>En Proceedings of the 15th international Conference on Computing</b:ConferenceName>
    <b:RefOrder>45</b:RefOrder>
  </b:Source>
  <b:Source>
    <b:Tag>Pav05</b:Tag>
    <b:SourceType>ConferenceProceedings</b:SourceType>
    <b:Guid>{19398BBE-4F27-4064-A07E-482F211AEDBA}</b:Guid>
    <b:Author>
      <b:Author>
        <b:NameList>
          <b:Person>
            <b:Last>Pavón</b:Last>
            <b:First>J.,</b:First>
            <b:Middle>Gómez-Sanz, J. J., y Fuentes, R.</b:Middle>
          </b:Person>
        </b:NameList>
      </b:Author>
      <b:Editor>
        <b:NameList>
          <b:Person>
            <b:Last>Henderson-Sellers</b:Last>
            <b:First>B.,</b:First>
            <b:Middle>y Giorgini, P.</b:Middle>
          </b:Person>
        </b:NameList>
      </b:Editor>
    </b:Author>
    <b:Title>The INGENIAS Methodology and Tools</b:Title>
    <b:Year>2005</b:Year>
    <b:Pages>236-276</b:Pages>
    <b:ConferenceName>Idea Group Publishing</b:ConferenceName>
    <b:RefOrder>43</b:RefOrder>
  </b:Source>
  <b:Source>
    <b:Tag>Bot08</b:Tag>
    <b:SourceType>JournalArticle</b:SourceType>
    <b:Guid>{329864F0-4636-490D-9F2C-074F7394E195}</b:Guid>
    <b:Author>
      <b:Author>
        <b:NameList>
          <b:Person>
            <b:Last>Botia</b:Last>
            <b:First>J.</b:First>
            <b:Middle>A., Gonzalez, J. C., Gomez, J., y Pavon, J.</b:Middle>
          </b:Person>
        </b:NameList>
      </b:Author>
    </b:Author>
    <b:Title>The Ingenias Project: Methods and Tool For Developing Multiagent Systems</b:Title>
    <b:Year>2008</b:Year>
    <b:Pages>529-534</b:Pages>
    <b:JournalName>Latin America Transactions, IEEE (Revista IEEE America Latina)</b:JournalName>
    <b:RefOrder>44</b:RefOrder>
  </b:Source>
  <b:Source>
    <b:Tag>Fra03</b:Tag>
    <b:SourceType>Book</b:SourceType>
    <b:Guid>{5F7FD7A0-C3A3-42FC-BA2E-F70811665BAF}</b:Guid>
    <b:Author>
      <b:Author>
        <b:NameList>
          <b:Person>
            <b:Last>Frankel</b:Last>
            <b:First>David</b:First>
          </b:Person>
        </b:NameList>
      </b:Author>
    </b:Author>
    <b:Title>Model Driven Architecture: Applying MDA to Enterprise Computing</b:Title>
    <b:Year>2003</b:Year>
    <b:Publisher>John Wiley &amp; Sons</b:Publisher>
    <b:RefOrder>46</b:RefOrder>
  </b:Source>
  <b:Source>
    <b:Tag>Wor</b:Tag>
    <b:SourceType>InternetSite</b:SourceType>
    <b:Guid>{655B0F62-F29B-48CF-8007-D8C7B50C688D}</b:Guid>
    <b:Title>World Wind Java SDK</b:Title>
    <b:URL>http://worldwind.arc.nasa.gov/java/</b:URL>
    <b:RefOrder>49</b:RefOrder>
  </b:Source>
  <b:Source>
    <b:Tag>Pav06</b:Tag>
    <b:SourceType>ConferenceProceedings</b:SourceType>
    <b:Guid>{57C83810-B72C-41F5-A329-699AA76B8B0B}</b:Guid>
    <b:Author>
      <b:Author>
        <b:NameList>
          <b:Person>
            <b:Last>Pavón</b:Last>
            <b:First>J.,</b:First>
            <b:Middle>Gómez-Sanz, J.J., Fuentes, R.</b:Middle>
          </b:Person>
        </b:NameList>
      </b:Author>
      <b:Editor>
        <b:NameList>
          <b:Person>
            <b:Last>Rensink</b:Last>
            <b:First>A.,</b:First>
            <b:Middle>Warmer, J.</b:Middle>
          </b:Person>
        </b:NameList>
      </b:Editor>
    </b:Author>
    <b:Title>Model Driven Development of Multi-Agent Systems</b:Title>
    <b:Year>2006</b:Year>
    <b:City>Springer, Heidelberg</b:City>
    <b:Volume>4066</b:Volume>
    <b:Pages>284- 298</b:Pages>
    <b:ConferenceName>ECMDA-FA 2006</b:ConferenceName>
    <b:RefOrder>47</b:RefOrder>
  </b:Source>
  <b:Source>
    <b:Tag>Sim</b:Tag>
    <b:SourceType>InternetSite</b:SourceType>
    <b:Guid>{93A04E9A-ECE2-4D54-8530-F61C35279AA4}</b:Guid>
    <b:Title>Simulink</b:Title>
    <b:URL>http://www.mathworks.com/products/simulink/</b:URL>
    <b:RefOrder>23</b:RefOrder>
  </b:Source>
  <b:Source>
    <b:Tag>TMH</b:Tag>
    <b:SourceType>InternetSite</b:SourceType>
    <b:Guid>{B5D5FF3B-CE69-43F4-A7C4-A983911DF18E}</b:Guid>
    <b:Title>MVC XEROX PARC 1978-79</b:Title>
    <b:URL>http://heim.ifi.uio.no/~trygver/themes/mvc/mvc-index.html</b:URL>
    <b:Author>
      <b:Author>
        <b:NameList>
          <b:Person>
            <b:Last>Reenskau</b:Last>
            <b:First>T.</b:First>
            <b:Middle>M. H.</b:Middle>
          </b:Person>
        </b:NameList>
      </b:Author>
    </b:Author>
    <b:RefOrder>48</b:RefOrder>
  </b:Source>
  <b:Source>
    <b:Tag>Geo95</b:Tag>
    <b:SourceType>ConferenceProceedings</b:SourceType>
    <b:Guid>{9B6D0B82-A52F-4A92-8FF1-D9A15B54B555}</b:Guid>
    <b:Author>
      <b:Author>
        <b:NameList>
          <b:Person>
            <b:Last>Georgeff</b:Last>
            <b:First>A.</b:First>
            <b:Middle>S. Rao and M. P.</b:Middle>
          </b:Person>
        </b:NameList>
      </b:Author>
    </b:Author>
    <b:Title>BDI-agents: From Theory to Practice</b:Title>
    <b:Year>1995</b:Year>
    <b:City>San Francisco</b:City>
    <b:ConferenceName>Proceedings of the First International Conference on Multiagent Systems</b:ConferenceName>
    <b:RefOrder>32</b:RefOrder>
  </b:Source>
  <b:Source>
    <b:Tag>Fed10</b:Tag>
    <b:SourceType>Report</b:SourceType>
    <b:Guid>{319197D0-8A9A-4D1A-A80A-B59471F5CD0B}</b:Guid>
    <b:Title>Air Traffic Control FAA Order 7110.65T</b:Title>
    <b:Year>Feb. 11, 2010</b:Year>
    <b:City>Washington, DC.</b:City>
    <b:Author>
      <b:Author>
        <b:Corporate>Federal Aviation Administration</b:Corporate>
      </b:Author>
    </b:Author>
    <b:RefOrder>42</b:RefOrder>
  </b:Source>
</b:Sources>
</file>

<file path=customXml/itemProps1.xml><?xml version="1.0" encoding="utf-8"?>
<ds:datastoreItem xmlns:ds="http://schemas.openxmlformats.org/officeDocument/2006/customXml" ds:itemID="{B926E8DD-02C4-4374-AD02-462222A9F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34</Pages>
  <Words>13806</Words>
  <Characters>75939</Characters>
  <Application>Microsoft Office Word</Application>
  <DocSecurity>0</DocSecurity>
  <Lines>632</Lines>
  <Paragraphs>179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89566</CharactersWithSpaces>
  <SharedDoc>false</SharedDoc>
  <HLinks>
    <vt:vector size="36" baseType="variant">
      <vt:variant>
        <vt:i4>3997749</vt:i4>
      </vt:variant>
      <vt:variant>
        <vt:i4>21</vt:i4>
      </vt:variant>
      <vt:variant>
        <vt:i4>0</vt:i4>
      </vt:variant>
      <vt:variant>
        <vt:i4>5</vt:i4>
      </vt:variant>
      <vt:variant>
        <vt:lpwstr>http://www.flightexplorer.com/</vt:lpwstr>
      </vt:variant>
      <vt:variant>
        <vt:lpwstr/>
      </vt:variant>
      <vt:variant>
        <vt:i4>7209059</vt:i4>
      </vt:variant>
      <vt:variant>
        <vt:i4>18</vt:i4>
      </vt:variant>
      <vt:variant>
        <vt:i4>0</vt:i4>
      </vt:variant>
      <vt:variant>
        <vt:i4>5</vt:i4>
      </vt:variant>
      <vt:variant>
        <vt:lpwstr>http://www.rassimtech.com/documentation/AVDSManual.pdf</vt:lpwstr>
      </vt:variant>
      <vt:variant>
        <vt:lpwstr/>
      </vt:variant>
      <vt:variant>
        <vt:i4>3276913</vt:i4>
      </vt:variant>
      <vt:variant>
        <vt:i4>15</vt:i4>
      </vt:variant>
      <vt:variant>
        <vt:i4>0</vt:i4>
      </vt:variant>
      <vt:variant>
        <vt:i4>5</vt:i4>
      </vt:variant>
      <vt:variant>
        <vt:lpwstr>http://www.openeaagles.org/</vt:lpwstr>
      </vt:variant>
      <vt:variant>
        <vt:lpwstr/>
      </vt:variant>
      <vt:variant>
        <vt:i4>3735600</vt:i4>
      </vt:variant>
      <vt:variant>
        <vt:i4>12</vt:i4>
      </vt:variant>
      <vt:variant>
        <vt:i4>0</vt:i4>
      </vt:variant>
      <vt:variant>
        <vt:i4>5</vt:i4>
      </vt:variant>
      <vt:variant>
        <vt:lpwstr>http://www.flightgear.org/</vt:lpwstr>
      </vt:variant>
      <vt:variant>
        <vt:lpwstr/>
      </vt:variant>
      <vt:variant>
        <vt:i4>7340138</vt:i4>
      </vt:variant>
      <vt:variant>
        <vt:i4>9</vt:i4>
      </vt:variant>
      <vt:variant>
        <vt:i4>0</vt:i4>
      </vt:variant>
      <vt:variant>
        <vt:i4>5</vt:i4>
      </vt:variant>
      <vt:variant>
        <vt:lpwstr>http://jsbsim.sourceforge.net/</vt:lpwstr>
      </vt:variant>
      <vt:variant>
        <vt:lpwstr/>
      </vt:variant>
      <vt:variant>
        <vt:i4>4522108</vt:i4>
      </vt:variant>
      <vt:variant>
        <vt:i4>6</vt:i4>
      </vt:variant>
      <vt:variant>
        <vt:i4>0</vt:i4>
      </vt:variant>
      <vt:variant>
        <vt:i4>5</vt:i4>
      </vt:variant>
      <vt:variant>
        <vt:lpwstr>http://www.barnardmicrosystems.com/download/EUROCONTROL_MIL_UAV_ATM_SPEC_2007.pdf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Orion</dc:creator>
  <cp:lastModifiedBy>Orion</cp:lastModifiedBy>
  <cp:revision>407</cp:revision>
  <cp:lastPrinted>2011-04-02T11:53:00Z</cp:lastPrinted>
  <dcterms:created xsi:type="dcterms:W3CDTF">2011-05-03T09:49:00Z</dcterms:created>
  <dcterms:modified xsi:type="dcterms:W3CDTF">2011-05-27T21:45:00Z</dcterms:modified>
</cp:coreProperties>
</file>